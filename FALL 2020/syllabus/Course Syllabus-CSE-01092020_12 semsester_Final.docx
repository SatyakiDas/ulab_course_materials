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350B9F" w14:textId="77777777" w:rsidR="0087771B" w:rsidRDefault="0087771B" w:rsidP="0087771B">
      <w:pPr>
        <w:jc w:val="center"/>
        <w:rPr>
          <w:rStyle w:val="fontstyle21"/>
          <w:sz w:val="44"/>
        </w:rPr>
      </w:pPr>
    </w:p>
    <w:p w14:paraId="5B0BAD33" w14:textId="77777777" w:rsidR="0087771B" w:rsidRDefault="0087771B" w:rsidP="0087771B">
      <w:pPr>
        <w:jc w:val="center"/>
        <w:rPr>
          <w:rStyle w:val="fontstyle21"/>
          <w:sz w:val="44"/>
        </w:rPr>
      </w:pPr>
    </w:p>
    <w:p w14:paraId="6A006095" w14:textId="77777777" w:rsidR="0087771B" w:rsidRDefault="0087771B" w:rsidP="0087771B">
      <w:pPr>
        <w:jc w:val="center"/>
        <w:rPr>
          <w:rStyle w:val="fontstyle21"/>
          <w:sz w:val="44"/>
        </w:rPr>
      </w:pPr>
    </w:p>
    <w:p w14:paraId="2B8612EA" w14:textId="77777777" w:rsidR="0087771B" w:rsidRDefault="0087771B" w:rsidP="0087771B">
      <w:pPr>
        <w:jc w:val="center"/>
        <w:rPr>
          <w:rStyle w:val="fontstyle21"/>
          <w:sz w:val="44"/>
        </w:rPr>
      </w:pPr>
    </w:p>
    <w:p w14:paraId="51906C3B" w14:textId="77777777" w:rsidR="0087771B" w:rsidRDefault="0087771B" w:rsidP="0087771B">
      <w:pPr>
        <w:jc w:val="center"/>
        <w:rPr>
          <w:rStyle w:val="fontstyle21"/>
          <w:sz w:val="44"/>
        </w:rPr>
      </w:pPr>
    </w:p>
    <w:p w14:paraId="2C94E961" w14:textId="77777777" w:rsidR="0087771B" w:rsidRDefault="0087771B" w:rsidP="0087771B">
      <w:pPr>
        <w:jc w:val="center"/>
        <w:rPr>
          <w:rStyle w:val="fontstyle21"/>
          <w:sz w:val="44"/>
        </w:rPr>
      </w:pPr>
    </w:p>
    <w:p w14:paraId="67C9EED3" w14:textId="77777777" w:rsidR="0087771B" w:rsidRDefault="0087771B" w:rsidP="0087771B">
      <w:pPr>
        <w:jc w:val="center"/>
        <w:rPr>
          <w:rStyle w:val="fontstyle21"/>
          <w:sz w:val="44"/>
        </w:rPr>
      </w:pPr>
    </w:p>
    <w:p w14:paraId="48DC0485" w14:textId="77777777" w:rsidR="0087771B" w:rsidRDefault="0087771B" w:rsidP="0087771B">
      <w:pPr>
        <w:jc w:val="center"/>
        <w:rPr>
          <w:rStyle w:val="fontstyle21"/>
          <w:sz w:val="44"/>
        </w:rPr>
      </w:pPr>
    </w:p>
    <w:p w14:paraId="3BA6436D" w14:textId="77777777" w:rsidR="0087771B" w:rsidRDefault="0087771B" w:rsidP="0087771B">
      <w:pPr>
        <w:jc w:val="center"/>
        <w:rPr>
          <w:rStyle w:val="fontstyle21"/>
          <w:sz w:val="44"/>
        </w:rPr>
      </w:pPr>
    </w:p>
    <w:p w14:paraId="74756FA8" w14:textId="77777777" w:rsidR="0087771B" w:rsidRDefault="0087771B" w:rsidP="0087771B">
      <w:pPr>
        <w:jc w:val="center"/>
        <w:rPr>
          <w:rStyle w:val="fontstyle21"/>
          <w:sz w:val="44"/>
        </w:rPr>
      </w:pPr>
    </w:p>
    <w:p w14:paraId="58496FAC" w14:textId="77777777" w:rsidR="0087771B" w:rsidRPr="00864454" w:rsidRDefault="0087771B" w:rsidP="0087771B">
      <w:pPr>
        <w:jc w:val="center"/>
        <w:rPr>
          <w:rStyle w:val="fontstyle21"/>
          <w:sz w:val="44"/>
        </w:rPr>
      </w:pPr>
      <w:r w:rsidRPr="00864454">
        <w:rPr>
          <w:rStyle w:val="fontstyle21"/>
          <w:sz w:val="44"/>
        </w:rPr>
        <w:t>Course Syllabus</w:t>
      </w:r>
    </w:p>
    <w:p w14:paraId="144E0C34" w14:textId="77777777" w:rsidR="0087771B" w:rsidRPr="00864454" w:rsidRDefault="0087771B" w:rsidP="0087771B">
      <w:pPr>
        <w:jc w:val="center"/>
        <w:rPr>
          <w:rStyle w:val="fontstyle21"/>
          <w:sz w:val="44"/>
        </w:rPr>
      </w:pPr>
      <w:r w:rsidRPr="00864454">
        <w:rPr>
          <w:rStyle w:val="fontstyle21"/>
          <w:sz w:val="44"/>
        </w:rPr>
        <w:t>of</w:t>
      </w:r>
    </w:p>
    <w:p w14:paraId="1136DDE4" w14:textId="77777777" w:rsidR="0087771B" w:rsidRDefault="0087771B" w:rsidP="0087771B">
      <w:pPr>
        <w:jc w:val="center"/>
        <w:rPr>
          <w:rStyle w:val="fontstyle21"/>
          <w:sz w:val="52"/>
        </w:rPr>
      </w:pPr>
      <w:r>
        <w:rPr>
          <w:rStyle w:val="fontstyle21"/>
          <w:sz w:val="52"/>
        </w:rPr>
        <w:t>Computer Science and Engineering</w:t>
      </w:r>
      <w:r w:rsidRPr="00864454">
        <w:rPr>
          <w:rStyle w:val="fontstyle21"/>
          <w:sz w:val="52"/>
        </w:rPr>
        <w:t xml:space="preserve"> (</w:t>
      </w:r>
      <w:r>
        <w:rPr>
          <w:rStyle w:val="fontstyle21"/>
          <w:sz w:val="52"/>
        </w:rPr>
        <w:t>CS</w:t>
      </w:r>
      <w:r w:rsidRPr="00864454">
        <w:rPr>
          <w:rStyle w:val="fontstyle21"/>
          <w:sz w:val="52"/>
        </w:rPr>
        <w:t xml:space="preserve">E) </w:t>
      </w:r>
    </w:p>
    <w:p w14:paraId="00EB33BF" w14:textId="77777777" w:rsidR="0087771B" w:rsidRPr="00864454" w:rsidRDefault="0087771B" w:rsidP="0087771B">
      <w:pPr>
        <w:jc w:val="center"/>
        <w:rPr>
          <w:rStyle w:val="fontstyle21"/>
          <w:sz w:val="44"/>
        </w:rPr>
      </w:pPr>
      <w:r w:rsidRPr="00864454">
        <w:rPr>
          <w:rStyle w:val="fontstyle21"/>
          <w:sz w:val="44"/>
        </w:rPr>
        <w:t>Program</w:t>
      </w:r>
    </w:p>
    <w:p w14:paraId="5A2CD78A" w14:textId="77777777" w:rsidR="0087771B" w:rsidRDefault="0087771B">
      <w:pPr>
        <w:spacing w:after="200" w:line="276" w:lineRule="auto"/>
        <w:rPr>
          <w:rFonts w:asciiTheme="majorHAnsi" w:hAnsiTheme="majorHAnsi" w:cstheme="majorHAnsi"/>
          <w:color w:val="000000"/>
          <w:sz w:val="22"/>
          <w:szCs w:val="22"/>
        </w:rPr>
      </w:pPr>
      <w:r>
        <w:rPr>
          <w:rFonts w:asciiTheme="majorHAnsi" w:hAnsiTheme="majorHAnsi" w:cstheme="majorHAnsi"/>
          <w:color w:val="000000"/>
          <w:sz w:val="22"/>
          <w:szCs w:val="22"/>
        </w:rPr>
        <w:br w:type="page"/>
      </w:r>
    </w:p>
    <w:p w14:paraId="0555A8F9" w14:textId="77777777" w:rsidR="004E5D78" w:rsidRDefault="004E5D78" w:rsidP="0087771B">
      <w:pPr>
        <w:spacing w:after="240"/>
        <w:jc w:val="center"/>
        <w:rPr>
          <w:rFonts w:asciiTheme="majorHAnsi" w:hAnsiTheme="majorHAnsi" w:cstheme="majorHAnsi"/>
          <w:bCs/>
          <w:color w:val="000000"/>
          <w:sz w:val="28"/>
          <w:szCs w:val="28"/>
          <w:cs/>
          <w:lang w:bidi="bn-BD"/>
        </w:rPr>
      </w:pPr>
      <w:r w:rsidRPr="007104E7">
        <w:rPr>
          <w:rFonts w:asciiTheme="majorHAnsi" w:hAnsiTheme="majorHAnsi" w:cstheme="majorHAnsi"/>
          <w:bCs/>
          <w:color w:val="000000"/>
          <w:sz w:val="28"/>
          <w:szCs w:val="28"/>
          <w:cs/>
          <w:lang w:bidi="bn-BD"/>
        </w:rPr>
        <w:lastRenderedPageBreak/>
        <w:t>Summary of Course Distribution</w:t>
      </w:r>
    </w:p>
    <w:p w14:paraId="423FFD3F" w14:textId="77777777" w:rsidR="00E71693" w:rsidRPr="00E71693" w:rsidRDefault="00E71693" w:rsidP="00E71693">
      <w:pPr>
        <w:spacing w:line="0" w:lineRule="auto"/>
        <w:rPr>
          <w:rFonts w:ascii="Times New Roman" w:eastAsia="Times New Roman" w:hAnsi="Times New Roman" w:cs="Times New Roman"/>
          <w:lang w:bidi="bn-IN"/>
        </w:rPr>
      </w:pPr>
      <w:r w:rsidRPr="00E71693">
        <w:rPr>
          <w:rFonts w:ascii="Times New Roman" w:eastAsia="Times New Roman" w:hAnsi="Times New Roman" w:cs="Times New Roman"/>
          <w:color w:val="000000"/>
          <w:sz w:val="22"/>
          <w:szCs w:val="22"/>
          <w:lang w:bidi="bn-IN"/>
        </w:rPr>
        <w:t> </w:t>
      </w:r>
    </w:p>
    <w:p w14:paraId="2BE33AD8" w14:textId="77777777" w:rsidR="00E71693" w:rsidRDefault="00E71693" w:rsidP="00E71693">
      <w:pPr>
        <w:spacing w:after="240"/>
        <w:jc w:val="center"/>
        <w:rPr>
          <w:rFonts w:ascii="Times New Roman" w:eastAsia="Times New Roman" w:hAnsi="Times New Roman" w:cs="Times New Roman"/>
          <w:color w:val="231F20"/>
          <w:sz w:val="22"/>
          <w:szCs w:val="22"/>
          <w:lang w:bidi="bn-IN"/>
        </w:rPr>
      </w:pPr>
    </w:p>
    <w:p w14:paraId="47554BF5" w14:textId="77777777" w:rsidR="00E71693" w:rsidRDefault="00E71693" w:rsidP="00E71693">
      <w:pPr>
        <w:spacing w:after="240"/>
        <w:rPr>
          <w:rFonts w:ascii="Times New Roman" w:eastAsia="Times New Roman" w:hAnsi="Times New Roman" w:cs="Times New Roman"/>
          <w:color w:val="231F20"/>
          <w:sz w:val="22"/>
          <w:szCs w:val="22"/>
          <w:lang w:bidi="bn-IN"/>
        </w:rPr>
      </w:pPr>
      <w:r>
        <w:rPr>
          <w:b/>
          <w:bCs/>
          <w:color w:val="231F20"/>
          <w:sz w:val="22"/>
          <w:szCs w:val="22"/>
        </w:rPr>
        <w:t>Degree Requirements for Bachelor of Science in CSE:</w:t>
      </w:r>
    </w:p>
    <w:p w14:paraId="2E4FC787" w14:textId="77777777" w:rsidR="00EB2F4A" w:rsidRPr="007104E7" w:rsidRDefault="00E71693" w:rsidP="00A53904">
      <w:pPr>
        <w:spacing w:after="240"/>
        <w:rPr>
          <w:rFonts w:asciiTheme="majorHAnsi" w:hAnsiTheme="majorHAnsi" w:cstheme="majorHAnsi"/>
          <w:bCs/>
          <w:sz w:val="28"/>
          <w:szCs w:val="28"/>
          <w:lang w:bidi="bn-BD"/>
        </w:rPr>
      </w:pPr>
      <w:r w:rsidRPr="00E71693">
        <w:rPr>
          <w:rFonts w:ascii="Times New Roman" w:eastAsia="Times New Roman" w:hAnsi="Times New Roman" w:cs="Times New Roman"/>
          <w:color w:val="231F20"/>
          <w:sz w:val="22"/>
          <w:szCs w:val="22"/>
          <w:lang w:bidi="bn-IN"/>
        </w:rPr>
        <w:t>To obtain the B.Sc. degree in CSE, students will have to successfully complete</w:t>
      </w:r>
      <w:r w:rsidR="00BB1D40">
        <w:rPr>
          <w:rFonts w:ascii="Times New Roman" w:eastAsia="Times New Roman" w:hAnsi="Times New Roman" w:cs="Times New Roman"/>
          <w:color w:val="231F20"/>
          <w:sz w:val="22"/>
          <w:szCs w:val="22"/>
          <w:lang w:bidi="bn-IN"/>
        </w:rPr>
        <w:t xml:space="preserve"> minimum 140 credits</w:t>
      </w:r>
      <w:r w:rsidRPr="00BB1D40">
        <w:rPr>
          <w:rFonts w:ascii="Times New Roman" w:eastAsia="Times New Roman" w:hAnsi="Times New Roman" w:cs="Times New Roman"/>
          <w:color w:val="231F20"/>
          <w:sz w:val="22"/>
          <w:szCs w:val="22"/>
          <w:lang w:bidi="bn-IN"/>
        </w:rPr>
        <w:t>.</w:t>
      </w:r>
      <w:r w:rsidRPr="00E71693">
        <w:rPr>
          <w:rFonts w:ascii="Times New Roman" w:eastAsia="Times New Roman" w:hAnsi="Times New Roman" w:cs="Times New Roman"/>
          <w:color w:val="231F20"/>
          <w:sz w:val="22"/>
          <w:szCs w:val="22"/>
          <w:lang w:bidi="bn-IN"/>
        </w:rPr>
        <w:t xml:space="preserve"> The credit and course requirement for the CSE degree program is shown in the table below.</w:t>
      </w:r>
    </w:p>
    <w:tbl>
      <w:tblPr>
        <w:tblW w:w="10175" w:type="dxa"/>
        <w:tblInd w:w="80" w:type="dxa"/>
        <w:tblLayout w:type="fixed"/>
        <w:tblCellMar>
          <w:left w:w="0" w:type="dxa"/>
          <w:right w:w="0" w:type="dxa"/>
        </w:tblCellMar>
        <w:tblLook w:val="0000" w:firstRow="0" w:lastRow="0" w:firstColumn="0" w:lastColumn="0" w:noHBand="0" w:noVBand="0"/>
      </w:tblPr>
      <w:tblGrid>
        <w:gridCol w:w="3970"/>
        <w:gridCol w:w="1843"/>
        <w:gridCol w:w="4362"/>
      </w:tblGrid>
      <w:tr w:rsidR="004E5D78" w:rsidRPr="00460C6D" w14:paraId="535F8415" w14:textId="77777777" w:rsidTr="00E71693">
        <w:trPr>
          <w:trHeight w:hRule="exact" w:val="432"/>
        </w:trPr>
        <w:tc>
          <w:tcPr>
            <w:tcW w:w="3970" w:type="dxa"/>
            <w:tcBorders>
              <w:top w:val="single" w:sz="4" w:space="0" w:color="000000"/>
              <w:left w:val="single" w:sz="4" w:space="0" w:color="000000"/>
              <w:bottom w:val="single" w:sz="6" w:space="0" w:color="000000"/>
              <w:right w:val="single" w:sz="6" w:space="0" w:color="000000"/>
            </w:tcBorders>
            <w:shd w:val="clear" w:color="auto" w:fill="548DD4" w:themeFill="text2" w:themeFillTint="99"/>
            <w:tcMar>
              <w:top w:w="80" w:type="dxa"/>
              <w:left w:w="80" w:type="dxa"/>
              <w:bottom w:w="80" w:type="dxa"/>
              <w:right w:w="80" w:type="dxa"/>
            </w:tcMar>
          </w:tcPr>
          <w:p w14:paraId="45A6517F" w14:textId="77777777" w:rsidR="004E5D78" w:rsidRPr="00460C6D" w:rsidRDefault="004E5D78" w:rsidP="00EB1E98">
            <w:pPr>
              <w:widowControl w:val="0"/>
              <w:autoSpaceDE w:val="0"/>
              <w:autoSpaceDN w:val="0"/>
              <w:adjustRightInd w:val="0"/>
              <w:spacing w:line="274" w:lineRule="auto"/>
              <w:jc w:val="both"/>
              <w:textAlignment w:val="center"/>
              <w:rPr>
                <w:rFonts w:asciiTheme="majorHAnsi" w:hAnsiTheme="majorHAnsi" w:cstheme="majorHAnsi"/>
                <w:color w:val="000000"/>
                <w:sz w:val="22"/>
                <w:szCs w:val="22"/>
              </w:rPr>
            </w:pPr>
            <w:r w:rsidRPr="00460C6D">
              <w:rPr>
                <w:rFonts w:asciiTheme="majorHAnsi" w:hAnsiTheme="majorHAnsi" w:cstheme="majorHAnsi"/>
                <w:color w:val="FFFFFF"/>
                <w:sz w:val="22"/>
                <w:szCs w:val="22"/>
                <w:rtl/>
                <w:lang w:bidi="ar-YE"/>
              </w:rPr>
              <w:t xml:space="preserve">  </w:t>
            </w:r>
          </w:p>
        </w:tc>
        <w:tc>
          <w:tcPr>
            <w:tcW w:w="1843" w:type="dxa"/>
            <w:tcBorders>
              <w:top w:val="single" w:sz="4" w:space="0" w:color="000000"/>
              <w:left w:val="single" w:sz="6" w:space="0" w:color="000000"/>
              <w:bottom w:val="single" w:sz="6" w:space="0" w:color="000000"/>
              <w:right w:val="single" w:sz="4" w:space="0" w:color="000000"/>
            </w:tcBorders>
            <w:shd w:val="solid" w:color="548DD4" w:fill="auto"/>
            <w:tcMar>
              <w:top w:w="80" w:type="dxa"/>
              <w:left w:w="80" w:type="dxa"/>
              <w:bottom w:w="80" w:type="dxa"/>
              <w:right w:w="80" w:type="dxa"/>
            </w:tcMar>
          </w:tcPr>
          <w:p w14:paraId="18914B9B" w14:textId="77777777" w:rsidR="004E5D78" w:rsidRPr="00460C6D" w:rsidRDefault="004E5D78" w:rsidP="00EB1E98">
            <w:pPr>
              <w:widowControl w:val="0"/>
              <w:autoSpaceDE w:val="0"/>
              <w:autoSpaceDN w:val="0"/>
              <w:adjustRightInd w:val="0"/>
              <w:spacing w:line="274" w:lineRule="auto"/>
              <w:jc w:val="center"/>
              <w:textAlignment w:val="center"/>
              <w:rPr>
                <w:rFonts w:asciiTheme="majorHAnsi" w:hAnsiTheme="majorHAnsi" w:cstheme="majorHAnsi"/>
                <w:color w:val="000000"/>
                <w:sz w:val="22"/>
                <w:szCs w:val="22"/>
              </w:rPr>
            </w:pPr>
            <w:r w:rsidRPr="00460C6D">
              <w:rPr>
                <w:rFonts w:asciiTheme="majorHAnsi" w:hAnsiTheme="majorHAnsi" w:cstheme="majorHAnsi"/>
                <w:b/>
                <w:bCs/>
                <w:color w:val="FFFFFF"/>
                <w:sz w:val="22"/>
                <w:szCs w:val="22"/>
              </w:rPr>
              <w:t>Credits</w:t>
            </w:r>
          </w:p>
        </w:tc>
        <w:tc>
          <w:tcPr>
            <w:tcW w:w="4362" w:type="dxa"/>
            <w:tcBorders>
              <w:top w:val="single" w:sz="4" w:space="0" w:color="000000"/>
              <w:left w:val="single" w:sz="6" w:space="0" w:color="000000"/>
              <w:bottom w:val="single" w:sz="6" w:space="0" w:color="000000"/>
              <w:right w:val="single" w:sz="4" w:space="0" w:color="000000"/>
            </w:tcBorders>
            <w:shd w:val="solid" w:color="548DD4" w:fill="auto"/>
          </w:tcPr>
          <w:p w14:paraId="190E4451" w14:textId="77777777" w:rsidR="004E5D78" w:rsidRPr="00460C6D" w:rsidRDefault="004E5D78" w:rsidP="00EB1E98">
            <w:pPr>
              <w:widowControl w:val="0"/>
              <w:autoSpaceDE w:val="0"/>
              <w:autoSpaceDN w:val="0"/>
              <w:adjustRightInd w:val="0"/>
              <w:spacing w:line="274" w:lineRule="auto"/>
              <w:jc w:val="center"/>
              <w:textAlignment w:val="center"/>
              <w:rPr>
                <w:rFonts w:asciiTheme="majorHAnsi" w:hAnsiTheme="majorHAnsi" w:cstheme="majorHAnsi"/>
                <w:b/>
                <w:bCs/>
                <w:color w:val="FFFFFF"/>
                <w:sz w:val="22"/>
                <w:szCs w:val="22"/>
                <w:lang w:bidi="bn-BD"/>
              </w:rPr>
            </w:pPr>
            <w:r w:rsidRPr="00460C6D">
              <w:rPr>
                <w:rFonts w:asciiTheme="majorHAnsi" w:hAnsiTheme="majorHAnsi" w:cstheme="majorHAnsi"/>
                <w:b/>
                <w:bCs/>
                <w:color w:val="FFFFFF"/>
                <w:sz w:val="22"/>
                <w:szCs w:val="22"/>
                <w:cs/>
                <w:lang w:bidi="bn-BD"/>
              </w:rPr>
              <w:t>Remarks</w:t>
            </w:r>
          </w:p>
        </w:tc>
      </w:tr>
      <w:tr w:rsidR="004E5D78" w:rsidRPr="00460C6D" w14:paraId="3F6B17B6" w14:textId="77777777" w:rsidTr="00E71693">
        <w:trPr>
          <w:trHeight w:hRule="exact" w:val="432"/>
        </w:trPr>
        <w:tc>
          <w:tcPr>
            <w:tcW w:w="3970" w:type="dxa"/>
            <w:tcBorders>
              <w:top w:val="single" w:sz="6" w:space="0" w:color="000000"/>
              <w:left w:val="single" w:sz="4" w:space="0" w:color="000000"/>
              <w:bottom w:val="single" w:sz="6" w:space="0" w:color="000000"/>
              <w:right w:val="single" w:sz="6" w:space="0" w:color="000000"/>
            </w:tcBorders>
            <w:tcMar>
              <w:top w:w="80" w:type="dxa"/>
              <w:left w:w="80" w:type="dxa"/>
              <w:bottom w:w="80" w:type="dxa"/>
              <w:right w:w="80" w:type="dxa"/>
            </w:tcMar>
          </w:tcPr>
          <w:p w14:paraId="125AFD5D" w14:textId="77777777" w:rsidR="004E5D78" w:rsidRPr="00460C6D" w:rsidRDefault="004E5D78" w:rsidP="00EB1E98">
            <w:pPr>
              <w:widowControl w:val="0"/>
              <w:autoSpaceDE w:val="0"/>
              <w:autoSpaceDN w:val="0"/>
              <w:adjustRightInd w:val="0"/>
              <w:spacing w:line="274" w:lineRule="auto"/>
              <w:jc w:val="both"/>
              <w:textAlignment w:val="center"/>
              <w:rPr>
                <w:rFonts w:asciiTheme="majorHAnsi" w:hAnsiTheme="majorHAnsi" w:cstheme="majorHAnsi"/>
                <w:color w:val="000000"/>
                <w:sz w:val="22"/>
                <w:szCs w:val="22"/>
                <w:lang w:bidi="bn-BD"/>
              </w:rPr>
            </w:pPr>
            <w:r w:rsidRPr="00460C6D">
              <w:rPr>
                <w:rFonts w:asciiTheme="majorHAnsi" w:hAnsiTheme="majorHAnsi" w:cstheme="majorHAnsi"/>
                <w:color w:val="000000"/>
                <w:sz w:val="22"/>
                <w:szCs w:val="22"/>
              </w:rPr>
              <w:t>General Education Courses</w:t>
            </w:r>
            <w:r w:rsidRPr="00460C6D">
              <w:rPr>
                <w:rFonts w:asciiTheme="majorHAnsi" w:hAnsiTheme="majorHAnsi" w:cstheme="majorHAnsi"/>
                <w:color w:val="000000"/>
                <w:sz w:val="22"/>
                <w:szCs w:val="22"/>
                <w:cs/>
                <w:lang w:bidi="bn-BD"/>
              </w:rPr>
              <w:t xml:space="preserve"> (GED)</w:t>
            </w:r>
          </w:p>
        </w:tc>
        <w:tc>
          <w:tcPr>
            <w:tcW w:w="1843" w:type="dxa"/>
            <w:tcBorders>
              <w:top w:val="single" w:sz="6" w:space="0" w:color="000000"/>
              <w:left w:val="single" w:sz="6" w:space="0" w:color="000000"/>
              <w:bottom w:val="single" w:sz="6" w:space="0" w:color="000000"/>
              <w:right w:val="single" w:sz="4" w:space="0" w:color="000000"/>
            </w:tcBorders>
            <w:tcMar>
              <w:top w:w="80" w:type="dxa"/>
              <w:left w:w="80" w:type="dxa"/>
              <w:bottom w:w="80" w:type="dxa"/>
              <w:right w:w="80" w:type="dxa"/>
            </w:tcMar>
          </w:tcPr>
          <w:p w14:paraId="47B68332" w14:textId="77777777" w:rsidR="004E5D78" w:rsidRPr="00460C6D" w:rsidRDefault="00F96117" w:rsidP="00EB1E98">
            <w:pPr>
              <w:widowControl w:val="0"/>
              <w:autoSpaceDE w:val="0"/>
              <w:autoSpaceDN w:val="0"/>
              <w:adjustRightInd w:val="0"/>
              <w:spacing w:line="274" w:lineRule="auto"/>
              <w:jc w:val="center"/>
              <w:textAlignment w:val="center"/>
              <w:rPr>
                <w:rFonts w:asciiTheme="majorHAnsi" w:hAnsiTheme="majorHAnsi" w:cstheme="majorHAnsi"/>
                <w:color w:val="000000"/>
                <w:sz w:val="22"/>
                <w:szCs w:val="22"/>
                <w:lang w:bidi="bn-BD"/>
              </w:rPr>
            </w:pPr>
            <w:r>
              <w:rPr>
                <w:rFonts w:asciiTheme="majorHAnsi" w:hAnsiTheme="majorHAnsi" w:cstheme="majorHAnsi"/>
                <w:color w:val="000000"/>
                <w:sz w:val="22"/>
                <w:szCs w:val="22"/>
                <w:cs/>
                <w:lang w:bidi="bn-BD"/>
              </w:rPr>
              <w:t>24</w:t>
            </w:r>
          </w:p>
        </w:tc>
        <w:tc>
          <w:tcPr>
            <w:tcW w:w="4362" w:type="dxa"/>
            <w:tcBorders>
              <w:top w:val="single" w:sz="6" w:space="0" w:color="000000"/>
              <w:left w:val="single" w:sz="6" w:space="0" w:color="000000"/>
              <w:bottom w:val="single" w:sz="6" w:space="0" w:color="000000"/>
              <w:right w:val="single" w:sz="4" w:space="0" w:color="000000"/>
            </w:tcBorders>
          </w:tcPr>
          <w:p w14:paraId="3FD3E7A9" w14:textId="77777777" w:rsidR="004E5D78" w:rsidRPr="00460C6D" w:rsidRDefault="00900CD8" w:rsidP="00F96117">
            <w:pPr>
              <w:widowControl w:val="0"/>
              <w:autoSpaceDE w:val="0"/>
              <w:autoSpaceDN w:val="0"/>
              <w:adjustRightInd w:val="0"/>
              <w:spacing w:line="274" w:lineRule="auto"/>
              <w:jc w:val="center"/>
              <w:textAlignment w:val="center"/>
              <w:rPr>
                <w:rFonts w:asciiTheme="majorHAnsi" w:hAnsiTheme="majorHAnsi" w:cstheme="majorHAnsi"/>
                <w:color w:val="000000"/>
                <w:sz w:val="22"/>
                <w:szCs w:val="22"/>
                <w:cs/>
                <w:lang w:bidi="bn-BD"/>
              </w:rPr>
            </w:pPr>
            <w:r>
              <w:rPr>
                <w:rFonts w:asciiTheme="majorHAnsi" w:hAnsiTheme="majorHAnsi" w:cstheme="majorHAnsi"/>
                <w:color w:val="000000"/>
                <w:sz w:val="22"/>
                <w:szCs w:val="22"/>
                <w:lang w:bidi="bn-BD"/>
              </w:rPr>
              <w:t>6</w:t>
            </w:r>
            <w:r w:rsidR="004E5D78" w:rsidRPr="00460C6D">
              <w:rPr>
                <w:rFonts w:asciiTheme="majorHAnsi" w:hAnsiTheme="majorHAnsi" w:cstheme="majorHAnsi"/>
                <w:color w:val="000000"/>
                <w:sz w:val="22"/>
                <w:szCs w:val="22"/>
                <w:cs/>
                <w:lang w:bidi="bn-BD"/>
              </w:rPr>
              <w:t xml:space="preserve"> Major + </w:t>
            </w:r>
            <w:r w:rsidR="00F96117">
              <w:rPr>
                <w:rFonts w:asciiTheme="majorHAnsi" w:hAnsiTheme="majorHAnsi" w:cstheme="majorHAnsi"/>
                <w:color w:val="000000"/>
                <w:sz w:val="22"/>
                <w:szCs w:val="22"/>
                <w:cs/>
                <w:lang w:bidi="bn-BD"/>
              </w:rPr>
              <w:t>3</w:t>
            </w:r>
            <w:r w:rsidR="004E5D78" w:rsidRPr="00460C6D">
              <w:rPr>
                <w:rFonts w:asciiTheme="majorHAnsi" w:hAnsiTheme="majorHAnsi" w:cstheme="majorHAnsi"/>
                <w:color w:val="000000"/>
                <w:sz w:val="22"/>
                <w:szCs w:val="22"/>
                <w:cs/>
                <w:lang w:bidi="bn-BD"/>
              </w:rPr>
              <w:t xml:space="preserve"> Elective</w:t>
            </w:r>
          </w:p>
        </w:tc>
      </w:tr>
      <w:tr w:rsidR="004E5D78" w:rsidRPr="00460C6D" w14:paraId="149D582D" w14:textId="77777777" w:rsidTr="00E71693">
        <w:trPr>
          <w:trHeight w:hRule="exact" w:val="725"/>
        </w:trPr>
        <w:tc>
          <w:tcPr>
            <w:tcW w:w="3970" w:type="dxa"/>
            <w:tcBorders>
              <w:top w:val="single" w:sz="6" w:space="0" w:color="000000"/>
              <w:left w:val="single" w:sz="4" w:space="0" w:color="000000"/>
              <w:bottom w:val="single" w:sz="6" w:space="0" w:color="000000"/>
              <w:right w:val="single" w:sz="6" w:space="0" w:color="000000"/>
            </w:tcBorders>
            <w:tcMar>
              <w:top w:w="80" w:type="dxa"/>
              <w:left w:w="80" w:type="dxa"/>
              <w:bottom w:w="80" w:type="dxa"/>
              <w:right w:w="80" w:type="dxa"/>
            </w:tcMar>
          </w:tcPr>
          <w:p w14:paraId="0A796861" w14:textId="77777777" w:rsidR="004E5D78" w:rsidRPr="00460C6D" w:rsidRDefault="004E5D78" w:rsidP="00EB1E98">
            <w:pPr>
              <w:widowControl w:val="0"/>
              <w:autoSpaceDE w:val="0"/>
              <w:autoSpaceDN w:val="0"/>
              <w:adjustRightInd w:val="0"/>
              <w:spacing w:line="274" w:lineRule="auto"/>
              <w:jc w:val="both"/>
              <w:textAlignment w:val="center"/>
              <w:rPr>
                <w:rFonts w:asciiTheme="majorHAnsi" w:hAnsiTheme="majorHAnsi" w:cstheme="majorHAnsi"/>
                <w:color w:val="000000"/>
                <w:sz w:val="22"/>
                <w:szCs w:val="22"/>
              </w:rPr>
            </w:pPr>
            <w:r w:rsidRPr="00460C6D">
              <w:rPr>
                <w:rFonts w:asciiTheme="majorHAnsi" w:hAnsiTheme="majorHAnsi" w:cstheme="majorHAnsi"/>
                <w:color w:val="000000"/>
                <w:sz w:val="22"/>
                <w:szCs w:val="22"/>
              </w:rPr>
              <w:t>Major Core Courses </w:t>
            </w:r>
          </w:p>
        </w:tc>
        <w:tc>
          <w:tcPr>
            <w:tcW w:w="1843" w:type="dxa"/>
            <w:tcBorders>
              <w:top w:val="single" w:sz="6" w:space="0" w:color="000000"/>
              <w:left w:val="single" w:sz="6" w:space="0" w:color="000000"/>
              <w:bottom w:val="single" w:sz="6" w:space="0" w:color="000000"/>
              <w:right w:val="single" w:sz="4" w:space="0" w:color="000000"/>
            </w:tcBorders>
            <w:tcMar>
              <w:top w:w="80" w:type="dxa"/>
              <w:left w:w="80" w:type="dxa"/>
              <w:bottom w:w="80" w:type="dxa"/>
              <w:right w:w="80" w:type="dxa"/>
            </w:tcMar>
          </w:tcPr>
          <w:p w14:paraId="6EA5FABF" w14:textId="77777777" w:rsidR="004E5D78" w:rsidRPr="00460C6D" w:rsidRDefault="0001628D" w:rsidP="00EB1E98">
            <w:pPr>
              <w:widowControl w:val="0"/>
              <w:autoSpaceDE w:val="0"/>
              <w:autoSpaceDN w:val="0"/>
              <w:adjustRightInd w:val="0"/>
              <w:spacing w:line="274" w:lineRule="auto"/>
              <w:jc w:val="center"/>
              <w:textAlignment w:val="center"/>
              <w:rPr>
                <w:rFonts w:asciiTheme="majorHAnsi" w:hAnsiTheme="majorHAnsi" w:cstheme="majorHAnsi"/>
                <w:color w:val="000000"/>
                <w:sz w:val="22"/>
                <w:szCs w:val="22"/>
                <w:lang w:bidi="bn-BD"/>
              </w:rPr>
            </w:pPr>
            <w:r>
              <w:rPr>
                <w:rFonts w:asciiTheme="majorHAnsi" w:hAnsiTheme="majorHAnsi" w:cstheme="majorHAnsi"/>
                <w:color w:val="000000"/>
                <w:sz w:val="22"/>
                <w:szCs w:val="22"/>
                <w:cs/>
                <w:lang w:bidi="bn-BD"/>
              </w:rPr>
              <w:t>67</w:t>
            </w:r>
          </w:p>
        </w:tc>
        <w:tc>
          <w:tcPr>
            <w:tcW w:w="4362" w:type="dxa"/>
            <w:tcBorders>
              <w:top w:val="single" w:sz="6" w:space="0" w:color="000000"/>
              <w:left w:val="single" w:sz="6" w:space="0" w:color="000000"/>
              <w:bottom w:val="single" w:sz="6" w:space="0" w:color="000000"/>
              <w:right w:val="single" w:sz="4" w:space="0" w:color="000000"/>
            </w:tcBorders>
          </w:tcPr>
          <w:p w14:paraId="7091635A" w14:textId="77777777" w:rsidR="004E5D78" w:rsidRPr="00460C6D" w:rsidRDefault="0001628D" w:rsidP="00EB1E98">
            <w:pPr>
              <w:widowControl w:val="0"/>
              <w:autoSpaceDE w:val="0"/>
              <w:autoSpaceDN w:val="0"/>
              <w:adjustRightInd w:val="0"/>
              <w:spacing w:line="274" w:lineRule="auto"/>
              <w:jc w:val="center"/>
              <w:textAlignment w:val="center"/>
              <w:rPr>
                <w:rFonts w:asciiTheme="majorHAnsi" w:hAnsiTheme="majorHAnsi" w:cstheme="majorHAnsi"/>
                <w:color w:val="000000"/>
                <w:sz w:val="22"/>
                <w:szCs w:val="22"/>
              </w:rPr>
            </w:pPr>
            <w:r>
              <w:rPr>
                <w:rFonts w:asciiTheme="majorHAnsi" w:hAnsiTheme="majorHAnsi" w:cstheme="majorHAnsi"/>
                <w:color w:val="000000"/>
                <w:sz w:val="22"/>
                <w:szCs w:val="22"/>
              </w:rPr>
              <w:t xml:space="preserve">Includes </w:t>
            </w:r>
            <w:r w:rsidR="004E5D78">
              <w:rPr>
                <w:rFonts w:asciiTheme="majorHAnsi" w:hAnsiTheme="majorHAnsi" w:cstheme="majorHAnsi"/>
                <w:color w:val="000000"/>
                <w:sz w:val="22"/>
                <w:szCs w:val="22"/>
              </w:rPr>
              <w:t>4 cr</w:t>
            </w:r>
            <w:r>
              <w:rPr>
                <w:rFonts w:asciiTheme="majorHAnsi" w:hAnsiTheme="majorHAnsi" w:cstheme="majorHAnsi"/>
                <w:color w:val="000000"/>
                <w:sz w:val="22"/>
                <w:szCs w:val="22"/>
              </w:rPr>
              <w:t>edit</w:t>
            </w:r>
            <w:r w:rsidR="004E5D78">
              <w:rPr>
                <w:rFonts w:asciiTheme="majorHAnsi" w:hAnsiTheme="majorHAnsi" w:cstheme="majorHAnsi"/>
                <w:color w:val="000000"/>
                <w:sz w:val="22"/>
                <w:szCs w:val="22"/>
              </w:rPr>
              <w:t xml:space="preserve"> Capstone Proj</w:t>
            </w:r>
            <w:r w:rsidR="00351B88">
              <w:rPr>
                <w:rFonts w:asciiTheme="majorHAnsi" w:hAnsiTheme="majorHAnsi" w:cstheme="majorHAnsi"/>
                <w:color w:val="000000"/>
                <w:sz w:val="22"/>
                <w:szCs w:val="22"/>
              </w:rPr>
              <w:t>ect</w:t>
            </w:r>
            <w:r w:rsidR="004E5D78">
              <w:rPr>
                <w:rFonts w:asciiTheme="majorHAnsi" w:hAnsiTheme="majorHAnsi" w:cstheme="majorHAnsi"/>
                <w:color w:val="000000"/>
                <w:sz w:val="22"/>
                <w:szCs w:val="22"/>
              </w:rPr>
              <w:t>, 1 cr</w:t>
            </w:r>
            <w:r>
              <w:rPr>
                <w:rFonts w:asciiTheme="majorHAnsi" w:hAnsiTheme="majorHAnsi" w:cstheme="majorHAnsi"/>
                <w:color w:val="000000"/>
                <w:sz w:val="22"/>
                <w:szCs w:val="22"/>
              </w:rPr>
              <w:t>edit</w:t>
            </w:r>
            <w:r w:rsidR="004E5D78">
              <w:rPr>
                <w:rFonts w:asciiTheme="majorHAnsi" w:hAnsiTheme="majorHAnsi" w:cstheme="majorHAnsi"/>
                <w:color w:val="000000"/>
                <w:sz w:val="22"/>
                <w:szCs w:val="22"/>
              </w:rPr>
              <w:t xml:space="preserve"> Internship</w:t>
            </w:r>
          </w:p>
        </w:tc>
      </w:tr>
      <w:tr w:rsidR="004E5D78" w:rsidRPr="00460C6D" w14:paraId="3D168125" w14:textId="77777777" w:rsidTr="00E71693">
        <w:trPr>
          <w:trHeight w:hRule="exact" w:val="432"/>
        </w:trPr>
        <w:tc>
          <w:tcPr>
            <w:tcW w:w="3970" w:type="dxa"/>
            <w:tcBorders>
              <w:top w:val="single" w:sz="6" w:space="0" w:color="000000"/>
              <w:left w:val="single" w:sz="4" w:space="0" w:color="000000"/>
              <w:bottom w:val="single" w:sz="6" w:space="0" w:color="000000"/>
              <w:right w:val="single" w:sz="6" w:space="0" w:color="000000"/>
            </w:tcBorders>
            <w:tcMar>
              <w:top w:w="80" w:type="dxa"/>
              <w:left w:w="80" w:type="dxa"/>
              <w:bottom w:w="80" w:type="dxa"/>
              <w:right w:w="80" w:type="dxa"/>
            </w:tcMar>
          </w:tcPr>
          <w:p w14:paraId="734C8026" w14:textId="77777777" w:rsidR="004E5D78" w:rsidRPr="00460C6D" w:rsidRDefault="004E5D78" w:rsidP="00EB1E98">
            <w:pPr>
              <w:widowControl w:val="0"/>
              <w:autoSpaceDE w:val="0"/>
              <w:autoSpaceDN w:val="0"/>
              <w:adjustRightInd w:val="0"/>
              <w:spacing w:line="274" w:lineRule="auto"/>
              <w:jc w:val="both"/>
              <w:textAlignment w:val="center"/>
              <w:rPr>
                <w:rFonts w:asciiTheme="majorHAnsi" w:hAnsiTheme="majorHAnsi" w:cstheme="majorHAnsi"/>
                <w:color w:val="000000"/>
                <w:sz w:val="22"/>
                <w:szCs w:val="22"/>
              </w:rPr>
            </w:pPr>
            <w:r w:rsidRPr="00460C6D">
              <w:rPr>
                <w:rFonts w:asciiTheme="majorHAnsi" w:hAnsiTheme="majorHAnsi" w:cstheme="majorHAnsi"/>
                <w:color w:val="000000"/>
                <w:sz w:val="22"/>
                <w:szCs w:val="22"/>
              </w:rPr>
              <w:t>Major Elective Courses</w:t>
            </w:r>
          </w:p>
        </w:tc>
        <w:tc>
          <w:tcPr>
            <w:tcW w:w="1843" w:type="dxa"/>
            <w:tcBorders>
              <w:top w:val="single" w:sz="6" w:space="0" w:color="000000"/>
              <w:left w:val="single" w:sz="6" w:space="0" w:color="000000"/>
              <w:bottom w:val="single" w:sz="6" w:space="0" w:color="000000"/>
              <w:right w:val="single" w:sz="4" w:space="0" w:color="000000"/>
            </w:tcBorders>
            <w:tcMar>
              <w:top w:w="80" w:type="dxa"/>
              <w:left w:w="80" w:type="dxa"/>
              <w:bottom w:w="80" w:type="dxa"/>
              <w:right w:w="80" w:type="dxa"/>
            </w:tcMar>
          </w:tcPr>
          <w:p w14:paraId="58DD2EC9" w14:textId="77777777" w:rsidR="004E5D78" w:rsidRPr="00460C6D" w:rsidRDefault="0001628D" w:rsidP="00EB1E98">
            <w:pPr>
              <w:widowControl w:val="0"/>
              <w:autoSpaceDE w:val="0"/>
              <w:autoSpaceDN w:val="0"/>
              <w:adjustRightInd w:val="0"/>
              <w:spacing w:line="274" w:lineRule="auto"/>
              <w:jc w:val="center"/>
              <w:textAlignment w:val="center"/>
              <w:rPr>
                <w:rFonts w:asciiTheme="majorHAnsi" w:hAnsiTheme="majorHAnsi" w:cstheme="majorHAnsi"/>
                <w:color w:val="000000"/>
                <w:sz w:val="22"/>
                <w:szCs w:val="22"/>
                <w:lang w:bidi="bn-BD"/>
              </w:rPr>
            </w:pPr>
            <w:r>
              <w:rPr>
                <w:rFonts w:asciiTheme="majorHAnsi" w:hAnsiTheme="majorHAnsi" w:cstheme="majorHAnsi"/>
                <w:color w:val="000000"/>
                <w:sz w:val="22"/>
                <w:szCs w:val="22"/>
                <w:cs/>
                <w:lang w:bidi="bn-BD"/>
              </w:rPr>
              <w:t>13</w:t>
            </w:r>
          </w:p>
        </w:tc>
        <w:tc>
          <w:tcPr>
            <w:tcW w:w="4362" w:type="dxa"/>
            <w:tcBorders>
              <w:top w:val="single" w:sz="6" w:space="0" w:color="000000"/>
              <w:left w:val="single" w:sz="6" w:space="0" w:color="000000"/>
              <w:bottom w:val="single" w:sz="6" w:space="0" w:color="000000"/>
              <w:right w:val="single" w:sz="4" w:space="0" w:color="000000"/>
            </w:tcBorders>
          </w:tcPr>
          <w:p w14:paraId="3858ADF6" w14:textId="77777777" w:rsidR="004E5D78" w:rsidRPr="00460C6D" w:rsidRDefault="004E5D78" w:rsidP="00EB1E98">
            <w:pPr>
              <w:widowControl w:val="0"/>
              <w:autoSpaceDE w:val="0"/>
              <w:autoSpaceDN w:val="0"/>
              <w:adjustRightInd w:val="0"/>
              <w:spacing w:line="274" w:lineRule="auto"/>
              <w:jc w:val="center"/>
              <w:textAlignment w:val="center"/>
              <w:rPr>
                <w:rFonts w:asciiTheme="majorHAnsi" w:hAnsiTheme="majorHAnsi" w:cstheme="majorHAnsi"/>
                <w:color w:val="000000"/>
                <w:sz w:val="22"/>
                <w:szCs w:val="22"/>
                <w:lang w:bidi="bn-BD"/>
              </w:rPr>
            </w:pPr>
            <w:r w:rsidRPr="00460C6D">
              <w:rPr>
                <w:rFonts w:asciiTheme="majorHAnsi" w:hAnsiTheme="majorHAnsi" w:cstheme="majorHAnsi"/>
                <w:color w:val="000000"/>
                <w:sz w:val="22"/>
                <w:szCs w:val="22"/>
                <w:cs/>
                <w:lang w:bidi="bn-BD"/>
              </w:rPr>
              <w:t>4 Theory</w:t>
            </w:r>
            <w:r w:rsidR="0001628D">
              <w:rPr>
                <w:rFonts w:asciiTheme="majorHAnsi" w:hAnsiTheme="majorHAnsi" w:cstheme="majorHAnsi"/>
                <w:color w:val="000000"/>
                <w:sz w:val="22"/>
                <w:szCs w:val="22"/>
                <w:cs/>
                <w:lang w:bidi="bn-BD"/>
              </w:rPr>
              <w:t xml:space="preserve"> + 1 Lab</w:t>
            </w:r>
            <w:r w:rsidR="00AC1D43">
              <w:rPr>
                <w:rFonts w:asciiTheme="majorHAnsi" w:hAnsiTheme="majorHAnsi" w:cstheme="majorHAnsi"/>
                <w:color w:val="000000"/>
                <w:sz w:val="22"/>
                <w:szCs w:val="22"/>
                <w:cs/>
                <w:lang w:bidi="bn-BD"/>
              </w:rPr>
              <w:t xml:space="preserve"> </w:t>
            </w:r>
          </w:p>
        </w:tc>
      </w:tr>
      <w:tr w:rsidR="004E5D78" w:rsidRPr="00460C6D" w14:paraId="789C43CC" w14:textId="77777777" w:rsidTr="00E71693">
        <w:trPr>
          <w:trHeight w:hRule="exact" w:val="518"/>
        </w:trPr>
        <w:tc>
          <w:tcPr>
            <w:tcW w:w="3970" w:type="dxa"/>
            <w:tcBorders>
              <w:top w:val="single" w:sz="6" w:space="0" w:color="000000"/>
              <w:left w:val="single" w:sz="4" w:space="0" w:color="000000"/>
              <w:bottom w:val="single" w:sz="6" w:space="0" w:color="000000"/>
              <w:right w:val="single" w:sz="6" w:space="0" w:color="000000"/>
            </w:tcBorders>
            <w:tcMar>
              <w:top w:w="80" w:type="dxa"/>
              <w:left w:w="80" w:type="dxa"/>
              <w:bottom w:w="80" w:type="dxa"/>
              <w:right w:w="80" w:type="dxa"/>
            </w:tcMar>
          </w:tcPr>
          <w:p w14:paraId="23654CEC" w14:textId="77777777" w:rsidR="004E5D78" w:rsidRPr="00460C6D" w:rsidRDefault="004E5D78" w:rsidP="00EB1E98">
            <w:pPr>
              <w:widowControl w:val="0"/>
              <w:autoSpaceDE w:val="0"/>
              <w:autoSpaceDN w:val="0"/>
              <w:adjustRightInd w:val="0"/>
              <w:spacing w:line="274" w:lineRule="auto"/>
              <w:jc w:val="both"/>
              <w:textAlignment w:val="center"/>
              <w:rPr>
                <w:rFonts w:asciiTheme="majorHAnsi" w:hAnsiTheme="majorHAnsi" w:cstheme="majorHAnsi"/>
                <w:color w:val="000000"/>
                <w:sz w:val="22"/>
                <w:szCs w:val="22"/>
              </w:rPr>
            </w:pPr>
            <w:r w:rsidRPr="00460C6D">
              <w:rPr>
                <w:rFonts w:asciiTheme="majorHAnsi" w:hAnsiTheme="majorHAnsi" w:cstheme="majorHAnsi"/>
                <w:color w:val="000000"/>
                <w:sz w:val="22"/>
                <w:szCs w:val="22"/>
                <w:cs/>
                <w:lang w:bidi="bn-BD"/>
              </w:rPr>
              <w:t>Other Engineering</w:t>
            </w:r>
          </w:p>
        </w:tc>
        <w:tc>
          <w:tcPr>
            <w:tcW w:w="1843" w:type="dxa"/>
            <w:tcBorders>
              <w:top w:val="single" w:sz="6" w:space="0" w:color="000000"/>
              <w:left w:val="single" w:sz="6" w:space="0" w:color="000000"/>
              <w:bottom w:val="single" w:sz="6" w:space="0" w:color="000000"/>
              <w:right w:val="single" w:sz="4" w:space="0" w:color="000000"/>
            </w:tcBorders>
            <w:tcMar>
              <w:top w:w="80" w:type="dxa"/>
              <w:left w:w="80" w:type="dxa"/>
              <w:bottom w:w="80" w:type="dxa"/>
              <w:right w:w="80" w:type="dxa"/>
            </w:tcMar>
          </w:tcPr>
          <w:p w14:paraId="0044C378" w14:textId="77777777" w:rsidR="004E5D78" w:rsidRPr="00460C6D" w:rsidRDefault="004E5D78" w:rsidP="00EB1E98">
            <w:pPr>
              <w:widowControl w:val="0"/>
              <w:autoSpaceDE w:val="0"/>
              <w:autoSpaceDN w:val="0"/>
              <w:adjustRightInd w:val="0"/>
              <w:spacing w:line="274" w:lineRule="auto"/>
              <w:jc w:val="center"/>
              <w:textAlignment w:val="center"/>
              <w:rPr>
                <w:rFonts w:asciiTheme="majorHAnsi" w:hAnsiTheme="majorHAnsi" w:cstheme="majorHAnsi"/>
                <w:color w:val="000000"/>
                <w:sz w:val="22"/>
                <w:szCs w:val="22"/>
                <w:cs/>
                <w:lang w:bidi="bn-BD"/>
              </w:rPr>
            </w:pPr>
            <w:r>
              <w:rPr>
                <w:rFonts w:asciiTheme="majorHAnsi" w:hAnsiTheme="majorHAnsi" w:cstheme="majorHAnsi"/>
                <w:color w:val="000000"/>
                <w:sz w:val="22"/>
                <w:szCs w:val="22"/>
                <w:lang w:bidi="bn-BD"/>
              </w:rPr>
              <w:t>8</w:t>
            </w:r>
          </w:p>
        </w:tc>
        <w:tc>
          <w:tcPr>
            <w:tcW w:w="4362" w:type="dxa"/>
            <w:tcBorders>
              <w:top w:val="single" w:sz="6" w:space="0" w:color="000000"/>
              <w:left w:val="single" w:sz="6" w:space="0" w:color="000000"/>
              <w:bottom w:val="single" w:sz="6" w:space="0" w:color="000000"/>
              <w:right w:val="single" w:sz="4" w:space="0" w:color="000000"/>
            </w:tcBorders>
          </w:tcPr>
          <w:p w14:paraId="690B7BE1" w14:textId="77777777" w:rsidR="004E5D78" w:rsidRPr="00460C6D" w:rsidRDefault="004E5D78" w:rsidP="00EB1E98">
            <w:pPr>
              <w:widowControl w:val="0"/>
              <w:autoSpaceDE w:val="0"/>
              <w:autoSpaceDN w:val="0"/>
              <w:adjustRightInd w:val="0"/>
              <w:spacing w:line="274" w:lineRule="auto"/>
              <w:jc w:val="center"/>
              <w:textAlignment w:val="center"/>
              <w:rPr>
                <w:rFonts w:asciiTheme="majorHAnsi" w:hAnsiTheme="majorHAnsi" w:cstheme="majorHAnsi"/>
                <w:color w:val="000000"/>
                <w:sz w:val="22"/>
                <w:szCs w:val="22"/>
                <w:cs/>
                <w:lang w:bidi="bn-BD"/>
              </w:rPr>
            </w:pPr>
            <w:r>
              <w:rPr>
                <w:rFonts w:asciiTheme="majorHAnsi" w:hAnsiTheme="majorHAnsi" w:cstheme="majorHAnsi"/>
                <w:color w:val="000000"/>
                <w:sz w:val="22"/>
                <w:szCs w:val="22"/>
                <w:lang w:bidi="bn-BD"/>
              </w:rPr>
              <w:t>2 Theory+ 2 Lab from EEE</w:t>
            </w:r>
          </w:p>
        </w:tc>
      </w:tr>
      <w:tr w:rsidR="004E5D78" w:rsidRPr="00460C6D" w14:paraId="36E75137" w14:textId="77777777" w:rsidTr="00E71693">
        <w:trPr>
          <w:trHeight w:hRule="exact" w:val="545"/>
        </w:trPr>
        <w:tc>
          <w:tcPr>
            <w:tcW w:w="3970" w:type="dxa"/>
            <w:tcBorders>
              <w:top w:val="single" w:sz="6" w:space="0" w:color="000000"/>
              <w:left w:val="single" w:sz="4" w:space="0" w:color="000000"/>
              <w:bottom w:val="single" w:sz="6" w:space="0" w:color="000000"/>
              <w:right w:val="single" w:sz="6" w:space="0" w:color="000000"/>
            </w:tcBorders>
            <w:tcMar>
              <w:top w:w="80" w:type="dxa"/>
              <w:left w:w="80" w:type="dxa"/>
              <w:bottom w:w="80" w:type="dxa"/>
              <w:right w:w="80" w:type="dxa"/>
            </w:tcMar>
          </w:tcPr>
          <w:p w14:paraId="1DE1E844" w14:textId="77777777" w:rsidR="004E5D78" w:rsidRPr="00460C6D" w:rsidRDefault="004E5D78" w:rsidP="00EB1E98">
            <w:pPr>
              <w:widowControl w:val="0"/>
              <w:autoSpaceDE w:val="0"/>
              <w:autoSpaceDN w:val="0"/>
              <w:adjustRightInd w:val="0"/>
              <w:spacing w:line="274" w:lineRule="auto"/>
              <w:jc w:val="both"/>
              <w:textAlignment w:val="center"/>
              <w:rPr>
                <w:rFonts w:asciiTheme="majorHAnsi" w:hAnsiTheme="majorHAnsi" w:cstheme="majorHAnsi"/>
                <w:color w:val="000000"/>
                <w:sz w:val="22"/>
                <w:szCs w:val="22"/>
              </w:rPr>
            </w:pPr>
            <w:r w:rsidRPr="00460C6D">
              <w:rPr>
                <w:rFonts w:asciiTheme="majorHAnsi" w:hAnsiTheme="majorHAnsi" w:cstheme="majorHAnsi"/>
                <w:color w:val="000000"/>
                <w:sz w:val="22"/>
                <w:szCs w:val="22"/>
              </w:rPr>
              <w:t>Optional/Minor</w:t>
            </w:r>
            <w:r w:rsidR="001C5A97">
              <w:rPr>
                <w:rFonts w:asciiTheme="majorHAnsi" w:hAnsiTheme="majorHAnsi" w:cstheme="majorHAnsi"/>
                <w:color w:val="000000"/>
                <w:sz w:val="22"/>
                <w:szCs w:val="22"/>
              </w:rPr>
              <w:t>*</w:t>
            </w:r>
            <w:r>
              <w:rPr>
                <w:rFonts w:asciiTheme="majorHAnsi" w:hAnsiTheme="majorHAnsi" w:cstheme="majorHAnsi"/>
                <w:color w:val="000000"/>
                <w:sz w:val="22"/>
                <w:szCs w:val="22"/>
              </w:rPr>
              <w:t xml:space="preserve"> </w:t>
            </w:r>
          </w:p>
        </w:tc>
        <w:tc>
          <w:tcPr>
            <w:tcW w:w="1843" w:type="dxa"/>
            <w:tcBorders>
              <w:top w:val="single" w:sz="6" w:space="0" w:color="000000"/>
              <w:left w:val="single" w:sz="6" w:space="0" w:color="000000"/>
              <w:bottom w:val="single" w:sz="6" w:space="0" w:color="000000"/>
              <w:right w:val="single" w:sz="4" w:space="0" w:color="000000"/>
            </w:tcBorders>
            <w:tcMar>
              <w:top w:w="80" w:type="dxa"/>
              <w:left w:w="80" w:type="dxa"/>
              <w:bottom w:w="80" w:type="dxa"/>
              <w:right w:w="80" w:type="dxa"/>
            </w:tcMar>
          </w:tcPr>
          <w:p w14:paraId="7E98359E" w14:textId="77777777" w:rsidR="004E5D78" w:rsidRPr="00460C6D" w:rsidRDefault="00F96117" w:rsidP="00EB1E98">
            <w:pPr>
              <w:widowControl w:val="0"/>
              <w:autoSpaceDE w:val="0"/>
              <w:autoSpaceDN w:val="0"/>
              <w:adjustRightInd w:val="0"/>
              <w:spacing w:line="274" w:lineRule="auto"/>
              <w:jc w:val="center"/>
              <w:textAlignment w:val="center"/>
              <w:rPr>
                <w:rFonts w:asciiTheme="majorHAnsi" w:hAnsiTheme="majorHAnsi" w:cstheme="majorHAnsi"/>
                <w:color w:val="000000"/>
                <w:sz w:val="22"/>
                <w:szCs w:val="22"/>
                <w:cs/>
                <w:lang w:bidi="bn-BD"/>
              </w:rPr>
            </w:pPr>
            <w:r>
              <w:rPr>
                <w:rFonts w:asciiTheme="majorHAnsi" w:hAnsiTheme="majorHAnsi" w:cstheme="majorHAnsi"/>
                <w:color w:val="000000"/>
                <w:sz w:val="22"/>
                <w:szCs w:val="22"/>
                <w:cs/>
                <w:lang w:bidi="bn-BD"/>
              </w:rPr>
              <w:t>9</w:t>
            </w:r>
          </w:p>
        </w:tc>
        <w:tc>
          <w:tcPr>
            <w:tcW w:w="4362" w:type="dxa"/>
            <w:tcBorders>
              <w:top w:val="single" w:sz="6" w:space="0" w:color="000000"/>
              <w:left w:val="single" w:sz="6" w:space="0" w:color="000000"/>
              <w:bottom w:val="single" w:sz="6" w:space="0" w:color="000000"/>
              <w:right w:val="single" w:sz="4" w:space="0" w:color="000000"/>
            </w:tcBorders>
          </w:tcPr>
          <w:p w14:paraId="304DE217" w14:textId="77777777" w:rsidR="004E5D78" w:rsidRPr="00460C6D" w:rsidRDefault="00F96117" w:rsidP="004E5D78">
            <w:pPr>
              <w:widowControl w:val="0"/>
              <w:autoSpaceDE w:val="0"/>
              <w:autoSpaceDN w:val="0"/>
              <w:adjustRightInd w:val="0"/>
              <w:spacing w:line="274" w:lineRule="auto"/>
              <w:jc w:val="center"/>
              <w:textAlignment w:val="center"/>
              <w:rPr>
                <w:rFonts w:asciiTheme="majorHAnsi" w:hAnsiTheme="majorHAnsi" w:cstheme="majorHAnsi"/>
                <w:color w:val="000000"/>
                <w:sz w:val="22"/>
                <w:szCs w:val="22"/>
                <w:cs/>
                <w:lang w:bidi="bn-BD"/>
              </w:rPr>
            </w:pPr>
            <w:r>
              <w:rPr>
                <w:rFonts w:asciiTheme="majorHAnsi" w:hAnsiTheme="majorHAnsi" w:cstheme="majorHAnsi"/>
                <w:color w:val="000000"/>
                <w:sz w:val="22"/>
                <w:szCs w:val="22"/>
                <w:cs/>
                <w:lang w:bidi="bn-BD"/>
              </w:rPr>
              <w:t>3</w:t>
            </w:r>
            <w:r w:rsidR="004E5D78" w:rsidRPr="00460C6D">
              <w:rPr>
                <w:rFonts w:asciiTheme="majorHAnsi" w:hAnsiTheme="majorHAnsi" w:cstheme="majorHAnsi"/>
                <w:color w:val="000000"/>
                <w:sz w:val="22"/>
                <w:szCs w:val="22"/>
                <w:cs/>
                <w:lang w:bidi="bn-BD"/>
              </w:rPr>
              <w:t xml:space="preserve"> Theory </w:t>
            </w:r>
          </w:p>
        </w:tc>
      </w:tr>
      <w:tr w:rsidR="004E5D78" w:rsidRPr="00460C6D" w14:paraId="5CB14C33" w14:textId="77777777" w:rsidTr="00E71693">
        <w:trPr>
          <w:trHeight w:hRule="exact" w:val="432"/>
        </w:trPr>
        <w:tc>
          <w:tcPr>
            <w:tcW w:w="3970" w:type="dxa"/>
            <w:tcBorders>
              <w:top w:val="single" w:sz="6" w:space="0" w:color="000000"/>
              <w:left w:val="single" w:sz="4" w:space="0" w:color="000000"/>
              <w:bottom w:val="single" w:sz="6" w:space="0" w:color="000000"/>
              <w:right w:val="single" w:sz="6" w:space="0" w:color="000000"/>
            </w:tcBorders>
            <w:tcMar>
              <w:top w:w="80" w:type="dxa"/>
              <w:left w:w="80" w:type="dxa"/>
              <w:bottom w:w="80" w:type="dxa"/>
              <w:right w:w="80" w:type="dxa"/>
            </w:tcMar>
          </w:tcPr>
          <w:p w14:paraId="6323820C" w14:textId="77777777" w:rsidR="004E5D78" w:rsidRPr="00460C6D" w:rsidRDefault="004E5D78" w:rsidP="00EB1E98">
            <w:pPr>
              <w:widowControl w:val="0"/>
              <w:autoSpaceDE w:val="0"/>
              <w:autoSpaceDN w:val="0"/>
              <w:adjustRightInd w:val="0"/>
              <w:spacing w:line="274" w:lineRule="auto"/>
              <w:jc w:val="both"/>
              <w:textAlignment w:val="center"/>
              <w:rPr>
                <w:rFonts w:asciiTheme="majorHAnsi" w:hAnsiTheme="majorHAnsi" w:cstheme="majorHAnsi"/>
                <w:color w:val="000000"/>
                <w:sz w:val="22"/>
                <w:szCs w:val="22"/>
                <w:lang w:bidi="bn-BD"/>
              </w:rPr>
            </w:pPr>
            <w:r w:rsidRPr="00460C6D">
              <w:rPr>
                <w:rFonts w:asciiTheme="majorHAnsi" w:hAnsiTheme="majorHAnsi" w:cstheme="majorHAnsi"/>
                <w:color w:val="000000"/>
                <w:sz w:val="22"/>
                <w:szCs w:val="22"/>
                <w:cs/>
                <w:lang w:bidi="bn-BD"/>
              </w:rPr>
              <w:t>Basic Science</w:t>
            </w:r>
          </w:p>
        </w:tc>
        <w:tc>
          <w:tcPr>
            <w:tcW w:w="1843" w:type="dxa"/>
            <w:tcBorders>
              <w:top w:val="single" w:sz="6" w:space="0" w:color="000000"/>
              <w:left w:val="single" w:sz="6" w:space="0" w:color="000000"/>
              <w:bottom w:val="single" w:sz="6" w:space="0" w:color="000000"/>
              <w:right w:val="single" w:sz="4" w:space="0" w:color="000000"/>
            </w:tcBorders>
            <w:tcMar>
              <w:top w:w="80" w:type="dxa"/>
              <w:left w:w="80" w:type="dxa"/>
              <w:bottom w:w="80" w:type="dxa"/>
              <w:right w:w="80" w:type="dxa"/>
            </w:tcMar>
          </w:tcPr>
          <w:p w14:paraId="6440E2BE" w14:textId="77777777" w:rsidR="004E5D78" w:rsidRPr="00460C6D" w:rsidRDefault="0001628D" w:rsidP="00EB1E98">
            <w:pPr>
              <w:widowControl w:val="0"/>
              <w:autoSpaceDE w:val="0"/>
              <w:autoSpaceDN w:val="0"/>
              <w:adjustRightInd w:val="0"/>
              <w:spacing w:line="274" w:lineRule="auto"/>
              <w:jc w:val="center"/>
              <w:textAlignment w:val="center"/>
              <w:rPr>
                <w:rFonts w:asciiTheme="majorHAnsi" w:hAnsiTheme="majorHAnsi" w:cstheme="majorHAnsi"/>
                <w:color w:val="000000"/>
                <w:sz w:val="22"/>
                <w:szCs w:val="22"/>
                <w:lang w:bidi="bn-BD"/>
              </w:rPr>
            </w:pPr>
            <w:r>
              <w:rPr>
                <w:rFonts w:asciiTheme="majorHAnsi" w:hAnsiTheme="majorHAnsi" w:cstheme="majorHAnsi"/>
                <w:color w:val="000000"/>
                <w:sz w:val="22"/>
                <w:szCs w:val="22"/>
                <w:cs/>
                <w:lang w:bidi="bn-BD"/>
              </w:rPr>
              <w:t>7</w:t>
            </w:r>
          </w:p>
        </w:tc>
        <w:tc>
          <w:tcPr>
            <w:tcW w:w="4362" w:type="dxa"/>
            <w:tcBorders>
              <w:top w:val="single" w:sz="6" w:space="0" w:color="000000"/>
              <w:left w:val="single" w:sz="6" w:space="0" w:color="000000"/>
              <w:bottom w:val="single" w:sz="6" w:space="0" w:color="000000"/>
              <w:right w:val="single" w:sz="4" w:space="0" w:color="000000"/>
            </w:tcBorders>
          </w:tcPr>
          <w:p w14:paraId="284791CE" w14:textId="77777777" w:rsidR="004E5D78" w:rsidRPr="00460C6D" w:rsidRDefault="0001628D" w:rsidP="004E5D78">
            <w:pPr>
              <w:widowControl w:val="0"/>
              <w:autoSpaceDE w:val="0"/>
              <w:autoSpaceDN w:val="0"/>
              <w:adjustRightInd w:val="0"/>
              <w:spacing w:line="274" w:lineRule="auto"/>
              <w:jc w:val="center"/>
              <w:textAlignment w:val="center"/>
              <w:rPr>
                <w:rFonts w:asciiTheme="majorHAnsi" w:hAnsiTheme="majorHAnsi" w:cstheme="majorHAnsi"/>
                <w:color w:val="000000"/>
                <w:sz w:val="22"/>
                <w:szCs w:val="22"/>
                <w:lang w:bidi="bn-BD"/>
              </w:rPr>
            </w:pPr>
            <w:r>
              <w:rPr>
                <w:rFonts w:asciiTheme="majorHAnsi" w:hAnsiTheme="majorHAnsi" w:cstheme="majorHAnsi"/>
                <w:color w:val="000000"/>
                <w:sz w:val="22"/>
                <w:szCs w:val="22"/>
                <w:cs/>
                <w:lang w:bidi="bn-BD"/>
              </w:rPr>
              <w:t>2</w:t>
            </w:r>
            <w:r w:rsidR="004E5D78" w:rsidRPr="00460C6D">
              <w:rPr>
                <w:rFonts w:asciiTheme="majorHAnsi" w:hAnsiTheme="majorHAnsi" w:cstheme="majorHAnsi"/>
                <w:color w:val="000000"/>
                <w:sz w:val="22"/>
                <w:szCs w:val="22"/>
                <w:cs/>
                <w:lang w:bidi="bn-BD"/>
              </w:rPr>
              <w:t xml:space="preserve"> Theory + </w:t>
            </w:r>
            <w:r w:rsidR="004E5D78">
              <w:rPr>
                <w:rFonts w:asciiTheme="majorHAnsi" w:hAnsiTheme="majorHAnsi" w:cstheme="majorHAnsi"/>
                <w:color w:val="000000"/>
                <w:sz w:val="22"/>
                <w:szCs w:val="22"/>
                <w:cs/>
                <w:lang w:bidi="bn-BD"/>
              </w:rPr>
              <w:t>1</w:t>
            </w:r>
            <w:r w:rsidR="004E5D78" w:rsidRPr="00460C6D">
              <w:rPr>
                <w:rFonts w:asciiTheme="majorHAnsi" w:hAnsiTheme="majorHAnsi" w:cstheme="majorHAnsi"/>
                <w:color w:val="000000"/>
                <w:sz w:val="22"/>
                <w:szCs w:val="22"/>
                <w:cs/>
                <w:lang w:bidi="bn-BD"/>
              </w:rPr>
              <w:t xml:space="preserve"> Lab</w:t>
            </w:r>
          </w:p>
        </w:tc>
      </w:tr>
      <w:tr w:rsidR="004E5D78" w:rsidRPr="00460C6D" w14:paraId="2392E27B" w14:textId="77777777" w:rsidTr="00E71693">
        <w:trPr>
          <w:trHeight w:hRule="exact" w:val="432"/>
        </w:trPr>
        <w:tc>
          <w:tcPr>
            <w:tcW w:w="3970" w:type="dxa"/>
            <w:tcBorders>
              <w:top w:val="single" w:sz="6" w:space="0" w:color="000000"/>
              <w:left w:val="single" w:sz="4" w:space="0" w:color="000000"/>
              <w:bottom w:val="single" w:sz="6" w:space="0" w:color="000000"/>
              <w:right w:val="single" w:sz="6" w:space="0" w:color="000000"/>
            </w:tcBorders>
            <w:tcMar>
              <w:top w:w="80" w:type="dxa"/>
              <w:left w:w="80" w:type="dxa"/>
              <w:bottom w:w="80" w:type="dxa"/>
              <w:right w:w="80" w:type="dxa"/>
            </w:tcMar>
          </w:tcPr>
          <w:p w14:paraId="18C51B7E" w14:textId="77777777" w:rsidR="004E5D78" w:rsidRPr="00460C6D" w:rsidRDefault="004E5D78" w:rsidP="00EB1E98">
            <w:pPr>
              <w:widowControl w:val="0"/>
              <w:autoSpaceDE w:val="0"/>
              <w:autoSpaceDN w:val="0"/>
              <w:adjustRightInd w:val="0"/>
              <w:spacing w:line="274" w:lineRule="auto"/>
              <w:jc w:val="both"/>
              <w:textAlignment w:val="center"/>
              <w:rPr>
                <w:rFonts w:asciiTheme="majorHAnsi" w:hAnsiTheme="majorHAnsi" w:cstheme="majorHAnsi"/>
                <w:color w:val="000000"/>
                <w:sz w:val="22"/>
                <w:szCs w:val="22"/>
                <w:lang w:bidi="bn-BD"/>
              </w:rPr>
            </w:pPr>
            <w:r w:rsidRPr="00460C6D">
              <w:rPr>
                <w:rFonts w:asciiTheme="majorHAnsi" w:hAnsiTheme="majorHAnsi" w:cstheme="majorHAnsi"/>
                <w:color w:val="000000"/>
                <w:sz w:val="22"/>
                <w:szCs w:val="22"/>
                <w:cs/>
                <w:lang w:bidi="bn-BD"/>
              </w:rPr>
              <w:t>Mathematics</w:t>
            </w:r>
          </w:p>
        </w:tc>
        <w:tc>
          <w:tcPr>
            <w:tcW w:w="1843" w:type="dxa"/>
            <w:tcBorders>
              <w:top w:val="single" w:sz="6" w:space="0" w:color="000000"/>
              <w:left w:val="single" w:sz="6" w:space="0" w:color="000000"/>
              <w:bottom w:val="single" w:sz="6" w:space="0" w:color="000000"/>
              <w:right w:val="single" w:sz="4" w:space="0" w:color="000000"/>
            </w:tcBorders>
            <w:tcMar>
              <w:top w:w="80" w:type="dxa"/>
              <w:left w:w="80" w:type="dxa"/>
              <w:bottom w:w="80" w:type="dxa"/>
              <w:right w:w="80" w:type="dxa"/>
            </w:tcMar>
          </w:tcPr>
          <w:p w14:paraId="5CBC77E1" w14:textId="77777777" w:rsidR="004E5D78" w:rsidRPr="00460C6D" w:rsidRDefault="00AC1D43" w:rsidP="00EB1E98">
            <w:pPr>
              <w:widowControl w:val="0"/>
              <w:autoSpaceDE w:val="0"/>
              <w:autoSpaceDN w:val="0"/>
              <w:adjustRightInd w:val="0"/>
              <w:spacing w:line="274" w:lineRule="auto"/>
              <w:jc w:val="center"/>
              <w:textAlignment w:val="center"/>
              <w:rPr>
                <w:rFonts w:asciiTheme="majorHAnsi" w:hAnsiTheme="majorHAnsi" w:cstheme="majorHAnsi"/>
                <w:color w:val="000000"/>
                <w:sz w:val="22"/>
                <w:szCs w:val="22"/>
                <w:lang w:bidi="bn-BD"/>
              </w:rPr>
            </w:pPr>
            <w:r>
              <w:rPr>
                <w:rFonts w:asciiTheme="majorHAnsi" w:hAnsiTheme="majorHAnsi" w:cstheme="majorHAnsi"/>
                <w:color w:val="000000"/>
                <w:sz w:val="22"/>
                <w:szCs w:val="22"/>
                <w:cs/>
                <w:lang w:bidi="bn-BD"/>
              </w:rPr>
              <w:t>12</w:t>
            </w:r>
          </w:p>
        </w:tc>
        <w:tc>
          <w:tcPr>
            <w:tcW w:w="4362" w:type="dxa"/>
            <w:tcBorders>
              <w:top w:val="single" w:sz="6" w:space="0" w:color="000000"/>
              <w:left w:val="single" w:sz="6" w:space="0" w:color="000000"/>
              <w:bottom w:val="single" w:sz="6" w:space="0" w:color="000000"/>
              <w:right w:val="single" w:sz="4" w:space="0" w:color="000000"/>
            </w:tcBorders>
          </w:tcPr>
          <w:p w14:paraId="454FDB0A" w14:textId="77777777" w:rsidR="004E5D78" w:rsidRPr="00460C6D" w:rsidRDefault="00AC1D43" w:rsidP="00EB1E98">
            <w:pPr>
              <w:widowControl w:val="0"/>
              <w:autoSpaceDE w:val="0"/>
              <w:autoSpaceDN w:val="0"/>
              <w:adjustRightInd w:val="0"/>
              <w:spacing w:line="274" w:lineRule="auto"/>
              <w:jc w:val="center"/>
              <w:textAlignment w:val="center"/>
              <w:rPr>
                <w:rFonts w:asciiTheme="majorHAnsi" w:hAnsiTheme="majorHAnsi" w:cstheme="majorHAnsi"/>
                <w:color w:val="000000"/>
                <w:sz w:val="22"/>
                <w:szCs w:val="22"/>
                <w:lang w:bidi="bn-BD"/>
              </w:rPr>
            </w:pPr>
            <w:r>
              <w:rPr>
                <w:rFonts w:asciiTheme="majorHAnsi" w:hAnsiTheme="majorHAnsi" w:cstheme="majorHAnsi"/>
                <w:color w:val="000000"/>
                <w:sz w:val="22"/>
                <w:szCs w:val="22"/>
                <w:cs/>
                <w:lang w:bidi="bn-BD"/>
              </w:rPr>
              <w:t>4</w:t>
            </w:r>
            <w:r w:rsidR="004E5D78" w:rsidRPr="00460C6D">
              <w:rPr>
                <w:rFonts w:asciiTheme="majorHAnsi" w:hAnsiTheme="majorHAnsi" w:cstheme="majorHAnsi"/>
                <w:color w:val="000000"/>
                <w:sz w:val="22"/>
                <w:szCs w:val="22"/>
                <w:cs/>
                <w:lang w:bidi="bn-BD"/>
              </w:rPr>
              <w:t xml:space="preserve"> Theory</w:t>
            </w:r>
          </w:p>
        </w:tc>
      </w:tr>
      <w:tr w:rsidR="004E5D78" w:rsidRPr="00460C6D" w14:paraId="58297AF6" w14:textId="77777777" w:rsidTr="00E71693">
        <w:trPr>
          <w:trHeight w:hRule="exact" w:val="432"/>
        </w:trPr>
        <w:tc>
          <w:tcPr>
            <w:tcW w:w="3970" w:type="dxa"/>
            <w:tcBorders>
              <w:top w:val="single" w:sz="6" w:space="0" w:color="000000"/>
              <w:left w:val="single" w:sz="4" w:space="0" w:color="000000"/>
              <w:bottom w:val="single" w:sz="4" w:space="0" w:color="000000"/>
              <w:right w:val="single" w:sz="6" w:space="0" w:color="000000"/>
            </w:tcBorders>
            <w:tcMar>
              <w:top w:w="80" w:type="dxa"/>
              <w:left w:w="80" w:type="dxa"/>
              <w:bottom w:w="80" w:type="dxa"/>
              <w:right w:w="80" w:type="dxa"/>
            </w:tcMar>
          </w:tcPr>
          <w:p w14:paraId="550745F9" w14:textId="77777777" w:rsidR="004E5D78" w:rsidRPr="00460C6D" w:rsidRDefault="004E5D78" w:rsidP="00EB1E98">
            <w:pPr>
              <w:widowControl w:val="0"/>
              <w:autoSpaceDE w:val="0"/>
              <w:autoSpaceDN w:val="0"/>
              <w:adjustRightInd w:val="0"/>
              <w:spacing w:line="274" w:lineRule="auto"/>
              <w:jc w:val="both"/>
              <w:textAlignment w:val="center"/>
              <w:rPr>
                <w:rFonts w:asciiTheme="majorHAnsi" w:hAnsiTheme="majorHAnsi" w:cstheme="majorHAnsi"/>
                <w:color w:val="000000"/>
                <w:sz w:val="22"/>
                <w:szCs w:val="22"/>
              </w:rPr>
            </w:pPr>
            <w:r w:rsidRPr="00460C6D">
              <w:rPr>
                <w:rFonts w:asciiTheme="majorHAnsi" w:hAnsiTheme="majorHAnsi" w:cstheme="majorHAnsi"/>
                <w:b/>
                <w:bCs/>
                <w:color w:val="000000"/>
                <w:sz w:val="22"/>
                <w:szCs w:val="22"/>
              </w:rPr>
              <w:t>Total</w:t>
            </w:r>
          </w:p>
        </w:tc>
        <w:tc>
          <w:tcPr>
            <w:tcW w:w="1843" w:type="dxa"/>
            <w:tcBorders>
              <w:top w:val="single" w:sz="6" w:space="0" w:color="000000"/>
              <w:left w:val="single" w:sz="6" w:space="0" w:color="000000"/>
              <w:bottom w:val="single" w:sz="4" w:space="0" w:color="000000"/>
              <w:right w:val="single" w:sz="4" w:space="0" w:color="000000"/>
            </w:tcBorders>
            <w:tcMar>
              <w:top w:w="80" w:type="dxa"/>
              <w:left w:w="80" w:type="dxa"/>
              <w:bottom w:w="80" w:type="dxa"/>
              <w:right w:w="80" w:type="dxa"/>
            </w:tcMar>
          </w:tcPr>
          <w:p w14:paraId="131451A1" w14:textId="77777777" w:rsidR="004E5D78" w:rsidRPr="00460C6D" w:rsidRDefault="004E5D78" w:rsidP="00EB1E98">
            <w:pPr>
              <w:widowControl w:val="0"/>
              <w:autoSpaceDE w:val="0"/>
              <w:autoSpaceDN w:val="0"/>
              <w:adjustRightInd w:val="0"/>
              <w:spacing w:line="274" w:lineRule="auto"/>
              <w:jc w:val="center"/>
              <w:textAlignment w:val="center"/>
              <w:rPr>
                <w:rFonts w:asciiTheme="majorHAnsi" w:hAnsiTheme="majorHAnsi" w:cstheme="majorHAnsi"/>
                <w:b/>
                <w:bCs/>
                <w:color w:val="000000"/>
                <w:sz w:val="22"/>
                <w:szCs w:val="22"/>
                <w:highlight w:val="yellow"/>
                <w:lang w:bidi="bn-BD"/>
              </w:rPr>
            </w:pPr>
            <w:r w:rsidRPr="00460C6D">
              <w:rPr>
                <w:rFonts w:asciiTheme="majorHAnsi" w:hAnsiTheme="majorHAnsi" w:cstheme="majorHAnsi"/>
                <w:b/>
                <w:bCs/>
                <w:color w:val="000000"/>
                <w:sz w:val="22"/>
                <w:szCs w:val="22"/>
                <w:cs/>
                <w:lang w:bidi="bn-BD"/>
              </w:rPr>
              <w:t>140</w:t>
            </w:r>
          </w:p>
        </w:tc>
        <w:tc>
          <w:tcPr>
            <w:tcW w:w="4362" w:type="dxa"/>
            <w:tcBorders>
              <w:top w:val="single" w:sz="6" w:space="0" w:color="000000"/>
              <w:left w:val="single" w:sz="6" w:space="0" w:color="000000"/>
              <w:bottom w:val="single" w:sz="4" w:space="0" w:color="000000"/>
              <w:right w:val="single" w:sz="4" w:space="0" w:color="000000"/>
            </w:tcBorders>
          </w:tcPr>
          <w:p w14:paraId="0D8C3DBF" w14:textId="77777777" w:rsidR="004E5D78" w:rsidRPr="00460C6D" w:rsidRDefault="004E5D78" w:rsidP="00EB1E98">
            <w:pPr>
              <w:widowControl w:val="0"/>
              <w:autoSpaceDE w:val="0"/>
              <w:autoSpaceDN w:val="0"/>
              <w:adjustRightInd w:val="0"/>
              <w:spacing w:line="274" w:lineRule="auto"/>
              <w:jc w:val="center"/>
              <w:textAlignment w:val="center"/>
              <w:rPr>
                <w:rFonts w:asciiTheme="majorHAnsi" w:hAnsiTheme="majorHAnsi" w:cstheme="majorHAnsi"/>
                <w:color w:val="000000"/>
                <w:sz w:val="22"/>
                <w:szCs w:val="22"/>
                <w:highlight w:val="yellow"/>
              </w:rPr>
            </w:pPr>
          </w:p>
        </w:tc>
      </w:tr>
    </w:tbl>
    <w:p w14:paraId="4A5F2082" w14:textId="77777777" w:rsidR="004E5D78" w:rsidRDefault="00E71693" w:rsidP="004E5D78">
      <w:pPr>
        <w:widowControl w:val="0"/>
        <w:autoSpaceDE w:val="0"/>
        <w:autoSpaceDN w:val="0"/>
        <w:adjustRightInd w:val="0"/>
        <w:spacing w:after="180" w:line="274" w:lineRule="auto"/>
        <w:jc w:val="both"/>
        <w:textAlignment w:val="center"/>
        <w:rPr>
          <w:rFonts w:asciiTheme="majorHAnsi" w:hAnsiTheme="majorHAnsi" w:cstheme="majorHAnsi"/>
          <w:color w:val="000000"/>
          <w:sz w:val="22"/>
          <w:szCs w:val="22"/>
        </w:rPr>
      </w:pPr>
      <w:r>
        <w:rPr>
          <w:rFonts w:ascii="Times New Roman" w:eastAsia="Times New Roman" w:hAnsi="Times New Roman" w:cs="Times New Roman"/>
        </w:rPr>
        <w:t>Student willing to do minor must take a total of 5 courses (15 credits).</w:t>
      </w:r>
    </w:p>
    <w:p w14:paraId="3E6EFFB5" w14:textId="77777777" w:rsidR="00BF54B1" w:rsidRPr="00066F27" w:rsidRDefault="00BF54B1" w:rsidP="00BF54B1">
      <w:pPr>
        <w:ind w:left="128" w:right="-20"/>
        <w:rPr>
          <w:rFonts w:ascii="Times New Roman" w:eastAsia="Calibri" w:hAnsi="Times New Roman" w:cs="Times New Roman"/>
        </w:rPr>
      </w:pPr>
      <w:r w:rsidRPr="00066F27">
        <w:rPr>
          <w:rFonts w:ascii="Times New Roman" w:eastAsia="Calibri" w:hAnsi="Times New Roman" w:cs="Times New Roman"/>
          <w:b/>
          <w:bCs/>
          <w:color w:val="231F20"/>
        </w:rPr>
        <w:t>Gene</w:t>
      </w:r>
      <w:r w:rsidRPr="00066F27">
        <w:rPr>
          <w:rFonts w:ascii="Times New Roman" w:eastAsia="Calibri" w:hAnsi="Times New Roman" w:cs="Times New Roman"/>
          <w:b/>
          <w:bCs/>
          <w:color w:val="231F20"/>
          <w:spacing w:val="-6"/>
        </w:rPr>
        <w:t>r</w:t>
      </w:r>
      <w:r w:rsidRPr="00066F27">
        <w:rPr>
          <w:rFonts w:ascii="Times New Roman" w:eastAsia="Calibri" w:hAnsi="Times New Roman" w:cs="Times New Roman"/>
          <w:b/>
          <w:bCs/>
          <w:color w:val="231F20"/>
        </w:rPr>
        <w:t xml:space="preserve">al </w:t>
      </w:r>
      <w:r w:rsidRPr="00066F27">
        <w:rPr>
          <w:rFonts w:ascii="Times New Roman" w:eastAsia="Calibri" w:hAnsi="Times New Roman" w:cs="Times New Roman"/>
          <w:b/>
          <w:bCs/>
          <w:color w:val="231F20"/>
          <w:spacing w:val="-4"/>
        </w:rPr>
        <w:t>E</w:t>
      </w:r>
      <w:r w:rsidRPr="00066F27">
        <w:rPr>
          <w:rFonts w:ascii="Times New Roman" w:eastAsia="Calibri" w:hAnsi="Times New Roman" w:cs="Times New Roman"/>
          <w:b/>
          <w:bCs/>
          <w:color w:val="231F20"/>
        </w:rPr>
        <w:t>du</w:t>
      </w:r>
      <w:r w:rsidRPr="00066F27">
        <w:rPr>
          <w:rFonts w:ascii="Times New Roman" w:eastAsia="Calibri" w:hAnsi="Times New Roman" w:cs="Times New Roman"/>
          <w:b/>
          <w:bCs/>
          <w:color w:val="231F20"/>
          <w:spacing w:val="-2"/>
        </w:rPr>
        <w:t>c</w:t>
      </w:r>
      <w:r w:rsidRPr="00066F27">
        <w:rPr>
          <w:rFonts w:ascii="Times New Roman" w:eastAsia="Calibri" w:hAnsi="Times New Roman" w:cs="Times New Roman"/>
          <w:b/>
          <w:bCs/>
          <w:color w:val="231F20"/>
          <w:spacing w:val="-3"/>
        </w:rPr>
        <w:t>a</w:t>
      </w:r>
      <w:r w:rsidRPr="00066F27">
        <w:rPr>
          <w:rFonts w:ascii="Times New Roman" w:eastAsia="Calibri" w:hAnsi="Times New Roman" w:cs="Times New Roman"/>
          <w:b/>
          <w:bCs/>
          <w:color w:val="231F20"/>
        </w:rPr>
        <w:t>tion</w:t>
      </w:r>
      <w:r w:rsidRPr="00066F27">
        <w:rPr>
          <w:rFonts w:ascii="Times New Roman" w:eastAsia="Calibri" w:hAnsi="Times New Roman" w:cs="Times New Roman"/>
          <w:b/>
          <w:bCs/>
          <w:color w:val="231F20"/>
          <w:spacing w:val="-5"/>
        </w:rPr>
        <w:t xml:space="preserve"> </w:t>
      </w:r>
      <w:r w:rsidRPr="00066F27">
        <w:rPr>
          <w:rFonts w:ascii="Times New Roman" w:eastAsia="Calibri" w:hAnsi="Times New Roman" w:cs="Times New Roman"/>
          <w:b/>
          <w:bCs/>
          <w:color w:val="231F20"/>
        </w:rPr>
        <w:t>(GED) Cou</w:t>
      </w:r>
      <w:r w:rsidRPr="00066F27">
        <w:rPr>
          <w:rFonts w:ascii="Times New Roman" w:eastAsia="Calibri" w:hAnsi="Times New Roman" w:cs="Times New Roman"/>
          <w:b/>
          <w:bCs/>
          <w:color w:val="231F20"/>
          <w:spacing w:val="-4"/>
        </w:rPr>
        <w:t>r</w:t>
      </w:r>
      <w:r w:rsidRPr="00066F27">
        <w:rPr>
          <w:rFonts w:ascii="Times New Roman" w:eastAsia="Calibri" w:hAnsi="Times New Roman" w:cs="Times New Roman"/>
          <w:b/>
          <w:bCs/>
          <w:color w:val="231F20"/>
        </w:rPr>
        <w:t>ses</w:t>
      </w:r>
    </w:p>
    <w:p w14:paraId="43548C7C" w14:textId="77777777" w:rsidR="00BF54B1" w:rsidRPr="00066F27" w:rsidRDefault="00BF54B1" w:rsidP="00BF54B1">
      <w:pPr>
        <w:pStyle w:val="ListParagraph"/>
        <w:widowControl w:val="0"/>
        <w:numPr>
          <w:ilvl w:val="0"/>
          <w:numId w:val="3"/>
        </w:numPr>
        <w:spacing w:before="66" w:after="0" w:line="264" w:lineRule="exact"/>
        <w:ind w:right="-20"/>
        <w:rPr>
          <w:rFonts w:ascii="Times New Roman" w:eastAsia="Calibri" w:hAnsi="Times New Roman" w:cs="Times New Roman"/>
          <w:b/>
          <w:bCs/>
          <w:color w:val="231F20"/>
        </w:rPr>
      </w:pPr>
      <w:r w:rsidRPr="00066F27">
        <w:rPr>
          <w:rFonts w:ascii="Times New Roman" w:eastAsia="Calibri" w:hAnsi="Times New Roman" w:cs="Times New Roman"/>
          <w:b/>
          <w:bCs/>
          <w:color w:val="231F20"/>
        </w:rPr>
        <w:t>GED Co</w:t>
      </w:r>
      <w:r w:rsidRPr="00066F27">
        <w:rPr>
          <w:rFonts w:ascii="Times New Roman" w:eastAsia="Calibri" w:hAnsi="Times New Roman" w:cs="Times New Roman"/>
          <w:b/>
          <w:bCs/>
          <w:color w:val="231F20"/>
          <w:spacing w:val="-2"/>
        </w:rPr>
        <w:t>r</w:t>
      </w:r>
      <w:r w:rsidRPr="00066F27">
        <w:rPr>
          <w:rFonts w:ascii="Times New Roman" w:eastAsia="Calibri" w:hAnsi="Times New Roman" w:cs="Times New Roman"/>
          <w:b/>
          <w:bCs/>
          <w:color w:val="231F20"/>
        </w:rPr>
        <w:t>e Cou</w:t>
      </w:r>
      <w:r w:rsidRPr="00066F27">
        <w:rPr>
          <w:rFonts w:ascii="Times New Roman" w:eastAsia="Calibri" w:hAnsi="Times New Roman" w:cs="Times New Roman"/>
          <w:b/>
          <w:bCs/>
          <w:color w:val="231F20"/>
          <w:spacing w:val="-3"/>
        </w:rPr>
        <w:t>r</w:t>
      </w:r>
      <w:r w:rsidR="00900CD8">
        <w:rPr>
          <w:rFonts w:ascii="Times New Roman" w:eastAsia="Calibri" w:hAnsi="Times New Roman" w:cs="Times New Roman"/>
          <w:b/>
          <w:bCs/>
          <w:color w:val="231F20"/>
        </w:rPr>
        <w:t>ses (6</w:t>
      </w:r>
      <w:r w:rsidRPr="00066F27">
        <w:rPr>
          <w:rFonts w:ascii="Times New Roman" w:eastAsia="Calibri" w:hAnsi="Times New Roman" w:cs="Times New Roman"/>
          <w:b/>
          <w:bCs/>
          <w:color w:val="231F20"/>
        </w:rPr>
        <w:t xml:space="preserve"> </w:t>
      </w:r>
      <w:r w:rsidRPr="00066F27">
        <w:rPr>
          <w:rFonts w:ascii="Times New Roman" w:eastAsia="Calibri" w:hAnsi="Times New Roman" w:cs="Times New Roman"/>
          <w:b/>
          <w:bCs/>
          <w:color w:val="231F20"/>
          <w:spacing w:val="-1"/>
        </w:rPr>
        <w:t>c</w:t>
      </w:r>
      <w:r w:rsidRPr="00066F27">
        <w:rPr>
          <w:rFonts w:ascii="Times New Roman" w:eastAsia="Calibri" w:hAnsi="Times New Roman" w:cs="Times New Roman"/>
          <w:b/>
          <w:bCs/>
          <w:color w:val="231F20"/>
        </w:rPr>
        <w:t>ou</w:t>
      </w:r>
      <w:r w:rsidRPr="00066F27">
        <w:rPr>
          <w:rFonts w:ascii="Times New Roman" w:eastAsia="Calibri" w:hAnsi="Times New Roman" w:cs="Times New Roman"/>
          <w:b/>
          <w:bCs/>
          <w:color w:val="231F20"/>
          <w:spacing w:val="-3"/>
        </w:rPr>
        <w:t>r</w:t>
      </w:r>
      <w:r w:rsidRPr="00066F27">
        <w:rPr>
          <w:rFonts w:ascii="Times New Roman" w:eastAsia="Calibri" w:hAnsi="Times New Roman" w:cs="Times New Roman"/>
          <w:b/>
          <w:bCs/>
          <w:color w:val="231F20"/>
        </w:rPr>
        <w:t>ses / 15 c</w:t>
      </w:r>
      <w:r w:rsidRPr="00066F27">
        <w:rPr>
          <w:rFonts w:ascii="Times New Roman" w:eastAsia="Calibri" w:hAnsi="Times New Roman" w:cs="Times New Roman"/>
          <w:b/>
          <w:bCs/>
          <w:color w:val="231F20"/>
          <w:spacing w:val="-2"/>
        </w:rPr>
        <w:t>r</w:t>
      </w:r>
      <w:r w:rsidRPr="00066F27">
        <w:rPr>
          <w:rFonts w:ascii="Times New Roman" w:eastAsia="Calibri" w:hAnsi="Times New Roman" w:cs="Times New Roman"/>
          <w:b/>
          <w:bCs/>
          <w:color w:val="231F20"/>
        </w:rPr>
        <w:t>edits)</w:t>
      </w:r>
    </w:p>
    <w:tbl>
      <w:tblPr>
        <w:tblStyle w:val="TableGrid"/>
        <w:tblW w:w="10150" w:type="dxa"/>
        <w:tblInd w:w="128" w:type="dxa"/>
        <w:tblLook w:val="04A0" w:firstRow="1" w:lastRow="0" w:firstColumn="1" w:lastColumn="0" w:noHBand="0" w:noVBand="1"/>
      </w:tblPr>
      <w:tblGrid>
        <w:gridCol w:w="3940"/>
        <w:gridCol w:w="3913"/>
        <w:gridCol w:w="2297"/>
      </w:tblGrid>
      <w:tr w:rsidR="00BF54B1" w:rsidRPr="00066F27" w14:paraId="31546E75" w14:textId="77777777" w:rsidTr="00BF54B1">
        <w:trPr>
          <w:trHeight w:hRule="exact" w:val="433"/>
        </w:trPr>
        <w:tc>
          <w:tcPr>
            <w:tcW w:w="3940" w:type="dxa"/>
            <w:shd w:val="clear" w:color="auto" w:fill="548DD4" w:themeFill="text2" w:themeFillTint="99"/>
          </w:tcPr>
          <w:p w14:paraId="1D9E40B3" w14:textId="77777777" w:rsidR="00BF54B1" w:rsidRPr="00BF54B1" w:rsidRDefault="00BF54B1" w:rsidP="00BF54B1">
            <w:pPr>
              <w:widowControl w:val="0"/>
              <w:autoSpaceDE w:val="0"/>
              <w:autoSpaceDN w:val="0"/>
              <w:adjustRightInd w:val="0"/>
              <w:spacing w:line="274" w:lineRule="auto"/>
              <w:jc w:val="center"/>
              <w:textAlignment w:val="center"/>
              <w:rPr>
                <w:rFonts w:asciiTheme="majorHAnsi" w:hAnsiTheme="majorHAnsi" w:cstheme="majorHAnsi"/>
                <w:b/>
                <w:bCs/>
                <w:color w:val="FFFFFF"/>
                <w:sz w:val="22"/>
                <w:szCs w:val="22"/>
              </w:rPr>
            </w:pPr>
            <w:r w:rsidRPr="00BF54B1">
              <w:rPr>
                <w:rFonts w:asciiTheme="majorHAnsi" w:hAnsiTheme="majorHAnsi" w:cstheme="majorHAnsi"/>
                <w:b/>
                <w:bCs/>
                <w:color w:val="FFFFFF"/>
                <w:sz w:val="22"/>
                <w:szCs w:val="22"/>
              </w:rPr>
              <w:t>Course Code</w:t>
            </w:r>
          </w:p>
        </w:tc>
        <w:tc>
          <w:tcPr>
            <w:tcW w:w="3913" w:type="dxa"/>
            <w:shd w:val="clear" w:color="auto" w:fill="548DD4" w:themeFill="text2" w:themeFillTint="99"/>
          </w:tcPr>
          <w:p w14:paraId="5B24C9B9" w14:textId="77777777" w:rsidR="00BF54B1" w:rsidRPr="00BF54B1" w:rsidRDefault="00BF54B1" w:rsidP="00BF54B1">
            <w:pPr>
              <w:widowControl w:val="0"/>
              <w:autoSpaceDE w:val="0"/>
              <w:autoSpaceDN w:val="0"/>
              <w:adjustRightInd w:val="0"/>
              <w:spacing w:line="274" w:lineRule="auto"/>
              <w:jc w:val="center"/>
              <w:textAlignment w:val="center"/>
              <w:rPr>
                <w:rFonts w:asciiTheme="majorHAnsi" w:hAnsiTheme="majorHAnsi" w:cstheme="majorHAnsi"/>
                <w:b/>
                <w:bCs/>
                <w:color w:val="FFFFFF"/>
                <w:sz w:val="22"/>
                <w:szCs w:val="22"/>
              </w:rPr>
            </w:pPr>
            <w:r w:rsidRPr="00BF54B1">
              <w:rPr>
                <w:rFonts w:asciiTheme="majorHAnsi" w:hAnsiTheme="majorHAnsi" w:cstheme="majorHAnsi"/>
                <w:b/>
                <w:bCs/>
                <w:color w:val="FFFFFF"/>
                <w:sz w:val="22"/>
                <w:szCs w:val="22"/>
              </w:rPr>
              <w:t>Course Title</w:t>
            </w:r>
          </w:p>
        </w:tc>
        <w:tc>
          <w:tcPr>
            <w:tcW w:w="2297" w:type="dxa"/>
            <w:shd w:val="clear" w:color="auto" w:fill="548DD4" w:themeFill="text2" w:themeFillTint="99"/>
          </w:tcPr>
          <w:p w14:paraId="2D5BAEFA" w14:textId="77777777" w:rsidR="00BF54B1" w:rsidRPr="00BF54B1" w:rsidRDefault="00BF54B1" w:rsidP="00BF54B1">
            <w:pPr>
              <w:widowControl w:val="0"/>
              <w:autoSpaceDE w:val="0"/>
              <w:autoSpaceDN w:val="0"/>
              <w:adjustRightInd w:val="0"/>
              <w:spacing w:line="274" w:lineRule="auto"/>
              <w:jc w:val="center"/>
              <w:textAlignment w:val="center"/>
              <w:rPr>
                <w:rFonts w:asciiTheme="majorHAnsi" w:hAnsiTheme="majorHAnsi" w:cstheme="majorHAnsi"/>
                <w:b/>
                <w:bCs/>
                <w:color w:val="FFFFFF"/>
                <w:sz w:val="22"/>
                <w:szCs w:val="22"/>
              </w:rPr>
            </w:pPr>
            <w:r w:rsidRPr="00BF54B1">
              <w:rPr>
                <w:rFonts w:asciiTheme="majorHAnsi" w:hAnsiTheme="majorHAnsi" w:cstheme="majorHAnsi"/>
                <w:b/>
                <w:bCs/>
                <w:color w:val="FFFFFF"/>
                <w:sz w:val="22"/>
                <w:szCs w:val="22"/>
              </w:rPr>
              <w:t>Credit</w:t>
            </w:r>
          </w:p>
        </w:tc>
      </w:tr>
      <w:tr w:rsidR="002F2564" w:rsidRPr="00066F27" w14:paraId="325850AF" w14:textId="77777777" w:rsidTr="00BF54B1">
        <w:trPr>
          <w:trHeight w:hRule="exact" w:val="622"/>
        </w:trPr>
        <w:tc>
          <w:tcPr>
            <w:tcW w:w="3940" w:type="dxa"/>
          </w:tcPr>
          <w:p w14:paraId="0F1E5CD8" w14:textId="77777777" w:rsidR="002F2564" w:rsidRPr="00066F27" w:rsidRDefault="00AA3DDC" w:rsidP="002F2564">
            <w:pPr>
              <w:spacing w:line="252" w:lineRule="exact"/>
              <w:ind w:right="68"/>
              <w:jc w:val="both"/>
              <w:rPr>
                <w:rFonts w:ascii="Times New Roman" w:eastAsia="Calibri" w:hAnsi="Times New Roman" w:cs="Times New Roman"/>
                <w:color w:val="231F20"/>
              </w:rPr>
            </w:pPr>
            <w:r>
              <w:rPr>
                <w:rFonts w:ascii="Times New Roman" w:eastAsia="Calibri" w:hAnsi="Times New Roman" w:cs="Times New Roman"/>
                <w:color w:val="231F20"/>
              </w:rPr>
              <w:t>GEF</w:t>
            </w:r>
            <w:r w:rsidR="002F2564" w:rsidRPr="00066F27">
              <w:rPr>
                <w:rFonts w:ascii="Times New Roman" w:eastAsia="Calibri" w:hAnsi="Times New Roman" w:cs="Times New Roman"/>
                <w:color w:val="231F20"/>
              </w:rPr>
              <w:t>1</w:t>
            </w:r>
            <w:r w:rsidR="002F2564">
              <w:rPr>
                <w:rFonts w:ascii="Times New Roman" w:eastAsia="Calibri" w:hAnsi="Times New Roman" w:cs="Times New Roman"/>
                <w:color w:val="231F20"/>
              </w:rPr>
              <w:t>1</w:t>
            </w:r>
            <w:r w:rsidR="002F2564" w:rsidRPr="00066F27">
              <w:rPr>
                <w:rFonts w:ascii="Times New Roman" w:eastAsia="Calibri" w:hAnsi="Times New Roman" w:cs="Times New Roman"/>
                <w:color w:val="231F20"/>
              </w:rPr>
              <w:t>01</w:t>
            </w:r>
          </w:p>
          <w:p w14:paraId="1ADC71E2" w14:textId="77777777" w:rsidR="002F2564" w:rsidRPr="00066F27" w:rsidRDefault="002F2564" w:rsidP="002F2564">
            <w:pPr>
              <w:spacing w:line="252" w:lineRule="exact"/>
              <w:ind w:right="68"/>
              <w:jc w:val="both"/>
              <w:rPr>
                <w:rFonts w:ascii="Times New Roman" w:eastAsia="Calibri" w:hAnsi="Times New Roman" w:cs="Times New Roman"/>
                <w:color w:val="231F20"/>
              </w:rPr>
            </w:pPr>
            <w:r w:rsidRPr="00066F27">
              <w:rPr>
                <w:rFonts w:ascii="Times New Roman" w:eastAsia="Calibri" w:hAnsi="Times New Roman" w:cs="Times New Roman"/>
                <w:color w:val="231F20"/>
              </w:rPr>
              <w:t>(General Education Foundation)</w:t>
            </w:r>
          </w:p>
        </w:tc>
        <w:tc>
          <w:tcPr>
            <w:tcW w:w="3913" w:type="dxa"/>
          </w:tcPr>
          <w:p w14:paraId="1609B369" w14:textId="77777777" w:rsidR="002F2564" w:rsidRPr="0095454F" w:rsidRDefault="002F2564" w:rsidP="002F2564">
            <w:pPr>
              <w:spacing w:before="60" w:after="60"/>
              <w:jc w:val="both"/>
              <w:rPr>
                <w:rFonts w:ascii="Times New Roman" w:hAnsi="Times New Roman" w:cs="Times New Roman"/>
              </w:rPr>
            </w:pPr>
            <w:r w:rsidRPr="0095454F">
              <w:rPr>
                <w:rFonts w:ascii="Times New Roman" w:hAnsi="Times New Roman" w:cs="Times New Roman"/>
              </w:rPr>
              <w:t xml:space="preserve">Academic English I </w:t>
            </w:r>
          </w:p>
        </w:tc>
        <w:tc>
          <w:tcPr>
            <w:tcW w:w="2297" w:type="dxa"/>
          </w:tcPr>
          <w:p w14:paraId="0D34817D" w14:textId="77777777" w:rsidR="002F2564" w:rsidRPr="00066F27" w:rsidRDefault="002F2564" w:rsidP="002F2564">
            <w:pPr>
              <w:spacing w:line="252" w:lineRule="exact"/>
              <w:ind w:right="68"/>
              <w:jc w:val="center"/>
              <w:rPr>
                <w:rFonts w:ascii="Times New Roman" w:eastAsia="Calibri" w:hAnsi="Times New Roman" w:cs="Times New Roman"/>
                <w:color w:val="231F20"/>
              </w:rPr>
            </w:pPr>
            <w:r w:rsidRPr="00066F27">
              <w:rPr>
                <w:rFonts w:ascii="Times New Roman" w:eastAsia="Calibri" w:hAnsi="Times New Roman" w:cs="Times New Roman"/>
                <w:color w:val="231F20"/>
              </w:rPr>
              <w:t>3</w:t>
            </w:r>
          </w:p>
        </w:tc>
      </w:tr>
      <w:tr w:rsidR="002F2564" w:rsidRPr="00066F27" w14:paraId="2368E05B" w14:textId="77777777" w:rsidTr="002F2564">
        <w:trPr>
          <w:trHeight w:hRule="exact" w:val="487"/>
        </w:trPr>
        <w:tc>
          <w:tcPr>
            <w:tcW w:w="3940" w:type="dxa"/>
          </w:tcPr>
          <w:p w14:paraId="011C0CDD" w14:textId="77777777" w:rsidR="002F2564" w:rsidRDefault="00AA3DDC" w:rsidP="002F2564">
            <w:pPr>
              <w:spacing w:line="252" w:lineRule="exact"/>
              <w:ind w:right="68"/>
              <w:jc w:val="both"/>
              <w:rPr>
                <w:rFonts w:ascii="Times New Roman" w:eastAsia="Calibri" w:hAnsi="Times New Roman" w:cs="Times New Roman"/>
                <w:color w:val="231F20"/>
              </w:rPr>
            </w:pPr>
            <w:r>
              <w:rPr>
                <w:rFonts w:ascii="Times New Roman" w:eastAsia="Calibri" w:hAnsi="Times New Roman" w:cs="Times New Roman"/>
                <w:color w:val="231F20"/>
              </w:rPr>
              <w:t>GEF1</w:t>
            </w:r>
            <w:r w:rsidR="002F2564" w:rsidRPr="00066F27">
              <w:rPr>
                <w:rFonts w:ascii="Times New Roman" w:eastAsia="Calibri" w:hAnsi="Times New Roman" w:cs="Times New Roman"/>
                <w:color w:val="231F20"/>
              </w:rPr>
              <w:t>102</w:t>
            </w:r>
          </w:p>
          <w:p w14:paraId="2C26321C" w14:textId="77777777" w:rsidR="002F2564" w:rsidRPr="00066F27" w:rsidRDefault="002F2564" w:rsidP="002F2564">
            <w:pPr>
              <w:spacing w:line="252" w:lineRule="exact"/>
              <w:ind w:right="68"/>
              <w:jc w:val="both"/>
              <w:rPr>
                <w:rFonts w:ascii="Times New Roman" w:eastAsia="Calibri" w:hAnsi="Times New Roman" w:cs="Times New Roman"/>
                <w:color w:val="231F20"/>
              </w:rPr>
            </w:pPr>
            <w:r w:rsidRPr="00066F27">
              <w:rPr>
                <w:rFonts w:ascii="Times New Roman" w:eastAsia="Calibri" w:hAnsi="Times New Roman" w:cs="Times New Roman"/>
                <w:color w:val="231F20"/>
              </w:rPr>
              <w:t>(General Education Foundation)</w:t>
            </w:r>
          </w:p>
        </w:tc>
        <w:tc>
          <w:tcPr>
            <w:tcW w:w="3913" w:type="dxa"/>
          </w:tcPr>
          <w:p w14:paraId="505D1C03" w14:textId="77777777" w:rsidR="002F2564" w:rsidRPr="0095454F" w:rsidRDefault="002F2564" w:rsidP="002F2564">
            <w:pPr>
              <w:spacing w:before="60" w:after="60"/>
              <w:jc w:val="both"/>
              <w:rPr>
                <w:rFonts w:ascii="Times New Roman" w:hAnsi="Times New Roman" w:cs="Times New Roman"/>
              </w:rPr>
            </w:pPr>
            <w:r w:rsidRPr="0095454F">
              <w:rPr>
                <w:rFonts w:ascii="Times New Roman" w:hAnsi="Times New Roman" w:cs="Times New Roman"/>
              </w:rPr>
              <w:t xml:space="preserve">Academic English II </w:t>
            </w:r>
          </w:p>
        </w:tc>
        <w:tc>
          <w:tcPr>
            <w:tcW w:w="2297" w:type="dxa"/>
          </w:tcPr>
          <w:p w14:paraId="1F087B24" w14:textId="77777777" w:rsidR="002F2564" w:rsidRPr="00066F27" w:rsidRDefault="002F2564" w:rsidP="002F2564">
            <w:pPr>
              <w:spacing w:line="252" w:lineRule="exact"/>
              <w:ind w:right="68"/>
              <w:jc w:val="center"/>
              <w:rPr>
                <w:rFonts w:ascii="Times New Roman" w:eastAsia="Calibri" w:hAnsi="Times New Roman" w:cs="Times New Roman"/>
                <w:color w:val="231F20"/>
              </w:rPr>
            </w:pPr>
            <w:r w:rsidRPr="00066F27">
              <w:rPr>
                <w:rFonts w:ascii="Times New Roman" w:eastAsia="Calibri" w:hAnsi="Times New Roman" w:cs="Times New Roman"/>
                <w:color w:val="231F20"/>
              </w:rPr>
              <w:t>3</w:t>
            </w:r>
          </w:p>
        </w:tc>
      </w:tr>
      <w:tr w:rsidR="00BF54B1" w:rsidRPr="00066F27" w14:paraId="4BDFD2C4" w14:textId="77777777" w:rsidTr="00BF54B1">
        <w:trPr>
          <w:trHeight w:hRule="exact" w:val="370"/>
        </w:trPr>
        <w:tc>
          <w:tcPr>
            <w:tcW w:w="3940" w:type="dxa"/>
          </w:tcPr>
          <w:p w14:paraId="0973D974" w14:textId="77777777" w:rsidR="00BF54B1" w:rsidRPr="00066F27" w:rsidRDefault="00AA3DDC" w:rsidP="00E71693">
            <w:pPr>
              <w:spacing w:before="25"/>
              <w:ind w:right="-20"/>
              <w:rPr>
                <w:rFonts w:ascii="Times New Roman" w:eastAsia="Calibri" w:hAnsi="Times New Roman" w:cs="Times New Roman"/>
                <w:color w:val="000000" w:themeColor="text1"/>
              </w:rPr>
            </w:pPr>
            <w:r>
              <w:rPr>
                <w:rFonts w:ascii="Times New Roman" w:eastAsia="Calibri" w:hAnsi="Times New Roman" w:cs="Times New Roman"/>
                <w:color w:val="000000" w:themeColor="text1"/>
              </w:rPr>
              <w:t>UCC</w:t>
            </w:r>
            <w:r w:rsidR="00BF54B1" w:rsidRPr="00066F27">
              <w:rPr>
                <w:rFonts w:ascii="Times New Roman" w:eastAsia="Calibri" w:hAnsi="Times New Roman" w:cs="Times New Roman"/>
                <w:color w:val="000000" w:themeColor="text1"/>
              </w:rPr>
              <w:t>1</w:t>
            </w:r>
            <w:r w:rsidR="002F2564">
              <w:rPr>
                <w:rFonts w:ascii="Times New Roman" w:eastAsia="Calibri" w:hAnsi="Times New Roman" w:cs="Times New Roman"/>
                <w:color w:val="000000" w:themeColor="text1"/>
              </w:rPr>
              <w:t>1</w:t>
            </w:r>
            <w:r w:rsidR="00BF54B1" w:rsidRPr="00066F27">
              <w:rPr>
                <w:rFonts w:ascii="Times New Roman" w:eastAsia="Calibri" w:hAnsi="Times New Roman" w:cs="Times New Roman"/>
                <w:color w:val="000000" w:themeColor="text1"/>
              </w:rPr>
              <w:t>01</w:t>
            </w:r>
            <w:r w:rsidR="00BF54B1">
              <w:rPr>
                <w:rFonts w:ascii="Times New Roman" w:eastAsia="Calibri" w:hAnsi="Times New Roman" w:cs="Times New Roman"/>
                <w:color w:val="000000" w:themeColor="text1"/>
              </w:rPr>
              <w:t xml:space="preserve"> </w:t>
            </w:r>
            <w:r w:rsidR="00BF54B1" w:rsidRPr="00066F27">
              <w:rPr>
                <w:rFonts w:ascii="Times New Roman" w:eastAsia="Calibri" w:hAnsi="Times New Roman" w:cs="Times New Roman"/>
                <w:color w:val="231F20"/>
              </w:rPr>
              <w:t>(ULAB Core Course)</w:t>
            </w:r>
          </w:p>
        </w:tc>
        <w:tc>
          <w:tcPr>
            <w:tcW w:w="3913" w:type="dxa"/>
          </w:tcPr>
          <w:p w14:paraId="3C69FB2D" w14:textId="77777777" w:rsidR="00BF54B1" w:rsidRPr="00066F27" w:rsidRDefault="00BF54B1" w:rsidP="00E71693">
            <w:pPr>
              <w:spacing w:before="25"/>
              <w:ind w:left="70" w:right="-20"/>
              <w:rPr>
                <w:rFonts w:ascii="Times New Roman" w:eastAsia="Calibri" w:hAnsi="Times New Roman" w:cs="Times New Roman"/>
                <w:color w:val="000000" w:themeColor="text1"/>
              </w:rPr>
            </w:pPr>
            <w:r w:rsidRPr="00066F27">
              <w:rPr>
                <w:rFonts w:ascii="Times New Roman" w:eastAsia="Calibri" w:hAnsi="Times New Roman" w:cs="Times New Roman"/>
                <w:color w:val="000000" w:themeColor="text1"/>
              </w:rPr>
              <w:t xml:space="preserve">Bangla Bhasha </w:t>
            </w:r>
          </w:p>
        </w:tc>
        <w:tc>
          <w:tcPr>
            <w:tcW w:w="2297" w:type="dxa"/>
          </w:tcPr>
          <w:p w14:paraId="48D5C47D" w14:textId="77777777" w:rsidR="00BF54B1" w:rsidRPr="00066F27" w:rsidRDefault="00BF54B1" w:rsidP="00E71693">
            <w:pPr>
              <w:spacing w:line="252" w:lineRule="exact"/>
              <w:ind w:right="68"/>
              <w:jc w:val="center"/>
              <w:rPr>
                <w:rFonts w:ascii="Times New Roman" w:eastAsia="Calibri" w:hAnsi="Times New Roman" w:cs="Times New Roman"/>
                <w:color w:val="231F20"/>
              </w:rPr>
            </w:pPr>
            <w:r w:rsidRPr="00066F27">
              <w:rPr>
                <w:rFonts w:ascii="Times New Roman" w:eastAsia="Calibri" w:hAnsi="Times New Roman" w:cs="Times New Roman"/>
                <w:color w:val="231F20"/>
              </w:rPr>
              <w:t>3</w:t>
            </w:r>
          </w:p>
        </w:tc>
      </w:tr>
      <w:tr w:rsidR="00BF54B1" w:rsidRPr="00066F27" w14:paraId="678F765F" w14:textId="77777777" w:rsidTr="002F2564">
        <w:trPr>
          <w:trHeight w:hRule="exact" w:val="612"/>
        </w:trPr>
        <w:tc>
          <w:tcPr>
            <w:tcW w:w="3940" w:type="dxa"/>
          </w:tcPr>
          <w:p w14:paraId="64A57D7F" w14:textId="77777777" w:rsidR="00BF54B1" w:rsidRPr="00066F27" w:rsidRDefault="00AA3DDC" w:rsidP="00E71693">
            <w:pPr>
              <w:spacing w:line="252" w:lineRule="exact"/>
              <w:ind w:right="68"/>
              <w:jc w:val="both"/>
              <w:rPr>
                <w:rFonts w:ascii="Times New Roman" w:eastAsia="Calibri" w:hAnsi="Times New Roman" w:cs="Times New Roman"/>
                <w:color w:val="231F20"/>
              </w:rPr>
            </w:pPr>
            <w:r>
              <w:rPr>
                <w:rFonts w:ascii="Times New Roman" w:eastAsia="Calibri" w:hAnsi="Times New Roman" w:cs="Times New Roman"/>
                <w:color w:val="231F20"/>
              </w:rPr>
              <w:t>UCC</w:t>
            </w:r>
            <w:r w:rsidR="00BF54B1" w:rsidRPr="00066F27">
              <w:rPr>
                <w:rFonts w:ascii="Times New Roman" w:eastAsia="Calibri" w:hAnsi="Times New Roman" w:cs="Times New Roman"/>
                <w:color w:val="231F20"/>
              </w:rPr>
              <w:t>1</w:t>
            </w:r>
            <w:r w:rsidR="002F2564">
              <w:rPr>
                <w:rFonts w:ascii="Times New Roman" w:eastAsia="Calibri" w:hAnsi="Times New Roman" w:cs="Times New Roman"/>
                <w:color w:val="231F20"/>
              </w:rPr>
              <w:t>1</w:t>
            </w:r>
            <w:r w:rsidR="00BF54B1" w:rsidRPr="00066F27">
              <w:rPr>
                <w:rFonts w:ascii="Times New Roman" w:eastAsia="Calibri" w:hAnsi="Times New Roman" w:cs="Times New Roman"/>
                <w:color w:val="231F20"/>
              </w:rPr>
              <w:t>02</w:t>
            </w:r>
          </w:p>
          <w:p w14:paraId="3BCC583D" w14:textId="77777777" w:rsidR="00BF54B1" w:rsidRPr="00066F27" w:rsidRDefault="00900CD8" w:rsidP="00E71693">
            <w:pPr>
              <w:spacing w:before="25"/>
              <w:ind w:right="-20"/>
              <w:rPr>
                <w:rFonts w:ascii="Times New Roman" w:eastAsia="Calibri" w:hAnsi="Times New Roman" w:cs="Times New Roman"/>
                <w:color w:val="000000" w:themeColor="text1"/>
              </w:rPr>
            </w:pPr>
            <w:r w:rsidRPr="00066F27">
              <w:rPr>
                <w:rFonts w:ascii="Times New Roman" w:eastAsia="Calibri" w:hAnsi="Times New Roman" w:cs="Times New Roman"/>
                <w:color w:val="231F20"/>
              </w:rPr>
              <w:t>(ULAB Core Course)</w:t>
            </w:r>
          </w:p>
        </w:tc>
        <w:tc>
          <w:tcPr>
            <w:tcW w:w="3913" w:type="dxa"/>
          </w:tcPr>
          <w:p w14:paraId="2961F39A" w14:textId="77777777" w:rsidR="00BF54B1" w:rsidRPr="00066F27" w:rsidRDefault="002F2564" w:rsidP="00E71693">
            <w:pPr>
              <w:spacing w:before="25"/>
              <w:ind w:left="70" w:right="-20"/>
              <w:rPr>
                <w:rFonts w:ascii="Times New Roman" w:eastAsia="Calibri" w:hAnsi="Times New Roman" w:cs="Times New Roman"/>
                <w:color w:val="000000" w:themeColor="text1"/>
              </w:rPr>
            </w:pPr>
            <w:r w:rsidRPr="0095454F">
              <w:rPr>
                <w:rFonts w:ascii="Times New Roman" w:hAnsi="Times New Roman" w:cs="Times New Roman"/>
              </w:rPr>
              <w:t xml:space="preserve">Emergence of Independent Bangladesh </w:t>
            </w:r>
          </w:p>
        </w:tc>
        <w:tc>
          <w:tcPr>
            <w:tcW w:w="2297" w:type="dxa"/>
          </w:tcPr>
          <w:p w14:paraId="2DCB33D0" w14:textId="77777777" w:rsidR="00BF54B1" w:rsidRPr="00066F27" w:rsidRDefault="002F2564" w:rsidP="00E71693">
            <w:pPr>
              <w:spacing w:line="252" w:lineRule="exact"/>
              <w:ind w:right="68"/>
              <w:jc w:val="center"/>
              <w:rPr>
                <w:rFonts w:ascii="Times New Roman" w:eastAsia="Calibri" w:hAnsi="Times New Roman" w:cs="Times New Roman"/>
                <w:color w:val="231F20"/>
              </w:rPr>
            </w:pPr>
            <w:del w:id="0" w:author="Microsoft Office User" w:date="2020-08-22T22:11:00Z">
              <w:r w:rsidDel="005C77F6">
                <w:rPr>
                  <w:rFonts w:ascii="Times New Roman" w:eastAsia="Calibri" w:hAnsi="Times New Roman" w:cs="Times New Roman"/>
                  <w:color w:val="231F20"/>
                </w:rPr>
                <w:delText>2</w:delText>
              </w:r>
            </w:del>
            <w:ins w:id="1" w:author="Microsoft Office User" w:date="2020-08-22T22:11:00Z">
              <w:r w:rsidR="005C77F6">
                <w:rPr>
                  <w:rFonts w:ascii="Times New Roman" w:eastAsia="Calibri" w:hAnsi="Times New Roman" w:cs="Times New Roman"/>
                  <w:color w:val="231F20"/>
                </w:rPr>
                <w:t>3</w:t>
              </w:r>
            </w:ins>
          </w:p>
        </w:tc>
      </w:tr>
      <w:tr w:rsidR="002F2564" w:rsidRPr="00066F27" w14:paraId="39AC094E" w14:textId="77777777" w:rsidTr="002F2564">
        <w:trPr>
          <w:trHeight w:hRule="exact" w:val="612"/>
        </w:trPr>
        <w:tc>
          <w:tcPr>
            <w:tcW w:w="3940" w:type="dxa"/>
          </w:tcPr>
          <w:p w14:paraId="05BD031E" w14:textId="774A5C18" w:rsidR="002F2564" w:rsidRPr="00066F27" w:rsidRDefault="00AA3DDC" w:rsidP="002F2564">
            <w:pPr>
              <w:spacing w:before="25"/>
              <w:ind w:right="-20"/>
              <w:rPr>
                <w:rFonts w:ascii="Times New Roman" w:eastAsia="Calibri" w:hAnsi="Times New Roman" w:cs="Times New Roman"/>
                <w:color w:val="000000" w:themeColor="text1"/>
              </w:rPr>
            </w:pPr>
            <w:r>
              <w:rPr>
                <w:rFonts w:ascii="Times New Roman" w:eastAsia="Calibri" w:hAnsi="Times New Roman" w:cs="Times New Roman"/>
                <w:color w:val="000000" w:themeColor="text1"/>
              </w:rPr>
              <w:t>UCC</w:t>
            </w:r>
            <w:r w:rsidR="002F2564" w:rsidRPr="00066F27">
              <w:rPr>
                <w:rFonts w:ascii="Times New Roman" w:eastAsia="Calibri" w:hAnsi="Times New Roman" w:cs="Times New Roman"/>
                <w:color w:val="000000" w:themeColor="text1"/>
              </w:rPr>
              <w:t>1</w:t>
            </w:r>
            <w:r w:rsidR="002F2564">
              <w:rPr>
                <w:rFonts w:ascii="Times New Roman" w:eastAsia="Calibri" w:hAnsi="Times New Roman" w:cs="Times New Roman"/>
                <w:color w:val="000000" w:themeColor="text1"/>
              </w:rPr>
              <w:t>1</w:t>
            </w:r>
            <w:r w:rsidR="002F2564" w:rsidRPr="00066F27">
              <w:rPr>
                <w:rFonts w:ascii="Times New Roman" w:eastAsia="Calibri" w:hAnsi="Times New Roman" w:cs="Times New Roman"/>
                <w:color w:val="000000" w:themeColor="text1"/>
              </w:rPr>
              <w:t>03 / GED 21</w:t>
            </w:r>
            <w:ins w:id="2" w:author="Shahriar Rahman" w:date="2020-08-23T08:27:00Z">
              <w:r w:rsidR="00A56625">
                <w:rPr>
                  <w:rFonts w:ascii="Times New Roman" w:eastAsia="Calibri" w:hAnsi="Times New Roman" w:cs="Times New Roman"/>
                  <w:color w:val="000000" w:themeColor="text1"/>
                </w:rPr>
                <w:t>59</w:t>
              </w:r>
            </w:ins>
            <w:del w:id="3" w:author="Shahriar Rahman" w:date="2020-08-23T08:27:00Z">
              <w:r w:rsidR="002F2564" w:rsidRPr="00066F27" w:rsidDel="00A56625">
                <w:rPr>
                  <w:rFonts w:ascii="Times New Roman" w:eastAsia="Calibri" w:hAnsi="Times New Roman" w:cs="Times New Roman"/>
                  <w:color w:val="000000" w:themeColor="text1"/>
                </w:rPr>
                <w:delText>8</w:delText>
              </w:r>
            </w:del>
            <w:r w:rsidR="002F2564" w:rsidRPr="00066F27">
              <w:rPr>
                <w:rFonts w:ascii="Times New Roman" w:eastAsia="Calibri" w:hAnsi="Times New Roman" w:cs="Times New Roman"/>
                <w:color w:val="000000" w:themeColor="text1"/>
              </w:rPr>
              <w:t>**</w:t>
            </w:r>
          </w:p>
        </w:tc>
        <w:tc>
          <w:tcPr>
            <w:tcW w:w="3913" w:type="dxa"/>
          </w:tcPr>
          <w:p w14:paraId="3F2D38E4" w14:textId="77777777" w:rsidR="002F2564" w:rsidRPr="00066F27" w:rsidRDefault="002F2564" w:rsidP="002F2564">
            <w:pPr>
              <w:spacing w:before="25"/>
              <w:ind w:left="70" w:right="-20"/>
              <w:rPr>
                <w:rFonts w:ascii="Times New Roman" w:eastAsia="Calibri" w:hAnsi="Times New Roman" w:cs="Times New Roman"/>
                <w:color w:val="000000" w:themeColor="text1"/>
              </w:rPr>
            </w:pPr>
            <w:r w:rsidRPr="00066F27">
              <w:rPr>
                <w:rFonts w:ascii="Times New Roman" w:eastAsia="Calibri" w:hAnsi="Times New Roman" w:cs="Times New Roman"/>
                <w:color w:val="000000" w:themeColor="text1"/>
                <w:spacing w:val="-9"/>
              </w:rPr>
              <w:t xml:space="preserve">Ethics / Professional Ethics </w:t>
            </w:r>
          </w:p>
        </w:tc>
        <w:tc>
          <w:tcPr>
            <w:tcW w:w="2297" w:type="dxa"/>
          </w:tcPr>
          <w:p w14:paraId="44EC5600" w14:textId="77777777" w:rsidR="002F2564" w:rsidRPr="00066F27" w:rsidRDefault="002F2564" w:rsidP="002F2564">
            <w:pPr>
              <w:spacing w:line="252" w:lineRule="exact"/>
              <w:ind w:right="68"/>
              <w:jc w:val="center"/>
              <w:rPr>
                <w:rFonts w:ascii="Times New Roman" w:eastAsia="Calibri" w:hAnsi="Times New Roman" w:cs="Times New Roman"/>
                <w:color w:val="231F20"/>
              </w:rPr>
            </w:pPr>
            <w:del w:id="4" w:author="Microsoft Office User" w:date="2020-08-22T22:11:00Z">
              <w:r w:rsidDel="005C77F6">
                <w:rPr>
                  <w:rFonts w:ascii="Times New Roman" w:eastAsia="Calibri" w:hAnsi="Times New Roman" w:cs="Times New Roman"/>
                  <w:color w:val="231F20"/>
                </w:rPr>
                <w:delText>2</w:delText>
              </w:r>
            </w:del>
            <w:ins w:id="5" w:author="Microsoft Office User" w:date="2020-08-22T22:11:00Z">
              <w:r w:rsidR="005C77F6">
                <w:rPr>
                  <w:rFonts w:ascii="Times New Roman" w:eastAsia="Calibri" w:hAnsi="Times New Roman" w:cs="Times New Roman"/>
                  <w:color w:val="231F20"/>
                </w:rPr>
                <w:t>3</w:t>
              </w:r>
            </w:ins>
          </w:p>
        </w:tc>
      </w:tr>
      <w:tr w:rsidR="00BF54B1" w:rsidRPr="00066F27" w14:paraId="3737AAE0" w14:textId="77777777" w:rsidTr="002F2564">
        <w:trPr>
          <w:trHeight w:hRule="exact" w:val="1712"/>
        </w:trPr>
        <w:tc>
          <w:tcPr>
            <w:tcW w:w="3940" w:type="dxa"/>
          </w:tcPr>
          <w:p w14:paraId="17EDBDDF" w14:textId="77777777" w:rsidR="002F2564" w:rsidRDefault="00AA3DDC" w:rsidP="002F2564">
            <w:pPr>
              <w:spacing w:before="60" w:after="60"/>
              <w:rPr>
                <w:rFonts w:ascii="Times New Roman" w:hAnsi="Times New Roman" w:cs="Times New Roman"/>
              </w:rPr>
            </w:pPr>
            <w:r>
              <w:rPr>
                <w:rFonts w:ascii="Times New Roman" w:hAnsi="Times New Roman" w:cs="Times New Roman"/>
              </w:rPr>
              <w:lastRenderedPageBreak/>
              <w:t>ESK</w:t>
            </w:r>
            <w:r w:rsidR="002F2564">
              <w:rPr>
                <w:rFonts w:ascii="Times New Roman" w:hAnsi="Times New Roman" w:cs="Times New Roman"/>
              </w:rPr>
              <w:t>1110</w:t>
            </w:r>
          </w:p>
          <w:p w14:paraId="1699C0E6" w14:textId="77777777" w:rsidR="002F2564" w:rsidRDefault="00AA3DDC" w:rsidP="002F2564">
            <w:pPr>
              <w:spacing w:before="60" w:after="60"/>
              <w:rPr>
                <w:rFonts w:ascii="Times New Roman" w:hAnsi="Times New Roman" w:cs="Times New Roman"/>
              </w:rPr>
            </w:pPr>
            <w:r>
              <w:rPr>
                <w:rFonts w:ascii="Times New Roman" w:hAnsi="Times New Roman" w:cs="Times New Roman"/>
              </w:rPr>
              <w:t>ESK</w:t>
            </w:r>
            <w:r w:rsidR="002F2564">
              <w:rPr>
                <w:rFonts w:ascii="Times New Roman" w:hAnsi="Times New Roman" w:cs="Times New Roman"/>
              </w:rPr>
              <w:t>1111</w:t>
            </w:r>
          </w:p>
          <w:p w14:paraId="2389E377" w14:textId="77777777" w:rsidR="002F2564" w:rsidRDefault="002F2564" w:rsidP="002F2564">
            <w:pPr>
              <w:spacing w:before="25"/>
              <w:ind w:right="-20"/>
              <w:rPr>
                <w:rFonts w:ascii="Times New Roman" w:hAnsi="Times New Roman" w:cs="Times New Roman"/>
              </w:rPr>
            </w:pPr>
            <w:r>
              <w:rPr>
                <w:rFonts w:ascii="Times New Roman" w:hAnsi="Times New Roman" w:cs="Times New Roman"/>
              </w:rPr>
              <w:t xml:space="preserve">ESK1112 </w:t>
            </w:r>
          </w:p>
          <w:p w14:paraId="7BE810A3" w14:textId="77777777" w:rsidR="00BF54B1" w:rsidRDefault="002F2564" w:rsidP="002F2564">
            <w:pPr>
              <w:spacing w:before="25"/>
              <w:ind w:right="-20"/>
              <w:rPr>
                <w:rFonts w:ascii="Times New Roman" w:hAnsi="Times New Roman" w:cs="Times New Roman"/>
              </w:rPr>
            </w:pPr>
            <w:r>
              <w:rPr>
                <w:rFonts w:ascii="Times New Roman" w:hAnsi="Times New Roman" w:cs="Times New Roman"/>
              </w:rPr>
              <w:t>ESK1113</w:t>
            </w:r>
          </w:p>
          <w:p w14:paraId="10D33734" w14:textId="77777777" w:rsidR="002F2564" w:rsidRPr="00066F27" w:rsidRDefault="002F2564" w:rsidP="002F2564">
            <w:pPr>
              <w:spacing w:before="25"/>
              <w:ind w:right="-20"/>
              <w:rPr>
                <w:rFonts w:ascii="Times New Roman" w:eastAsia="Calibri" w:hAnsi="Times New Roman" w:cs="Times New Roman"/>
                <w:color w:val="000000" w:themeColor="text1"/>
              </w:rPr>
            </w:pPr>
            <w:r>
              <w:rPr>
                <w:rFonts w:ascii="Times New Roman" w:hAnsi="Times New Roman" w:cs="Times New Roman"/>
              </w:rPr>
              <w:t>(Essential Skills)</w:t>
            </w:r>
          </w:p>
        </w:tc>
        <w:tc>
          <w:tcPr>
            <w:tcW w:w="3913" w:type="dxa"/>
          </w:tcPr>
          <w:p w14:paraId="11F96E48" w14:textId="77777777" w:rsidR="002F2564" w:rsidRDefault="002F2564" w:rsidP="002F2564">
            <w:pPr>
              <w:spacing w:after="120"/>
              <w:jc w:val="both"/>
              <w:rPr>
                <w:rFonts w:ascii="Times New Roman" w:hAnsi="Times New Roman" w:cs="Times New Roman"/>
              </w:rPr>
            </w:pPr>
            <w:r>
              <w:rPr>
                <w:rFonts w:ascii="Times New Roman" w:hAnsi="Times New Roman" w:cs="Times New Roman"/>
              </w:rPr>
              <w:t>Study Skills</w:t>
            </w:r>
          </w:p>
          <w:p w14:paraId="29086FF6" w14:textId="77777777" w:rsidR="002F2564" w:rsidRDefault="002F2564" w:rsidP="002F2564">
            <w:pPr>
              <w:spacing w:after="120"/>
              <w:jc w:val="both"/>
              <w:rPr>
                <w:rFonts w:ascii="Times New Roman" w:hAnsi="Times New Roman" w:cs="Times New Roman"/>
              </w:rPr>
            </w:pPr>
            <w:r>
              <w:rPr>
                <w:rFonts w:ascii="Times New Roman" w:hAnsi="Times New Roman" w:cs="Times New Roman"/>
              </w:rPr>
              <w:t>Healthy Life Skills</w:t>
            </w:r>
          </w:p>
          <w:p w14:paraId="43BC05DC" w14:textId="77777777" w:rsidR="002F2564" w:rsidRPr="0035698A" w:rsidRDefault="002F2564" w:rsidP="002F2564">
            <w:pPr>
              <w:spacing w:after="120"/>
              <w:jc w:val="both"/>
              <w:rPr>
                <w:rFonts w:ascii="Times New Roman" w:hAnsi="Times New Roman" w:cs="Times New Roman"/>
              </w:rPr>
            </w:pPr>
            <w:r w:rsidRPr="0035698A">
              <w:rPr>
                <w:rFonts w:ascii="Times New Roman" w:hAnsi="Times New Roman" w:cs="Times New Roman"/>
              </w:rPr>
              <w:t>Social Skills</w:t>
            </w:r>
          </w:p>
          <w:p w14:paraId="1F39AC6E" w14:textId="77777777" w:rsidR="00BF54B1" w:rsidRPr="00066F27" w:rsidRDefault="002F2564" w:rsidP="002F2564">
            <w:pPr>
              <w:spacing w:before="25"/>
              <w:ind w:right="-20"/>
              <w:rPr>
                <w:rFonts w:ascii="Times New Roman" w:eastAsia="Calibri" w:hAnsi="Times New Roman" w:cs="Times New Roman"/>
                <w:color w:val="000000" w:themeColor="text1"/>
              </w:rPr>
            </w:pPr>
            <w:r w:rsidRPr="0035698A">
              <w:rPr>
                <w:rFonts w:ascii="Times New Roman" w:hAnsi="Times New Roman" w:cs="Times New Roman"/>
              </w:rPr>
              <w:t>Professional Skills</w:t>
            </w:r>
          </w:p>
        </w:tc>
        <w:tc>
          <w:tcPr>
            <w:tcW w:w="2297" w:type="dxa"/>
          </w:tcPr>
          <w:p w14:paraId="0298B3D5" w14:textId="2F445DEC" w:rsidR="00BF54B1" w:rsidRPr="00066F27" w:rsidRDefault="00A56625" w:rsidP="00E71693">
            <w:pPr>
              <w:spacing w:line="252" w:lineRule="exact"/>
              <w:ind w:right="68"/>
              <w:jc w:val="center"/>
              <w:rPr>
                <w:rFonts w:ascii="Times New Roman" w:eastAsia="Calibri" w:hAnsi="Times New Roman" w:cs="Times New Roman"/>
                <w:color w:val="231F20"/>
              </w:rPr>
            </w:pPr>
            <w:ins w:id="6" w:author="Shahriar Rahman" w:date="2020-08-23T08:27:00Z">
              <w:r>
                <w:rPr>
                  <w:rFonts w:ascii="Times New Roman" w:hAnsi="Times New Roman" w:cs="Times New Roman"/>
                </w:rPr>
                <w:t xml:space="preserve">Non-credit </w:t>
              </w:r>
            </w:ins>
            <w:ins w:id="7" w:author="Microsoft Office User" w:date="2020-08-22T22:06:00Z">
              <w:r w:rsidR="00BA7E1B">
                <w:rPr>
                  <w:rFonts w:ascii="Times New Roman" w:hAnsi="Times New Roman" w:cs="Times New Roman"/>
                </w:rPr>
                <w:t>Compulsory courses</w:t>
              </w:r>
            </w:ins>
            <w:del w:id="8" w:author="Microsoft Office User" w:date="2020-08-22T22:06:00Z">
              <w:r w:rsidR="002F2564" w:rsidDel="00BA7E1B">
                <w:rPr>
                  <w:rFonts w:ascii="Times New Roman" w:hAnsi="Times New Roman" w:cs="Times New Roman"/>
                </w:rPr>
                <w:delText>.5x4=2</w:delText>
              </w:r>
            </w:del>
          </w:p>
        </w:tc>
      </w:tr>
    </w:tbl>
    <w:p w14:paraId="6DA32B91" w14:textId="77777777" w:rsidR="00BF54B1" w:rsidRPr="00066F27" w:rsidRDefault="00BF54B1" w:rsidP="00BF54B1">
      <w:pPr>
        <w:spacing w:before="11" w:line="200" w:lineRule="exact"/>
        <w:rPr>
          <w:rFonts w:ascii="Times New Roman" w:eastAsia="Calibri" w:hAnsi="Times New Roman" w:cs="Times New Roman"/>
          <w:color w:val="231F20"/>
        </w:rPr>
      </w:pPr>
      <w:r w:rsidRPr="00066F27">
        <w:rPr>
          <w:rFonts w:ascii="Times New Roman" w:eastAsia="Calibri" w:hAnsi="Times New Roman" w:cs="Times New Roman"/>
          <w:color w:val="231F20"/>
        </w:rPr>
        <w:t xml:space="preserve">Note: Placement in Pre-Uni course, ELL 099: Remedial English, will be based on admission test. </w:t>
      </w:r>
    </w:p>
    <w:p w14:paraId="27CB4281" w14:textId="77777777" w:rsidR="00BF54B1" w:rsidRPr="00066F27" w:rsidRDefault="00BF54B1" w:rsidP="00BF54B1">
      <w:pPr>
        <w:spacing w:before="11" w:line="200" w:lineRule="exact"/>
        <w:rPr>
          <w:rFonts w:ascii="Times New Roman" w:eastAsia="Calibri" w:hAnsi="Times New Roman" w:cs="Times New Roman"/>
          <w:color w:val="231F20"/>
        </w:rPr>
      </w:pPr>
      <w:r w:rsidRPr="00066F27">
        <w:rPr>
          <w:rFonts w:ascii="Times New Roman" w:eastAsia="Calibri" w:hAnsi="Times New Roman" w:cs="Times New Roman"/>
          <w:color w:val="231F20"/>
        </w:rPr>
        <w:t>Note: ** GED 21</w:t>
      </w:r>
      <w:r w:rsidR="00B55CBF">
        <w:rPr>
          <w:rFonts w:ascii="Times New Roman" w:eastAsia="Calibri" w:hAnsi="Times New Roman" w:cs="Times New Roman"/>
          <w:color w:val="231F20"/>
        </w:rPr>
        <w:t>59</w:t>
      </w:r>
      <w:r w:rsidRPr="00066F27">
        <w:rPr>
          <w:rFonts w:ascii="Times New Roman" w:eastAsia="Calibri" w:hAnsi="Times New Roman" w:cs="Times New Roman"/>
          <w:color w:val="231F20"/>
        </w:rPr>
        <w:t xml:space="preserve"> for students from </w:t>
      </w:r>
      <w:r w:rsidRPr="00066F27">
        <w:rPr>
          <w:rFonts w:ascii="Times New Roman" w:eastAsia="Calibri" w:hAnsi="Times New Roman" w:cs="Times New Roman"/>
          <w:color w:val="231F20"/>
          <w:cs/>
          <w:lang w:bidi="bn-BD"/>
        </w:rPr>
        <w:t>CSE</w:t>
      </w:r>
      <w:r w:rsidRPr="00066F27">
        <w:rPr>
          <w:rFonts w:ascii="Times New Roman" w:eastAsia="Calibri" w:hAnsi="Times New Roman" w:cs="Times New Roman"/>
          <w:color w:val="231F20"/>
        </w:rPr>
        <w:t xml:space="preserve"> department</w:t>
      </w:r>
    </w:p>
    <w:p w14:paraId="3BC306D6" w14:textId="77777777" w:rsidR="00BF54B1" w:rsidRPr="00066F27" w:rsidRDefault="00BF54B1" w:rsidP="00BF54B1">
      <w:pPr>
        <w:spacing w:before="240"/>
        <w:ind w:left="128" w:right="-20"/>
        <w:rPr>
          <w:rFonts w:ascii="Times New Roman" w:eastAsia="Calibri" w:hAnsi="Times New Roman" w:cs="Times New Roman"/>
          <w:color w:val="000000" w:themeColor="text1"/>
        </w:rPr>
      </w:pPr>
      <w:r w:rsidRPr="00066F27">
        <w:rPr>
          <w:rFonts w:ascii="Times New Roman" w:eastAsia="Calibri" w:hAnsi="Times New Roman" w:cs="Times New Roman"/>
          <w:b/>
          <w:bCs/>
          <w:color w:val="000000" w:themeColor="text1"/>
        </w:rPr>
        <w:t>B. GED Electi</w:t>
      </w:r>
      <w:r w:rsidRPr="00066F27">
        <w:rPr>
          <w:rFonts w:ascii="Times New Roman" w:eastAsia="Calibri" w:hAnsi="Times New Roman" w:cs="Times New Roman"/>
          <w:b/>
          <w:bCs/>
          <w:color w:val="000000" w:themeColor="text1"/>
          <w:spacing w:val="-2"/>
        </w:rPr>
        <w:t>v</w:t>
      </w:r>
      <w:r w:rsidRPr="00066F27">
        <w:rPr>
          <w:rFonts w:ascii="Times New Roman" w:eastAsia="Calibri" w:hAnsi="Times New Roman" w:cs="Times New Roman"/>
          <w:b/>
          <w:bCs/>
          <w:color w:val="000000" w:themeColor="text1"/>
        </w:rPr>
        <w:t>es</w:t>
      </w:r>
      <w:r w:rsidRPr="00066F27">
        <w:rPr>
          <w:rFonts w:ascii="Times New Roman" w:eastAsia="Calibri" w:hAnsi="Times New Roman" w:cs="Times New Roman"/>
          <w:b/>
          <w:bCs/>
          <w:color w:val="000000" w:themeColor="text1"/>
          <w:spacing w:val="-6"/>
        </w:rPr>
        <w:t xml:space="preserve"> </w:t>
      </w:r>
      <w:r w:rsidRPr="00066F27">
        <w:rPr>
          <w:rFonts w:ascii="Times New Roman" w:eastAsia="Calibri" w:hAnsi="Times New Roman" w:cs="Times New Roman"/>
          <w:b/>
          <w:bCs/>
          <w:color w:val="000000" w:themeColor="text1"/>
        </w:rPr>
        <w:t xml:space="preserve">(3 </w:t>
      </w:r>
      <w:r w:rsidRPr="00066F27">
        <w:rPr>
          <w:rFonts w:ascii="Times New Roman" w:eastAsia="Calibri" w:hAnsi="Times New Roman" w:cs="Times New Roman"/>
          <w:b/>
          <w:bCs/>
          <w:color w:val="000000" w:themeColor="text1"/>
          <w:spacing w:val="-1"/>
        </w:rPr>
        <w:t>c</w:t>
      </w:r>
      <w:r w:rsidRPr="00066F27">
        <w:rPr>
          <w:rFonts w:ascii="Times New Roman" w:eastAsia="Calibri" w:hAnsi="Times New Roman" w:cs="Times New Roman"/>
          <w:b/>
          <w:bCs/>
          <w:color w:val="000000" w:themeColor="text1"/>
        </w:rPr>
        <w:t>ou</w:t>
      </w:r>
      <w:r w:rsidRPr="00066F27">
        <w:rPr>
          <w:rFonts w:ascii="Times New Roman" w:eastAsia="Calibri" w:hAnsi="Times New Roman" w:cs="Times New Roman"/>
          <w:b/>
          <w:bCs/>
          <w:color w:val="000000" w:themeColor="text1"/>
          <w:spacing w:val="-3"/>
        </w:rPr>
        <w:t>r</w:t>
      </w:r>
      <w:r w:rsidRPr="00066F27">
        <w:rPr>
          <w:rFonts w:ascii="Times New Roman" w:eastAsia="Calibri" w:hAnsi="Times New Roman" w:cs="Times New Roman"/>
          <w:b/>
          <w:bCs/>
          <w:color w:val="000000" w:themeColor="text1"/>
        </w:rPr>
        <w:t>ses / 9 c</w:t>
      </w:r>
      <w:r w:rsidRPr="00066F27">
        <w:rPr>
          <w:rFonts w:ascii="Times New Roman" w:eastAsia="Calibri" w:hAnsi="Times New Roman" w:cs="Times New Roman"/>
          <w:b/>
          <w:bCs/>
          <w:color w:val="000000" w:themeColor="text1"/>
          <w:spacing w:val="-2"/>
        </w:rPr>
        <w:t>r</w:t>
      </w:r>
      <w:r w:rsidRPr="00066F27">
        <w:rPr>
          <w:rFonts w:ascii="Times New Roman" w:eastAsia="Calibri" w:hAnsi="Times New Roman" w:cs="Times New Roman"/>
          <w:b/>
          <w:bCs/>
          <w:color w:val="000000" w:themeColor="text1"/>
        </w:rPr>
        <w:t>edits)</w:t>
      </w:r>
    </w:p>
    <w:p w14:paraId="43EA0D85" w14:textId="77777777" w:rsidR="00BF54B1" w:rsidRDefault="00BF54B1" w:rsidP="00BF54B1">
      <w:pPr>
        <w:spacing w:before="99" w:line="252" w:lineRule="exact"/>
        <w:ind w:left="128" w:right="68"/>
        <w:rPr>
          <w:rFonts w:ascii="Times New Roman" w:eastAsia="Calibri" w:hAnsi="Times New Roman" w:cs="Times New Roman"/>
          <w:color w:val="231F20"/>
        </w:rPr>
      </w:pPr>
      <w:r w:rsidRPr="00066F27">
        <w:rPr>
          <w:rFonts w:ascii="Times New Roman" w:eastAsia="Calibri" w:hAnsi="Times New Roman" w:cs="Times New Roman"/>
          <w:color w:val="231F20"/>
        </w:rPr>
        <w:t>GED</w:t>
      </w:r>
      <w:r w:rsidRPr="00066F27">
        <w:rPr>
          <w:rFonts w:ascii="Times New Roman" w:eastAsia="Calibri" w:hAnsi="Times New Roman" w:cs="Times New Roman"/>
          <w:color w:val="231F20"/>
          <w:spacing w:val="-6"/>
        </w:rPr>
        <w:t xml:space="preserve"> </w:t>
      </w:r>
      <w:r w:rsidRPr="00066F27">
        <w:rPr>
          <w:rFonts w:ascii="Times New Roman" w:eastAsia="Calibri" w:hAnsi="Times New Roman" w:cs="Times New Roman"/>
          <w:color w:val="231F20"/>
        </w:rPr>
        <w:t>Electi</w:t>
      </w:r>
      <w:r w:rsidRPr="00066F27">
        <w:rPr>
          <w:rFonts w:ascii="Times New Roman" w:eastAsia="Calibri" w:hAnsi="Times New Roman" w:cs="Times New Roman"/>
          <w:color w:val="231F20"/>
          <w:spacing w:val="-2"/>
        </w:rPr>
        <w:t>v</w:t>
      </w:r>
      <w:r w:rsidRPr="00066F27">
        <w:rPr>
          <w:rFonts w:ascii="Times New Roman" w:eastAsia="Calibri" w:hAnsi="Times New Roman" w:cs="Times New Roman"/>
          <w:color w:val="231F20"/>
        </w:rPr>
        <w:t>es c</w:t>
      </w:r>
      <w:r w:rsidRPr="00066F27">
        <w:rPr>
          <w:rFonts w:ascii="Times New Roman" w:eastAsia="Calibri" w:hAnsi="Times New Roman" w:cs="Times New Roman"/>
          <w:color w:val="231F20"/>
          <w:spacing w:val="-12"/>
        </w:rPr>
        <w:t xml:space="preserve">ourse </w:t>
      </w:r>
      <w:r w:rsidRPr="00066F27">
        <w:rPr>
          <w:rFonts w:ascii="Times New Roman" w:eastAsia="Calibri" w:hAnsi="Times New Roman" w:cs="Times New Roman"/>
          <w:color w:val="231F20"/>
        </w:rPr>
        <w:t>of</w:t>
      </w:r>
      <w:r w:rsidRPr="00066F27">
        <w:rPr>
          <w:rFonts w:ascii="Times New Roman" w:eastAsia="Calibri" w:hAnsi="Times New Roman" w:cs="Times New Roman"/>
          <w:color w:val="231F20"/>
          <w:spacing w:val="-5"/>
        </w:rPr>
        <w:t>f</w:t>
      </w:r>
      <w:r w:rsidRPr="00066F27">
        <w:rPr>
          <w:rFonts w:ascii="Times New Roman" w:eastAsia="Calibri" w:hAnsi="Times New Roman" w:cs="Times New Roman"/>
          <w:color w:val="231F20"/>
        </w:rPr>
        <w:t>erings</w:t>
      </w:r>
      <w:r w:rsidRPr="00066F27">
        <w:rPr>
          <w:rFonts w:ascii="Times New Roman" w:eastAsia="Calibri" w:hAnsi="Times New Roman" w:cs="Times New Roman"/>
          <w:color w:val="231F20"/>
          <w:spacing w:val="-13"/>
        </w:rPr>
        <w:t xml:space="preserve"> </w:t>
      </w:r>
      <w:r w:rsidRPr="00066F27">
        <w:rPr>
          <w:rFonts w:ascii="Times New Roman" w:eastAsia="Calibri" w:hAnsi="Times New Roman" w:cs="Times New Roman"/>
          <w:color w:val="231F20"/>
        </w:rPr>
        <w:t>will</w:t>
      </w:r>
      <w:r w:rsidRPr="00066F27">
        <w:rPr>
          <w:rFonts w:ascii="Times New Roman" w:eastAsia="Calibri" w:hAnsi="Times New Roman" w:cs="Times New Roman"/>
          <w:color w:val="231F20"/>
          <w:spacing w:val="-5"/>
        </w:rPr>
        <w:t xml:space="preserve"> </w:t>
      </w:r>
      <w:r w:rsidRPr="00066F27">
        <w:rPr>
          <w:rFonts w:ascii="Times New Roman" w:eastAsia="Calibri" w:hAnsi="Times New Roman" w:cs="Times New Roman"/>
          <w:color w:val="231F20"/>
          <w:spacing w:val="-3"/>
        </w:rPr>
        <w:t>v</w:t>
      </w:r>
      <w:r w:rsidRPr="00066F27">
        <w:rPr>
          <w:rFonts w:ascii="Times New Roman" w:eastAsia="Calibri" w:hAnsi="Times New Roman" w:cs="Times New Roman"/>
          <w:color w:val="231F20"/>
        </w:rPr>
        <w:t>a</w:t>
      </w:r>
      <w:r w:rsidRPr="00066F27">
        <w:rPr>
          <w:rFonts w:ascii="Times New Roman" w:eastAsia="Calibri" w:hAnsi="Times New Roman" w:cs="Times New Roman"/>
          <w:color w:val="231F20"/>
          <w:spacing w:val="1"/>
        </w:rPr>
        <w:t>r</w:t>
      </w:r>
      <w:r w:rsidRPr="00066F27">
        <w:rPr>
          <w:rFonts w:ascii="Times New Roman" w:eastAsia="Calibri" w:hAnsi="Times New Roman" w:cs="Times New Roman"/>
          <w:color w:val="231F20"/>
        </w:rPr>
        <w:t>y</w:t>
      </w:r>
      <w:r w:rsidRPr="00066F27">
        <w:rPr>
          <w:rFonts w:ascii="Times New Roman" w:eastAsia="Calibri" w:hAnsi="Times New Roman" w:cs="Times New Roman"/>
          <w:color w:val="231F20"/>
          <w:spacing w:val="-6"/>
        </w:rPr>
        <w:t xml:space="preserve"> </w:t>
      </w:r>
      <w:r w:rsidRPr="00066F27">
        <w:rPr>
          <w:rFonts w:ascii="Times New Roman" w:eastAsia="Calibri" w:hAnsi="Times New Roman" w:cs="Times New Roman"/>
          <w:color w:val="231F20"/>
        </w:rPr>
        <w:t>f</w:t>
      </w:r>
      <w:r w:rsidRPr="00066F27">
        <w:rPr>
          <w:rFonts w:ascii="Times New Roman" w:eastAsia="Calibri" w:hAnsi="Times New Roman" w:cs="Times New Roman"/>
          <w:color w:val="231F20"/>
          <w:spacing w:val="-4"/>
        </w:rPr>
        <w:t>r</w:t>
      </w:r>
      <w:r w:rsidRPr="00066F27">
        <w:rPr>
          <w:rFonts w:ascii="Times New Roman" w:eastAsia="Calibri" w:hAnsi="Times New Roman" w:cs="Times New Roman"/>
          <w:color w:val="231F20"/>
        </w:rPr>
        <w:t>om</w:t>
      </w:r>
      <w:r w:rsidRPr="00066F27">
        <w:rPr>
          <w:rFonts w:ascii="Times New Roman" w:eastAsia="Calibri" w:hAnsi="Times New Roman" w:cs="Times New Roman"/>
          <w:color w:val="231F20"/>
          <w:spacing w:val="-6"/>
        </w:rPr>
        <w:t xml:space="preserve"> </w:t>
      </w:r>
      <w:r w:rsidRPr="00066F27">
        <w:rPr>
          <w:rFonts w:ascii="Times New Roman" w:eastAsia="Calibri" w:hAnsi="Times New Roman" w:cs="Times New Roman"/>
          <w:color w:val="231F20"/>
          <w:spacing w:val="-2"/>
        </w:rPr>
        <w:t>t</w:t>
      </w:r>
      <w:r w:rsidRPr="00066F27">
        <w:rPr>
          <w:rFonts w:ascii="Times New Roman" w:eastAsia="Calibri" w:hAnsi="Times New Roman" w:cs="Times New Roman"/>
          <w:color w:val="231F20"/>
        </w:rPr>
        <w:t>erm</w:t>
      </w:r>
      <w:r w:rsidRPr="00066F27">
        <w:rPr>
          <w:rFonts w:ascii="Times New Roman" w:eastAsia="Calibri" w:hAnsi="Times New Roman" w:cs="Times New Roman"/>
          <w:color w:val="231F20"/>
          <w:spacing w:val="-6"/>
        </w:rPr>
        <w:t xml:space="preserve"> </w:t>
      </w:r>
      <w:r w:rsidRPr="00066F27">
        <w:rPr>
          <w:rFonts w:ascii="Times New Roman" w:eastAsia="Calibri" w:hAnsi="Times New Roman" w:cs="Times New Roman"/>
          <w:color w:val="231F20"/>
          <w:spacing w:val="-2"/>
        </w:rPr>
        <w:t>t</w:t>
      </w:r>
      <w:r w:rsidRPr="00066F27">
        <w:rPr>
          <w:rFonts w:ascii="Times New Roman" w:eastAsia="Calibri" w:hAnsi="Times New Roman" w:cs="Times New Roman"/>
          <w:color w:val="231F20"/>
        </w:rPr>
        <w:t>o</w:t>
      </w:r>
      <w:r w:rsidRPr="00066F27">
        <w:rPr>
          <w:rFonts w:ascii="Times New Roman" w:eastAsia="Calibri" w:hAnsi="Times New Roman" w:cs="Times New Roman"/>
          <w:color w:val="231F20"/>
          <w:spacing w:val="-6"/>
        </w:rPr>
        <w:t xml:space="preserve"> </w:t>
      </w:r>
      <w:r w:rsidRPr="00066F27">
        <w:rPr>
          <w:rFonts w:ascii="Times New Roman" w:eastAsia="Calibri" w:hAnsi="Times New Roman" w:cs="Times New Roman"/>
          <w:color w:val="231F20"/>
          <w:spacing w:val="-2"/>
        </w:rPr>
        <w:t>t</w:t>
      </w:r>
      <w:r w:rsidRPr="00066F27">
        <w:rPr>
          <w:rFonts w:ascii="Times New Roman" w:eastAsia="Calibri" w:hAnsi="Times New Roman" w:cs="Times New Roman"/>
          <w:color w:val="231F20"/>
        </w:rPr>
        <w:t>erm.</w:t>
      </w:r>
      <w:r w:rsidRPr="00066F27">
        <w:rPr>
          <w:rFonts w:ascii="Times New Roman" w:eastAsia="Calibri" w:hAnsi="Times New Roman" w:cs="Times New Roman"/>
          <w:color w:val="231F20"/>
          <w:spacing w:val="-6"/>
        </w:rPr>
        <w:t xml:space="preserve"> Following two (02) courses must be taken by s</w:t>
      </w:r>
      <w:r w:rsidRPr="00066F27">
        <w:rPr>
          <w:rFonts w:ascii="Times New Roman" w:eastAsia="Calibri" w:hAnsi="Times New Roman" w:cs="Times New Roman"/>
          <w:color w:val="231F20"/>
        </w:rPr>
        <w:t>tude</w:t>
      </w:r>
      <w:r w:rsidRPr="00066F27">
        <w:rPr>
          <w:rFonts w:ascii="Times New Roman" w:eastAsia="Calibri" w:hAnsi="Times New Roman" w:cs="Times New Roman"/>
          <w:color w:val="231F20"/>
          <w:spacing w:val="-2"/>
        </w:rPr>
        <w:t>n</w:t>
      </w:r>
      <w:r w:rsidRPr="00066F27">
        <w:rPr>
          <w:rFonts w:ascii="Times New Roman" w:eastAsia="Calibri" w:hAnsi="Times New Roman" w:cs="Times New Roman"/>
          <w:color w:val="231F20"/>
        </w:rPr>
        <w:t xml:space="preserve">ts of </w:t>
      </w:r>
      <w:r w:rsidRPr="00066F27">
        <w:rPr>
          <w:rFonts w:ascii="Times New Roman" w:eastAsia="Calibri" w:hAnsi="Times New Roman" w:cs="Times New Roman"/>
          <w:color w:val="231F20"/>
          <w:cs/>
          <w:lang w:bidi="bn-BD"/>
        </w:rPr>
        <w:t>CSE</w:t>
      </w:r>
      <w:r w:rsidRPr="00066F27">
        <w:rPr>
          <w:rFonts w:ascii="Times New Roman" w:eastAsia="Calibri" w:hAnsi="Times New Roman" w:cs="Times New Roman"/>
          <w:color w:val="231F20"/>
        </w:rPr>
        <w:t xml:space="preserve"> department.  </w:t>
      </w:r>
    </w:p>
    <w:tbl>
      <w:tblPr>
        <w:tblStyle w:val="TableGrid"/>
        <w:tblW w:w="10150" w:type="dxa"/>
        <w:tblInd w:w="128" w:type="dxa"/>
        <w:tblLook w:val="04A0" w:firstRow="1" w:lastRow="0" w:firstColumn="1" w:lastColumn="0" w:noHBand="0" w:noVBand="1"/>
      </w:tblPr>
      <w:tblGrid>
        <w:gridCol w:w="2500"/>
        <w:gridCol w:w="5343"/>
        <w:gridCol w:w="2307"/>
      </w:tblGrid>
      <w:tr w:rsidR="00BF54B1" w:rsidRPr="00066F27" w14:paraId="0CB6B1F0" w14:textId="77777777" w:rsidTr="00BF54B1">
        <w:trPr>
          <w:trHeight w:hRule="exact" w:val="360"/>
        </w:trPr>
        <w:tc>
          <w:tcPr>
            <w:tcW w:w="2500" w:type="dxa"/>
            <w:shd w:val="clear" w:color="auto" w:fill="548DD4" w:themeFill="text2" w:themeFillTint="99"/>
          </w:tcPr>
          <w:p w14:paraId="05156FA0" w14:textId="77777777" w:rsidR="00BF54B1" w:rsidRPr="00BF54B1" w:rsidRDefault="00BF54B1" w:rsidP="00BF54B1">
            <w:pPr>
              <w:widowControl w:val="0"/>
              <w:autoSpaceDE w:val="0"/>
              <w:autoSpaceDN w:val="0"/>
              <w:adjustRightInd w:val="0"/>
              <w:spacing w:line="274" w:lineRule="auto"/>
              <w:jc w:val="center"/>
              <w:textAlignment w:val="center"/>
              <w:rPr>
                <w:rFonts w:asciiTheme="majorHAnsi" w:hAnsiTheme="majorHAnsi" w:cstheme="majorHAnsi"/>
                <w:b/>
                <w:bCs/>
                <w:color w:val="FFFFFF"/>
                <w:sz w:val="22"/>
                <w:szCs w:val="22"/>
              </w:rPr>
            </w:pPr>
            <w:r w:rsidRPr="00BF54B1">
              <w:rPr>
                <w:rFonts w:asciiTheme="majorHAnsi" w:hAnsiTheme="majorHAnsi" w:cstheme="majorHAnsi"/>
                <w:b/>
                <w:bCs/>
                <w:color w:val="FFFFFF"/>
                <w:sz w:val="22"/>
                <w:szCs w:val="22"/>
              </w:rPr>
              <w:t>Course Code</w:t>
            </w:r>
          </w:p>
        </w:tc>
        <w:tc>
          <w:tcPr>
            <w:tcW w:w="5343" w:type="dxa"/>
            <w:shd w:val="clear" w:color="auto" w:fill="548DD4" w:themeFill="text2" w:themeFillTint="99"/>
          </w:tcPr>
          <w:p w14:paraId="22680B78" w14:textId="77777777" w:rsidR="00BF54B1" w:rsidRPr="00BF54B1" w:rsidRDefault="00BF54B1" w:rsidP="00BF54B1">
            <w:pPr>
              <w:widowControl w:val="0"/>
              <w:autoSpaceDE w:val="0"/>
              <w:autoSpaceDN w:val="0"/>
              <w:adjustRightInd w:val="0"/>
              <w:spacing w:line="274" w:lineRule="auto"/>
              <w:jc w:val="center"/>
              <w:textAlignment w:val="center"/>
              <w:rPr>
                <w:rFonts w:asciiTheme="majorHAnsi" w:hAnsiTheme="majorHAnsi" w:cstheme="majorHAnsi"/>
                <w:b/>
                <w:bCs/>
                <w:color w:val="FFFFFF"/>
                <w:sz w:val="22"/>
                <w:szCs w:val="22"/>
              </w:rPr>
            </w:pPr>
            <w:r w:rsidRPr="00BF54B1">
              <w:rPr>
                <w:rFonts w:asciiTheme="majorHAnsi" w:hAnsiTheme="majorHAnsi" w:cstheme="majorHAnsi"/>
                <w:b/>
                <w:bCs/>
                <w:color w:val="FFFFFF"/>
                <w:sz w:val="22"/>
                <w:szCs w:val="22"/>
              </w:rPr>
              <w:t>Course Title</w:t>
            </w:r>
          </w:p>
        </w:tc>
        <w:tc>
          <w:tcPr>
            <w:tcW w:w="2307" w:type="dxa"/>
            <w:shd w:val="clear" w:color="auto" w:fill="548DD4" w:themeFill="text2" w:themeFillTint="99"/>
          </w:tcPr>
          <w:p w14:paraId="0C8CB2DE" w14:textId="77777777" w:rsidR="00BF54B1" w:rsidRPr="00BF54B1" w:rsidRDefault="00BF54B1" w:rsidP="00BF54B1">
            <w:pPr>
              <w:widowControl w:val="0"/>
              <w:autoSpaceDE w:val="0"/>
              <w:autoSpaceDN w:val="0"/>
              <w:adjustRightInd w:val="0"/>
              <w:spacing w:line="274" w:lineRule="auto"/>
              <w:jc w:val="center"/>
              <w:textAlignment w:val="center"/>
              <w:rPr>
                <w:rFonts w:asciiTheme="majorHAnsi" w:hAnsiTheme="majorHAnsi" w:cstheme="majorHAnsi"/>
                <w:b/>
                <w:bCs/>
                <w:color w:val="FFFFFF"/>
                <w:sz w:val="22"/>
                <w:szCs w:val="22"/>
              </w:rPr>
            </w:pPr>
            <w:r w:rsidRPr="00BF54B1">
              <w:rPr>
                <w:rFonts w:asciiTheme="majorHAnsi" w:hAnsiTheme="majorHAnsi" w:cstheme="majorHAnsi"/>
                <w:b/>
                <w:bCs/>
                <w:color w:val="FFFFFF"/>
                <w:sz w:val="22"/>
                <w:szCs w:val="22"/>
              </w:rPr>
              <w:t>Credit</w:t>
            </w:r>
          </w:p>
        </w:tc>
      </w:tr>
      <w:tr w:rsidR="00BF54B1" w:rsidRPr="00066F27" w14:paraId="473B0DAE" w14:textId="77777777" w:rsidTr="00BF54B1">
        <w:trPr>
          <w:trHeight w:hRule="exact" w:val="360"/>
        </w:trPr>
        <w:tc>
          <w:tcPr>
            <w:tcW w:w="2500" w:type="dxa"/>
          </w:tcPr>
          <w:p w14:paraId="57D4FC02" w14:textId="77777777" w:rsidR="00BF54B1" w:rsidRPr="00066F27" w:rsidRDefault="00BF54B1" w:rsidP="00E71693">
            <w:pPr>
              <w:spacing w:before="25"/>
              <w:ind w:right="-20"/>
              <w:rPr>
                <w:rFonts w:ascii="Times New Roman" w:eastAsia="Calibri" w:hAnsi="Times New Roman" w:cs="Times New Roman"/>
                <w:color w:val="000000" w:themeColor="text1"/>
              </w:rPr>
            </w:pPr>
            <w:r w:rsidRPr="00066F27">
              <w:rPr>
                <w:rFonts w:ascii="Times New Roman" w:eastAsia="Calibri" w:hAnsi="Times New Roman" w:cs="Times New Roman"/>
                <w:color w:val="000000" w:themeColor="text1"/>
              </w:rPr>
              <w:t>GED Tier 1</w:t>
            </w:r>
          </w:p>
        </w:tc>
        <w:tc>
          <w:tcPr>
            <w:tcW w:w="5343" w:type="dxa"/>
          </w:tcPr>
          <w:p w14:paraId="20D4BEEE" w14:textId="77777777" w:rsidR="00BF54B1" w:rsidRPr="00066F27" w:rsidRDefault="00BF54B1" w:rsidP="00E71693">
            <w:pPr>
              <w:spacing w:before="25"/>
              <w:ind w:left="70" w:right="-20"/>
              <w:rPr>
                <w:rFonts w:ascii="Times New Roman" w:eastAsia="Calibri" w:hAnsi="Times New Roman" w:cs="Times New Roman"/>
                <w:color w:val="000000" w:themeColor="text1"/>
              </w:rPr>
            </w:pPr>
            <w:r w:rsidRPr="00066F27">
              <w:rPr>
                <w:rFonts w:ascii="Times New Roman" w:eastAsia="Calibri" w:hAnsi="Times New Roman" w:cs="Times New Roman"/>
                <w:color w:val="000000" w:themeColor="text1"/>
              </w:rPr>
              <w:t>Social Sciences</w:t>
            </w:r>
          </w:p>
        </w:tc>
        <w:tc>
          <w:tcPr>
            <w:tcW w:w="2307" w:type="dxa"/>
          </w:tcPr>
          <w:p w14:paraId="1CAD8103" w14:textId="77777777" w:rsidR="00BF54B1" w:rsidRPr="00066F27" w:rsidRDefault="00BF54B1" w:rsidP="00E71693">
            <w:pPr>
              <w:spacing w:line="252" w:lineRule="exact"/>
              <w:ind w:right="68"/>
              <w:jc w:val="center"/>
              <w:rPr>
                <w:rFonts w:ascii="Times New Roman" w:eastAsia="Calibri" w:hAnsi="Times New Roman" w:cs="Times New Roman"/>
                <w:color w:val="231F20"/>
              </w:rPr>
            </w:pPr>
            <w:r w:rsidRPr="00066F27">
              <w:rPr>
                <w:rFonts w:ascii="Times New Roman" w:eastAsia="Calibri" w:hAnsi="Times New Roman" w:cs="Times New Roman"/>
                <w:color w:val="231F20"/>
              </w:rPr>
              <w:t>3</w:t>
            </w:r>
          </w:p>
        </w:tc>
      </w:tr>
      <w:tr w:rsidR="00BF54B1" w:rsidRPr="00066F27" w14:paraId="576321F7" w14:textId="77777777" w:rsidTr="00BF54B1">
        <w:trPr>
          <w:trHeight w:hRule="exact" w:val="360"/>
        </w:trPr>
        <w:tc>
          <w:tcPr>
            <w:tcW w:w="2500" w:type="dxa"/>
          </w:tcPr>
          <w:p w14:paraId="3F88B1E4" w14:textId="77777777" w:rsidR="00BF54B1" w:rsidRPr="00066F27" w:rsidRDefault="00BF54B1" w:rsidP="00E71693">
            <w:pPr>
              <w:spacing w:before="25"/>
              <w:ind w:right="-20"/>
              <w:rPr>
                <w:rFonts w:ascii="Times New Roman" w:eastAsia="Calibri" w:hAnsi="Times New Roman" w:cs="Times New Roman"/>
                <w:color w:val="000000" w:themeColor="text1"/>
              </w:rPr>
            </w:pPr>
            <w:r w:rsidRPr="00066F27">
              <w:rPr>
                <w:rFonts w:ascii="Times New Roman" w:eastAsia="Calibri" w:hAnsi="Times New Roman" w:cs="Times New Roman"/>
                <w:color w:val="000000" w:themeColor="text1"/>
              </w:rPr>
              <w:t>GED Tier 2</w:t>
            </w:r>
          </w:p>
        </w:tc>
        <w:tc>
          <w:tcPr>
            <w:tcW w:w="5343" w:type="dxa"/>
          </w:tcPr>
          <w:p w14:paraId="7A1D3DF5" w14:textId="77777777" w:rsidR="00BF54B1" w:rsidRPr="00066F27" w:rsidRDefault="00AA3DDC" w:rsidP="00E71693">
            <w:pPr>
              <w:spacing w:before="25"/>
              <w:ind w:left="70" w:right="-20"/>
              <w:rPr>
                <w:rFonts w:ascii="Times New Roman" w:eastAsia="Calibri" w:hAnsi="Times New Roman" w:cs="Times New Roman"/>
                <w:color w:val="000000" w:themeColor="text1"/>
                <w:spacing w:val="-9"/>
              </w:rPr>
            </w:pPr>
            <w:r>
              <w:rPr>
                <w:rFonts w:ascii="Times New Roman" w:eastAsia="Calibri" w:hAnsi="Times New Roman" w:cs="Times New Roman"/>
                <w:color w:val="000000" w:themeColor="text1"/>
              </w:rPr>
              <w:t>GED</w:t>
            </w:r>
            <w:r w:rsidR="005419A9">
              <w:rPr>
                <w:rFonts w:ascii="Times New Roman" w:eastAsia="Calibri" w:hAnsi="Times New Roman" w:cs="Times New Roman"/>
                <w:color w:val="000000" w:themeColor="text1"/>
              </w:rPr>
              <w:t xml:space="preserve"> 2248</w:t>
            </w:r>
            <w:r w:rsidR="00BF54B1" w:rsidRPr="00066F27">
              <w:rPr>
                <w:rFonts w:ascii="Times New Roman" w:eastAsia="Calibri" w:hAnsi="Times New Roman" w:cs="Times New Roman"/>
                <w:color w:val="000000" w:themeColor="text1"/>
              </w:rPr>
              <w:t xml:space="preserve">: </w:t>
            </w:r>
            <w:r w:rsidR="00BF54B1" w:rsidRPr="00066F27">
              <w:rPr>
                <w:rFonts w:ascii="Times New Roman" w:eastAsia="Calibri" w:hAnsi="Times New Roman" w:cs="Times New Roman"/>
                <w:color w:val="000000" w:themeColor="text1"/>
                <w:spacing w:val="-9"/>
              </w:rPr>
              <w:t xml:space="preserve">Industrial Management </w:t>
            </w:r>
          </w:p>
        </w:tc>
        <w:tc>
          <w:tcPr>
            <w:tcW w:w="2307" w:type="dxa"/>
          </w:tcPr>
          <w:p w14:paraId="4EDEE0CE" w14:textId="77777777" w:rsidR="00BF54B1" w:rsidRPr="00066F27" w:rsidRDefault="00BF54B1" w:rsidP="00E71693">
            <w:pPr>
              <w:spacing w:line="252" w:lineRule="exact"/>
              <w:ind w:right="68"/>
              <w:jc w:val="center"/>
              <w:rPr>
                <w:rFonts w:ascii="Times New Roman" w:eastAsia="Calibri" w:hAnsi="Times New Roman" w:cs="Times New Roman"/>
                <w:color w:val="231F20"/>
              </w:rPr>
            </w:pPr>
            <w:r w:rsidRPr="00066F27">
              <w:rPr>
                <w:rFonts w:ascii="Times New Roman" w:eastAsia="Calibri" w:hAnsi="Times New Roman" w:cs="Times New Roman"/>
                <w:color w:val="231F20"/>
              </w:rPr>
              <w:t>3</w:t>
            </w:r>
          </w:p>
        </w:tc>
      </w:tr>
      <w:tr w:rsidR="00BF54B1" w:rsidRPr="00D618FC" w14:paraId="313160B1" w14:textId="77777777" w:rsidTr="00BF54B1">
        <w:trPr>
          <w:trHeight w:hRule="exact" w:val="360"/>
        </w:trPr>
        <w:tc>
          <w:tcPr>
            <w:tcW w:w="2500" w:type="dxa"/>
          </w:tcPr>
          <w:p w14:paraId="111AE67C" w14:textId="77777777" w:rsidR="00BF54B1" w:rsidRPr="00066F27" w:rsidRDefault="00BF54B1" w:rsidP="00E71693">
            <w:pPr>
              <w:spacing w:before="25"/>
              <w:ind w:right="-20"/>
              <w:rPr>
                <w:rFonts w:ascii="Times New Roman" w:eastAsia="Calibri" w:hAnsi="Times New Roman" w:cs="Times New Roman"/>
                <w:color w:val="000000" w:themeColor="text1"/>
              </w:rPr>
            </w:pPr>
            <w:r w:rsidRPr="00066F27">
              <w:rPr>
                <w:rFonts w:ascii="Times New Roman" w:eastAsia="Calibri" w:hAnsi="Times New Roman" w:cs="Times New Roman"/>
                <w:color w:val="000000" w:themeColor="text1"/>
              </w:rPr>
              <w:t>GED Tier 3</w:t>
            </w:r>
          </w:p>
        </w:tc>
        <w:tc>
          <w:tcPr>
            <w:tcW w:w="5343" w:type="dxa"/>
          </w:tcPr>
          <w:p w14:paraId="5008F026" w14:textId="77777777" w:rsidR="00BF54B1" w:rsidRPr="00066F27" w:rsidRDefault="00AA3DDC" w:rsidP="00E71693">
            <w:pPr>
              <w:spacing w:before="25"/>
              <w:ind w:left="70" w:right="-20"/>
              <w:rPr>
                <w:rFonts w:ascii="Times New Roman" w:eastAsia="Calibri" w:hAnsi="Times New Roman" w:cs="Times New Roman"/>
                <w:color w:val="000000" w:themeColor="text1"/>
                <w:spacing w:val="-9"/>
              </w:rPr>
            </w:pPr>
            <w:r>
              <w:rPr>
                <w:rFonts w:ascii="Times New Roman" w:eastAsia="Calibri" w:hAnsi="Times New Roman" w:cs="Times New Roman"/>
                <w:color w:val="000000" w:themeColor="text1"/>
              </w:rPr>
              <w:t>GED</w:t>
            </w:r>
            <w:r w:rsidR="005419A9">
              <w:rPr>
                <w:rFonts w:ascii="Times New Roman" w:eastAsia="Calibri" w:hAnsi="Times New Roman" w:cs="Times New Roman"/>
                <w:color w:val="000000" w:themeColor="text1"/>
              </w:rPr>
              <w:t xml:space="preserve"> 2243</w:t>
            </w:r>
            <w:r w:rsidR="00BF54B1" w:rsidRPr="00066F27">
              <w:rPr>
                <w:rFonts w:ascii="Times New Roman" w:eastAsia="Calibri" w:hAnsi="Times New Roman" w:cs="Times New Roman"/>
                <w:color w:val="000000" w:themeColor="text1"/>
              </w:rPr>
              <w:t xml:space="preserve">: </w:t>
            </w:r>
            <w:r w:rsidR="00BF54B1" w:rsidRPr="00066F27">
              <w:rPr>
                <w:rFonts w:ascii="Times New Roman" w:eastAsia="Calibri" w:hAnsi="Times New Roman" w:cs="Times New Roman"/>
                <w:color w:val="000000" w:themeColor="text1"/>
                <w:spacing w:val="-9"/>
              </w:rPr>
              <w:t>Environment and Sustainability</w:t>
            </w:r>
          </w:p>
        </w:tc>
        <w:tc>
          <w:tcPr>
            <w:tcW w:w="2307" w:type="dxa"/>
          </w:tcPr>
          <w:p w14:paraId="01F1B820" w14:textId="77777777" w:rsidR="00BF54B1" w:rsidRPr="00D618FC" w:rsidRDefault="00BF54B1" w:rsidP="00E71693">
            <w:pPr>
              <w:spacing w:line="252" w:lineRule="exact"/>
              <w:ind w:right="68"/>
              <w:jc w:val="center"/>
              <w:rPr>
                <w:rFonts w:ascii="Times New Roman" w:eastAsia="Calibri" w:hAnsi="Times New Roman" w:cs="Times New Roman"/>
                <w:color w:val="231F20"/>
              </w:rPr>
            </w:pPr>
            <w:r w:rsidRPr="00066F27">
              <w:rPr>
                <w:rFonts w:ascii="Times New Roman" w:eastAsia="Calibri" w:hAnsi="Times New Roman" w:cs="Times New Roman"/>
                <w:color w:val="231F20"/>
              </w:rPr>
              <w:t>3</w:t>
            </w:r>
          </w:p>
        </w:tc>
      </w:tr>
    </w:tbl>
    <w:p w14:paraId="4E574191" w14:textId="77777777" w:rsidR="00BB1D40" w:rsidRDefault="00BB1D40" w:rsidP="00BB1D40">
      <w:pPr>
        <w:ind w:right="-20"/>
        <w:rPr>
          <w:rFonts w:asciiTheme="majorHAnsi" w:hAnsiTheme="majorHAnsi" w:cstheme="majorHAnsi"/>
          <w:color w:val="000000"/>
          <w:sz w:val="22"/>
          <w:szCs w:val="22"/>
        </w:rPr>
      </w:pPr>
    </w:p>
    <w:p w14:paraId="047B2B4D" w14:textId="77777777" w:rsidR="005F38D0" w:rsidRPr="005F38D0" w:rsidRDefault="005F38D0" w:rsidP="00BB1D40">
      <w:pPr>
        <w:ind w:right="-20"/>
        <w:rPr>
          <w:rFonts w:ascii="Times New Roman" w:eastAsia="Times New Roman" w:hAnsi="Times New Roman" w:cs="Times New Roman"/>
          <w:b/>
          <w:color w:val="231F20"/>
        </w:rPr>
      </w:pPr>
      <w:r w:rsidRPr="005F38D0">
        <w:rPr>
          <w:rFonts w:ascii="Times New Roman" w:eastAsia="Times New Roman" w:hAnsi="Times New Roman" w:cs="Times New Roman"/>
          <w:b/>
          <w:color w:val="231F20"/>
        </w:rPr>
        <w:t>List of Courses</w:t>
      </w:r>
    </w:p>
    <w:p w14:paraId="0438D15D" w14:textId="77777777" w:rsidR="005F38D0" w:rsidRPr="005F38D0" w:rsidRDefault="005F38D0" w:rsidP="005F38D0">
      <w:pPr>
        <w:spacing w:line="152" w:lineRule="auto"/>
        <w:rPr>
          <w:rFonts w:ascii="Times New Roman" w:eastAsia="Times New Roman" w:hAnsi="Times New Roman" w:cs="Times New Roman"/>
        </w:rPr>
      </w:pPr>
      <w:r w:rsidRPr="005F38D0">
        <w:rPr>
          <w:rFonts w:ascii="Times New Roman" w:eastAsia="Times New Roman" w:hAnsi="Times New Roman" w:cs="Times New Roman"/>
        </w:rPr>
        <w:t xml:space="preserve"> </w:t>
      </w:r>
    </w:p>
    <w:p w14:paraId="12C48C98" w14:textId="77777777" w:rsidR="005F38D0" w:rsidRPr="005F38D0" w:rsidRDefault="005F38D0" w:rsidP="005F38D0">
      <w:pPr>
        <w:spacing w:before="97" w:line="264" w:lineRule="exact"/>
        <w:ind w:right="-20"/>
        <w:rPr>
          <w:rFonts w:ascii="Times New Roman" w:eastAsia="Calibri" w:hAnsi="Times New Roman" w:cs="Times New Roman"/>
        </w:rPr>
      </w:pPr>
      <w:r w:rsidRPr="005F38D0">
        <w:rPr>
          <w:rFonts w:ascii="Times New Roman" w:eastAsia="Times New Roman" w:hAnsi="Times New Roman" w:cs="Times New Roman"/>
          <w:b/>
          <w:color w:val="231F20"/>
        </w:rPr>
        <w:t xml:space="preserve">C. Mathematics and Statistics Courses </w:t>
      </w:r>
      <w:r w:rsidRPr="005F38D0">
        <w:rPr>
          <w:rFonts w:ascii="Times New Roman" w:eastAsia="Calibri" w:hAnsi="Times New Roman" w:cs="Times New Roman"/>
          <w:b/>
          <w:bCs/>
          <w:color w:val="231F20"/>
        </w:rPr>
        <w:t xml:space="preserve">(4 </w:t>
      </w:r>
      <w:r w:rsidRPr="005F38D0">
        <w:rPr>
          <w:rFonts w:ascii="Times New Roman" w:eastAsia="Calibri" w:hAnsi="Times New Roman" w:cs="Times New Roman"/>
          <w:b/>
          <w:bCs/>
          <w:color w:val="231F20"/>
          <w:spacing w:val="-1"/>
        </w:rPr>
        <w:t>c</w:t>
      </w:r>
      <w:r w:rsidRPr="005F38D0">
        <w:rPr>
          <w:rFonts w:ascii="Times New Roman" w:eastAsia="Calibri" w:hAnsi="Times New Roman" w:cs="Times New Roman"/>
          <w:b/>
          <w:bCs/>
          <w:color w:val="231F20"/>
        </w:rPr>
        <w:t>ou</w:t>
      </w:r>
      <w:r w:rsidRPr="005F38D0">
        <w:rPr>
          <w:rFonts w:ascii="Times New Roman" w:eastAsia="Calibri" w:hAnsi="Times New Roman" w:cs="Times New Roman"/>
          <w:b/>
          <w:bCs/>
          <w:color w:val="231F20"/>
          <w:spacing w:val="-3"/>
        </w:rPr>
        <w:t>r</w:t>
      </w:r>
      <w:r w:rsidRPr="005F38D0">
        <w:rPr>
          <w:rFonts w:ascii="Times New Roman" w:eastAsia="Calibri" w:hAnsi="Times New Roman" w:cs="Times New Roman"/>
          <w:b/>
          <w:bCs/>
          <w:color w:val="231F20"/>
        </w:rPr>
        <w:t>ses /12 c</w:t>
      </w:r>
      <w:r w:rsidRPr="005F38D0">
        <w:rPr>
          <w:rFonts w:ascii="Times New Roman" w:eastAsia="Calibri" w:hAnsi="Times New Roman" w:cs="Times New Roman"/>
          <w:b/>
          <w:bCs/>
          <w:color w:val="231F20"/>
          <w:spacing w:val="-2"/>
        </w:rPr>
        <w:t>r</w:t>
      </w:r>
      <w:r w:rsidRPr="005F38D0">
        <w:rPr>
          <w:rFonts w:ascii="Times New Roman" w:eastAsia="Calibri" w:hAnsi="Times New Roman" w:cs="Times New Roman"/>
          <w:b/>
          <w:bCs/>
          <w:color w:val="231F20"/>
        </w:rPr>
        <w:t>edits)</w:t>
      </w:r>
    </w:p>
    <w:tbl>
      <w:tblPr>
        <w:tblW w:w="9720" w:type="dxa"/>
        <w:tblBorders>
          <w:top w:val="nil"/>
          <w:left w:val="nil"/>
          <w:bottom w:val="nil"/>
          <w:right w:val="nil"/>
          <w:insideH w:val="nil"/>
          <w:insideV w:val="nil"/>
        </w:tblBorders>
        <w:tblLayout w:type="fixed"/>
        <w:tblLook w:val="0600" w:firstRow="0" w:lastRow="0" w:firstColumn="0" w:lastColumn="0" w:noHBand="1" w:noVBand="1"/>
      </w:tblPr>
      <w:tblGrid>
        <w:gridCol w:w="1875"/>
        <w:gridCol w:w="5730"/>
        <w:gridCol w:w="2115"/>
      </w:tblGrid>
      <w:tr w:rsidR="005F38D0" w:rsidRPr="005F38D0" w14:paraId="35EFD151" w14:textId="77777777" w:rsidTr="00583950">
        <w:trPr>
          <w:trHeight w:val="560"/>
        </w:trPr>
        <w:tc>
          <w:tcPr>
            <w:tcW w:w="1875" w:type="dxa"/>
            <w:tcBorders>
              <w:top w:val="single" w:sz="8" w:space="0" w:color="000000"/>
              <w:left w:val="single" w:sz="8" w:space="0" w:color="000000"/>
              <w:bottom w:val="single" w:sz="8" w:space="0" w:color="000000"/>
              <w:right w:val="single" w:sz="8" w:space="0" w:color="000000"/>
            </w:tcBorders>
            <w:shd w:val="clear" w:color="auto" w:fill="2E74B5"/>
            <w:tcMar>
              <w:top w:w="100" w:type="dxa"/>
              <w:left w:w="100" w:type="dxa"/>
              <w:bottom w:w="100" w:type="dxa"/>
              <w:right w:w="100" w:type="dxa"/>
            </w:tcMar>
          </w:tcPr>
          <w:p w14:paraId="1952525A" w14:textId="77777777" w:rsidR="005F38D0" w:rsidRPr="005F38D0" w:rsidRDefault="005F38D0" w:rsidP="00583950">
            <w:pPr>
              <w:spacing w:line="274" w:lineRule="auto"/>
              <w:ind w:left="120" w:right="60"/>
              <w:jc w:val="both"/>
              <w:rPr>
                <w:rFonts w:ascii="Times New Roman" w:eastAsia="Times New Roman" w:hAnsi="Times New Roman" w:cs="Times New Roman"/>
                <w:b/>
                <w:color w:val="E7E6E6"/>
              </w:rPr>
            </w:pPr>
            <w:r w:rsidRPr="005F38D0">
              <w:rPr>
                <w:rFonts w:ascii="Times New Roman" w:eastAsia="Times New Roman" w:hAnsi="Times New Roman" w:cs="Times New Roman"/>
                <w:b/>
                <w:color w:val="E7E6E6"/>
              </w:rPr>
              <w:t>Course Code</w:t>
            </w:r>
          </w:p>
        </w:tc>
        <w:tc>
          <w:tcPr>
            <w:tcW w:w="5730" w:type="dxa"/>
            <w:tcBorders>
              <w:top w:val="single" w:sz="8" w:space="0" w:color="000000"/>
              <w:left w:val="nil"/>
              <w:bottom w:val="single" w:sz="8" w:space="0" w:color="000000"/>
              <w:right w:val="single" w:sz="8" w:space="0" w:color="000000"/>
            </w:tcBorders>
            <w:shd w:val="clear" w:color="auto" w:fill="2E74B5"/>
            <w:tcMar>
              <w:top w:w="100" w:type="dxa"/>
              <w:left w:w="100" w:type="dxa"/>
              <w:bottom w:w="100" w:type="dxa"/>
              <w:right w:w="100" w:type="dxa"/>
            </w:tcMar>
          </w:tcPr>
          <w:p w14:paraId="062E03D7" w14:textId="77777777" w:rsidR="005F38D0" w:rsidRPr="005F38D0" w:rsidRDefault="005F38D0" w:rsidP="00583950">
            <w:pPr>
              <w:spacing w:line="274" w:lineRule="auto"/>
              <w:ind w:left="120" w:right="60"/>
              <w:jc w:val="center"/>
              <w:rPr>
                <w:rFonts w:ascii="Times New Roman" w:eastAsia="Times New Roman" w:hAnsi="Times New Roman" w:cs="Times New Roman"/>
                <w:b/>
                <w:color w:val="E7E6E6"/>
              </w:rPr>
            </w:pPr>
            <w:r w:rsidRPr="005F38D0">
              <w:rPr>
                <w:rFonts w:ascii="Times New Roman" w:eastAsia="Times New Roman" w:hAnsi="Times New Roman" w:cs="Times New Roman"/>
                <w:b/>
                <w:color w:val="E7E6E6"/>
              </w:rPr>
              <w:t>Course Title</w:t>
            </w:r>
          </w:p>
        </w:tc>
        <w:tc>
          <w:tcPr>
            <w:tcW w:w="2115" w:type="dxa"/>
            <w:tcBorders>
              <w:top w:val="single" w:sz="8" w:space="0" w:color="000000"/>
              <w:left w:val="nil"/>
              <w:bottom w:val="single" w:sz="8" w:space="0" w:color="000000"/>
              <w:right w:val="single" w:sz="8" w:space="0" w:color="000000"/>
            </w:tcBorders>
            <w:shd w:val="clear" w:color="auto" w:fill="2E74B5"/>
            <w:tcMar>
              <w:top w:w="100" w:type="dxa"/>
              <w:left w:w="100" w:type="dxa"/>
              <w:bottom w:w="100" w:type="dxa"/>
              <w:right w:w="100" w:type="dxa"/>
            </w:tcMar>
          </w:tcPr>
          <w:p w14:paraId="2E560AF9" w14:textId="77777777" w:rsidR="005F38D0" w:rsidRPr="005F38D0" w:rsidRDefault="005F38D0" w:rsidP="00583950">
            <w:pPr>
              <w:spacing w:line="274" w:lineRule="auto"/>
              <w:ind w:left="120" w:right="60"/>
              <w:jc w:val="center"/>
              <w:rPr>
                <w:rFonts w:ascii="Times New Roman" w:eastAsia="Times New Roman" w:hAnsi="Times New Roman" w:cs="Times New Roman"/>
                <w:b/>
                <w:color w:val="E7E6E6"/>
              </w:rPr>
            </w:pPr>
            <w:r w:rsidRPr="005F38D0">
              <w:rPr>
                <w:rFonts w:ascii="Times New Roman" w:eastAsia="Times New Roman" w:hAnsi="Times New Roman" w:cs="Times New Roman"/>
                <w:b/>
                <w:color w:val="E7E6E6"/>
              </w:rPr>
              <w:t>Credit</w:t>
            </w:r>
          </w:p>
        </w:tc>
      </w:tr>
      <w:tr w:rsidR="005F38D0" w:rsidRPr="005F38D0" w14:paraId="2FE50A8B" w14:textId="77777777" w:rsidTr="005F38D0">
        <w:trPr>
          <w:trHeight w:val="305"/>
        </w:trPr>
        <w:tc>
          <w:tcPr>
            <w:tcW w:w="18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C3DE89E" w14:textId="77777777" w:rsidR="005F38D0" w:rsidRPr="005F38D0" w:rsidRDefault="00AA3DDC" w:rsidP="00583950">
            <w:pPr>
              <w:spacing w:before="20"/>
              <w:ind w:left="120" w:right="-20"/>
              <w:rPr>
                <w:rFonts w:ascii="Times New Roman" w:hAnsi="Times New Roman" w:cs="Times New Roman"/>
              </w:rPr>
            </w:pPr>
            <w:r>
              <w:rPr>
                <w:rFonts w:ascii="Times New Roman" w:hAnsi="Times New Roman" w:cs="Times New Roman"/>
              </w:rPr>
              <w:t>MAT</w:t>
            </w:r>
            <w:r w:rsidR="00900CD8">
              <w:rPr>
                <w:rFonts w:ascii="Times New Roman" w:hAnsi="Times New Roman" w:cs="Times New Roman"/>
              </w:rPr>
              <w:t>11</w:t>
            </w:r>
            <w:r w:rsidR="00A64FC3">
              <w:rPr>
                <w:rFonts w:ascii="Times New Roman" w:hAnsi="Times New Roman" w:cs="Times New Roman"/>
              </w:rPr>
              <w:t>0</w:t>
            </w:r>
            <w:r w:rsidR="005F38D0" w:rsidRPr="005F38D0">
              <w:rPr>
                <w:rFonts w:ascii="Times New Roman" w:hAnsi="Times New Roman" w:cs="Times New Roman"/>
              </w:rPr>
              <w:t>1</w:t>
            </w:r>
          </w:p>
        </w:tc>
        <w:tc>
          <w:tcPr>
            <w:tcW w:w="5730" w:type="dxa"/>
            <w:tcBorders>
              <w:top w:val="nil"/>
              <w:left w:val="nil"/>
              <w:bottom w:val="single" w:sz="8" w:space="0" w:color="000000"/>
              <w:right w:val="single" w:sz="8" w:space="0" w:color="000000"/>
            </w:tcBorders>
            <w:tcMar>
              <w:top w:w="100" w:type="dxa"/>
              <w:left w:w="100" w:type="dxa"/>
              <w:bottom w:w="100" w:type="dxa"/>
              <w:right w:w="100" w:type="dxa"/>
            </w:tcMar>
          </w:tcPr>
          <w:p w14:paraId="7E11C737" w14:textId="77777777" w:rsidR="005F38D0" w:rsidRPr="005F38D0" w:rsidRDefault="005F38D0" w:rsidP="00583950">
            <w:pPr>
              <w:spacing w:before="20"/>
              <w:ind w:left="200" w:right="-20"/>
              <w:rPr>
                <w:rFonts w:ascii="Times New Roman" w:hAnsi="Times New Roman" w:cs="Times New Roman"/>
              </w:rPr>
            </w:pPr>
            <w:r w:rsidRPr="005F38D0">
              <w:rPr>
                <w:rFonts w:ascii="Times New Roman" w:hAnsi="Times New Roman" w:cs="Times New Roman"/>
              </w:rPr>
              <w:t>Differential and Integral Calculus</w:t>
            </w:r>
          </w:p>
        </w:tc>
        <w:tc>
          <w:tcPr>
            <w:tcW w:w="2115" w:type="dxa"/>
            <w:tcBorders>
              <w:top w:val="nil"/>
              <w:left w:val="nil"/>
              <w:bottom w:val="single" w:sz="8" w:space="0" w:color="000000"/>
              <w:right w:val="single" w:sz="8" w:space="0" w:color="000000"/>
            </w:tcBorders>
            <w:tcMar>
              <w:top w:w="100" w:type="dxa"/>
              <w:left w:w="100" w:type="dxa"/>
              <w:bottom w:w="100" w:type="dxa"/>
              <w:right w:w="100" w:type="dxa"/>
            </w:tcMar>
          </w:tcPr>
          <w:p w14:paraId="0B1496AC" w14:textId="77777777" w:rsidR="005F38D0" w:rsidRPr="005F38D0" w:rsidRDefault="005F38D0" w:rsidP="00583950">
            <w:pPr>
              <w:spacing w:line="274" w:lineRule="auto"/>
              <w:ind w:left="120" w:right="60"/>
              <w:jc w:val="center"/>
              <w:rPr>
                <w:rFonts w:ascii="Times New Roman" w:hAnsi="Times New Roman" w:cs="Times New Roman"/>
              </w:rPr>
            </w:pPr>
            <w:r w:rsidRPr="005F38D0">
              <w:rPr>
                <w:rFonts w:ascii="Times New Roman" w:hAnsi="Times New Roman" w:cs="Times New Roman"/>
              </w:rPr>
              <w:t>3</w:t>
            </w:r>
          </w:p>
        </w:tc>
      </w:tr>
      <w:tr w:rsidR="005F38D0" w:rsidRPr="005F38D0" w14:paraId="4F97678C" w14:textId="77777777" w:rsidTr="005F38D0">
        <w:trPr>
          <w:trHeight w:val="332"/>
        </w:trPr>
        <w:tc>
          <w:tcPr>
            <w:tcW w:w="18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0D249F8" w14:textId="77777777" w:rsidR="005F38D0" w:rsidRPr="005F38D0" w:rsidRDefault="00AA3DDC" w:rsidP="00583950">
            <w:pPr>
              <w:spacing w:before="20"/>
              <w:ind w:left="120" w:right="-20"/>
              <w:rPr>
                <w:rFonts w:ascii="Times New Roman" w:hAnsi="Times New Roman" w:cs="Times New Roman"/>
              </w:rPr>
            </w:pPr>
            <w:r>
              <w:rPr>
                <w:rFonts w:ascii="Times New Roman" w:hAnsi="Times New Roman" w:cs="Times New Roman"/>
              </w:rPr>
              <w:t>MAT</w:t>
            </w:r>
            <w:r w:rsidR="00900CD8">
              <w:rPr>
                <w:rFonts w:ascii="Times New Roman" w:hAnsi="Times New Roman" w:cs="Times New Roman"/>
              </w:rPr>
              <w:t>12</w:t>
            </w:r>
            <w:r w:rsidR="00A64FC3">
              <w:rPr>
                <w:rFonts w:ascii="Times New Roman" w:hAnsi="Times New Roman" w:cs="Times New Roman"/>
              </w:rPr>
              <w:t>0</w:t>
            </w:r>
            <w:r w:rsidR="00900CD8">
              <w:rPr>
                <w:rFonts w:ascii="Times New Roman" w:hAnsi="Times New Roman" w:cs="Times New Roman"/>
              </w:rPr>
              <w:t>1</w:t>
            </w:r>
          </w:p>
        </w:tc>
        <w:tc>
          <w:tcPr>
            <w:tcW w:w="5730" w:type="dxa"/>
            <w:tcBorders>
              <w:top w:val="nil"/>
              <w:left w:val="nil"/>
              <w:bottom w:val="single" w:sz="8" w:space="0" w:color="000000"/>
              <w:right w:val="single" w:sz="8" w:space="0" w:color="000000"/>
            </w:tcBorders>
            <w:tcMar>
              <w:top w:w="100" w:type="dxa"/>
              <w:left w:w="100" w:type="dxa"/>
              <w:bottom w:w="100" w:type="dxa"/>
              <w:right w:w="100" w:type="dxa"/>
            </w:tcMar>
          </w:tcPr>
          <w:p w14:paraId="1E6C6FE9" w14:textId="77777777" w:rsidR="005F38D0" w:rsidRPr="005F38D0" w:rsidRDefault="005F38D0" w:rsidP="00583950">
            <w:pPr>
              <w:spacing w:before="20"/>
              <w:ind w:left="200" w:right="-20"/>
              <w:rPr>
                <w:rFonts w:ascii="Times New Roman" w:hAnsi="Times New Roman" w:cs="Times New Roman"/>
              </w:rPr>
            </w:pPr>
            <w:r w:rsidRPr="005F38D0">
              <w:rPr>
                <w:rFonts w:ascii="Times New Roman" w:hAnsi="Times New Roman" w:cs="Times New Roman"/>
              </w:rPr>
              <w:t>Co-ordinate Geometry and Linear Algebra</w:t>
            </w:r>
          </w:p>
        </w:tc>
        <w:tc>
          <w:tcPr>
            <w:tcW w:w="2115" w:type="dxa"/>
            <w:tcBorders>
              <w:top w:val="nil"/>
              <w:left w:val="nil"/>
              <w:bottom w:val="single" w:sz="8" w:space="0" w:color="000000"/>
              <w:right w:val="single" w:sz="8" w:space="0" w:color="000000"/>
            </w:tcBorders>
            <w:tcMar>
              <w:top w:w="100" w:type="dxa"/>
              <w:left w:w="100" w:type="dxa"/>
              <w:bottom w:w="100" w:type="dxa"/>
              <w:right w:w="100" w:type="dxa"/>
            </w:tcMar>
          </w:tcPr>
          <w:p w14:paraId="410DF5B1" w14:textId="77777777" w:rsidR="005F38D0" w:rsidRPr="005F38D0" w:rsidRDefault="005F38D0" w:rsidP="00583950">
            <w:pPr>
              <w:spacing w:line="274" w:lineRule="auto"/>
              <w:ind w:left="120" w:right="60"/>
              <w:jc w:val="center"/>
              <w:rPr>
                <w:rFonts w:ascii="Times New Roman" w:hAnsi="Times New Roman" w:cs="Times New Roman"/>
              </w:rPr>
            </w:pPr>
            <w:r w:rsidRPr="005F38D0">
              <w:rPr>
                <w:rFonts w:ascii="Times New Roman" w:hAnsi="Times New Roman" w:cs="Times New Roman"/>
              </w:rPr>
              <w:t>3</w:t>
            </w:r>
          </w:p>
        </w:tc>
      </w:tr>
      <w:tr w:rsidR="005F38D0" w:rsidRPr="005F38D0" w14:paraId="11E10F1D" w14:textId="77777777" w:rsidTr="005F38D0">
        <w:trPr>
          <w:trHeight w:val="332"/>
        </w:trPr>
        <w:tc>
          <w:tcPr>
            <w:tcW w:w="18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E6C38BA" w14:textId="77777777" w:rsidR="005F38D0" w:rsidRPr="005F38D0" w:rsidRDefault="00AA3DDC" w:rsidP="00900CD8">
            <w:pPr>
              <w:spacing w:before="20"/>
              <w:ind w:left="120" w:right="-20"/>
              <w:rPr>
                <w:rFonts w:ascii="Times New Roman" w:hAnsi="Times New Roman" w:cs="Times New Roman"/>
              </w:rPr>
            </w:pPr>
            <w:r>
              <w:rPr>
                <w:rFonts w:ascii="Times New Roman" w:hAnsi="Times New Roman" w:cs="Times New Roman"/>
              </w:rPr>
              <w:t>MAT</w:t>
            </w:r>
            <w:r w:rsidR="005F38D0" w:rsidRPr="005F38D0">
              <w:rPr>
                <w:rFonts w:ascii="Times New Roman" w:hAnsi="Times New Roman" w:cs="Times New Roman"/>
              </w:rPr>
              <w:t>2</w:t>
            </w:r>
            <w:r w:rsidR="00900CD8">
              <w:rPr>
                <w:rFonts w:ascii="Times New Roman" w:hAnsi="Times New Roman" w:cs="Times New Roman"/>
              </w:rPr>
              <w:t>1</w:t>
            </w:r>
            <w:r w:rsidR="00A64FC3">
              <w:rPr>
                <w:rFonts w:ascii="Times New Roman" w:hAnsi="Times New Roman" w:cs="Times New Roman"/>
              </w:rPr>
              <w:t>0</w:t>
            </w:r>
            <w:r w:rsidR="005F38D0" w:rsidRPr="005F38D0">
              <w:rPr>
                <w:rFonts w:ascii="Times New Roman" w:hAnsi="Times New Roman" w:cs="Times New Roman"/>
              </w:rPr>
              <w:t>1</w:t>
            </w:r>
          </w:p>
        </w:tc>
        <w:tc>
          <w:tcPr>
            <w:tcW w:w="5730" w:type="dxa"/>
            <w:tcBorders>
              <w:top w:val="nil"/>
              <w:left w:val="nil"/>
              <w:bottom w:val="single" w:sz="8" w:space="0" w:color="000000"/>
              <w:right w:val="single" w:sz="8" w:space="0" w:color="000000"/>
            </w:tcBorders>
            <w:tcMar>
              <w:top w:w="100" w:type="dxa"/>
              <w:left w:w="100" w:type="dxa"/>
              <w:bottom w:w="100" w:type="dxa"/>
              <w:right w:w="100" w:type="dxa"/>
            </w:tcMar>
          </w:tcPr>
          <w:p w14:paraId="18C933BB" w14:textId="77777777" w:rsidR="005F38D0" w:rsidRPr="005F38D0" w:rsidRDefault="005F38D0" w:rsidP="00583950">
            <w:pPr>
              <w:spacing w:before="20"/>
              <w:ind w:left="200" w:right="-20"/>
              <w:rPr>
                <w:rFonts w:ascii="Times New Roman" w:hAnsi="Times New Roman" w:cs="Times New Roman"/>
              </w:rPr>
            </w:pPr>
            <w:r w:rsidRPr="005F38D0">
              <w:rPr>
                <w:rFonts w:ascii="Times New Roman" w:hAnsi="Times New Roman" w:cs="Times New Roman"/>
              </w:rPr>
              <w:t>Differential Equations and Numerical Analysis</w:t>
            </w:r>
          </w:p>
        </w:tc>
        <w:tc>
          <w:tcPr>
            <w:tcW w:w="2115" w:type="dxa"/>
            <w:tcBorders>
              <w:top w:val="nil"/>
              <w:left w:val="nil"/>
              <w:bottom w:val="single" w:sz="8" w:space="0" w:color="000000"/>
              <w:right w:val="single" w:sz="8" w:space="0" w:color="000000"/>
            </w:tcBorders>
            <w:tcMar>
              <w:top w:w="100" w:type="dxa"/>
              <w:left w:w="100" w:type="dxa"/>
              <w:bottom w:w="100" w:type="dxa"/>
              <w:right w:w="100" w:type="dxa"/>
            </w:tcMar>
          </w:tcPr>
          <w:p w14:paraId="79D23FA8" w14:textId="77777777" w:rsidR="005F38D0" w:rsidRPr="005F38D0" w:rsidRDefault="005F38D0" w:rsidP="00583950">
            <w:pPr>
              <w:spacing w:line="274" w:lineRule="auto"/>
              <w:ind w:left="120" w:right="60"/>
              <w:jc w:val="center"/>
              <w:rPr>
                <w:rFonts w:ascii="Times New Roman" w:hAnsi="Times New Roman" w:cs="Times New Roman"/>
              </w:rPr>
            </w:pPr>
            <w:r w:rsidRPr="005F38D0">
              <w:rPr>
                <w:rFonts w:ascii="Times New Roman" w:hAnsi="Times New Roman" w:cs="Times New Roman"/>
              </w:rPr>
              <w:t>3</w:t>
            </w:r>
          </w:p>
        </w:tc>
      </w:tr>
      <w:tr w:rsidR="005F38D0" w:rsidRPr="005F38D0" w14:paraId="28AE2C27" w14:textId="77777777" w:rsidTr="005F38D0">
        <w:trPr>
          <w:trHeight w:val="350"/>
        </w:trPr>
        <w:tc>
          <w:tcPr>
            <w:tcW w:w="18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20D816A" w14:textId="77777777" w:rsidR="005F38D0" w:rsidRPr="005F38D0" w:rsidRDefault="00AA3DDC" w:rsidP="00583950">
            <w:pPr>
              <w:spacing w:before="20"/>
              <w:ind w:left="120" w:right="-20"/>
              <w:rPr>
                <w:rFonts w:ascii="Times New Roman" w:hAnsi="Times New Roman" w:cs="Times New Roman"/>
              </w:rPr>
            </w:pPr>
            <w:r>
              <w:rPr>
                <w:rFonts w:ascii="Times New Roman" w:hAnsi="Times New Roman" w:cs="Times New Roman"/>
              </w:rPr>
              <w:t>STA</w:t>
            </w:r>
            <w:r w:rsidR="00900CD8">
              <w:rPr>
                <w:rFonts w:ascii="Times New Roman" w:hAnsi="Times New Roman" w:cs="Times New Roman"/>
              </w:rPr>
              <w:t>21</w:t>
            </w:r>
            <w:r w:rsidR="00A64FC3">
              <w:rPr>
                <w:rFonts w:ascii="Times New Roman" w:hAnsi="Times New Roman" w:cs="Times New Roman"/>
              </w:rPr>
              <w:t>0</w:t>
            </w:r>
            <w:r w:rsidR="005F38D0" w:rsidRPr="005F38D0">
              <w:rPr>
                <w:rFonts w:ascii="Times New Roman" w:hAnsi="Times New Roman" w:cs="Times New Roman"/>
              </w:rPr>
              <w:t>1</w:t>
            </w:r>
          </w:p>
        </w:tc>
        <w:tc>
          <w:tcPr>
            <w:tcW w:w="5730" w:type="dxa"/>
            <w:tcBorders>
              <w:top w:val="nil"/>
              <w:left w:val="nil"/>
              <w:bottom w:val="single" w:sz="8" w:space="0" w:color="000000"/>
              <w:right w:val="single" w:sz="8" w:space="0" w:color="000000"/>
            </w:tcBorders>
            <w:tcMar>
              <w:top w:w="100" w:type="dxa"/>
              <w:left w:w="100" w:type="dxa"/>
              <w:bottom w:w="100" w:type="dxa"/>
              <w:right w:w="100" w:type="dxa"/>
            </w:tcMar>
          </w:tcPr>
          <w:p w14:paraId="5B2A639F" w14:textId="77777777" w:rsidR="005F38D0" w:rsidRPr="005F38D0" w:rsidRDefault="005F38D0" w:rsidP="00900CD8">
            <w:pPr>
              <w:spacing w:before="20"/>
              <w:ind w:left="200" w:right="-20"/>
              <w:rPr>
                <w:rFonts w:ascii="Times New Roman" w:hAnsi="Times New Roman" w:cs="Times New Roman"/>
              </w:rPr>
            </w:pPr>
            <w:r w:rsidRPr="005F38D0">
              <w:rPr>
                <w:rFonts w:ascii="Times New Roman" w:hAnsi="Times New Roman" w:cs="Times New Roman"/>
              </w:rPr>
              <w:t>Probability</w:t>
            </w:r>
            <w:r w:rsidR="00900CD8">
              <w:rPr>
                <w:rFonts w:ascii="Times New Roman" w:hAnsi="Times New Roman" w:cs="Times New Roman"/>
              </w:rPr>
              <w:t xml:space="preserve"> and Statistics</w:t>
            </w:r>
          </w:p>
        </w:tc>
        <w:tc>
          <w:tcPr>
            <w:tcW w:w="2115" w:type="dxa"/>
            <w:tcBorders>
              <w:top w:val="nil"/>
              <w:left w:val="nil"/>
              <w:bottom w:val="single" w:sz="8" w:space="0" w:color="000000"/>
              <w:right w:val="single" w:sz="8" w:space="0" w:color="000000"/>
            </w:tcBorders>
            <w:tcMar>
              <w:top w:w="100" w:type="dxa"/>
              <w:left w:w="100" w:type="dxa"/>
              <w:bottom w:w="100" w:type="dxa"/>
              <w:right w:w="100" w:type="dxa"/>
            </w:tcMar>
          </w:tcPr>
          <w:p w14:paraId="043CB9BD" w14:textId="77777777" w:rsidR="005F38D0" w:rsidRPr="005F38D0" w:rsidRDefault="005F38D0" w:rsidP="00583950">
            <w:pPr>
              <w:spacing w:line="274" w:lineRule="auto"/>
              <w:ind w:left="120" w:right="60"/>
              <w:jc w:val="center"/>
              <w:rPr>
                <w:rFonts w:ascii="Times New Roman" w:hAnsi="Times New Roman" w:cs="Times New Roman"/>
              </w:rPr>
            </w:pPr>
            <w:r w:rsidRPr="005F38D0">
              <w:rPr>
                <w:rFonts w:ascii="Times New Roman" w:hAnsi="Times New Roman" w:cs="Times New Roman"/>
              </w:rPr>
              <w:t>3</w:t>
            </w:r>
          </w:p>
        </w:tc>
      </w:tr>
    </w:tbl>
    <w:p w14:paraId="3CE09941" w14:textId="77777777" w:rsidR="00BB1D40" w:rsidRDefault="00BB1D40" w:rsidP="00BB1D40">
      <w:pPr>
        <w:ind w:right="-20"/>
        <w:rPr>
          <w:rFonts w:ascii="Times New Roman" w:eastAsia="Times New Roman" w:hAnsi="Times New Roman" w:cs="Times New Roman"/>
          <w:b/>
          <w:color w:val="231F20"/>
        </w:rPr>
      </w:pPr>
      <w:r>
        <w:rPr>
          <w:rFonts w:ascii="Times New Roman" w:eastAsia="Times New Roman" w:hAnsi="Times New Roman" w:cs="Times New Roman"/>
          <w:b/>
          <w:color w:val="231F20"/>
        </w:rPr>
        <w:t xml:space="preserve"> </w:t>
      </w:r>
    </w:p>
    <w:p w14:paraId="0F64183A" w14:textId="77777777" w:rsidR="005F38D0" w:rsidRPr="00BB1D40" w:rsidRDefault="005F38D0" w:rsidP="00BB1D40">
      <w:pPr>
        <w:ind w:right="-20"/>
        <w:rPr>
          <w:rFonts w:ascii="Times New Roman" w:eastAsia="Times New Roman" w:hAnsi="Times New Roman" w:cs="Times New Roman"/>
          <w:b/>
          <w:color w:val="231F20"/>
        </w:rPr>
      </w:pPr>
      <w:r w:rsidRPr="005F38D0">
        <w:rPr>
          <w:rFonts w:ascii="Times New Roman" w:eastAsia="Times New Roman" w:hAnsi="Times New Roman" w:cs="Times New Roman"/>
          <w:b/>
          <w:color w:val="231F20"/>
        </w:rPr>
        <w:t xml:space="preserve">D. Basic Science Courses </w:t>
      </w:r>
      <w:r w:rsidRPr="005F38D0">
        <w:rPr>
          <w:rFonts w:ascii="Times New Roman" w:eastAsia="Calibri" w:hAnsi="Times New Roman" w:cs="Times New Roman"/>
          <w:b/>
          <w:bCs/>
          <w:color w:val="231F20"/>
        </w:rPr>
        <w:t>(2 Theory + 1 Lab /7 c</w:t>
      </w:r>
      <w:r w:rsidRPr="005F38D0">
        <w:rPr>
          <w:rFonts w:ascii="Times New Roman" w:eastAsia="Calibri" w:hAnsi="Times New Roman" w:cs="Times New Roman"/>
          <w:b/>
          <w:bCs/>
          <w:color w:val="231F20"/>
          <w:spacing w:val="-2"/>
        </w:rPr>
        <w:t>r</w:t>
      </w:r>
      <w:r w:rsidRPr="005F38D0">
        <w:rPr>
          <w:rFonts w:ascii="Times New Roman" w:eastAsia="Calibri" w:hAnsi="Times New Roman" w:cs="Times New Roman"/>
          <w:b/>
          <w:bCs/>
          <w:color w:val="231F20"/>
        </w:rPr>
        <w:t>edits)</w:t>
      </w:r>
    </w:p>
    <w:tbl>
      <w:tblPr>
        <w:tblW w:w="9690" w:type="dxa"/>
        <w:tblBorders>
          <w:top w:val="nil"/>
          <w:left w:val="nil"/>
          <w:bottom w:val="nil"/>
          <w:right w:val="nil"/>
          <w:insideH w:val="nil"/>
          <w:insideV w:val="nil"/>
        </w:tblBorders>
        <w:tblLayout w:type="fixed"/>
        <w:tblLook w:val="0600" w:firstRow="0" w:lastRow="0" w:firstColumn="0" w:lastColumn="0" w:noHBand="1" w:noVBand="1"/>
      </w:tblPr>
      <w:tblGrid>
        <w:gridCol w:w="1905"/>
        <w:gridCol w:w="5850"/>
        <w:gridCol w:w="1935"/>
      </w:tblGrid>
      <w:tr w:rsidR="005F38D0" w:rsidRPr="005F38D0" w14:paraId="29DC1FC6" w14:textId="77777777" w:rsidTr="00583950">
        <w:trPr>
          <w:trHeight w:val="560"/>
        </w:trPr>
        <w:tc>
          <w:tcPr>
            <w:tcW w:w="1905" w:type="dxa"/>
            <w:tcBorders>
              <w:top w:val="single" w:sz="8" w:space="0" w:color="000000"/>
              <w:left w:val="single" w:sz="8" w:space="0" w:color="000000"/>
              <w:bottom w:val="single" w:sz="8" w:space="0" w:color="000000"/>
              <w:right w:val="single" w:sz="8" w:space="0" w:color="000000"/>
            </w:tcBorders>
            <w:shd w:val="clear" w:color="auto" w:fill="2E74B5"/>
            <w:tcMar>
              <w:top w:w="100" w:type="dxa"/>
              <w:left w:w="100" w:type="dxa"/>
              <w:bottom w:w="100" w:type="dxa"/>
              <w:right w:w="100" w:type="dxa"/>
            </w:tcMar>
          </w:tcPr>
          <w:p w14:paraId="0E0212BC" w14:textId="77777777" w:rsidR="005F38D0" w:rsidRPr="005F38D0" w:rsidRDefault="005F38D0" w:rsidP="00583950">
            <w:pPr>
              <w:spacing w:line="274" w:lineRule="auto"/>
              <w:ind w:left="120" w:right="60"/>
              <w:jc w:val="both"/>
              <w:rPr>
                <w:rFonts w:ascii="Times New Roman" w:eastAsia="Times New Roman" w:hAnsi="Times New Roman" w:cs="Times New Roman"/>
                <w:b/>
                <w:color w:val="E7E6E6"/>
              </w:rPr>
            </w:pPr>
            <w:r w:rsidRPr="005F38D0">
              <w:rPr>
                <w:rFonts w:ascii="Times New Roman" w:eastAsia="Times New Roman" w:hAnsi="Times New Roman" w:cs="Times New Roman"/>
                <w:b/>
                <w:color w:val="E7E6E6"/>
              </w:rPr>
              <w:t>Course Code</w:t>
            </w:r>
          </w:p>
        </w:tc>
        <w:tc>
          <w:tcPr>
            <w:tcW w:w="5850" w:type="dxa"/>
            <w:tcBorders>
              <w:top w:val="single" w:sz="8" w:space="0" w:color="000000"/>
              <w:left w:val="nil"/>
              <w:bottom w:val="single" w:sz="8" w:space="0" w:color="000000"/>
              <w:right w:val="single" w:sz="8" w:space="0" w:color="000000"/>
            </w:tcBorders>
            <w:shd w:val="clear" w:color="auto" w:fill="2E74B5"/>
            <w:tcMar>
              <w:top w:w="100" w:type="dxa"/>
              <w:left w:w="100" w:type="dxa"/>
              <w:bottom w:w="100" w:type="dxa"/>
              <w:right w:w="100" w:type="dxa"/>
            </w:tcMar>
          </w:tcPr>
          <w:p w14:paraId="0095697A" w14:textId="77777777" w:rsidR="005F38D0" w:rsidRPr="005F38D0" w:rsidRDefault="005F38D0" w:rsidP="00583950">
            <w:pPr>
              <w:spacing w:line="274" w:lineRule="auto"/>
              <w:ind w:left="120" w:right="60"/>
              <w:jc w:val="center"/>
              <w:rPr>
                <w:rFonts w:ascii="Times New Roman" w:eastAsia="Times New Roman" w:hAnsi="Times New Roman" w:cs="Times New Roman"/>
                <w:b/>
                <w:color w:val="E7E6E6"/>
              </w:rPr>
            </w:pPr>
            <w:r w:rsidRPr="005F38D0">
              <w:rPr>
                <w:rFonts w:ascii="Times New Roman" w:eastAsia="Times New Roman" w:hAnsi="Times New Roman" w:cs="Times New Roman"/>
                <w:b/>
                <w:color w:val="E7E6E6"/>
              </w:rPr>
              <w:t>Course Title</w:t>
            </w:r>
          </w:p>
        </w:tc>
        <w:tc>
          <w:tcPr>
            <w:tcW w:w="1935" w:type="dxa"/>
            <w:tcBorders>
              <w:top w:val="single" w:sz="8" w:space="0" w:color="000000"/>
              <w:left w:val="nil"/>
              <w:bottom w:val="single" w:sz="8" w:space="0" w:color="000000"/>
              <w:right w:val="single" w:sz="8" w:space="0" w:color="000000"/>
            </w:tcBorders>
            <w:shd w:val="clear" w:color="auto" w:fill="2E74B5"/>
            <w:tcMar>
              <w:top w:w="100" w:type="dxa"/>
              <w:left w:w="100" w:type="dxa"/>
              <w:bottom w:w="100" w:type="dxa"/>
              <w:right w:w="100" w:type="dxa"/>
            </w:tcMar>
          </w:tcPr>
          <w:p w14:paraId="7EFC231E" w14:textId="77777777" w:rsidR="005F38D0" w:rsidRPr="005F38D0" w:rsidRDefault="005F38D0" w:rsidP="00583950">
            <w:pPr>
              <w:spacing w:line="274" w:lineRule="auto"/>
              <w:ind w:left="120" w:right="60"/>
              <w:jc w:val="center"/>
              <w:rPr>
                <w:rFonts w:ascii="Times New Roman" w:eastAsia="Times New Roman" w:hAnsi="Times New Roman" w:cs="Times New Roman"/>
                <w:b/>
                <w:color w:val="E7E6E6"/>
              </w:rPr>
            </w:pPr>
            <w:r w:rsidRPr="005F38D0">
              <w:rPr>
                <w:rFonts w:ascii="Times New Roman" w:eastAsia="Times New Roman" w:hAnsi="Times New Roman" w:cs="Times New Roman"/>
                <w:b/>
                <w:color w:val="E7E6E6"/>
              </w:rPr>
              <w:t>Credit</w:t>
            </w:r>
          </w:p>
        </w:tc>
      </w:tr>
      <w:tr w:rsidR="005F38D0" w:rsidRPr="005F38D0" w14:paraId="6F208B22" w14:textId="77777777" w:rsidTr="005F38D0">
        <w:trPr>
          <w:trHeight w:val="332"/>
        </w:trPr>
        <w:tc>
          <w:tcPr>
            <w:tcW w:w="19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CBBC744" w14:textId="77777777" w:rsidR="005F38D0" w:rsidRPr="005F38D0" w:rsidRDefault="00AA3DDC" w:rsidP="00900CD8">
            <w:pPr>
              <w:spacing w:before="20"/>
              <w:ind w:left="120" w:right="-20"/>
              <w:rPr>
                <w:rFonts w:ascii="Times New Roman" w:eastAsia="Times New Roman" w:hAnsi="Times New Roman" w:cs="Times New Roman"/>
              </w:rPr>
            </w:pPr>
            <w:r>
              <w:rPr>
                <w:rFonts w:ascii="Times New Roman" w:eastAsia="Times New Roman" w:hAnsi="Times New Roman" w:cs="Times New Roman"/>
              </w:rPr>
              <w:t>PHY</w:t>
            </w:r>
            <w:r w:rsidR="005F38D0" w:rsidRPr="005F38D0">
              <w:rPr>
                <w:rFonts w:ascii="Times New Roman" w:eastAsia="Times New Roman" w:hAnsi="Times New Roman" w:cs="Times New Roman"/>
              </w:rPr>
              <w:t>1</w:t>
            </w:r>
            <w:r w:rsidR="00900CD8">
              <w:rPr>
                <w:rFonts w:ascii="Times New Roman" w:eastAsia="Times New Roman" w:hAnsi="Times New Roman" w:cs="Times New Roman"/>
              </w:rPr>
              <w:t>1</w:t>
            </w:r>
            <w:r w:rsidR="00A64FC3">
              <w:rPr>
                <w:rFonts w:ascii="Times New Roman" w:eastAsia="Times New Roman" w:hAnsi="Times New Roman" w:cs="Times New Roman"/>
              </w:rPr>
              <w:t>0</w:t>
            </w:r>
            <w:r w:rsidR="005F38D0" w:rsidRPr="005F38D0">
              <w:rPr>
                <w:rFonts w:ascii="Times New Roman" w:eastAsia="Times New Roman" w:hAnsi="Times New Roman" w:cs="Times New Roman"/>
              </w:rPr>
              <w:t>1</w:t>
            </w:r>
          </w:p>
        </w:tc>
        <w:tc>
          <w:tcPr>
            <w:tcW w:w="5850" w:type="dxa"/>
            <w:tcBorders>
              <w:top w:val="nil"/>
              <w:left w:val="nil"/>
              <w:bottom w:val="single" w:sz="8" w:space="0" w:color="000000"/>
              <w:right w:val="single" w:sz="8" w:space="0" w:color="000000"/>
            </w:tcBorders>
            <w:tcMar>
              <w:top w:w="100" w:type="dxa"/>
              <w:left w:w="100" w:type="dxa"/>
              <w:bottom w:w="100" w:type="dxa"/>
              <w:right w:w="100" w:type="dxa"/>
            </w:tcMar>
          </w:tcPr>
          <w:p w14:paraId="4AD881D3" w14:textId="77777777" w:rsidR="005F38D0" w:rsidRPr="005F38D0" w:rsidRDefault="005F38D0" w:rsidP="00583950">
            <w:pPr>
              <w:spacing w:before="20"/>
              <w:ind w:left="200" w:right="-20"/>
              <w:rPr>
                <w:rFonts w:ascii="Times New Roman" w:eastAsia="Times New Roman" w:hAnsi="Times New Roman" w:cs="Times New Roman"/>
              </w:rPr>
            </w:pPr>
            <w:r w:rsidRPr="005F38D0">
              <w:rPr>
                <w:rFonts w:ascii="Times New Roman" w:eastAsia="Times New Roman" w:hAnsi="Times New Roman" w:cs="Times New Roman"/>
              </w:rPr>
              <w:t>Physics I</w:t>
            </w:r>
          </w:p>
        </w:tc>
        <w:tc>
          <w:tcPr>
            <w:tcW w:w="1935" w:type="dxa"/>
            <w:tcBorders>
              <w:top w:val="nil"/>
              <w:left w:val="nil"/>
              <w:bottom w:val="single" w:sz="8" w:space="0" w:color="000000"/>
              <w:right w:val="single" w:sz="8" w:space="0" w:color="000000"/>
            </w:tcBorders>
            <w:tcMar>
              <w:top w:w="100" w:type="dxa"/>
              <w:left w:w="100" w:type="dxa"/>
              <w:bottom w:w="100" w:type="dxa"/>
              <w:right w:w="100" w:type="dxa"/>
            </w:tcMar>
          </w:tcPr>
          <w:p w14:paraId="6EF95AE2" w14:textId="77777777" w:rsidR="005F38D0" w:rsidRPr="005F38D0" w:rsidRDefault="005F38D0" w:rsidP="00583950">
            <w:pPr>
              <w:spacing w:line="274" w:lineRule="auto"/>
              <w:ind w:left="120" w:right="60"/>
              <w:jc w:val="center"/>
              <w:rPr>
                <w:rFonts w:ascii="Times New Roman" w:eastAsia="Times New Roman" w:hAnsi="Times New Roman" w:cs="Times New Roman"/>
                <w:color w:val="231F20"/>
              </w:rPr>
            </w:pPr>
            <w:r w:rsidRPr="005F38D0">
              <w:rPr>
                <w:rFonts w:ascii="Times New Roman" w:eastAsia="Times New Roman" w:hAnsi="Times New Roman" w:cs="Times New Roman"/>
                <w:color w:val="231F20"/>
              </w:rPr>
              <w:t>3</w:t>
            </w:r>
          </w:p>
        </w:tc>
      </w:tr>
      <w:tr w:rsidR="005F38D0" w:rsidRPr="005F38D0" w14:paraId="203E7E37" w14:textId="77777777" w:rsidTr="005F38D0">
        <w:trPr>
          <w:trHeight w:val="350"/>
        </w:trPr>
        <w:tc>
          <w:tcPr>
            <w:tcW w:w="19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E867B15" w14:textId="77777777" w:rsidR="005F38D0" w:rsidRPr="005F38D0" w:rsidRDefault="00AA3DDC" w:rsidP="00583950">
            <w:pPr>
              <w:spacing w:before="20"/>
              <w:ind w:left="120" w:right="-20"/>
              <w:rPr>
                <w:rFonts w:ascii="Times New Roman" w:eastAsia="Times New Roman" w:hAnsi="Times New Roman" w:cs="Times New Roman"/>
              </w:rPr>
            </w:pPr>
            <w:r>
              <w:rPr>
                <w:rFonts w:ascii="Times New Roman" w:eastAsia="Times New Roman" w:hAnsi="Times New Roman" w:cs="Times New Roman"/>
              </w:rPr>
              <w:t>PHY</w:t>
            </w:r>
            <w:r w:rsidR="00900CD8">
              <w:rPr>
                <w:rFonts w:ascii="Times New Roman" w:eastAsia="Times New Roman" w:hAnsi="Times New Roman" w:cs="Times New Roman"/>
              </w:rPr>
              <w:t>11</w:t>
            </w:r>
            <w:r w:rsidR="00A64FC3">
              <w:rPr>
                <w:rFonts w:ascii="Times New Roman" w:eastAsia="Times New Roman" w:hAnsi="Times New Roman" w:cs="Times New Roman"/>
              </w:rPr>
              <w:t>0</w:t>
            </w:r>
            <w:r w:rsidR="005F38D0" w:rsidRPr="005F38D0">
              <w:rPr>
                <w:rFonts w:ascii="Times New Roman" w:eastAsia="Times New Roman" w:hAnsi="Times New Roman" w:cs="Times New Roman"/>
              </w:rPr>
              <w:t>2</w:t>
            </w:r>
          </w:p>
        </w:tc>
        <w:tc>
          <w:tcPr>
            <w:tcW w:w="5850" w:type="dxa"/>
            <w:tcBorders>
              <w:top w:val="nil"/>
              <w:left w:val="nil"/>
              <w:bottom w:val="single" w:sz="8" w:space="0" w:color="000000"/>
              <w:right w:val="single" w:sz="8" w:space="0" w:color="000000"/>
            </w:tcBorders>
            <w:tcMar>
              <w:top w:w="100" w:type="dxa"/>
              <w:left w:w="100" w:type="dxa"/>
              <w:bottom w:w="100" w:type="dxa"/>
              <w:right w:w="100" w:type="dxa"/>
            </w:tcMar>
          </w:tcPr>
          <w:p w14:paraId="182CA57B" w14:textId="77777777" w:rsidR="005F38D0" w:rsidRPr="005F38D0" w:rsidRDefault="005F38D0" w:rsidP="00583950">
            <w:pPr>
              <w:spacing w:before="20"/>
              <w:ind w:left="200" w:right="-20"/>
              <w:rPr>
                <w:rFonts w:ascii="Times New Roman" w:eastAsia="Times New Roman" w:hAnsi="Times New Roman" w:cs="Times New Roman"/>
              </w:rPr>
            </w:pPr>
            <w:r w:rsidRPr="005F38D0">
              <w:rPr>
                <w:rFonts w:ascii="Times New Roman" w:eastAsia="Times New Roman" w:hAnsi="Times New Roman" w:cs="Times New Roman"/>
              </w:rPr>
              <w:t>Physics I LAB</w:t>
            </w:r>
          </w:p>
        </w:tc>
        <w:tc>
          <w:tcPr>
            <w:tcW w:w="1935" w:type="dxa"/>
            <w:tcBorders>
              <w:top w:val="nil"/>
              <w:left w:val="nil"/>
              <w:bottom w:val="single" w:sz="8" w:space="0" w:color="000000"/>
              <w:right w:val="single" w:sz="8" w:space="0" w:color="000000"/>
            </w:tcBorders>
            <w:tcMar>
              <w:top w:w="100" w:type="dxa"/>
              <w:left w:w="100" w:type="dxa"/>
              <w:bottom w:w="100" w:type="dxa"/>
              <w:right w:w="100" w:type="dxa"/>
            </w:tcMar>
          </w:tcPr>
          <w:p w14:paraId="03D512CA" w14:textId="77777777" w:rsidR="005F38D0" w:rsidRPr="005F38D0" w:rsidRDefault="005F38D0" w:rsidP="00583950">
            <w:pPr>
              <w:spacing w:line="274" w:lineRule="auto"/>
              <w:ind w:left="120" w:right="60"/>
              <w:jc w:val="center"/>
              <w:rPr>
                <w:rFonts w:ascii="Times New Roman" w:eastAsia="Times New Roman" w:hAnsi="Times New Roman" w:cs="Times New Roman"/>
                <w:color w:val="231F20"/>
              </w:rPr>
            </w:pPr>
            <w:r w:rsidRPr="005F38D0">
              <w:rPr>
                <w:rFonts w:ascii="Times New Roman" w:eastAsia="Times New Roman" w:hAnsi="Times New Roman" w:cs="Times New Roman"/>
                <w:color w:val="231F20"/>
              </w:rPr>
              <w:t>1</w:t>
            </w:r>
          </w:p>
        </w:tc>
      </w:tr>
      <w:tr w:rsidR="005F38D0" w:rsidRPr="005F38D0" w14:paraId="688F7F6D" w14:textId="77777777" w:rsidTr="005F38D0">
        <w:trPr>
          <w:trHeight w:val="332"/>
        </w:trPr>
        <w:tc>
          <w:tcPr>
            <w:tcW w:w="19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87CCB9D" w14:textId="77777777" w:rsidR="005F38D0" w:rsidRPr="005F38D0" w:rsidRDefault="005F38D0" w:rsidP="00583950">
            <w:pPr>
              <w:spacing w:before="20"/>
              <w:ind w:left="120" w:right="-20"/>
              <w:rPr>
                <w:rFonts w:ascii="Times New Roman" w:eastAsia="Times New Roman" w:hAnsi="Times New Roman" w:cs="Times New Roman"/>
              </w:rPr>
            </w:pPr>
            <w:r w:rsidRPr="005F38D0">
              <w:rPr>
                <w:rFonts w:ascii="Times New Roman" w:eastAsia="Times New Roman" w:hAnsi="Times New Roman" w:cs="Times New Roman"/>
              </w:rPr>
              <w:t>PHY</w:t>
            </w:r>
            <w:r w:rsidR="00900CD8">
              <w:rPr>
                <w:rFonts w:ascii="Times New Roman" w:eastAsia="Times New Roman" w:hAnsi="Times New Roman" w:cs="Times New Roman"/>
              </w:rPr>
              <w:t>1301</w:t>
            </w:r>
          </w:p>
        </w:tc>
        <w:tc>
          <w:tcPr>
            <w:tcW w:w="5850" w:type="dxa"/>
            <w:tcBorders>
              <w:top w:val="nil"/>
              <w:left w:val="nil"/>
              <w:bottom w:val="single" w:sz="8" w:space="0" w:color="000000"/>
              <w:right w:val="single" w:sz="8" w:space="0" w:color="000000"/>
            </w:tcBorders>
            <w:tcMar>
              <w:top w:w="100" w:type="dxa"/>
              <w:left w:w="100" w:type="dxa"/>
              <w:bottom w:w="100" w:type="dxa"/>
              <w:right w:w="100" w:type="dxa"/>
            </w:tcMar>
          </w:tcPr>
          <w:p w14:paraId="069C1264" w14:textId="77777777" w:rsidR="005F38D0" w:rsidRPr="005F38D0" w:rsidRDefault="005F38D0" w:rsidP="00583950">
            <w:pPr>
              <w:spacing w:before="20"/>
              <w:ind w:left="200" w:right="-20"/>
              <w:rPr>
                <w:rFonts w:ascii="Times New Roman" w:eastAsia="Times New Roman" w:hAnsi="Times New Roman" w:cs="Times New Roman"/>
              </w:rPr>
            </w:pPr>
            <w:r w:rsidRPr="005F38D0">
              <w:rPr>
                <w:rFonts w:ascii="Times New Roman" w:eastAsia="Times New Roman" w:hAnsi="Times New Roman" w:cs="Times New Roman"/>
              </w:rPr>
              <w:t>Physics II</w:t>
            </w:r>
          </w:p>
        </w:tc>
        <w:tc>
          <w:tcPr>
            <w:tcW w:w="1935" w:type="dxa"/>
            <w:tcBorders>
              <w:top w:val="nil"/>
              <w:left w:val="nil"/>
              <w:bottom w:val="single" w:sz="8" w:space="0" w:color="000000"/>
              <w:right w:val="single" w:sz="8" w:space="0" w:color="000000"/>
            </w:tcBorders>
            <w:tcMar>
              <w:top w:w="100" w:type="dxa"/>
              <w:left w:w="100" w:type="dxa"/>
              <w:bottom w:w="100" w:type="dxa"/>
              <w:right w:w="100" w:type="dxa"/>
            </w:tcMar>
          </w:tcPr>
          <w:p w14:paraId="2C7A3D54" w14:textId="77777777" w:rsidR="005F38D0" w:rsidRPr="005F38D0" w:rsidRDefault="005F38D0" w:rsidP="00583950">
            <w:pPr>
              <w:spacing w:line="274" w:lineRule="auto"/>
              <w:ind w:left="120" w:right="60"/>
              <w:jc w:val="center"/>
              <w:rPr>
                <w:rFonts w:ascii="Times New Roman" w:eastAsia="Times New Roman" w:hAnsi="Times New Roman" w:cs="Times New Roman"/>
                <w:color w:val="231F20"/>
              </w:rPr>
            </w:pPr>
            <w:r w:rsidRPr="005F38D0">
              <w:rPr>
                <w:rFonts w:ascii="Times New Roman" w:eastAsia="Times New Roman" w:hAnsi="Times New Roman" w:cs="Times New Roman"/>
                <w:color w:val="231F20"/>
              </w:rPr>
              <w:t>3</w:t>
            </w:r>
          </w:p>
        </w:tc>
      </w:tr>
    </w:tbl>
    <w:p w14:paraId="6418767A" w14:textId="77777777" w:rsidR="005F38D0" w:rsidRPr="005F38D0" w:rsidRDefault="005F38D0" w:rsidP="005F38D0">
      <w:pPr>
        <w:ind w:right="-20"/>
        <w:rPr>
          <w:rFonts w:ascii="Times New Roman" w:eastAsia="Times New Roman" w:hAnsi="Times New Roman" w:cs="Times New Roman"/>
          <w:b/>
          <w:color w:val="231F20"/>
        </w:rPr>
      </w:pPr>
      <w:r w:rsidRPr="005F38D0">
        <w:rPr>
          <w:rFonts w:ascii="Times New Roman" w:eastAsia="Times New Roman" w:hAnsi="Times New Roman" w:cs="Times New Roman"/>
          <w:b/>
          <w:color w:val="231F20"/>
        </w:rPr>
        <w:t xml:space="preserve"> </w:t>
      </w:r>
    </w:p>
    <w:p w14:paraId="19860628" w14:textId="77777777" w:rsidR="005F38D0" w:rsidRPr="005F38D0" w:rsidRDefault="005F38D0" w:rsidP="005F38D0">
      <w:pPr>
        <w:spacing w:before="97" w:line="264" w:lineRule="exact"/>
        <w:ind w:left="128" w:right="-20"/>
        <w:rPr>
          <w:rFonts w:ascii="Times New Roman" w:eastAsia="Calibri" w:hAnsi="Times New Roman" w:cs="Times New Roman"/>
        </w:rPr>
      </w:pPr>
      <w:r w:rsidRPr="005F38D0">
        <w:rPr>
          <w:rFonts w:ascii="Times New Roman" w:eastAsia="Times New Roman" w:hAnsi="Times New Roman" w:cs="Times New Roman"/>
          <w:b/>
          <w:color w:val="231F20"/>
        </w:rPr>
        <w:t xml:space="preserve">E. Other Engineering Courses </w:t>
      </w:r>
      <w:r w:rsidRPr="005F38D0">
        <w:rPr>
          <w:rFonts w:ascii="Times New Roman" w:eastAsia="Calibri" w:hAnsi="Times New Roman" w:cs="Times New Roman"/>
          <w:b/>
          <w:bCs/>
          <w:color w:val="231F20"/>
        </w:rPr>
        <w:t>(2 Theory + 2 Labs /8 c</w:t>
      </w:r>
      <w:r w:rsidRPr="005F38D0">
        <w:rPr>
          <w:rFonts w:ascii="Times New Roman" w:eastAsia="Calibri" w:hAnsi="Times New Roman" w:cs="Times New Roman"/>
          <w:b/>
          <w:bCs/>
          <w:color w:val="231F20"/>
          <w:spacing w:val="-2"/>
        </w:rPr>
        <w:t>r</w:t>
      </w:r>
      <w:r w:rsidRPr="005F38D0">
        <w:rPr>
          <w:rFonts w:ascii="Times New Roman" w:eastAsia="Calibri" w:hAnsi="Times New Roman" w:cs="Times New Roman"/>
          <w:b/>
          <w:bCs/>
          <w:color w:val="231F20"/>
        </w:rPr>
        <w:t>edits)</w:t>
      </w:r>
    </w:p>
    <w:p w14:paraId="45A6EC38" w14:textId="77777777" w:rsidR="005F38D0" w:rsidRPr="005F38D0" w:rsidRDefault="005F38D0" w:rsidP="005F38D0">
      <w:pPr>
        <w:spacing w:before="5" w:line="200" w:lineRule="exact"/>
        <w:rPr>
          <w:rFonts w:ascii="Times New Roman" w:hAnsi="Times New Roman" w:cs="Times New Roman"/>
        </w:rPr>
      </w:pPr>
    </w:p>
    <w:tbl>
      <w:tblPr>
        <w:tblW w:w="9705" w:type="dxa"/>
        <w:tblBorders>
          <w:top w:val="nil"/>
          <w:left w:val="nil"/>
          <w:bottom w:val="nil"/>
          <w:right w:val="nil"/>
          <w:insideH w:val="nil"/>
          <w:insideV w:val="nil"/>
        </w:tblBorders>
        <w:tblLayout w:type="fixed"/>
        <w:tblLook w:val="0600" w:firstRow="0" w:lastRow="0" w:firstColumn="0" w:lastColumn="0" w:noHBand="1" w:noVBand="1"/>
      </w:tblPr>
      <w:tblGrid>
        <w:gridCol w:w="1890"/>
        <w:gridCol w:w="5880"/>
        <w:gridCol w:w="1935"/>
      </w:tblGrid>
      <w:tr w:rsidR="005F38D0" w:rsidRPr="005F38D0" w14:paraId="0B5B1F7B" w14:textId="77777777" w:rsidTr="00583950">
        <w:trPr>
          <w:trHeight w:val="560"/>
        </w:trPr>
        <w:tc>
          <w:tcPr>
            <w:tcW w:w="1890" w:type="dxa"/>
            <w:tcBorders>
              <w:top w:val="single" w:sz="8" w:space="0" w:color="000000"/>
              <w:left w:val="single" w:sz="8" w:space="0" w:color="000000"/>
              <w:bottom w:val="single" w:sz="8" w:space="0" w:color="000000"/>
              <w:right w:val="single" w:sz="8" w:space="0" w:color="000000"/>
            </w:tcBorders>
            <w:shd w:val="clear" w:color="auto" w:fill="2E74B5"/>
            <w:tcMar>
              <w:top w:w="100" w:type="dxa"/>
              <w:left w:w="100" w:type="dxa"/>
              <w:bottom w:w="100" w:type="dxa"/>
              <w:right w:w="100" w:type="dxa"/>
            </w:tcMar>
          </w:tcPr>
          <w:p w14:paraId="2FC10952" w14:textId="77777777" w:rsidR="005F38D0" w:rsidRPr="005F38D0" w:rsidRDefault="005F38D0" w:rsidP="00583950">
            <w:pPr>
              <w:spacing w:line="274" w:lineRule="auto"/>
              <w:ind w:left="120" w:right="60"/>
              <w:jc w:val="both"/>
              <w:rPr>
                <w:rFonts w:ascii="Times New Roman" w:eastAsia="Times New Roman" w:hAnsi="Times New Roman" w:cs="Times New Roman"/>
                <w:b/>
                <w:color w:val="E7E6E6"/>
              </w:rPr>
            </w:pPr>
            <w:r w:rsidRPr="005F38D0">
              <w:rPr>
                <w:rFonts w:ascii="Times New Roman" w:eastAsia="Times New Roman" w:hAnsi="Times New Roman" w:cs="Times New Roman"/>
                <w:b/>
                <w:color w:val="E7E6E6"/>
              </w:rPr>
              <w:lastRenderedPageBreak/>
              <w:t>Course Code</w:t>
            </w:r>
          </w:p>
        </w:tc>
        <w:tc>
          <w:tcPr>
            <w:tcW w:w="5880" w:type="dxa"/>
            <w:tcBorders>
              <w:top w:val="single" w:sz="8" w:space="0" w:color="000000"/>
              <w:left w:val="nil"/>
              <w:bottom w:val="single" w:sz="8" w:space="0" w:color="000000"/>
              <w:right w:val="single" w:sz="8" w:space="0" w:color="000000"/>
            </w:tcBorders>
            <w:shd w:val="clear" w:color="auto" w:fill="2E74B5"/>
            <w:tcMar>
              <w:top w:w="100" w:type="dxa"/>
              <w:left w:w="100" w:type="dxa"/>
              <w:bottom w:w="100" w:type="dxa"/>
              <w:right w:w="100" w:type="dxa"/>
            </w:tcMar>
          </w:tcPr>
          <w:p w14:paraId="1B8F54A0" w14:textId="77777777" w:rsidR="005F38D0" w:rsidRPr="005F38D0" w:rsidRDefault="005F38D0" w:rsidP="00583950">
            <w:pPr>
              <w:spacing w:line="274" w:lineRule="auto"/>
              <w:ind w:left="120" w:right="60"/>
              <w:jc w:val="center"/>
              <w:rPr>
                <w:rFonts w:ascii="Times New Roman" w:eastAsia="Times New Roman" w:hAnsi="Times New Roman" w:cs="Times New Roman"/>
                <w:b/>
                <w:color w:val="E7E6E6"/>
              </w:rPr>
            </w:pPr>
            <w:r w:rsidRPr="005F38D0">
              <w:rPr>
                <w:rFonts w:ascii="Times New Roman" w:eastAsia="Times New Roman" w:hAnsi="Times New Roman" w:cs="Times New Roman"/>
                <w:b/>
                <w:color w:val="E7E6E6"/>
              </w:rPr>
              <w:t>Course Title</w:t>
            </w:r>
          </w:p>
        </w:tc>
        <w:tc>
          <w:tcPr>
            <w:tcW w:w="1935" w:type="dxa"/>
            <w:tcBorders>
              <w:top w:val="single" w:sz="8" w:space="0" w:color="000000"/>
              <w:left w:val="nil"/>
              <w:bottom w:val="single" w:sz="8" w:space="0" w:color="000000"/>
              <w:right w:val="single" w:sz="8" w:space="0" w:color="000000"/>
            </w:tcBorders>
            <w:shd w:val="clear" w:color="auto" w:fill="2E74B5"/>
            <w:tcMar>
              <w:top w:w="100" w:type="dxa"/>
              <w:left w:w="100" w:type="dxa"/>
              <w:bottom w:w="100" w:type="dxa"/>
              <w:right w:w="100" w:type="dxa"/>
            </w:tcMar>
          </w:tcPr>
          <w:p w14:paraId="64AE3CB0" w14:textId="77777777" w:rsidR="005F38D0" w:rsidRPr="005F38D0" w:rsidRDefault="005F38D0" w:rsidP="00583950">
            <w:pPr>
              <w:spacing w:line="274" w:lineRule="auto"/>
              <w:ind w:left="120" w:right="60"/>
              <w:jc w:val="center"/>
              <w:rPr>
                <w:rFonts w:ascii="Times New Roman" w:eastAsia="Times New Roman" w:hAnsi="Times New Roman" w:cs="Times New Roman"/>
                <w:b/>
                <w:color w:val="E7E6E6"/>
              </w:rPr>
            </w:pPr>
            <w:r w:rsidRPr="005F38D0">
              <w:rPr>
                <w:rFonts w:ascii="Times New Roman" w:eastAsia="Times New Roman" w:hAnsi="Times New Roman" w:cs="Times New Roman"/>
                <w:b/>
                <w:color w:val="E7E6E6"/>
              </w:rPr>
              <w:t>Credit</w:t>
            </w:r>
          </w:p>
        </w:tc>
      </w:tr>
      <w:tr w:rsidR="005F38D0" w:rsidRPr="005F38D0" w14:paraId="2AD7A6BB" w14:textId="77777777" w:rsidTr="005F38D0">
        <w:trPr>
          <w:trHeight w:val="323"/>
        </w:trPr>
        <w:tc>
          <w:tcPr>
            <w:tcW w:w="18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1D3689B" w14:textId="77777777" w:rsidR="005F38D0" w:rsidRPr="005F38D0" w:rsidRDefault="00AA3DDC" w:rsidP="00583950">
            <w:pPr>
              <w:spacing w:before="20"/>
              <w:ind w:left="120" w:right="-20"/>
              <w:rPr>
                <w:rFonts w:ascii="Times New Roman" w:hAnsi="Times New Roman" w:cs="Times New Roman"/>
              </w:rPr>
            </w:pPr>
            <w:r>
              <w:rPr>
                <w:rFonts w:ascii="Times New Roman" w:hAnsi="Times New Roman" w:cs="Times New Roman"/>
              </w:rPr>
              <w:t>EEE</w:t>
            </w:r>
            <w:r w:rsidR="00BB5320">
              <w:rPr>
                <w:rFonts w:ascii="Times New Roman" w:hAnsi="Times New Roman" w:cs="Times New Roman"/>
              </w:rPr>
              <w:t>1</w:t>
            </w:r>
            <w:r w:rsidR="005F38D0" w:rsidRPr="005F38D0">
              <w:rPr>
                <w:rFonts w:ascii="Times New Roman" w:hAnsi="Times New Roman" w:cs="Times New Roman"/>
              </w:rPr>
              <w:t>101</w:t>
            </w:r>
          </w:p>
        </w:tc>
        <w:tc>
          <w:tcPr>
            <w:tcW w:w="5880" w:type="dxa"/>
            <w:tcBorders>
              <w:top w:val="nil"/>
              <w:left w:val="nil"/>
              <w:bottom w:val="single" w:sz="8" w:space="0" w:color="000000"/>
              <w:right w:val="single" w:sz="8" w:space="0" w:color="000000"/>
            </w:tcBorders>
            <w:tcMar>
              <w:top w:w="100" w:type="dxa"/>
              <w:left w:w="100" w:type="dxa"/>
              <w:bottom w:w="100" w:type="dxa"/>
              <w:right w:w="100" w:type="dxa"/>
            </w:tcMar>
          </w:tcPr>
          <w:p w14:paraId="6660E19E" w14:textId="77777777" w:rsidR="005F38D0" w:rsidRPr="005F38D0" w:rsidRDefault="005F38D0" w:rsidP="00583950">
            <w:pPr>
              <w:spacing w:before="20"/>
              <w:ind w:left="200" w:right="-20"/>
              <w:rPr>
                <w:rFonts w:ascii="Times New Roman" w:hAnsi="Times New Roman" w:cs="Times New Roman"/>
              </w:rPr>
            </w:pPr>
            <w:r w:rsidRPr="005F38D0">
              <w:rPr>
                <w:rFonts w:ascii="Times New Roman" w:hAnsi="Times New Roman" w:cs="Times New Roman"/>
              </w:rPr>
              <w:t>Electrical Circuit 1</w:t>
            </w:r>
          </w:p>
        </w:tc>
        <w:tc>
          <w:tcPr>
            <w:tcW w:w="1935" w:type="dxa"/>
            <w:tcBorders>
              <w:top w:val="nil"/>
              <w:left w:val="nil"/>
              <w:bottom w:val="single" w:sz="8" w:space="0" w:color="000000"/>
              <w:right w:val="single" w:sz="8" w:space="0" w:color="000000"/>
            </w:tcBorders>
            <w:tcMar>
              <w:top w:w="100" w:type="dxa"/>
              <w:left w:w="100" w:type="dxa"/>
              <w:bottom w:w="100" w:type="dxa"/>
              <w:right w:w="100" w:type="dxa"/>
            </w:tcMar>
          </w:tcPr>
          <w:p w14:paraId="2DBC460A" w14:textId="77777777" w:rsidR="005F38D0" w:rsidRPr="005F38D0" w:rsidRDefault="005F38D0" w:rsidP="00583950">
            <w:pPr>
              <w:spacing w:line="274" w:lineRule="auto"/>
              <w:ind w:left="120" w:right="60"/>
              <w:jc w:val="center"/>
              <w:rPr>
                <w:rFonts w:ascii="Times New Roman" w:hAnsi="Times New Roman" w:cs="Times New Roman"/>
              </w:rPr>
            </w:pPr>
            <w:r w:rsidRPr="005F38D0">
              <w:rPr>
                <w:rFonts w:ascii="Times New Roman" w:hAnsi="Times New Roman" w:cs="Times New Roman"/>
              </w:rPr>
              <w:t>3</w:t>
            </w:r>
          </w:p>
        </w:tc>
      </w:tr>
      <w:tr w:rsidR="005F38D0" w:rsidRPr="005F38D0" w14:paraId="1ED0333C" w14:textId="77777777" w:rsidTr="005F38D0">
        <w:trPr>
          <w:trHeight w:val="332"/>
        </w:trPr>
        <w:tc>
          <w:tcPr>
            <w:tcW w:w="18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E241725" w14:textId="77777777" w:rsidR="005F38D0" w:rsidRPr="005F38D0" w:rsidRDefault="005F38D0" w:rsidP="00AA3DDC">
            <w:pPr>
              <w:spacing w:before="20"/>
              <w:ind w:left="120" w:right="-20"/>
              <w:rPr>
                <w:rFonts w:ascii="Times New Roman" w:hAnsi="Times New Roman" w:cs="Times New Roman"/>
              </w:rPr>
            </w:pPr>
            <w:r w:rsidRPr="005F38D0">
              <w:rPr>
                <w:rFonts w:ascii="Times New Roman" w:hAnsi="Times New Roman" w:cs="Times New Roman"/>
              </w:rPr>
              <w:t>EEE1</w:t>
            </w:r>
            <w:r w:rsidR="00BB5320">
              <w:rPr>
                <w:rFonts w:ascii="Times New Roman" w:hAnsi="Times New Roman" w:cs="Times New Roman"/>
              </w:rPr>
              <w:t>1</w:t>
            </w:r>
            <w:r w:rsidRPr="005F38D0">
              <w:rPr>
                <w:rFonts w:ascii="Times New Roman" w:hAnsi="Times New Roman" w:cs="Times New Roman"/>
              </w:rPr>
              <w:t>02</w:t>
            </w:r>
          </w:p>
        </w:tc>
        <w:tc>
          <w:tcPr>
            <w:tcW w:w="5880" w:type="dxa"/>
            <w:tcBorders>
              <w:top w:val="nil"/>
              <w:left w:val="nil"/>
              <w:bottom w:val="single" w:sz="8" w:space="0" w:color="000000"/>
              <w:right w:val="single" w:sz="8" w:space="0" w:color="000000"/>
            </w:tcBorders>
            <w:tcMar>
              <w:top w:w="100" w:type="dxa"/>
              <w:left w:w="100" w:type="dxa"/>
              <w:bottom w:w="100" w:type="dxa"/>
              <w:right w:w="100" w:type="dxa"/>
            </w:tcMar>
          </w:tcPr>
          <w:p w14:paraId="3998BDA9" w14:textId="77777777" w:rsidR="005F38D0" w:rsidRPr="005F38D0" w:rsidRDefault="005F38D0" w:rsidP="00583950">
            <w:pPr>
              <w:spacing w:before="20"/>
              <w:ind w:left="200" w:right="-20"/>
              <w:rPr>
                <w:rFonts w:ascii="Times New Roman" w:hAnsi="Times New Roman" w:cs="Times New Roman"/>
              </w:rPr>
            </w:pPr>
            <w:r w:rsidRPr="005F38D0">
              <w:rPr>
                <w:rFonts w:ascii="Times New Roman" w:hAnsi="Times New Roman" w:cs="Times New Roman"/>
              </w:rPr>
              <w:t>Electrical Circuit 1 LAB</w:t>
            </w:r>
          </w:p>
        </w:tc>
        <w:tc>
          <w:tcPr>
            <w:tcW w:w="1935" w:type="dxa"/>
            <w:tcBorders>
              <w:top w:val="nil"/>
              <w:left w:val="nil"/>
              <w:bottom w:val="single" w:sz="8" w:space="0" w:color="000000"/>
              <w:right w:val="single" w:sz="8" w:space="0" w:color="000000"/>
            </w:tcBorders>
            <w:tcMar>
              <w:top w:w="100" w:type="dxa"/>
              <w:left w:w="100" w:type="dxa"/>
              <w:bottom w:w="100" w:type="dxa"/>
              <w:right w:w="100" w:type="dxa"/>
            </w:tcMar>
          </w:tcPr>
          <w:p w14:paraId="33B0C05B" w14:textId="77777777" w:rsidR="005F38D0" w:rsidRPr="005F38D0" w:rsidRDefault="005F38D0" w:rsidP="00583950">
            <w:pPr>
              <w:spacing w:line="274" w:lineRule="auto"/>
              <w:ind w:left="120" w:right="60"/>
              <w:jc w:val="center"/>
              <w:rPr>
                <w:rFonts w:ascii="Times New Roman" w:eastAsia="Times New Roman" w:hAnsi="Times New Roman" w:cs="Times New Roman"/>
                <w:color w:val="231F20"/>
              </w:rPr>
            </w:pPr>
            <w:r w:rsidRPr="005F38D0">
              <w:rPr>
                <w:rFonts w:ascii="Times New Roman" w:eastAsia="Times New Roman" w:hAnsi="Times New Roman" w:cs="Times New Roman"/>
                <w:color w:val="231F20"/>
              </w:rPr>
              <w:t>1</w:t>
            </w:r>
          </w:p>
        </w:tc>
      </w:tr>
      <w:tr w:rsidR="005F38D0" w:rsidRPr="005F38D0" w14:paraId="598A09DF" w14:textId="77777777" w:rsidTr="005F38D0">
        <w:trPr>
          <w:trHeight w:val="350"/>
        </w:trPr>
        <w:tc>
          <w:tcPr>
            <w:tcW w:w="18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44A45E9" w14:textId="77777777" w:rsidR="005F38D0" w:rsidRPr="005F38D0" w:rsidRDefault="005F38D0" w:rsidP="00AA3DDC">
            <w:pPr>
              <w:spacing w:before="20"/>
              <w:ind w:left="120" w:right="-20"/>
              <w:rPr>
                <w:rFonts w:ascii="Times New Roman" w:hAnsi="Times New Roman" w:cs="Times New Roman"/>
              </w:rPr>
            </w:pPr>
            <w:r w:rsidRPr="005F38D0">
              <w:rPr>
                <w:rFonts w:ascii="Times New Roman" w:hAnsi="Times New Roman" w:cs="Times New Roman"/>
              </w:rPr>
              <w:t>EEE2</w:t>
            </w:r>
            <w:r w:rsidR="00BB5320">
              <w:rPr>
                <w:rFonts w:ascii="Times New Roman" w:hAnsi="Times New Roman" w:cs="Times New Roman"/>
              </w:rPr>
              <w:t>4</w:t>
            </w:r>
            <w:r w:rsidRPr="005F38D0">
              <w:rPr>
                <w:rFonts w:ascii="Times New Roman" w:hAnsi="Times New Roman" w:cs="Times New Roman"/>
              </w:rPr>
              <w:t>01</w:t>
            </w:r>
          </w:p>
        </w:tc>
        <w:tc>
          <w:tcPr>
            <w:tcW w:w="5880" w:type="dxa"/>
            <w:tcBorders>
              <w:top w:val="nil"/>
              <w:left w:val="nil"/>
              <w:bottom w:val="single" w:sz="8" w:space="0" w:color="000000"/>
              <w:right w:val="single" w:sz="8" w:space="0" w:color="000000"/>
            </w:tcBorders>
            <w:tcMar>
              <w:top w:w="100" w:type="dxa"/>
              <w:left w:w="100" w:type="dxa"/>
              <w:bottom w:w="100" w:type="dxa"/>
              <w:right w:w="100" w:type="dxa"/>
            </w:tcMar>
          </w:tcPr>
          <w:p w14:paraId="2068CF91" w14:textId="77777777" w:rsidR="005F38D0" w:rsidRPr="005F38D0" w:rsidRDefault="005F38D0" w:rsidP="00583950">
            <w:pPr>
              <w:spacing w:before="20"/>
              <w:ind w:left="200" w:right="-20"/>
              <w:rPr>
                <w:rFonts w:ascii="Times New Roman" w:eastAsia="Times New Roman" w:hAnsi="Times New Roman" w:cs="Times New Roman"/>
              </w:rPr>
            </w:pPr>
            <w:r w:rsidRPr="005F38D0">
              <w:rPr>
                <w:rFonts w:ascii="Times New Roman" w:eastAsia="Times New Roman" w:hAnsi="Times New Roman" w:cs="Times New Roman"/>
              </w:rPr>
              <w:t>Electronic Device and Circuits 1</w:t>
            </w:r>
          </w:p>
        </w:tc>
        <w:tc>
          <w:tcPr>
            <w:tcW w:w="1935" w:type="dxa"/>
            <w:tcBorders>
              <w:top w:val="nil"/>
              <w:left w:val="nil"/>
              <w:bottom w:val="single" w:sz="8" w:space="0" w:color="000000"/>
              <w:right w:val="single" w:sz="8" w:space="0" w:color="000000"/>
            </w:tcBorders>
            <w:tcMar>
              <w:top w:w="100" w:type="dxa"/>
              <w:left w:w="100" w:type="dxa"/>
              <w:bottom w:w="100" w:type="dxa"/>
              <w:right w:w="100" w:type="dxa"/>
            </w:tcMar>
          </w:tcPr>
          <w:p w14:paraId="6FEFB1EF" w14:textId="77777777" w:rsidR="005F38D0" w:rsidRPr="005F38D0" w:rsidRDefault="005F38D0" w:rsidP="00583950">
            <w:pPr>
              <w:spacing w:line="274" w:lineRule="auto"/>
              <w:ind w:left="120" w:right="60"/>
              <w:jc w:val="center"/>
              <w:rPr>
                <w:rFonts w:ascii="Times New Roman" w:hAnsi="Times New Roman" w:cs="Times New Roman"/>
              </w:rPr>
            </w:pPr>
            <w:r w:rsidRPr="005F38D0">
              <w:rPr>
                <w:rFonts w:ascii="Times New Roman" w:hAnsi="Times New Roman" w:cs="Times New Roman"/>
              </w:rPr>
              <w:t>3</w:t>
            </w:r>
          </w:p>
        </w:tc>
      </w:tr>
      <w:tr w:rsidR="005F38D0" w:rsidRPr="005F38D0" w14:paraId="4821F58F" w14:textId="77777777" w:rsidTr="005F38D0">
        <w:trPr>
          <w:trHeight w:val="350"/>
        </w:trPr>
        <w:tc>
          <w:tcPr>
            <w:tcW w:w="18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FA98728" w14:textId="77777777" w:rsidR="005F38D0" w:rsidRPr="005F38D0" w:rsidRDefault="005F38D0" w:rsidP="00AA3DDC">
            <w:pPr>
              <w:spacing w:before="20"/>
              <w:ind w:left="120" w:right="-20"/>
              <w:rPr>
                <w:rFonts w:ascii="Times New Roman" w:hAnsi="Times New Roman" w:cs="Times New Roman"/>
              </w:rPr>
            </w:pPr>
            <w:r w:rsidRPr="005F38D0">
              <w:rPr>
                <w:rFonts w:ascii="Times New Roman" w:hAnsi="Times New Roman" w:cs="Times New Roman"/>
              </w:rPr>
              <w:t>EEE2</w:t>
            </w:r>
            <w:r w:rsidR="00BB5320">
              <w:rPr>
                <w:rFonts w:ascii="Times New Roman" w:hAnsi="Times New Roman" w:cs="Times New Roman"/>
              </w:rPr>
              <w:t>4</w:t>
            </w:r>
            <w:r w:rsidRPr="005F38D0">
              <w:rPr>
                <w:rFonts w:ascii="Times New Roman" w:hAnsi="Times New Roman" w:cs="Times New Roman"/>
              </w:rPr>
              <w:t>02</w:t>
            </w:r>
          </w:p>
        </w:tc>
        <w:tc>
          <w:tcPr>
            <w:tcW w:w="5880" w:type="dxa"/>
            <w:tcBorders>
              <w:top w:val="nil"/>
              <w:left w:val="nil"/>
              <w:bottom w:val="single" w:sz="8" w:space="0" w:color="000000"/>
              <w:right w:val="single" w:sz="8" w:space="0" w:color="000000"/>
            </w:tcBorders>
            <w:tcMar>
              <w:top w:w="100" w:type="dxa"/>
              <w:left w:w="100" w:type="dxa"/>
              <w:bottom w:w="100" w:type="dxa"/>
              <w:right w:w="100" w:type="dxa"/>
            </w:tcMar>
          </w:tcPr>
          <w:p w14:paraId="45B2C686" w14:textId="77777777" w:rsidR="005F38D0" w:rsidRPr="005F38D0" w:rsidRDefault="005F38D0" w:rsidP="00583950">
            <w:pPr>
              <w:spacing w:before="20"/>
              <w:ind w:left="200" w:right="-20"/>
              <w:rPr>
                <w:rFonts w:ascii="Times New Roman" w:hAnsi="Times New Roman" w:cs="Times New Roman"/>
              </w:rPr>
            </w:pPr>
            <w:r w:rsidRPr="005F38D0">
              <w:rPr>
                <w:rFonts w:ascii="Times New Roman" w:hAnsi="Times New Roman" w:cs="Times New Roman"/>
              </w:rPr>
              <w:t>Electronic Device and Circuits 1 LAB</w:t>
            </w:r>
          </w:p>
        </w:tc>
        <w:tc>
          <w:tcPr>
            <w:tcW w:w="1935" w:type="dxa"/>
            <w:tcBorders>
              <w:top w:val="nil"/>
              <w:left w:val="nil"/>
              <w:bottom w:val="single" w:sz="8" w:space="0" w:color="000000"/>
              <w:right w:val="single" w:sz="8" w:space="0" w:color="000000"/>
            </w:tcBorders>
            <w:tcMar>
              <w:top w:w="100" w:type="dxa"/>
              <w:left w:w="100" w:type="dxa"/>
              <w:bottom w:w="100" w:type="dxa"/>
              <w:right w:w="100" w:type="dxa"/>
            </w:tcMar>
          </w:tcPr>
          <w:p w14:paraId="7676D6F9" w14:textId="77777777" w:rsidR="005F38D0" w:rsidRPr="005F38D0" w:rsidRDefault="005F38D0" w:rsidP="00583950">
            <w:pPr>
              <w:spacing w:line="274" w:lineRule="auto"/>
              <w:ind w:left="120" w:right="60"/>
              <w:jc w:val="center"/>
              <w:rPr>
                <w:rFonts w:ascii="Times New Roman" w:eastAsia="Times New Roman" w:hAnsi="Times New Roman" w:cs="Times New Roman"/>
                <w:color w:val="231F20"/>
              </w:rPr>
            </w:pPr>
            <w:r w:rsidRPr="005F38D0">
              <w:rPr>
                <w:rFonts w:ascii="Times New Roman" w:eastAsia="Times New Roman" w:hAnsi="Times New Roman" w:cs="Times New Roman"/>
                <w:color w:val="231F20"/>
              </w:rPr>
              <w:t>1</w:t>
            </w:r>
          </w:p>
        </w:tc>
      </w:tr>
    </w:tbl>
    <w:p w14:paraId="59D64664" w14:textId="77777777" w:rsidR="005F38D0" w:rsidRPr="005F38D0" w:rsidRDefault="005F38D0" w:rsidP="005F38D0">
      <w:pPr>
        <w:ind w:right="-20"/>
        <w:rPr>
          <w:rFonts w:ascii="Times New Roman" w:eastAsia="Times New Roman" w:hAnsi="Times New Roman" w:cs="Times New Roman"/>
          <w:b/>
          <w:color w:val="231F20"/>
        </w:rPr>
      </w:pPr>
      <w:r w:rsidRPr="005F38D0">
        <w:rPr>
          <w:rFonts w:ascii="Times New Roman" w:eastAsia="Times New Roman" w:hAnsi="Times New Roman" w:cs="Times New Roman"/>
          <w:b/>
          <w:color w:val="231F20"/>
        </w:rPr>
        <w:t xml:space="preserve"> </w:t>
      </w:r>
    </w:p>
    <w:p w14:paraId="0C574332" w14:textId="77777777" w:rsidR="00BB1D40" w:rsidRDefault="00BB1D40" w:rsidP="005F38D0">
      <w:pPr>
        <w:ind w:right="-20"/>
        <w:rPr>
          <w:rFonts w:ascii="Times New Roman" w:eastAsia="Times New Roman" w:hAnsi="Times New Roman" w:cs="Times New Roman"/>
          <w:b/>
          <w:color w:val="231F20"/>
        </w:rPr>
      </w:pPr>
    </w:p>
    <w:p w14:paraId="0AB998FA" w14:textId="77777777" w:rsidR="005F38D0" w:rsidRPr="005F38D0" w:rsidRDefault="005F38D0" w:rsidP="005F38D0">
      <w:pPr>
        <w:ind w:right="-20"/>
        <w:rPr>
          <w:rFonts w:ascii="Times New Roman" w:eastAsia="Times New Roman" w:hAnsi="Times New Roman" w:cs="Times New Roman"/>
          <w:b/>
          <w:color w:val="231F20"/>
        </w:rPr>
      </w:pPr>
      <w:r w:rsidRPr="005F38D0">
        <w:rPr>
          <w:rFonts w:ascii="Times New Roman" w:eastAsia="Times New Roman" w:hAnsi="Times New Roman" w:cs="Times New Roman"/>
          <w:b/>
          <w:color w:val="231F20"/>
        </w:rPr>
        <w:t xml:space="preserve">E. </w:t>
      </w:r>
      <w:r w:rsidR="00A945AA">
        <w:rPr>
          <w:rFonts w:ascii="Times New Roman" w:eastAsia="Times New Roman" w:hAnsi="Times New Roman" w:cs="Times New Roman"/>
          <w:b/>
          <w:color w:val="231F20"/>
        </w:rPr>
        <w:t>Major Core Courses (16 Theory+14</w:t>
      </w:r>
      <w:r w:rsidR="007D393B">
        <w:rPr>
          <w:rFonts w:ascii="Times New Roman" w:eastAsia="Times New Roman" w:hAnsi="Times New Roman" w:cs="Times New Roman"/>
          <w:b/>
          <w:color w:val="231F20"/>
        </w:rPr>
        <w:t xml:space="preserve"> Lab</w:t>
      </w:r>
      <w:r w:rsidR="00A945AA">
        <w:rPr>
          <w:rFonts w:ascii="Times New Roman" w:eastAsia="Times New Roman" w:hAnsi="Times New Roman" w:cs="Times New Roman"/>
          <w:b/>
          <w:color w:val="231F20"/>
        </w:rPr>
        <w:t>+ Capstone Project+ Internship</w:t>
      </w:r>
      <w:r w:rsidRPr="005F38D0">
        <w:rPr>
          <w:rFonts w:ascii="Times New Roman" w:eastAsia="Times New Roman" w:hAnsi="Times New Roman" w:cs="Times New Roman"/>
          <w:b/>
          <w:color w:val="231F20"/>
        </w:rPr>
        <w:t xml:space="preserve">/ </w:t>
      </w:r>
      <w:r w:rsidR="00A945AA">
        <w:rPr>
          <w:rFonts w:ascii="Times New Roman" w:eastAsia="Times New Roman" w:hAnsi="Times New Roman" w:cs="Times New Roman"/>
          <w:b/>
          <w:color w:val="231F20"/>
        </w:rPr>
        <w:t>67</w:t>
      </w:r>
      <w:r w:rsidRPr="005F38D0">
        <w:rPr>
          <w:rFonts w:ascii="Times New Roman" w:eastAsia="Times New Roman" w:hAnsi="Times New Roman" w:cs="Times New Roman"/>
          <w:b/>
          <w:color w:val="231F20"/>
        </w:rPr>
        <w:t xml:space="preserve"> credits)</w:t>
      </w:r>
    </w:p>
    <w:tbl>
      <w:tblPr>
        <w:tblW w:w="9675" w:type="dxa"/>
        <w:tblBorders>
          <w:top w:val="nil"/>
          <w:left w:val="nil"/>
          <w:bottom w:val="nil"/>
          <w:right w:val="nil"/>
          <w:insideH w:val="nil"/>
          <w:insideV w:val="nil"/>
        </w:tblBorders>
        <w:tblLayout w:type="fixed"/>
        <w:tblLook w:val="0600" w:firstRow="0" w:lastRow="0" w:firstColumn="0" w:lastColumn="0" w:noHBand="1" w:noVBand="1"/>
      </w:tblPr>
      <w:tblGrid>
        <w:gridCol w:w="1860"/>
        <w:gridCol w:w="5925"/>
        <w:gridCol w:w="1890"/>
      </w:tblGrid>
      <w:tr w:rsidR="005F38D0" w:rsidRPr="005F38D0" w14:paraId="733E3F07" w14:textId="77777777" w:rsidTr="00583950">
        <w:trPr>
          <w:trHeight w:val="515"/>
        </w:trPr>
        <w:tc>
          <w:tcPr>
            <w:tcW w:w="1860" w:type="dxa"/>
            <w:tcBorders>
              <w:top w:val="single" w:sz="8" w:space="0" w:color="231F20"/>
              <w:left w:val="single" w:sz="8" w:space="0" w:color="231F20"/>
              <w:bottom w:val="single" w:sz="8" w:space="0" w:color="231F20"/>
              <w:right w:val="single" w:sz="8" w:space="0" w:color="231F20"/>
            </w:tcBorders>
            <w:shd w:val="clear" w:color="auto" w:fill="0072BC"/>
            <w:tcMar>
              <w:top w:w="100" w:type="dxa"/>
              <w:left w:w="100" w:type="dxa"/>
              <w:bottom w:w="100" w:type="dxa"/>
              <w:right w:w="100" w:type="dxa"/>
            </w:tcMar>
          </w:tcPr>
          <w:p w14:paraId="0D2E710F" w14:textId="77777777" w:rsidR="005F38D0" w:rsidRPr="005F38D0" w:rsidRDefault="005F38D0" w:rsidP="00583950">
            <w:pPr>
              <w:spacing w:before="20"/>
              <w:ind w:left="180" w:right="-20"/>
              <w:rPr>
                <w:rFonts w:ascii="Times New Roman" w:eastAsia="Times New Roman" w:hAnsi="Times New Roman" w:cs="Times New Roman"/>
                <w:b/>
                <w:color w:val="FFFFFF"/>
              </w:rPr>
            </w:pPr>
            <w:r w:rsidRPr="005F38D0">
              <w:rPr>
                <w:rFonts w:ascii="Times New Roman" w:eastAsia="Times New Roman" w:hAnsi="Times New Roman" w:cs="Times New Roman"/>
                <w:b/>
                <w:color w:val="FFFFFF"/>
              </w:rPr>
              <w:t>Course Code</w:t>
            </w:r>
          </w:p>
        </w:tc>
        <w:tc>
          <w:tcPr>
            <w:tcW w:w="5925" w:type="dxa"/>
            <w:tcBorders>
              <w:top w:val="single" w:sz="8" w:space="0" w:color="231F20"/>
              <w:left w:val="nil"/>
              <w:bottom w:val="single" w:sz="8" w:space="0" w:color="231F20"/>
              <w:right w:val="single" w:sz="8" w:space="0" w:color="231F20"/>
            </w:tcBorders>
            <w:shd w:val="clear" w:color="auto" w:fill="0072BC"/>
            <w:tcMar>
              <w:top w:w="100" w:type="dxa"/>
              <w:left w:w="100" w:type="dxa"/>
              <w:bottom w:w="100" w:type="dxa"/>
              <w:right w:w="100" w:type="dxa"/>
            </w:tcMar>
          </w:tcPr>
          <w:p w14:paraId="49B415CE" w14:textId="77777777" w:rsidR="005F38D0" w:rsidRPr="005F38D0" w:rsidRDefault="005F38D0" w:rsidP="00583950">
            <w:pPr>
              <w:spacing w:before="20"/>
              <w:ind w:left="180" w:right="-20"/>
              <w:rPr>
                <w:rFonts w:ascii="Times New Roman" w:eastAsia="Times New Roman" w:hAnsi="Times New Roman" w:cs="Times New Roman"/>
                <w:b/>
                <w:color w:val="FFFFFF"/>
              </w:rPr>
            </w:pPr>
            <w:r w:rsidRPr="005F38D0">
              <w:rPr>
                <w:rFonts w:ascii="Times New Roman" w:eastAsia="Times New Roman" w:hAnsi="Times New Roman" w:cs="Times New Roman"/>
                <w:b/>
                <w:color w:val="FFFFFF"/>
              </w:rPr>
              <w:t>Course Title</w:t>
            </w:r>
          </w:p>
        </w:tc>
        <w:tc>
          <w:tcPr>
            <w:tcW w:w="1890" w:type="dxa"/>
            <w:tcBorders>
              <w:top w:val="single" w:sz="8" w:space="0" w:color="231F20"/>
              <w:left w:val="nil"/>
              <w:bottom w:val="single" w:sz="8" w:space="0" w:color="231F20"/>
              <w:right w:val="single" w:sz="8" w:space="0" w:color="231F20"/>
            </w:tcBorders>
            <w:shd w:val="clear" w:color="auto" w:fill="0072BC"/>
            <w:tcMar>
              <w:top w:w="100" w:type="dxa"/>
              <w:left w:w="100" w:type="dxa"/>
              <w:bottom w:w="100" w:type="dxa"/>
              <w:right w:w="100" w:type="dxa"/>
            </w:tcMar>
          </w:tcPr>
          <w:p w14:paraId="1CB55302" w14:textId="77777777" w:rsidR="005F38D0" w:rsidRPr="005F38D0" w:rsidRDefault="005F38D0" w:rsidP="00583950">
            <w:pPr>
              <w:spacing w:before="20"/>
              <w:ind w:left="620" w:right="-20"/>
              <w:jc w:val="both"/>
              <w:rPr>
                <w:rFonts w:ascii="Times New Roman" w:eastAsia="Times New Roman" w:hAnsi="Times New Roman" w:cs="Times New Roman"/>
                <w:b/>
                <w:color w:val="FFFFFF"/>
              </w:rPr>
            </w:pPr>
            <w:r w:rsidRPr="005F38D0">
              <w:rPr>
                <w:rFonts w:ascii="Times New Roman" w:eastAsia="Times New Roman" w:hAnsi="Times New Roman" w:cs="Times New Roman"/>
                <w:b/>
                <w:color w:val="FFFFFF"/>
              </w:rPr>
              <w:t>Credits</w:t>
            </w:r>
          </w:p>
        </w:tc>
      </w:tr>
      <w:tr w:rsidR="005F38D0" w:rsidRPr="005F38D0" w14:paraId="5423C3A4" w14:textId="77777777" w:rsidTr="005F38D0">
        <w:trPr>
          <w:trHeight w:val="287"/>
        </w:trPr>
        <w:tc>
          <w:tcPr>
            <w:tcW w:w="1860" w:type="dxa"/>
            <w:tcBorders>
              <w:top w:val="nil"/>
              <w:left w:val="single" w:sz="8" w:space="0" w:color="231F20"/>
              <w:bottom w:val="single" w:sz="8" w:space="0" w:color="231F20"/>
              <w:right w:val="single" w:sz="8" w:space="0" w:color="231F20"/>
            </w:tcBorders>
            <w:shd w:val="clear" w:color="auto" w:fill="auto"/>
            <w:tcMar>
              <w:top w:w="100" w:type="dxa"/>
              <w:left w:w="100" w:type="dxa"/>
              <w:bottom w:w="100" w:type="dxa"/>
              <w:right w:w="100" w:type="dxa"/>
            </w:tcMar>
          </w:tcPr>
          <w:p w14:paraId="3604DE70" w14:textId="77777777" w:rsidR="005F38D0" w:rsidRPr="005F38D0" w:rsidRDefault="005F38D0" w:rsidP="00AA3DDC">
            <w:pPr>
              <w:spacing w:before="20"/>
              <w:ind w:left="240" w:right="-20"/>
              <w:rPr>
                <w:rFonts w:ascii="Times New Roman" w:hAnsi="Times New Roman" w:cs="Times New Roman"/>
              </w:rPr>
            </w:pPr>
            <w:r w:rsidRPr="005F38D0">
              <w:rPr>
                <w:rFonts w:ascii="Times New Roman" w:hAnsi="Times New Roman" w:cs="Times New Roman"/>
              </w:rPr>
              <w:t>CSE</w:t>
            </w:r>
            <w:r w:rsidR="00BE6DC4">
              <w:rPr>
                <w:rFonts w:ascii="Times New Roman" w:hAnsi="Times New Roman" w:cs="Times New Roman"/>
              </w:rPr>
              <w:t>11</w:t>
            </w:r>
            <w:r w:rsidRPr="005F38D0">
              <w:rPr>
                <w:rFonts w:ascii="Times New Roman" w:hAnsi="Times New Roman" w:cs="Times New Roman"/>
              </w:rPr>
              <w:t>02</w:t>
            </w:r>
          </w:p>
        </w:tc>
        <w:tc>
          <w:tcPr>
            <w:tcW w:w="5925" w:type="dxa"/>
            <w:tcBorders>
              <w:top w:val="nil"/>
              <w:left w:val="nil"/>
              <w:bottom w:val="single" w:sz="8" w:space="0" w:color="231F20"/>
              <w:right w:val="single" w:sz="8" w:space="0" w:color="231F20"/>
            </w:tcBorders>
            <w:shd w:val="clear" w:color="auto" w:fill="auto"/>
            <w:tcMar>
              <w:top w:w="100" w:type="dxa"/>
              <w:left w:w="100" w:type="dxa"/>
              <w:bottom w:w="100" w:type="dxa"/>
              <w:right w:w="100" w:type="dxa"/>
            </w:tcMar>
          </w:tcPr>
          <w:p w14:paraId="73D641EE" w14:textId="77777777" w:rsidR="005F38D0" w:rsidRPr="005F38D0" w:rsidRDefault="005F38D0" w:rsidP="00583950">
            <w:pPr>
              <w:spacing w:before="20"/>
              <w:ind w:left="240" w:right="-20"/>
              <w:rPr>
                <w:rFonts w:ascii="Times New Roman" w:hAnsi="Times New Roman" w:cs="Times New Roman"/>
              </w:rPr>
            </w:pPr>
            <w:r w:rsidRPr="005F38D0">
              <w:rPr>
                <w:rFonts w:ascii="Times New Roman" w:hAnsi="Times New Roman" w:cs="Times New Roman"/>
              </w:rPr>
              <w:t xml:space="preserve">Introduction to Programming </w:t>
            </w:r>
          </w:p>
        </w:tc>
        <w:tc>
          <w:tcPr>
            <w:tcW w:w="1890" w:type="dxa"/>
            <w:tcBorders>
              <w:top w:val="nil"/>
              <w:left w:val="nil"/>
              <w:bottom w:val="single" w:sz="8" w:space="0" w:color="231F20"/>
              <w:right w:val="single" w:sz="8" w:space="0" w:color="231F20"/>
            </w:tcBorders>
            <w:shd w:val="clear" w:color="auto" w:fill="auto"/>
            <w:tcMar>
              <w:top w:w="100" w:type="dxa"/>
              <w:left w:w="100" w:type="dxa"/>
              <w:bottom w:w="100" w:type="dxa"/>
              <w:right w:w="100" w:type="dxa"/>
            </w:tcMar>
          </w:tcPr>
          <w:p w14:paraId="7DAC4018" w14:textId="77777777" w:rsidR="005F38D0" w:rsidRPr="005F38D0" w:rsidRDefault="005F38D0" w:rsidP="005F38D0">
            <w:pPr>
              <w:spacing w:before="20"/>
              <w:ind w:left="720" w:right="820"/>
              <w:jc w:val="center"/>
              <w:rPr>
                <w:rFonts w:ascii="Times New Roman" w:hAnsi="Times New Roman" w:cs="Times New Roman"/>
              </w:rPr>
            </w:pPr>
            <w:r>
              <w:rPr>
                <w:rFonts w:ascii="Times New Roman" w:hAnsi="Times New Roman" w:cs="Times New Roman"/>
              </w:rPr>
              <w:t>1</w:t>
            </w:r>
          </w:p>
        </w:tc>
      </w:tr>
      <w:tr w:rsidR="005F38D0" w:rsidRPr="005F38D0" w14:paraId="1A427E99" w14:textId="77777777" w:rsidTr="005F38D0">
        <w:trPr>
          <w:trHeight w:val="242"/>
        </w:trPr>
        <w:tc>
          <w:tcPr>
            <w:tcW w:w="1860" w:type="dxa"/>
            <w:tcBorders>
              <w:top w:val="nil"/>
              <w:left w:val="single" w:sz="8" w:space="0" w:color="231F20"/>
              <w:bottom w:val="single" w:sz="8" w:space="0" w:color="231F20"/>
              <w:right w:val="single" w:sz="8" w:space="0" w:color="231F20"/>
            </w:tcBorders>
            <w:shd w:val="clear" w:color="auto" w:fill="auto"/>
            <w:tcMar>
              <w:top w:w="100" w:type="dxa"/>
              <w:left w:w="100" w:type="dxa"/>
              <w:bottom w:w="100" w:type="dxa"/>
              <w:right w:w="100" w:type="dxa"/>
            </w:tcMar>
          </w:tcPr>
          <w:p w14:paraId="7B154C35" w14:textId="77777777" w:rsidR="005F38D0" w:rsidRPr="005F38D0" w:rsidRDefault="005F38D0" w:rsidP="00AA3DDC">
            <w:pPr>
              <w:spacing w:before="20"/>
              <w:ind w:left="240" w:right="-20"/>
              <w:rPr>
                <w:rFonts w:ascii="Times New Roman" w:hAnsi="Times New Roman" w:cs="Times New Roman"/>
              </w:rPr>
            </w:pPr>
            <w:r w:rsidRPr="005F38D0">
              <w:rPr>
                <w:rFonts w:ascii="Times New Roman" w:hAnsi="Times New Roman" w:cs="Times New Roman"/>
              </w:rPr>
              <w:t>CSE</w:t>
            </w:r>
            <w:r w:rsidR="00BE6DC4">
              <w:rPr>
                <w:rFonts w:ascii="Times New Roman" w:hAnsi="Times New Roman" w:cs="Times New Roman"/>
              </w:rPr>
              <w:t>1201</w:t>
            </w:r>
          </w:p>
        </w:tc>
        <w:tc>
          <w:tcPr>
            <w:tcW w:w="5925" w:type="dxa"/>
            <w:tcBorders>
              <w:top w:val="nil"/>
              <w:left w:val="nil"/>
              <w:bottom w:val="single" w:sz="8" w:space="0" w:color="231F20"/>
              <w:right w:val="single" w:sz="8" w:space="0" w:color="231F20"/>
            </w:tcBorders>
            <w:shd w:val="clear" w:color="auto" w:fill="auto"/>
            <w:tcMar>
              <w:top w:w="100" w:type="dxa"/>
              <w:left w:w="100" w:type="dxa"/>
              <w:bottom w:w="100" w:type="dxa"/>
              <w:right w:w="100" w:type="dxa"/>
            </w:tcMar>
          </w:tcPr>
          <w:p w14:paraId="7B198117" w14:textId="77777777" w:rsidR="005F38D0" w:rsidRPr="005F38D0" w:rsidRDefault="005F38D0" w:rsidP="00583950">
            <w:pPr>
              <w:spacing w:before="20"/>
              <w:ind w:left="240" w:right="-20"/>
              <w:rPr>
                <w:rFonts w:ascii="Times New Roman" w:hAnsi="Times New Roman" w:cs="Times New Roman"/>
              </w:rPr>
            </w:pPr>
            <w:r w:rsidRPr="005F38D0">
              <w:rPr>
                <w:rFonts w:ascii="Times New Roman" w:hAnsi="Times New Roman" w:cs="Times New Roman"/>
              </w:rPr>
              <w:t>Structured Programming</w:t>
            </w:r>
          </w:p>
        </w:tc>
        <w:tc>
          <w:tcPr>
            <w:tcW w:w="1890" w:type="dxa"/>
            <w:tcBorders>
              <w:top w:val="nil"/>
              <w:left w:val="nil"/>
              <w:bottom w:val="single" w:sz="8" w:space="0" w:color="231F20"/>
              <w:right w:val="single" w:sz="8" w:space="0" w:color="231F20"/>
            </w:tcBorders>
            <w:shd w:val="clear" w:color="auto" w:fill="auto"/>
            <w:tcMar>
              <w:top w:w="100" w:type="dxa"/>
              <w:left w:w="100" w:type="dxa"/>
              <w:bottom w:w="100" w:type="dxa"/>
              <w:right w:w="100" w:type="dxa"/>
            </w:tcMar>
          </w:tcPr>
          <w:p w14:paraId="1C7A48AB" w14:textId="77777777" w:rsidR="005F38D0" w:rsidRPr="005F38D0" w:rsidRDefault="005F38D0" w:rsidP="00583950">
            <w:pPr>
              <w:spacing w:before="20"/>
              <w:ind w:left="800" w:right="820"/>
              <w:jc w:val="both"/>
              <w:rPr>
                <w:rFonts w:ascii="Times New Roman" w:hAnsi="Times New Roman" w:cs="Times New Roman"/>
              </w:rPr>
            </w:pPr>
            <w:r w:rsidRPr="005F38D0">
              <w:rPr>
                <w:rFonts w:ascii="Times New Roman" w:hAnsi="Times New Roman" w:cs="Times New Roman"/>
              </w:rPr>
              <w:t>3</w:t>
            </w:r>
          </w:p>
        </w:tc>
      </w:tr>
      <w:tr w:rsidR="005F38D0" w:rsidRPr="005F38D0" w14:paraId="71176C5D" w14:textId="77777777" w:rsidTr="005F38D0">
        <w:trPr>
          <w:trHeight w:val="287"/>
        </w:trPr>
        <w:tc>
          <w:tcPr>
            <w:tcW w:w="1860" w:type="dxa"/>
            <w:tcBorders>
              <w:top w:val="nil"/>
              <w:left w:val="single" w:sz="8" w:space="0" w:color="231F20"/>
              <w:bottom w:val="single" w:sz="8" w:space="0" w:color="231F20"/>
              <w:right w:val="single" w:sz="8" w:space="0" w:color="231F20"/>
            </w:tcBorders>
            <w:shd w:val="clear" w:color="auto" w:fill="auto"/>
            <w:tcMar>
              <w:top w:w="100" w:type="dxa"/>
              <w:left w:w="100" w:type="dxa"/>
              <w:bottom w:w="100" w:type="dxa"/>
              <w:right w:w="100" w:type="dxa"/>
            </w:tcMar>
          </w:tcPr>
          <w:p w14:paraId="03FF6916" w14:textId="77777777" w:rsidR="005F38D0" w:rsidRPr="005F38D0" w:rsidRDefault="005F38D0" w:rsidP="00AA3DDC">
            <w:pPr>
              <w:spacing w:before="20"/>
              <w:ind w:left="240" w:right="-20"/>
              <w:rPr>
                <w:rFonts w:ascii="Times New Roman" w:hAnsi="Times New Roman" w:cs="Times New Roman"/>
              </w:rPr>
            </w:pPr>
            <w:r w:rsidRPr="005F38D0">
              <w:rPr>
                <w:rFonts w:ascii="Times New Roman" w:hAnsi="Times New Roman" w:cs="Times New Roman"/>
              </w:rPr>
              <w:t>CSE</w:t>
            </w:r>
            <w:r w:rsidR="00BE6DC4">
              <w:rPr>
                <w:rFonts w:ascii="Times New Roman" w:hAnsi="Times New Roman" w:cs="Times New Roman"/>
              </w:rPr>
              <w:t>1202</w:t>
            </w:r>
          </w:p>
        </w:tc>
        <w:tc>
          <w:tcPr>
            <w:tcW w:w="5925" w:type="dxa"/>
            <w:tcBorders>
              <w:top w:val="nil"/>
              <w:left w:val="nil"/>
              <w:bottom w:val="single" w:sz="8" w:space="0" w:color="231F20"/>
              <w:right w:val="single" w:sz="8" w:space="0" w:color="231F20"/>
            </w:tcBorders>
            <w:shd w:val="clear" w:color="auto" w:fill="auto"/>
            <w:tcMar>
              <w:top w:w="100" w:type="dxa"/>
              <w:left w:w="100" w:type="dxa"/>
              <w:bottom w:w="100" w:type="dxa"/>
              <w:right w:w="100" w:type="dxa"/>
            </w:tcMar>
          </w:tcPr>
          <w:p w14:paraId="786F18A0" w14:textId="77777777" w:rsidR="005F38D0" w:rsidRPr="005F38D0" w:rsidRDefault="005F38D0" w:rsidP="00583950">
            <w:pPr>
              <w:spacing w:before="20"/>
              <w:ind w:left="240" w:right="-20"/>
              <w:rPr>
                <w:rFonts w:ascii="Times New Roman" w:hAnsi="Times New Roman" w:cs="Times New Roman"/>
              </w:rPr>
            </w:pPr>
            <w:r w:rsidRPr="005F38D0">
              <w:rPr>
                <w:rFonts w:ascii="Times New Roman" w:hAnsi="Times New Roman" w:cs="Times New Roman"/>
              </w:rPr>
              <w:t>Structured Programming LAB</w:t>
            </w:r>
          </w:p>
        </w:tc>
        <w:tc>
          <w:tcPr>
            <w:tcW w:w="1890" w:type="dxa"/>
            <w:tcBorders>
              <w:top w:val="nil"/>
              <w:left w:val="nil"/>
              <w:bottom w:val="single" w:sz="8" w:space="0" w:color="231F20"/>
              <w:right w:val="single" w:sz="8" w:space="0" w:color="231F20"/>
            </w:tcBorders>
            <w:shd w:val="clear" w:color="auto" w:fill="auto"/>
            <w:tcMar>
              <w:top w:w="100" w:type="dxa"/>
              <w:left w:w="100" w:type="dxa"/>
              <w:bottom w:w="100" w:type="dxa"/>
              <w:right w:w="100" w:type="dxa"/>
            </w:tcMar>
          </w:tcPr>
          <w:p w14:paraId="5910B5B3" w14:textId="77777777" w:rsidR="005F38D0" w:rsidRPr="005F38D0" w:rsidRDefault="005F38D0" w:rsidP="00583950">
            <w:pPr>
              <w:spacing w:before="20"/>
              <w:ind w:left="800" w:right="820"/>
              <w:jc w:val="both"/>
              <w:rPr>
                <w:rFonts w:ascii="Times New Roman" w:hAnsi="Times New Roman" w:cs="Times New Roman"/>
              </w:rPr>
            </w:pPr>
            <w:r w:rsidRPr="005F38D0">
              <w:rPr>
                <w:rFonts w:ascii="Times New Roman" w:hAnsi="Times New Roman" w:cs="Times New Roman"/>
              </w:rPr>
              <w:t>1</w:t>
            </w:r>
          </w:p>
        </w:tc>
      </w:tr>
      <w:tr w:rsidR="005F38D0" w:rsidRPr="005F38D0" w14:paraId="34655358" w14:textId="77777777" w:rsidTr="005F38D0">
        <w:trPr>
          <w:trHeight w:val="242"/>
        </w:trPr>
        <w:tc>
          <w:tcPr>
            <w:tcW w:w="1860" w:type="dxa"/>
            <w:tcBorders>
              <w:top w:val="nil"/>
              <w:left w:val="single" w:sz="8" w:space="0" w:color="231F20"/>
              <w:bottom w:val="single" w:sz="8" w:space="0" w:color="231F20"/>
              <w:right w:val="single" w:sz="8" w:space="0" w:color="231F20"/>
            </w:tcBorders>
            <w:shd w:val="clear" w:color="auto" w:fill="auto"/>
            <w:tcMar>
              <w:top w:w="100" w:type="dxa"/>
              <w:left w:w="100" w:type="dxa"/>
              <w:bottom w:w="100" w:type="dxa"/>
              <w:right w:w="100" w:type="dxa"/>
            </w:tcMar>
          </w:tcPr>
          <w:p w14:paraId="2AA531E9" w14:textId="77777777" w:rsidR="005F38D0" w:rsidRPr="005F38D0" w:rsidRDefault="005F38D0" w:rsidP="00AA3DDC">
            <w:pPr>
              <w:spacing w:before="20"/>
              <w:ind w:left="240" w:right="-20"/>
              <w:rPr>
                <w:rFonts w:ascii="Times New Roman" w:hAnsi="Times New Roman" w:cs="Times New Roman"/>
              </w:rPr>
            </w:pPr>
            <w:r w:rsidRPr="005F38D0">
              <w:rPr>
                <w:rFonts w:ascii="Times New Roman" w:hAnsi="Times New Roman" w:cs="Times New Roman"/>
              </w:rPr>
              <w:t>CSE</w:t>
            </w:r>
            <w:r w:rsidR="00BE6DC4">
              <w:rPr>
                <w:rFonts w:ascii="Times New Roman" w:hAnsi="Times New Roman" w:cs="Times New Roman"/>
              </w:rPr>
              <w:t>1203</w:t>
            </w:r>
          </w:p>
        </w:tc>
        <w:tc>
          <w:tcPr>
            <w:tcW w:w="5925" w:type="dxa"/>
            <w:tcBorders>
              <w:top w:val="nil"/>
              <w:left w:val="nil"/>
              <w:bottom w:val="single" w:sz="8" w:space="0" w:color="231F20"/>
              <w:right w:val="single" w:sz="8" w:space="0" w:color="231F20"/>
            </w:tcBorders>
            <w:shd w:val="clear" w:color="auto" w:fill="auto"/>
            <w:tcMar>
              <w:top w:w="100" w:type="dxa"/>
              <w:left w:w="100" w:type="dxa"/>
              <w:bottom w:w="100" w:type="dxa"/>
              <w:right w:w="100" w:type="dxa"/>
            </w:tcMar>
          </w:tcPr>
          <w:p w14:paraId="1E787084" w14:textId="77777777" w:rsidR="005F38D0" w:rsidRPr="005F38D0" w:rsidRDefault="005F38D0" w:rsidP="00583950">
            <w:pPr>
              <w:spacing w:before="20"/>
              <w:ind w:left="240" w:right="-20"/>
              <w:rPr>
                <w:rFonts w:ascii="Times New Roman" w:hAnsi="Times New Roman" w:cs="Times New Roman"/>
              </w:rPr>
            </w:pPr>
            <w:r w:rsidRPr="005F38D0">
              <w:rPr>
                <w:rFonts w:ascii="Times New Roman" w:hAnsi="Times New Roman" w:cs="Times New Roman"/>
              </w:rPr>
              <w:t>Discrete Mathematics</w:t>
            </w:r>
          </w:p>
        </w:tc>
        <w:tc>
          <w:tcPr>
            <w:tcW w:w="1890" w:type="dxa"/>
            <w:tcBorders>
              <w:top w:val="nil"/>
              <w:left w:val="nil"/>
              <w:bottom w:val="single" w:sz="8" w:space="0" w:color="231F20"/>
              <w:right w:val="single" w:sz="8" w:space="0" w:color="231F20"/>
            </w:tcBorders>
            <w:shd w:val="clear" w:color="auto" w:fill="auto"/>
            <w:tcMar>
              <w:top w:w="100" w:type="dxa"/>
              <w:left w:w="100" w:type="dxa"/>
              <w:bottom w:w="100" w:type="dxa"/>
              <w:right w:w="100" w:type="dxa"/>
            </w:tcMar>
          </w:tcPr>
          <w:p w14:paraId="0D814CA0" w14:textId="77777777" w:rsidR="005F38D0" w:rsidRPr="005F38D0" w:rsidRDefault="005F38D0" w:rsidP="00583950">
            <w:pPr>
              <w:spacing w:before="20"/>
              <w:ind w:left="800" w:right="820"/>
              <w:jc w:val="both"/>
              <w:rPr>
                <w:rFonts w:ascii="Times New Roman" w:hAnsi="Times New Roman" w:cs="Times New Roman"/>
              </w:rPr>
            </w:pPr>
            <w:r w:rsidRPr="005F38D0">
              <w:rPr>
                <w:rFonts w:ascii="Times New Roman" w:hAnsi="Times New Roman" w:cs="Times New Roman"/>
              </w:rPr>
              <w:t>3</w:t>
            </w:r>
          </w:p>
        </w:tc>
      </w:tr>
      <w:tr w:rsidR="005F38D0" w:rsidRPr="005F38D0" w14:paraId="758FB964" w14:textId="77777777" w:rsidTr="005F38D0">
        <w:trPr>
          <w:trHeight w:val="197"/>
        </w:trPr>
        <w:tc>
          <w:tcPr>
            <w:tcW w:w="1860" w:type="dxa"/>
            <w:tcBorders>
              <w:top w:val="nil"/>
              <w:left w:val="single" w:sz="8" w:space="0" w:color="231F20"/>
              <w:bottom w:val="single" w:sz="8" w:space="0" w:color="231F20"/>
              <w:right w:val="single" w:sz="8" w:space="0" w:color="231F20"/>
            </w:tcBorders>
            <w:shd w:val="clear" w:color="auto" w:fill="auto"/>
            <w:tcMar>
              <w:top w:w="100" w:type="dxa"/>
              <w:left w:w="100" w:type="dxa"/>
              <w:bottom w:w="100" w:type="dxa"/>
              <w:right w:w="100" w:type="dxa"/>
            </w:tcMar>
          </w:tcPr>
          <w:p w14:paraId="2E3B19CE" w14:textId="77777777" w:rsidR="005F38D0" w:rsidRPr="005F38D0" w:rsidRDefault="005F38D0" w:rsidP="00AA3DDC">
            <w:pPr>
              <w:spacing w:before="20"/>
              <w:ind w:left="240" w:right="-20"/>
              <w:rPr>
                <w:rFonts w:ascii="Times New Roman" w:hAnsi="Times New Roman" w:cs="Times New Roman"/>
              </w:rPr>
            </w:pPr>
            <w:r w:rsidRPr="005F38D0">
              <w:rPr>
                <w:rFonts w:ascii="Times New Roman" w:hAnsi="Times New Roman" w:cs="Times New Roman"/>
              </w:rPr>
              <w:t>CSE</w:t>
            </w:r>
            <w:r w:rsidR="00BE6DC4">
              <w:rPr>
                <w:rFonts w:ascii="Times New Roman" w:hAnsi="Times New Roman" w:cs="Times New Roman"/>
              </w:rPr>
              <w:t>1301</w:t>
            </w:r>
          </w:p>
        </w:tc>
        <w:tc>
          <w:tcPr>
            <w:tcW w:w="5925" w:type="dxa"/>
            <w:tcBorders>
              <w:top w:val="nil"/>
              <w:left w:val="nil"/>
              <w:bottom w:val="single" w:sz="8" w:space="0" w:color="231F20"/>
              <w:right w:val="single" w:sz="8" w:space="0" w:color="231F20"/>
            </w:tcBorders>
            <w:shd w:val="clear" w:color="auto" w:fill="auto"/>
            <w:tcMar>
              <w:top w:w="100" w:type="dxa"/>
              <w:left w:w="100" w:type="dxa"/>
              <w:bottom w:w="100" w:type="dxa"/>
              <w:right w:w="100" w:type="dxa"/>
            </w:tcMar>
          </w:tcPr>
          <w:p w14:paraId="2C59CE93" w14:textId="77777777" w:rsidR="005F38D0" w:rsidRPr="005F38D0" w:rsidRDefault="005F38D0" w:rsidP="00583950">
            <w:pPr>
              <w:spacing w:before="20"/>
              <w:ind w:left="240" w:right="-20"/>
              <w:rPr>
                <w:rFonts w:ascii="Times New Roman" w:hAnsi="Times New Roman" w:cs="Times New Roman"/>
              </w:rPr>
            </w:pPr>
            <w:r w:rsidRPr="005F38D0">
              <w:rPr>
                <w:rFonts w:ascii="Times New Roman" w:hAnsi="Times New Roman" w:cs="Times New Roman"/>
              </w:rPr>
              <w:t>Data Structures</w:t>
            </w:r>
          </w:p>
        </w:tc>
        <w:tc>
          <w:tcPr>
            <w:tcW w:w="1890" w:type="dxa"/>
            <w:tcBorders>
              <w:top w:val="nil"/>
              <w:left w:val="nil"/>
              <w:bottom w:val="single" w:sz="8" w:space="0" w:color="231F20"/>
              <w:right w:val="single" w:sz="8" w:space="0" w:color="231F20"/>
            </w:tcBorders>
            <w:shd w:val="clear" w:color="auto" w:fill="auto"/>
            <w:tcMar>
              <w:top w:w="100" w:type="dxa"/>
              <w:left w:w="100" w:type="dxa"/>
              <w:bottom w:w="100" w:type="dxa"/>
              <w:right w:w="100" w:type="dxa"/>
            </w:tcMar>
          </w:tcPr>
          <w:p w14:paraId="0C56B5F9" w14:textId="77777777" w:rsidR="005F38D0" w:rsidRPr="005F38D0" w:rsidRDefault="005F38D0" w:rsidP="00583950">
            <w:pPr>
              <w:spacing w:before="20"/>
              <w:ind w:left="800" w:right="820"/>
              <w:jc w:val="both"/>
              <w:rPr>
                <w:rFonts w:ascii="Times New Roman" w:hAnsi="Times New Roman" w:cs="Times New Roman"/>
              </w:rPr>
            </w:pPr>
            <w:r w:rsidRPr="005F38D0">
              <w:rPr>
                <w:rFonts w:ascii="Times New Roman" w:hAnsi="Times New Roman" w:cs="Times New Roman"/>
              </w:rPr>
              <w:t>3</w:t>
            </w:r>
          </w:p>
        </w:tc>
      </w:tr>
      <w:tr w:rsidR="005F38D0" w:rsidRPr="005F38D0" w14:paraId="738EAFFE" w14:textId="77777777" w:rsidTr="005F38D0">
        <w:trPr>
          <w:trHeight w:val="242"/>
        </w:trPr>
        <w:tc>
          <w:tcPr>
            <w:tcW w:w="1860" w:type="dxa"/>
            <w:tcBorders>
              <w:top w:val="nil"/>
              <w:left w:val="single" w:sz="8" w:space="0" w:color="231F20"/>
              <w:bottom w:val="single" w:sz="8" w:space="0" w:color="231F20"/>
              <w:right w:val="single" w:sz="8" w:space="0" w:color="231F20"/>
            </w:tcBorders>
            <w:shd w:val="clear" w:color="auto" w:fill="auto"/>
            <w:tcMar>
              <w:top w:w="100" w:type="dxa"/>
              <w:left w:w="100" w:type="dxa"/>
              <w:bottom w:w="100" w:type="dxa"/>
              <w:right w:w="100" w:type="dxa"/>
            </w:tcMar>
          </w:tcPr>
          <w:p w14:paraId="25C82A6A" w14:textId="77777777" w:rsidR="005F38D0" w:rsidRPr="005F38D0" w:rsidRDefault="005F38D0" w:rsidP="00AA3DDC">
            <w:pPr>
              <w:spacing w:before="20"/>
              <w:ind w:left="240" w:right="-20"/>
              <w:rPr>
                <w:rFonts w:ascii="Times New Roman" w:hAnsi="Times New Roman" w:cs="Times New Roman"/>
              </w:rPr>
            </w:pPr>
            <w:r w:rsidRPr="005F38D0">
              <w:rPr>
                <w:rFonts w:ascii="Times New Roman" w:hAnsi="Times New Roman" w:cs="Times New Roman"/>
              </w:rPr>
              <w:t>CSE</w:t>
            </w:r>
            <w:r w:rsidR="00BE6DC4">
              <w:rPr>
                <w:rFonts w:ascii="Times New Roman" w:hAnsi="Times New Roman" w:cs="Times New Roman"/>
              </w:rPr>
              <w:t>1302</w:t>
            </w:r>
          </w:p>
        </w:tc>
        <w:tc>
          <w:tcPr>
            <w:tcW w:w="5925" w:type="dxa"/>
            <w:tcBorders>
              <w:top w:val="nil"/>
              <w:left w:val="nil"/>
              <w:bottom w:val="single" w:sz="8" w:space="0" w:color="231F20"/>
              <w:right w:val="single" w:sz="8" w:space="0" w:color="231F20"/>
            </w:tcBorders>
            <w:shd w:val="clear" w:color="auto" w:fill="auto"/>
            <w:tcMar>
              <w:top w:w="100" w:type="dxa"/>
              <w:left w:w="100" w:type="dxa"/>
              <w:bottom w:w="100" w:type="dxa"/>
              <w:right w:w="100" w:type="dxa"/>
            </w:tcMar>
          </w:tcPr>
          <w:p w14:paraId="0B0FEC5E" w14:textId="77777777" w:rsidR="005F38D0" w:rsidRPr="005F38D0" w:rsidRDefault="005F38D0" w:rsidP="00583950">
            <w:pPr>
              <w:spacing w:before="20"/>
              <w:ind w:left="240" w:right="-20"/>
              <w:rPr>
                <w:rFonts w:ascii="Times New Roman" w:hAnsi="Times New Roman" w:cs="Times New Roman"/>
              </w:rPr>
            </w:pPr>
            <w:r w:rsidRPr="005F38D0">
              <w:rPr>
                <w:rFonts w:ascii="Times New Roman" w:hAnsi="Times New Roman" w:cs="Times New Roman"/>
              </w:rPr>
              <w:t>Data Structures LAB</w:t>
            </w:r>
          </w:p>
        </w:tc>
        <w:tc>
          <w:tcPr>
            <w:tcW w:w="1890" w:type="dxa"/>
            <w:tcBorders>
              <w:top w:val="nil"/>
              <w:left w:val="nil"/>
              <w:bottom w:val="single" w:sz="8" w:space="0" w:color="231F20"/>
              <w:right w:val="single" w:sz="8" w:space="0" w:color="231F20"/>
            </w:tcBorders>
            <w:shd w:val="clear" w:color="auto" w:fill="auto"/>
            <w:tcMar>
              <w:top w:w="100" w:type="dxa"/>
              <w:left w:w="100" w:type="dxa"/>
              <w:bottom w:w="100" w:type="dxa"/>
              <w:right w:w="100" w:type="dxa"/>
            </w:tcMar>
          </w:tcPr>
          <w:p w14:paraId="7CEB8D0A" w14:textId="77777777" w:rsidR="005F38D0" w:rsidRPr="005F38D0" w:rsidRDefault="005F38D0" w:rsidP="00583950">
            <w:pPr>
              <w:spacing w:before="20"/>
              <w:ind w:left="800" w:right="820"/>
              <w:jc w:val="both"/>
              <w:rPr>
                <w:rFonts w:ascii="Times New Roman" w:hAnsi="Times New Roman" w:cs="Times New Roman"/>
              </w:rPr>
            </w:pPr>
            <w:r w:rsidRPr="005F38D0">
              <w:rPr>
                <w:rFonts w:ascii="Times New Roman" w:hAnsi="Times New Roman" w:cs="Times New Roman"/>
              </w:rPr>
              <w:t>1</w:t>
            </w:r>
          </w:p>
        </w:tc>
      </w:tr>
      <w:tr w:rsidR="005F38D0" w:rsidRPr="005F38D0" w14:paraId="5D66C3F6" w14:textId="77777777" w:rsidTr="005F38D0">
        <w:trPr>
          <w:trHeight w:val="287"/>
        </w:trPr>
        <w:tc>
          <w:tcPr>
            <w:tcW w:w="1860" w:type="dxa"/>
            <w:tcBorders>
              <w:top w:val="nil"/>
              <w:left w:val="single" w:sz="8" w:space="0" w:color="231F20"/>
              <w:bottom w:val="single" w:sz="8" w:space="0" w:color="231F20"/>
              <w:right w:val="single" w:sz="8" w:space="0" w:color="231F20"/>
            </w:tcBorders>
            <w:shd w:val="clear" w:color="auto" w:fill="auto"/>
            <w:tcMar>
              <w:top w:w="100" w:type="dxa"/>
              <w:left w:w="100" w:type="dxa"/>
              <w:bottom w:w="100" w:type="dxa"/>
              <w:right w:w="100" w:type="dxa"/>
            </w:tcMar>
          </w:tcPr>
          <w:p w14:paraId="44028AC0" w14:textId="77777777" w:rsidR="005F38D0" w:rsidRPr="005F38D0" w:rsidRDefault="005F38D0" w:rsidP="00AA3DDC">
            <w:pPr>
              <w:spacing w:before="20"/>
              <w:ind w:left="240" w:right="-20"/>
              <w:rPr>
                <w:rFonts w:ascii="Times New Roman" w:hAnsi="Times New Roman" w:cs="Times New Roman"/>
              </w:rPr>
            </w:pPr>
            <w:r w:rsidRPr="005F38D0">
              <w:rPr>
                <w:rFonts w:ascii="Times New Roman" w:hAnsi="Times New Roman" w:cs="Times New Roman"/>
              </w:rPr>
              <w:t>CSE2</w:t>
            </w:r>
            <w:r w:rsidR="00BE6DC4">
              <w:rPr>
                <w:rFonts w:ascii="Times New Roman" w:hAnsi="Times New Roman" w:cs="Times New Roman"/>
              </w:rPr>
              <w:t>101</w:t>
            </w:r>
          </w:p>
        </w:tc>
        <w:tc>
          <w:tcPr>
            <w:tcW w:w="5925" w:type="dxa"/>
            <w:tcBorders>
              <w:top w:val="nil"/>
              <w:left w:val="nil"/>
              <w:bottom w:val="single" w:sz="8" w:space="0" w:color="231F20"/>
              <w:right w:val="single" w:sz="8" w:space="0" w:color="231F20"/>
            </w:tcBorders>
            <w:shd w:val="clear" w:color="auto" w:fill="auto"/>
            <w:tcMar>
              <w:top w:w="100" w:type="dxa"/>
              <w:left w:w="100" w:type="dxa"/>
              <w:bottom w:w="100" w:type="dxa"/>
              <w:right w:w="100" w:type="dxa"/>
            </w:tcMar>
          </w:tcPr>
          <w:p w14:paraId="3091BBBF" w14:textId="77777777" w:rsidR="005F38D0" w:rsidRPr="005F38D0" w:rsidRDefault="005F38D0" w:rsidP="00583950">
            <w:pPr>
              <w:spacing w:before="20"/>
              <w:ind w:left="240" w:right="-20"/>
              <w:rPr>
                <w:rFonts w:ascii="Times New Roman" w:hAnsi="Times New Roman" w:cs="Times New Roman"/>
              </w:rPr>
            </w:pPr>
            <w:r w:rsidRPr="005F38D0">
              <w:rPr>
                <w:rFonts w:ascii="Times New Roman" w:hAnsi="Times New Roman" w:cs="Times New Roman"/>
              </w:rPr>
              <w:t>Digital Logic Design</w:t>
            </w:r>
          </w:p>
        </w:tc>
        <w:tc>
          <w:tcPr>
            <w:tcW w:w="1890" w:type="dxa"/>
            <w:tcBorders>
              <w:top w:val="nil"/>
              <w:left w:val="nil"/>
              <w:bottom w:val="single" w:sz="8" w:space="0" w:color="231F20"/>
              <w:right w:val="single" w:sz="8" w:space="0" w:color="231F20"/>
            </w:tcBorders>
            <w:shd w:val="clear" w:color="auto" w:fill="auto"/>
            <w:tcMar>
              <w:top w:w="100" w:type="dxa"/>
              <w:left w:w="100" w:type="dxa"/>
              <w:bottom w:w="100" w:type="dxa"/>
              <w:right w:w="100" w:type="dxa"/>
            </w:tcMar>
          </w:tcPr>
          <w:p w14:paraId="61DC599D" w14:textId="77777777" w:rsidR="005F38D0" w:rsidRPr="005F38D0" w:rsidRDefault="005F38D0" w:rsidP="00583950">
            <w:pPr>
              <w:spacing w:before="20"/>
              <w:ind w:left="800" w:right="820"/>
              <w:jc w:val="both"/>
              <w:rPr>
                <w:rFonts w:ascii="Times New Roman" w:hAnsi="Times New Roman" w:cs="Times New Roman"/>
              </w:rPr>
            </w:pPr>
            <w:r w:rsidRPr="005F38D0">
              <w:rPr>
                <w:rFonts w:ascii="Times New Roman" w:hAnsi="Times New Roman" w:cs="Times New Roman"/>
              </w:rPr>
              <w:t>3</w:t>
            </w:r>
          </w:p>
        </w:tc>
      </w:tr>
      <w:tr w:rsidR="005F38D0" w:rsidRPr="005F38D0" w14:paraId="3E7A13F2" w14:textId="77777777" w:rsidTr="005F38D0">
        <w:trPr>
          <w:trHeight w:val="242"/>
        </w:trPr>
        <w:tc>
          <w:tcPr>
            <w:tcW w:w="1860" w:type="dxa"/>
            <w:tcBorders>
              <w:top w:val="nil"/>
              <w:left w:val="single" w:sz="8" w:space="0" w:color="231F20"/>
              <w:bottom w:val="single" w:sz="8" w:space="0" w:color="231F20"/>
              <w:right w:val="single" w:sz="8" w:space="0" w:color="231F20"/>
            </w:tcBorders>
            <w:shd w:val="clear" w:color="auto" w:fill="auto"/>
            <w:tcMar>
              <w:top w:w="100" w:type="dxa"/>
              <w:left w:w="100" w:type="dxa"/>
              <w:bottom w:w="100" w:type="dxa"/>
              <w:right w:w="100" w:type="dxa"/>
            </w:tcMar>
          </w:tcPr>
          <w:p w14:paraId="4A788BBC" w14:textId="77777777" w:rsidR="005F38D0" w:rsidRPr="005F38D0" w:rsidRDefault="00AA3DDC" w:rsidP="00583950">
            <w:pPr>
              <w:spacing w:before="20"/>
              <w:ind w:left="240" w:right="-20"/>
              <w:rPr>
                <w:rFonts w:ascii="Times New Roman" w:hAnsi="Times New Roman" w:cs="Times New Roman"/>
              </w:rPr>
            </w:pPr>
            <w:r>
              <w:rPr>
                <w:rFonts w:ascii="Times New Roman" w:hAnsi="Times New Roman" w:cs="Times New Roman"/>
              </w:rPr>
              <w:t>CSE</w:t>
            </w:r>
            <w:r w:rsidR="00BE6DC4">
              <w:rPr>
                <w:rFonts w:ascii="Times New Roman" w:hAnsi="Times New Roman" w:cs="Times New Roman"/>
              </w:rPr>
              <w:t>2102</w:t>
            </w:r>
          </w:p>
        </w:tc>
        <w:tc>
          <w:tcPr>
            <w:tcW w:w="5925" w:type="dxa"/>
            <w:tcBorders>
              <w:top w:val="nil"/>
              <w:left w:val="nil"/>
              <w:bottom w:val="single" w:sz="8" w:space="0" w:color="231F20"/>
              <w:right w:val="single" w:sz="8" w:space="0" w:color="231F20"/>
            </w:tcBorders>
            <w:shd w:val="clear" w:color="auto" w:fill="auto"/>
            <w:tcMar>
              <w:top w:w="100" w:type="dxa"/>
              <w:left w:w="100" w:type="dxa"/>
              <w:bottom w:w="100" w:type="dxa"/>
              <w:right w:w="100" w:type="dxa"/>
            </w:tcMar>
          </w:tcPr>
          <w:p w14:paraId="0D957D32" w14:textId="77777777" w:rsidR="005F38D0" w:rsidRPr="005F38D0" w:rsidRDefault="005F38D0" w:rsidP="00583950">
            <w:pPr>
              <w:spacing w:before="20"/>
              <w:ind w:left="240" w:right="-20"/>
              <w:rPr>
                <w:rFonts w:ascii="Times New Roman" w:hAnsi="Times New Roman" w:cs="Times New Roman"/>
              </w:rPr>
            </w:pPr>
            <w:r w:rsidRPr="005F38D0">
              <w:rPr>
                <w:rFonts w:ascii="Times New Roman" w:hAnsi="Times New Roman" w:cs="Times New Roman"/>
              </w:rPr>
              <w:t>Digital Logic Design Lab</w:t>
            </w:r>
          </w:p>
        </w:tc>
        <w:tc>
          <w:tcPr>
            <w:tcW w:w="1890" w:type="dxa"/>
            <w:tcBorders>
              <w:top w:val="nil"/>
              <w:left w:val="nil"/>
              <w:bottom w:val="single" w:sz="8" w:space="0" w:color="231F20"/>
              <w:right w:val="single" w:sz="8" w:space="0" w:color="231F20"/>
            </w:tcBorders>
            <w:shd w:val="clear" w:color="auto" w:fill="auto"/>
            <w:tcMar>
              <w:top w:w="100" w:type="dxa"/>
              <w:left w:w="100" w:type="dxa"/>
              <w:bottom w:w="100" w:type="dxa"/>
              <w:right w:w="100" w:type="dxa"/>
            </w:tcMar>
          </w:tcPr>
          <w:p w14:paraId="3AF0AF19" w14:textId="77777777" w:rsidR="005F38D0" w:rsidRPr="005F38D0" w:rsidRDefault="005F38D0" w:rsidP="00583950">
            <w:pPr>
              <w:spacing w:before="20"/>
              <w:ind w:left="800" w:right="820"/>
              <w:jc w:val="both"/>
              <w:rPr>
                <w:rFonts w:ascii="Times New Roman" w:hAnsi="Times New Roman" w:cs="Times New Roman"/>
              </w:rPr>
            </w:pPr>
            <w:r w:rsidRPr="005F38D0">
              <w:rPr>
                <w:rFonts w:ascii="Times New Roman" w:hAnsi="Times New Roman" w:cs="Times New Roman"/>
              </w:rPr>
              <w:t>1</w:t>
            </w:r>
          </w:p>
        </w:tc>
      </w:tr>
      <w:tr w:rsidR="005F38D0" w:rsidRPr="005F38D0" w14:paraId="1433C82A" w14:textId="77777777" w:rsidTr="005F38D0">
        <w:trPr>
          <w:trHeight w:val="287"/>
        </w:trPr>
        <w:tc>
          <w:tcPr>
            <w:tcW w:w="1860" w:type="dxa"/>
            <w:tcBorders>
              <w:top w:val="nil"/>
              <w:left w:val="single" w:sz="8" w:space="0" w:color="231F20"/>
              <w:bottom w:val="single" w:sz="8" w:space="0" w:color="231F20"/>
              <w:right w:val="single" w:sz="8" w:space="0" w:color="231F20"/>
            </w:tcBorders>
            <w:shd w:val="clear" w:color="auto" w:fill="auto"/>
            <w:tcMar>
              <w:top w:w="100" w:type="dxa"/>
              <w:left w:w="100" w:type="dxa"/>
              <w:bottom w:w="100" w:type="dxa"/>
              <w:right w:w="100" w:type="dxa"/>
            </w:tcMar>
          </w:tcPr>
          <w:p w14:paraId="6C5BF7CA" w14:textId="77777777" w:rsidR="005F38D0" w:rsidRPr="005F38D0" w:rsidRDefault="005F38D0" w:rsidP="00AA3DDC">
            <w:pPr>
              <w:spacing w:before="20"/>
              <w:ind w:left="240" w:right="-20"/>
              <w:rPr>
                <w:rFonts w:ascii="Times New Roman" w:hAnsi="Times New Roman" w:cs="Times New Roman"/>
              </w:rPr>
            </w:pPr>
            <w:r w:rsidRPr="005F38D0">
              <w:rPr>
                <w:rFonts w:ascii="Times New Roman" w:hAnsi="Times New Roman" w:cs="Times New Roman"/>
              </w:rPr>
              <w:t>CSE</w:t>
            </w:r>
            <w:r w:rsidR="00BE6DC4">
              <w:rPr>
                <w:rFonts w:ascii="Times New Roman" w:hAnsi="Times New Roman" w:cs="Times New Roman"/>
              </w:rPr>
              <w:t>21</w:t>
            </w:r>
            <w:r w:rsidRPr="005F38D0">
              <w:rPr>
                <w:rFonts w:ascii="Times New Roman" w:hAnsi="Times New Roman" w:cs="Times New Roman"/>
              </w:rPr>
              <w:t>03</w:t>
            </w:r>
          </w:p>
        </w:tc>
        <w:tc>
          <w:tcPr>
            <w:tcW w:w="5925" w:type="dxa"/>
            <w:tcBorders>
              <w:top w:val="nil"/>
              <w:left w:val="nil"/>
              <w:bottom w:val="single" w:sz="8" w:space="0" w:color="231F20"/>
              <w:right w:val="single" w:sz="8" w:space="0" w:color="231F20"/>
            </w:tcBorders>
            <w:shd w:val="clear" w:color="auto" w:fill="auto"/>
            <w:tcMar>
              <w:top w:w="100" w:type="dxa"/>
              <w:left w:w="100" w:type="dxa"/>
              <w:bottom w:w="100" w:type="dxa"/>
              <w:right w:w="100" w:type="dxa"/>
            </w:tcMar>
          </w:tcPr>
          <w:p w14:paraId="1F3DE829" w14:textId="77777777" w:rsidR="005F38D0" w:rsidRPr="005F38D0" w:rsidRDefault="005F38D0" w:rsidP="00583950">
            <w:pPr>
              <w:spacing w:before="20"/>
              <w:ind w:left="240" w:right="-20"/>
              <w:rPr>
                <w:rFonts w:ascii="Times New Roman" w:hAnsi="Times New Roman" w:cs="Times New Roman"/>
              </w:rPr>
            </w:pPr>
            <w:r w:rsidRPr="005F38D0">
              <w:rPr>
                <w:rFonts w:ascii="Times New Roman" w:hAnsi="Times New Roman" w:cs="Times New Roman"/>
              </w:rPr>
              <w:t>Object Oriented Programming</w:t>
            </w:r>
          </w:p>
        </w:tc>
        <w:tc>
          <w:tcPr>
            <w:tcW w:w="1890" w:type="dxa"/>
            <w:tcBorders>
              <w:top w:val="nil"/>
              <w:left w:val="nil"/>
              <w:bottom w:val="single" w:sz="8" w:space="0" w:color="231F20"/>
              <w:right w:val="single" w:sz="8" w:space="0" w:color="231F20"/>
            </w:tcBorders>
            <w:shd w:val="clear" w:color="auto" w:fill="auto"/>
            <w:tcMar>
              <w:top w:w="100" w:type="dxa"/>
              <w:left w:w="100" w:type="dxa"/>
              <w:bottom w:w="100" w:type="dxa"/>
              <w:right w:w="100" w:type="dxa"/>
            </w:tcMar>
          </w:tcPr>
          <w:p w14:paraId="25003667" w14:textId="77777777" w:rsidR="005F38D0" w:rsidRPr="005F38D0" w:rsidRDefault="005F38D0" w:rsidP="00583950">
            <w:pPr>
              <w:spacing w:before="20"/>
              <w:ind w:left="800" w:right="820"/>
              <w:jc w:val="both"/>
              <w:rPr>
                <w:rFonts w:ascii="Times New Roman" w:eastAsia="Times New Roman" w:hAnsi="Times New Roman" w:cs="Times New Roman"/>
              </w:rPr>
            </w:pPr>
            <w:r>
              <w:rPr>
                <w:rFonts w:ascii="Times New Roman" w:eastAsia="Times New Roman" w:hAnsi="Times New Roman" w:cs="Times New Roman"/>
              </w:rPr>
              <w:t>3</w:t>
            </w:r>
          </w:p>
        </w:tc>
      </w:tr>
      <w:tr w:rsidR="00773261" w:rsidRPr="005F38D0" w14:paraId="7B428772" w14:textId="77777777" w:rsidTr="005F38D0">
        <w:trPr>
          <w:trHeight w:val="287"/>
        </w:trPr>
        <w:tc>
          <w:tcPr>
            <w:tcW w:w="1860" w:type="dxa"/>
            <w:tcBorders>
              <w:top w:val="nil"/>
              <w:left w:val="single" w:sz="8" w:space="0" w:color="231F20"/>
              <w:bottom w:val="single" w:sz="8" w:space="0" w:color="231F20"/>
              <w:right w:val="single" w:sz="8" w:space="0" w:color="231F20"/>
            </w:tcBorders>
            <w:shd w:val="clear" w:color="auto" w:fill="auto"/>
            <w:tcMar>
              <w:top w:w="100" w:type="dxa"/>
              <w:left w:w="100" w:type="dxa"/>
              <w:bottom w:w="100" w:type="dxa"/>
              <w:right w:w="100" w:type="dxa"/>
            </w:tcMar>
          </w:tcPr>
          <w:p w14:paraId="2192B652" w14:textId="77777777" w:rsidR="00773261" w:rsidRPr="005F38D0" w:rsidRDefault="00BE6DC4" w:rsidP="00AA3DDC">
            <w:pPr>
              <w:spacing w:before="20"/>
              <w:ind w:left="240" w:right="-20"/>
              <w:rPr>
                <w:rFonts w:ascii="Times New Roman" w:hAnsi="Times New Roman" w:cs="Times New Roman"/>
              </w:rPr>
            </w:pPr>
            <w:r>
              <w:rPr>
                <w:rFonts w:ascii="Times New Roman" w:hAnsi="Times New Roman" w:cs="Times New Roman"/>
              </w:rPr>
              <w:t>CSE21</w:t>
            </w:r>
            <w:r w:rsidR="00773261">
              <w:rPr>
                <w:rFonts w:ascii="Times New Roman" w:hAnsi="Times New Roman" w:cs="Times New Roman"/>
              </w:rPr>
              <w:t>04</w:t>
            </w:r>
          </w:p>
        </w:tc>
        <w:tc>
          <w:tcPr>
            <w:tcW w:w="5925" w:type="dxa"/>
            <w:tcBorders>
              <w:top w:val="nil"/>
              <w:left w:val="nil"/>
              <w:bottom w:val="single" w:sz="8" w:space="0" w:color="231F20"/>
              <w:right w:val="single" w:sz="8" w:space="0" w:color="231F20"/>
            </w:tcBorders>
            <w:shd w:val="clear" w:color="auto" w:fill="auto"/>
            <w:tcMar>
              <w:top w:w="100" w:type="dxa"/>
              <w:left w:w="100" w:type="dxa"/>
              <w:bottom w:w="100" w:type="dxa"/>
              <w:right w:w="100" w:type="dxa"/>
            </w:tcMar>
          </w:tcPr>
          <w:p w14:paraId="14693112" w14:textId="77777777" w:rsidR="00773261" w:rsidRPr="005F38D0" w:rsidRDefault="00773261" w:rsidP="00583950">
            <w:pPr>
              <w:spacing w:before="20"/>
              <w:ind w:left="240" w:right="-20"/>
              <w:rPr>
                <w:rFonts w:ascii="Times New Roman" w:hAnsi="Times New Roman" w:cs="Times New Roman"/>
              </w:rPr>
            </w:pPr>
            <w:r w:rsidRPr="005F38D0">
              <w:rPr>
                <w:rFonts w:ascii="Times New Roman" w:hAnsi="Times New Roman" w:cs="Times New Roman"/>
              </w:rPr>
              <w:t>Object Oriented Programming LAB</w:t>
            </w:r>
          </w:p>
        </w:tc>
        <w:tc>
          <w:tcPr>
            <w:tcW w:w="1890" w:type="dxa"/>
            <w:tcBorders>
              <w:top w:val="nil"/>
              <w:left w:val="nil"/>
              <w:bottom w:val="single" w:sz="8" w:space="0" w:color="231F20"/>
              <w:right w:val="single" w:sz="8" w:space="0" w:color="231F20"/>
            </w:tcBorders>
            <w:shd w:val="clear" w:color="auto" w:fill="auto"/>
            <w:tcMar>
              <w:top w:w="100" w:type="dxa"/>
              <w:left w:w="100" w:type="dxa"/>
              <w:bottom w:w="100" w:type="dxa"/>
              <w:right w:w="100" w:type="dxa"/>
            </w:tcMar>
          </w:tcPr>
          <w:p w14:paraId="228C4BBE" w14:textId="77777777" w:rsidR="00773261" w:rsidRDefault="00773261" w:rsidP="00583950">
            <w:pPr>
              <w:spacing w:before="20"/>
              <w:ind w:left="800" w:right="820"/>
              <w:jc w:val="both"/>
              <w:rPr>
                <w:rFonts w:ascii="Times New Roman" w:eastAsia="Times New Roman" w:hAnsi="Times New Roman" w:cs="Times New Roman"/>
              </w:rPr>
            </w:pPr>
            <w:r>
              <w:rPr>
                <w:rFonts w:ascii="Times New Roman" w:eastAsia="Times New Roman" w:hAnsi="Times New Roman" w:cs="Times New Roman"/>
              </w:rPr>
              <w:t>1</w:t>
            </w:r>
          </w:p>
        </w:tc>
      </w:tr>
      <w:tr w:rsidR="005F38D0" w:rsidRPr="005F38D0" w14:paraId="416EC8B9" w14:textId="77777777" w:rsidTr="00FD22C5">
        <w:trPr>
          <w:trHeight w:val="197"/>
        </w:trPr>
        <w:tc>
          <w:tcPr>
            <w:tcW w:w="1860" w:type="dxa"/>
            <w:tcBorders>
              <w:top w:val="nil"/>
              <w:left w:val="single" w:sz="8" w:space="0" w:color="231F20"/>
              <w:bottom w:val="single" w:sz="8" w:space="0" w:color="231F20"/>
              <w:right w:val="single" w:sz="8" w:space="0" w:color="231F20"/>
            </w:tcBorders>
            <w:shd w:val="clear" w:color="auto" w:fill="auto"/>
            <w:tcMar>
              <w:top w:w="100" w:type="dxa"/>
              <w:left w:w="100" w:type="dxa"/>
              <w:bottom w:w="100" w:type="dxa"/>
              <w:right w:w="100" w:type="dxa"/>
            </w:tcMar>
          </w:tcPr>
          <w:p w14:paraId="42530EEF" w14:textId="77777777" w:rsidR="005F38D0" w:rsidRPr="005F38D0" w:rsidRDefault="00773261" w:rsidP="00583950">
            <w:pPr>
              <w:spacing w:before="20"/>
              <w:ind w:left="240" w:right="-20"/>
              <w:rPr>
                <w:rFonts w:ascii="Times New Roman" w:hAnsi="Times New Roman" w:cs="Times New Roman"/>
              </w:rPr>
            </w:pPr>
            <w:r>
              <w:rPr>
                <w:rFonts w:ascii="Times New Roman" w:hAnsi="Times New Roman" w:cs="Times New Roman"/>
              </w:rPr>
              <w:t>CSE</w:t>
            </w:r>
            <w:r w:rsidR="00BE6DC4">
              <w:rPr>
                <w:rFonts w:ascii="Times New Roman" w:hAnsi="Times New Roman" w:cs="Times New Roman"/>
              </w:rPr>
              <w:t>2201</w:t>
            </w:r>
          </w:p>
        </w:tc>
        <w:tc>
          <w:tcPr>
            <w:tcW w:w="5925" w:type="dxa"/>
            <w:tcBorders>
              <w:top w:val="nil"/>
              <w:left w:val="nil"/>
              <w:bottom w:val="single" w:sz="8" w:space="0" w:color="231F20"/>
              <w:right w:val="single" w:sz="8" w:space="0" w:color="231F20"/>
            </w:tcBorders>
            <w:shd w:val="clear" w:color="auto" w:fill="auto"/>
            <w:tcMar>
              <w:top w:w="100" w:type="dxa"/>
              <w:left w:w="100" w:type="dxa"/>
              <w:bottom w:w="100" w:type="dxa"/>
              <w:right w:w="100" w:type="dxa"/>
            </w:tcMar>
          </w:tcPr>
          <w:p w14:paraId="0770BDAB" w14:textId="77777777" w:rsidR="005F38D0" w:rsidRPr="005F38D0" w:rsidRDefault="005F38D0" w:rsidP="00583950">
            <w:pPr>
              <w:spacing w:before="20"/>
              <w:ind w:left="240" w:right="-20"/>
              <w:rPr>
                <w:rFonts w:ascii="Times New Roman" w:hAnsi="Times New Roman" w:cs="Times New Roman"/>
              </w:rPr>
            </w:pPr>
            <w:r w:rsidRPr="005F38D0">
              <w:rPr>
                <w:rFonts w:ascii="Times New Roman" w:hAnsi="Times New Roman" w:cs="Times New Roman"/>
              </w:rPr>
              <w:t>Algorithms</w:t>
            </w:r>
          </w:p>
        </w:tc>
        <w:tc>
          <w:tcPr>
            <w:tcW w:w="1890" w:type="dxa"/>
            <w:tcBorders>
              <w:top w:val="nil"/>
              <w:left w:val="nil"/>
              <w:bottom w:val="single" w:sz="8" w:space="0" w:color="231F20"/>
              <w:right w:val="single" w:sz="8" w:space="0" w:color="231F20"/>
            </w:tcBorders>
            <w:shd w:val="clear" w:color="auto" w:fill="auto"/>
            <w:tcMar>
              <w:top w:w="100" w:type="dxa"/>
              <w:left w:w="100" w:type="dxa"/>
              <w:bottom w:w="100" w:type="dxa"/>
              <w:right w:w="100" w:type="dxa"/>
            </w:tcMar>
          </w:tcPr>
          <w:p w14:paraId="0B29109B" w14:textId="77777777" w:rsidR="005F38D0" w:rsidRPr="005F38D0" w:rsidRDefault="005F38D0" w:rsidP="00583950">
            <w:pPr>
              <w:spacing w:before="20"/>
              <w:ind w:left="800" w:right="820"/>
              <w:jc w:val="both"/>
              <w:rPr>
                <w:rFonts w:ascii="Times New Roman" w:hAnsi="Times New Roman" w:cs="Times New Roman"/>
              </w:rPr>
            </w:pPr>
            <w:r w:rsidRPr="005F38D0">
              <w:rPr>
                <w:rFonts w:ascii="Times New Roman" w:hAnsi="Times New Roman" w:cs="Times New Roman"/>
              </w:rPr>
              <w:t>3</w:t>
            </w:r>
          </w:p>
        </w:tc>
      </w:tr>
      <w:tr w:rsidR="005F38D0" w:rsidRPr="005F38D0" w14:paraId="5773F2AB" w14:textId="77777777" w:rsidTr="00FD22C5">
        <w:trPr>
          <w:trHeight w:val="242"/>
        </w:trPr>
        <w:tc>
          <w:tcPr>
            <w:tcW w:w="1860" w:type="dxa"/>
            <w:tcBorders>
              <w:top w:val="nil"/>
              <w:left w:val="single" w:sz="8" w:space="0" w:color="231F20"/>
              <w:bottom w:val="single" w:sz="8" w:space="0" w:color="231F20"/>
              <w:right w:val="single" w:sz="8" w:space="0" w:color="231F20"/>
            </w:tcBorders>
            <w:shd w:val="clear" w:color="auto" w:fill="auto"/>
            <w:tcMar>
              <w:top w:w="100" w:type="dxa"/>
              <w:left w:w="100" w:type="dxa"/>
              <w:bottom w:w="100" w:type="dxa"/>
              <w:right w:w="100" w:type="dxa"/>
            </w:tcMar>
          </w:tcPr>
          <w:p w14:paraId="521746CF" w14:textId="77777777" w:rsidR="005F38D0" w:rsidRPr="005F38D0" w:rsidRDefault="00773261" w:rsidP="00583950">
            <w:pPr>
              <w:spacing w:before="20"/>
              <w:ind w:left="240" w:right="-20"/>
              <w:rPr>
                <w:rFonts w:ascii="Times New Roman" w:hAnsi="Times New Roman" w:cs="Times New Roman"/>
              </w:rPr>
            </w:pPr>
            <w:r>
              <w:rPr>
                <w:rFonts w:ascii="Times New Roman" w:hAnsi="Times New Roman" w:cs="Times New Roman"/>
              </w:rPr>
              <w:t>CSE</w:t>
            </w:r>
            <w:r w:rsidR="00BE6DC4">
              <w:rPr>
                <w:rFonts w:ascii="Times New Roman" w:hAnsi="Times New Roman" w:cs="Times New Roman"/>
              </w:rPr>
              <w:t>2202</w:t>
            </w:r>
          </w:p>
        </w:tc>
        <w:tc>
          <w:tcPr>
            <w:tcW w:w="5925" w:type="dxa"/>
            <w:tcBorders>
              <w:top w:val="nil"/>
              <w:left w:val="nil"/>
              <w:bottom w:val="single" w:sz="8" w:space="0" w:color="231F20"/>
              <w:right w:val="single" w:sz="8" w:space="0" w:color="231F20"/>
            </w:tcBorders>
            <w:shd w:val="clear" w:color="auto" w:fill="auto"/>
            <w:tcMar>
              <w:top w:w="100" w:type="dxa"/>
              <w:left w:w="100" w:type="dxa"/>
              <w:bottom w:w="100" w:type="dxa"/>
              <w:right w:w="100" w:type="dxa"/>
            </w:tcMar>
          </w:tcPr>
          <w:p w14:paraId="620458BA" w14:textId="77777777" w:rsidR="005F38D0" w:rsidRPr="005F38D0" w:rsidRDefault="005F38D0" w:rsidP="00583950">
            <w:pPr>
              <w:spacing w:before="20"/>
              <w:ind w:left="240" w:right="-20"/>
              <w:rPr>
                <w:rFonts w:ascii="Times New Roman" w:hAnsi="Times New Roman" w:cs="Times New Roman"/>
              </w:rPr>
            </w:pPr>
            <w:r w:rsidRPr="005F38D0">
              <w:rPr>
                <w:rFonts w:ascii="Times New Roman" w:hAnsi="Times New Roman" w:cs="Times New Roman"/>
              </w:rPr>
              <w:t>Algorithms LAB</w:t>
            </w:r>
          </w:p>
        </w:tc>
        <w:tc>
          <w:tcPr>
            <w:tcW w:w="1890" w:type="dxa"/>
            <w:tcBorders>
              <w:top w:val="nil"/>
              <w:left w:val="nil"/>
              <w:bottom w:val="single" w:sz="8" w:space="0" w:color="231F20"/>
              <w:right w:val="single" w:sz="8" w:space="0" w:color="231F20"/>
            </w:tcBorders>
            <w:shd w:val="clear" w:color="auto" w:fill="auto"/>
            <w:tcMar>
              <w:top w:w="100" w:type="dxa"/>
              <w:left w:w="100" w:type="dxa"/>
              <w:bottom w:w="100" w:type="dxa"/>
              <w:right w:w="100" w:type="dxa"/>
            </w:tcMar>
          </w:tcPr>
          <w:p w14:paraId="5BCCB621" w14:textId="77777777" w:rsidR="005F38D0" w:rsidRPr="005F38D0" w:rsidRDefault="005F38D0" w:rsidP="00583950">
            <w:pPr>
              <w:spacing w:before="20"/>
              <w:ind w:left="800" w:right="820"/>
              <w:jc w:val="both"/>
              <w:rPr>
                <w:rFonts w:ascii="Times New Roman" w:hAnsi="Times New Roman" w:cs="Times New Roman"/>
              </w:rPr>
            </w:pPr>
            <w:r w:rsidRPr="005F38D0">
              <w:rPr>
                <w:rFonts w:ascii="Times New Roman" w:hAnsi="Times New Roman" w:cs="Times New Roman"/>
              </w:rPr>
              <w:t>1</w:t>
            </w:r>
          </w:p>
        </w:tc>
      </w:tr>
      <w:tr w:rsidR="005F38D0" w:rsidRPr="005F38D0" w14:paraId="3BADC652" w14:textId="77777777" w:rsidTr="00FD22C5">
        <w:trPr>
          <w:trHeight w:val="107"/>
        </w:trPr>
        <w:tc>
          <w:tcPr>
            <w:tcW w:w="1860" w:type="dxa"/>
            <w:tcBorders>
              <w:top w:val="nil"/>
              <w:left w:val="single" w:sz="8" w:space="0" w:color="231F20"/>
              <w:bottom w:val="single" w:sz="8" w:space="0" w:color="231F20"/>
              <w:right w:val="single" w:sz="8" w:space="0" w:color="231F20"/>
            </w:tcBorders>
            <w:shd w:val="clear" w:color="auto" w:fill="auto"/>
            <w:tcMar>
              <w:top w:w="100" w:type="dxa"/>
              <w:left w:w="100" w:type="dxa"/>
              <w:bottom w:w="100" w:type="dxa"/>
              <w:right w:w="100" w:type="dxa"/>
            </w:tcMar>
          </w:tcPr>
          <w:p w14:paraId="16316C6E" w14:textId="77777777" w:rsidR="005F38D0" w:rsidRPr="005F38D0" w:rsidRDefault="00773261" w:rsidP="00583950">
            <w:pPr>
              <w:spacing w:before="20"/>
              <w:ind w:left="240" w:right="-20"/>
              <w:rPr>
                <w:rFonts w:ascii="Times New Roman" w:hAnsi="Times New Roman" w:cs="Times New Roman"/>
              </w:rPr>
            </w:pPr>
            <w:r>
              <w:rPr>
                <w:rFonts w:ascii="Times New Roman" w:hAnsi="Times New Roman" w:cs="Times New Roman"/>
              </w:rPr>
              <w:t>CSE</w:t>
            </w:r>
            <w:r w:rsidR="00BE6DC4">
              <w:rPr>
                <w:rFonts w:ascii="Times New Roman" w:hAnsi="Times New Roman" w:cs="Times New Roman"/>
              </w:rPr>
              <w:t>2203</w:t>
            </w:r>
          </w:p>
        </w:tc>
        <w:tc>
          <w:tcPr>
            <w:tcW w:w="5925" w:type="dxa"/>
            <w:tcBorders>
              <w:top w:val="nil"/>
              <w:left w:val="nil"/>
              <w:bottom w:val="single" w:sz="8" w:space="0" w:color="231F20"/>
              <w:right w:val="single" w:sz="8" w:space="0" w:color="231F20"/>
            </w:tcBorders>
            <w:shd w:val="clear" w:color="auto" w:fill="auto"/>
            <w:tcMar>
              <w:top w:w="100" w:type="dxa"/>
              <w:left w:w="100" w:type="dxa"/>
              <w:bottom w:w="100" w:type="dxa"/>
              <w:right w:w="100" w:type="dxa"/>
            </w:tcMar>
          </w:tcPr>
          <w:p w14:paraId="0119776E" w14:textId="77777777" w:rsidR="005F38D0" w:rsidRPr="005F38D0" w:rsidRDefault="005F38D0" w:rsidP="00583950">
            <w:pPr>
              <w:spacing w:before="20"/>
              <w:ind w:left="240" w:right="-20"/>
              <w:rPr>
                <w:rFonts w:ascii="Times New Roman" w:hAnsi="Times New Roman" w:cs="Times New Roman"/>
              </w:rPr>
            </w:pPr>
            <w:r w:rsidRPr="005F38D0">
              <w:rPr>
                <w:rFonts w:ascii="Times New Roman" w:hAnsi="Times New Roman" w:cs="Times New Roman"/>
              </w:rPr>
              <w:t>Computer Organization and Architecture</w:t>
            </w:r>
          </w:p>
        </w:tc>
        <w:tc>
          <w:tcPr>
            <w:tcW w:w="1890" w:type="dxa"/>
            <w:tcBorders>
              <w:top w:val="nil"/>
              <w:left w:val="nil"/>
              <w:bottom w:val="single" w:sz="8" w:space="0" w:color="231F20"/>
              <w:right w:val="single" w:sz="8" w:space="0" w:color="231F20"/>
            </w:tcBorders>
            <w:shd w:val="clear" w:color="auto" w:fill="auto"/>
            <w:tcMar>
              <w:top w:w="100" w:type="dxa"/>
              <w:left w:w="100" w:type="dxa"/>
              <w:bottom w:w="100" w:type="dxa"/>
              <w:right w:w="100" w:type="dxa"/>
            </w:tcMar>
          </w:tcPr>
          <w:p w14:paraId="490764AB" w14:textId="77777777" w:rsidR="005F38D0" w:rsidRPr="005F38D0" w:rsidRDefault="005F38D0" w:rsidP="00583950">
            <w:pPr>
              <w:spacing w:before="20"/>
              <w:ind w:left="800" w:right="820"/>
              <w:jc w:val="both"/>
              <w:rPr>
                <w:rFonts w:ascii="Times New Roman" w:hAnsi="Times New Roman" w:cs="Times New Roman"/>
              </w:rPr>
            </w:pPr>
            <w:r w:rsidRPr="005F38D0">
              <w:rPr>
                <w:rFonts w:ascii="Times New Roman" w:hAnsi="Times New Roman" w:cs="Times New Roman"/>
              </w:rPr>
              <w:t>3</w:t>
            </w:r>
          </w:p>
        </w:tc>
      </w:tr>
      <w:tr w:rsidR="005F38D0" w:rsidRPr="005F38D0" w14:paraId="655D8DEB" w14:textId="77777777" w:rsidTr="00FD22C5">
        <w:trPr>
          <w:trHeight w:val="152"/>
        </w:trPr>
        <w:tc>
          <w:tcPr>
            <w:tcW w:w="1860" w:type="dxa"/>
            <w:tcBorders>
              <w:top w:val="nil"/>
              <w:left w:val="single" w:sz="8" w:space="0" w:color="231F20"/>
              <w:bottom w:val="single" w:sz="8" w:space="0" w:color="231F20"/>
              <w:right w:val="single" w:sz="8" w:space="0" w:color="231F20"/>
            </w:tcBorders>
            <w:shd w:val="clear" w:color="auto" w:fill="auto"/>
            <w:tcMar>
              <w:top w:w="100" w:type="dxa"/>
              <w:left w:w="100" w:type="dxa"/>
              <w:bottom w:w="100" w:type="dxa"/>
              <w:right w:w="100" w:type="dxa"/>
            </w:tcMar>
          </w:tcPr>
          <w:p w14:paraId="149E00B3" w14:textId="77777777" w:rsidR="005F38D0" w:rsidRPr="005F38D0" w:rsidRDefault="00773261" w:rsidP="00583950">
            <w:pPr>
              <w:spacing w:before="20"/>
              <w:ind w:left="240" w:right="-20"/>
              <w:rPr>
                <w:rFonts w:ascii="Times New Roman" w:hAnsi="Times New Roman" w:cs="Times New Roman"/>
              </w:rPr>
            </w:pPr>
            <w:r>
              <w:rPr>
                <w:rFonts w:ascii="Times New Roman" w:hAnsi="Times New Roman" w:cs="Times New Roman"/>
              </w:rPr>
              <w:t>CSE</w:t>
            </w:r>
            <w:r w:rsidR="00BE6DC4">
              <w:rPr>
                <w:rFonts w:ascii="Times New Roman" w:hAnsi="Times New Roman" w:cs="Times New Roman"/>
              </w:rPr>
              <w:t>2200</w:t>
            </w:r>
          </w:p>
        </w:tc>
        <w:tc>
          <w:tcPr>
            <w:tcW w:w="5925" w:type="dxa"/>
            <w:tcBorders>
              <w:top w:val="nil"/>
              <w:left w:val="nil"/>
              <w:bottom w:val="single" w:sz="8" w:space="0" w:color="231F20"/>
              <w:right w:val="single" w:sz="8" w:space="0" w:color="231F20"/>
            </w:tcBorders>
            <w:shd w:val="clear" w:color="auto" w:fill="auto"/>
            <w:tcMar>
              <w:top w:w="100" w:type="dxa"/>
              <w:left w:w="100" w:type="dxa"/>
              <w:bottom w:w="100" w:type="dxa"/>
              <w:right w:w="100" w:type="dxa"/>
            </w:tcMar>
          </w:tcPr>
          <w:p w14:paraId="0C8D7C64" w14:textId="77777777" w:rsidR="005F38D0" w:rsidRPr="005F38D0" w:rsidRDefault="005F38D0" w:rsidP="00583950">
            <w:pPr>
              <w:spacing w:before="20"/>
              <w:ind w:left="240" w:right="-20"/>
              <w:rPr>
                <w:rFonts w:ascii="Times New Roman" w:hAnsi="Times New Roman" w:cs="Times New Roman"/>
              </w:rPr>
            </w:pPr>
            <w:r w:rsidRPr="005F38D0">
              <w:rPr>
                <w:rFonts w:ascii="Times New Roman" w:hAnsi="Times New Roman" w:cs="Times New Roman"/>
              </w:rPr>
              <w:t>Design Project-I</w:t>
            </w:r>
          </w:p>
        </w:tc>
        <w:tc>
          <w:tcPr>
            <w:tcW w:w="1890" w:type="dxa"/>
            <w:tcBorders>
              <w:top w:val="nil"/>
              <w:left w:val="nil"/>
              <w:bottom w:val="single" w:sz="8" w:space="0" w:color="231F20"/>
              <w:right w:val="single" w:sz="8" w:space="0" w:color="231F20"/>
            </w:tcBorders>
            <w:shd w:val="clear" w:color="auto" w:fill="auto"/>
            <w:tcMar>
              <w:top w:w="100" w:type="dxa"/>
              <w:left w:w="100" w:type="dxa"/>
              <w:bottom w:w="100" w:type="dxa"/>
              <w:right w:w="100" w:type="dxa"/>
            </w:tcMar>
          </w:tcPr>
          <w:p w14:paraId="2AE9C5FF" w14:textId="77777777" w:rsidR="005F38D0" w:rsidRPr="005F38D0" w:rsidRDefault="005F38D0" w:rsidP="00583950">
            <w:pPr>
              <w:spacing w:before="20"/>
              <w:ind w:left="800" w:right="820"/>
              <w:jc w:val="both"/>
              <w:rPr>
                <w:rFonts w:ascii="Times New Roman" w:hAnsi="Times New Roman" w:cs="Times New Roman"/>
              </w:rPr>
            </w:pPr>
            <w:r w:rsidRPr="005F38D0">
              <w:rPr>
                <w:rFonts w:ascii="Times New Roman" w:hAnsi="Times New Roman" w:cs="Times New Roman"/>
              </w:rPr>
              <w:t>1</w:t>
            </w:r>
          </w:p>
        </w:tc>
      </w:tr>
      <w:tr w:rsidR="005F38D0" w:rsidRPr="005F38D0" w14:paraId="2801A611" w14:textId="77777777" w:rsidTr="00FD22C5">
        <w:trPr>
          <w:trHeight w:val="287"/>
        </w:trPr>
        <w:tc>
          <w:tcPr>
            <w:tcW w:w="1860" w:type="dxa"/>
            <w:tcBorders>
              <w:top w:val="nil"/>
              <w:left w:val="single" w:sz="8" w:space="0" w:color="231F20"/>
              <w:bottom w:val="single" w:sz="8" w:space="0" w:color="231F20"/>
              <w:right w:val="single" w:sz="8" w:space="0" w:color="231F20"/>
            </w:tcBorders>
            <w:shd w:val="clear" w:color="auto" w:fill="auto"/>
            <w:tcMar>
              <w:top w:w="100" w:type="dxa"/>
              <w:left w:w="100" w:type="dxa"/>
              <w:bottom w:w="100" w:type="dxa"/>
              <w:right w:w="100" w:type="dxa"/>
            </w:tcMar>
          </w:tcPr>
          <w:p w14:paraId="511A58BF" w14:textId="77777777" w:rsidR="005F38D0" w:rsidRPr="005F38D0" w:rsidRDefault="00773261" w:rsidP="00583950">
            <w:pPr>
              <w:spacing w:before="20"/>
              <w:ind w:left="240" w:right="-20"/>
              <w:rPr>
                <w:rFonts w:ascii="Times New Roman" w:hAnsi="Times New Roman" w:cs="Times New Roman"/>
              </w:rPr>
            </w:pPr>
            <w:r>
              <w:rPr>
                <w:rFonts w:ascii="Times New Roman" w:hAnsi="Times New Roman" w:cs="Times New Roman"/>
              </w:rPr>
              <w:t>CSE</w:t>
            </w:r>
            <w:r w:rsidR="00BE6DC4">
              <w:rPr>
                <w:rFonts w:ascii="Times New Roman" w:hAnsi="Times New Roman" w:cs="Times New Roman"/>
              </w:rPr>
              <w:t>2301</w:t>
            </w:r>
          </w:p>
        </w:tc>
        <w:tc>
          <w:tcPr>
            <w:tcW w:w="5925" w:type="dxa"/>
            <w:tcBorders>
              <w:top w:val="nil"/>
              <w:left w:val="nil"/>
              <w:bottom w:val="single" w:sz="8" w:space="0" w:color="231F20"/>
              <w:right w:val="single" w:sz="8" w:space="0" w:color="231F20"/>
            </w:tcBorders>
            <w:shd w:val="clear" w:color="auto" w:fill="auto"/>
            <w:tcMar>
              <w:top w:w="100" w:type="dxa"/>
              <w:left w:w="100" w:type="dxa"/>
              <w:bottom w:w="100" w:type="dxa"/>
              <w:right w:w="100" w:type="dxa"/>
            </w:tcMar>
          </w:tcPr>
          <w:p w14:paraId="7ACB7232" w14:textId="77777777" w:rsidR="005F38D0" w:rsidRPr="005F38D0" w:rsidRDefault="005F38D0" w:rsidP="00583950">
            <w:pPr>
              <w:spacing w:before="20"/>
              <w:ind w:left="240" w:right="-20"/>
              <w:rPr>
                <w:rFonts w:ascii="Times New Roman" w:hAnsi="Times New Roman" w:cs="Times New Roman"/>
              </w:rPr>
            </w:pPr>
            <w:r w:rsidRPr="005F38D0">
              <w:rPr>
                <w:rFonts w:ascii="Times New Roman" w:hAnsi="Times New Roman" w:cs="Times New Roman"/>
              </w:rPr>
              <w:t>Database Management System</w:t>
            </w:r>
          </w:p>
        </w:tc>
        <w:tc>
          <w:tcPr>
            <w:tcW w:w="1890" w:type="dxa"/>
            <w:tcBorders>
              <w:top w:val="nil"/>
              <w:left w:val="nil"/>
              <w:bottom w:val="single" w:sz="8" w:space="0" w:color="231F20"/>
              <w:right w:val="single" w:sz="8" w:space="0" w:color="231F20"/>
            </w:tcBorders>
            <w:shd w:val="clear" w:color="auto" w:fill="auto"/>
            <w:tcMar>
              <w:top w:w="100" w:type="dxa"/>
              <w:left w:w="100" w:type="dxa"/>
              <w:bottom w:w="100" w:type="dxa"/>
              <w:right w:w="100" w:type="dxa"/>
            </w:tcMar>
          </w:tcPr>
          <w:p w14:paraId="69E8EE0F" w14:textId="77777777" w:rsidR="005F38D0" w:rsidRPr="005F38D0" w:rsidRDefault="005F38D0" w:rsidP="00583950">
            <w:pPr>
              <w:spacing w:before="20"/>
              <w:ind w:left="800" w:right="820"/>
              <w:jc w:val="both"/>
              <w:rPr>
                <w:rFonts w:ascii="Times New Roman" w:hAnsi="Times New Roman" w:cs="Times New Roman"/>
              </w:rPr>
            </w:pPr>
            <w:r w:rsidRPr="005F38D0">
              <w:rPr>
                <w:rFonts w:ascii="Times New Roman" w:hAnsi="Times New Roman" w:cs="Times New Roman"/>
              </w:rPr>
              <w:t>3</w:t>
            </w:r>
          </w:p>
        </w:tc>
      </w:tr>
      <w:tr w:rsidR="005F38D0" w:rsidRPr="005F38D0" w14:paraId="4780D049" w14:textId="77777777" w:rsidTr="00FD22C5">
        <w:trPr>
          <w:trHeight w:val="242"/>
        </w:trPr>
        <w:tc>
          <w:tcPr>
            <w:tcW w:w="1860" w:type="dxa"/>
            <w:tcBorders>
              <w:top w:val="nil"/>
              <w:left w:val="single" w:sz="8" w:space="0" w:color="231F20"/>
              <w:bottom w:val="single" w:sz="8" w:space="0" w:color="231F20"/>
              <w:right w:val="single" w:sz="8" w:space="0" w:color="231F20"/>
            </w:tcBorders>
            <w:shd w:val="clear" w:color="auto" w:fill="auto"/>
            <w:tcMar>
              <w:top w:w="100" w:type="dxa"/>
              <w:left w:w="100" w:type="dxa"/>
              <w:bottom w:w="100" w:type="dxa"/>
              <w:right w:w="100" w:type="dxa"/>
            </w:tcMar>
          </w:tcPr>
          <w:p w14:paraId="624CB43D" w14:textId="77777777" w:rsidR="005F38D0" w:rsidRPr="005F38D0" w:rsidRDefault="00773261" w:rsidP="00583950">
            <w:pPr>
              <w:spacing w:before="20"/>
              <w:ind w:left="240" w:right="-20"/>
              <w:rPr>
                <w:rFonts w:ascii="Times New Roman" w:hAnsi="Times New Roman" w:cs="Times New Roman"/>
              </w:rPr>
            </w:pPr>
            <w:r>
              <w:rPr>
                <w:rFonts w:ascii="Times New Roman" w:hAnsi="Times New Roman" w:cs="Times New Roman"/>
              </w:rPr>
              <w:t>CSE</w:t>
            </w:r>
            <w:r w:rsidR="00BE6DC4">
              <w:rPr>
                <w:rFonts w:ascii="Times New Roman" w:hAnsi="Times New Roman" w:cs="Times New Roman"/>
              </w:rPr>
              <w:t>2302</w:t>
            </w:r>
          </w:p>
        </w:tc>
        <w:tc>
          <w:tcPr>
            <w:tcW w:w="5925" w:type="dxa"/>
            <w:tcBorders>
              <w:top w:val="nil"/>
              <w:left w:val="nil"/>
              <w:bottom w:val="single" w:sz="8" w:space="0" w:color="231F20"/>
              <w:right w:val="single" w:sz="8" w:space="0" w:color="231F20"/>
            </w:tcBorders>
            <w:shd w:val="clear" w:color="auto" w:fill="auto"/>
            <w:tcMar>
              <w:top w:w="100" w:type="dxa"/>
              <w:left w:w="100" w:type="dxa"/>
              <w:bottom w:w="100" w:type="dxa"/>
              <w:right w:w="100" w:type="dxa"/>
            </w:tcMar>
          </w:tcPr>
          <w:p w14:paraId="33AB6EBD" w14:textId="77777777" w:rsidR="005F38D0" w:rsidRPr="005F38D0" w:rsidRDefault="005F38D0" w:rsidP="00583950">
            <w:pPr>
              <w:spacing w:before="20"/>
              <w:ind w:left="240" w:right="-20"/>
              <w:rPr>
                <w:rFonts w:ascii="Times New Roman" w:hAnsi="Times New Roman" w:cs="Times New Roman"/>
              </w:rPr>
            </w:pPr>
            <w:r w:rsidRPr="005F38D0">
              <w:rPr>
                <w:rFonts w:ascii="Times New Roman" w:hAnsi="Times New Roman" w:cs="Times New Roman"/>
              </w:rPr>
              <w:t>Database Management System Lab</w:t>
            </w:r>
          </w:p>
        </w:tc>
        <w:tc>
          <w:tcPr>
            <w:tcW w:w="1890" w:type="dxa"/>
            <w:tcBorders>
              <w:top w:val="nil"/>
              <w:left w:val="nil"/>
              <w:bottom w:val="single" w:sz="8" w:space="0" w:color="231F20"/>
              <w:right w:val="single" w:sz="8" w:space="0" w:color="231F20"/>
            </w:tcBorders>
            <w:shd w:val="clear" w:color="auto" w:fill="auto"/>
            <w:tcMar>
              <w:top w:w="100" w:type="dxa"/>
              <w:left w:w="100" w:type="dxa"/>
              <w:bottom w:w="100" w:type="dxa"/>
              <w:right w:w="100" w:type="dxa"/>
            </w:tcMar>
          </w:tcPr>
          <w:p w14:paraId="52C415B0" w14:textId="77777777" w:rsidR="005F38D0" w:rsidRPr="005F38D0" w:rsidRDefault="005F38D0" w:rsidP="00583950">
            <w:pPr>
              <w:spacing w:before="20"/>
              <w:ind w:left="800" w:right="820"/>
              <w:jc w:val="both"/>
              <w:rPr>
                <w:rFonts w:ascii="Times New Roman" w:hAnsi="Times New Roman" w:cs="Times New Roman"/>
              </w:rPr>
            </w:pPr>
            <w:r w:rsidRPr="005F38D0">
              <w:rPr>
                <w:rFonts w:ascii="Times New Roman" w:hAnsi="Times New Roman" w:cs="Times New Roman"/>
              </w:rPr>
              <w:t>1</w:t>
            </w:r>
          </w:p>
        </w:tc>
      </w:tr>
      <w:tr w:rsidR="005F38D0" w:rsidRPr="005F38D0" w14:paraId="1CF73481" w14:textId="77777777" w:rsidTr="00FD22C5">
        <w:trPr>
          <w:trHeight w:val="197"/>
        </w:trPr>
        <w:tc>
          <w:tcPr>
            <w:tcW w:w="1860" w:type="dxa"/>
            <w:tcBorders>
              <w:top w:val="nil"/>
              <w:left w:val="single" w:sz="8" w:space="0" w:color="231F20"/>
              <w:bottom w:val="single" w:sz="8" w:space="0" w:color="231F20"/>
              <w:right w:val="single" w:sz="8" w:space="0" w:color="231F20"/>
            </w:tcBorders>
            <w:shd w:val="clear" w:color="auto" w:fill="auto"/>
            <w:tcMar>
              <w:top w:w="100" w:type="dxa"/>
              <w:left w:w="100" w:type="dxa"/>
              <w:bottom w:w="100" w:type="dxa"/>
              <w:right w:w="100" w:type="dxa"/>
            </w:tcMar>
          </w:tcPr>
          <w:p w14:paraId="33C36812" w14:textId="77777777" w:rsidR="005F38D0" w:rsidRPr="005F38D0" w:rsidRDefault="00773261" w:rsidP="00583950">
            <w:pPr>
              <w:spacing w:before="20"/>
              <w:ind w:left="240" w:right="-20"/>
              <w:rPr>
                <w:rFonts w:ascii="Times New Roman" w:hAnsi="Times New Roman" w:cs="Times New Roman"/>
              </w:rPr>
            </w:pPr>
            <w:r>
              <w:rPr>
                <w:rFonts w:ascii="Times New Roman" w:hAnsi="Times New Roman" w:cs="Times New Roman"/>
              </w:rPr>
              <w:lastRenderedPageBreak/>
              <w:t>CSE</w:t>
            </w:r>
            <w:r w:rsidR="00BE6DC4">
              <w:rPr>
                <w:rFonts w:ascii="Times New Roman" w:hAnsi="Times New Roman" w:cs="Times New Roman"/>
              </w:rPr>
              <w:t>2303</w:t>
            </w:r>
          </w:p>
        </w:tc>
        <w:tc>
          <w:tcPr>
            <w:tcW w:w="5925" w:type="dxa"/>
            <w:tcBorders>
              <w:top w:val="nil"/>
              <w:left w:val="nil"/>
              <w:bottom w:val="single" w:sz="8" w:space="0" w:color="231F20"/>
              <w:right w:val="single" w:sz="8" w:space="0" w:color="231F20"/>
            </w:tcBorders>
            <w:shd w:val="clear" w:color="auto" w:fill="auto"/>
            <w:tcMar>
              <w:top w:w="100" w:type="dxa"/>
              <w:left w:w="100" w:type="dxa"/>
              <w:bottom w:w="100" w:type="dxa"/>
              <w:right w:w="100" w:type="dxa"/>
            </w:tcMar>
          </w:tcPr>
          <w:p w14:paraId="6A7C556D" w14:textId="77777777" w:rsidR="005F38D0" w:rsidRPr="005F38D0" w:rsidRDefault="005F38D0" w:rsidP="00583950">
            <w:pPr>
              <w:spacing w:before="20"/>
              <w:ind w:left="240" w:right="-20"/>
              <w:rPr>
                <w:rFonts w:ascii="Times New Roman" w:hAnsi="Times New Roman" w:cs="Times New Roman"/>
              </w:rPr>
            </w:pPr>
            <w:r w:rsidRPr="005F38D0">
              <w:rPr>
                <w:rFonts w:ascii="Times New Roman" w:hAnsi="Times New Roman" w:cs="Times New Roman"/>
              </w:rPr>
              <w:t>Automata and Theory of Computation</w:t>
            </w:r>
          </w:p>
        </w:tc>
        <w:tc>
          <w:tcPr>
            <w:tcW w:w="1890" w:type="dxa"/>
            <w:tcBorders>
              <w:top w:val="nil"/>
              <w:left w:val="nil"/>
              <w:bottom w:val="single" w:sz="8" w:space="0" w:color="231F20"/>
              <w:right w:val="single" w:sz="8" w:space="0" w:color="231F20"/>
            </w:tcBorders>
            <w:shd w:val="clear" w:color="auto" w:fill="auto"/>
            <w:tcMar>
              <w:top w:w="100" w:type="dxa"/>
              <w:left w:w="100" w:type="dxa"/>
              <w:bottom w:w="100" w:type="dxa"/>
              <w:right w:w="100" w:type="dxa"/>
            </w:tcMar>
          </w:tcPr>
          <w:p w14:paraId="3EE61D1A" w14:textId="77777777" w:rsidR="005F38D0" w:rsidRPr="005F38D0" w:rsidRDefault="005F38D0" w:rsidP="00583950">
            <w:pPr>
              <w:spacing w:before="20"/>
              <w:ind w:left="800" w:right="820"/>
              <w:jc w:val="both"/>
              <w:rPr>
                <w:rFonts w:ascii="Times New Roman" w:hAnsi="Times New Roman" w:cs="Times New Roman"/>
              </w:rPr>
            </w:pPr>
            <w:r w:rsidRPr="005F38D0">
              <w:rPr>
                <w:rFonts w:ascii="Times New Roman" w:hAnsi="Times New Roman" w:cs="Times New Roman"/>
              </w:rPr>
              <w:t>3</w:t>
            </w:r>
          </w:p>
        </w:tc>
      </w:tr>
      <w:tr w:rsidR="005F38D0" w:rsidRPr="005F38D0" w14:paraId="740D97E1" w14:textId="77777777" w:rsidTr="00FD22C5">
        <w:trPr>
          <w:trHeight w:val="242"/>
        </w:trPr>
        <w:tc>
          <w:tcPr>
            <w:tcW w:w="1860" w:type="dxa"/>
            <w:tcBorders>
              <w:top w:val="nil"/>
              <w:left w:val="single" w:sz="8" w:space="0" w:color="231F20"/>
              <w:bottom w:val="single" w:sz="8" w:space="0" w:color="231F20"/>
              <w:right w:val="single" w:sz="8" w:space="0" w:color="231F20"/>
            </w:tcBorders>
            <w:shd w:val="clear" w:color="auto" w:fill="auto"/>
            <w:tcMar>
              <w:top w:w="100" w:type="dxa"/>
              <w:left w:w="100" w:type="dxa"/>
              <w:bottom w:w="100" w:type="dxa"/>
              <w:right w:w="100" w:type="dxa"/>
            </w:tcMar>
          </w:tcPr>
          <w:p w14:paraId="52A60C55" w14:textId="77777777" w:rsidR="005F38D0" w:rsidRPr="005F38D0" w:rsidRDefault="00773261" w:rsidP="00583950">
            <w:pPr>
              <w:spacing w:before="20"/>
              <w:ind w:left="240" w:right="-20"/>
              <w:rPr>
                <w:rFonts w:ascii="Times New Roman" w:hAnsi="Times New Roman" w:cs="Times New Roman"/>
              </w:rPr>
            </w:pPr>
            <w:r>
              <w:rPr>
                <w:rFonts w:ascii="Times New Roman" w:hAnsi="Times New Roman" w:cs="Times New Roman"/>
              </w:rPr>
              <w:t>CSE</w:t>
            </w:r>
            <w:r w:rsidR="00BE6DC4">
              <w:rPr>
                <w:rFonts w:ascii="Times New Roman" w:hAnsi="Times New Roman" w:cs="Times New Roman"/>
              </w:rPr>
              <w:t>2305</w:t>
            </w:r>
          </w:p>
        </w:tc>
        <w:tc>
          <w:tcPr>
            <w:tcW w:w="5925" w:type="dxa"/>
            <w:tcBorders>
              <w:top w:val="nil"/>
              <w:left w:val="nil"/>
              <w:bottom w:val="single" w:sz="8" w:space="0" w:color="231F20"/>
              <w:right w:val="single" w:sz="8" w:space="0" w:color="231F20"/>
            </w:tcBorders>
            <w:shd w:val="clear" w:color="auto" w:fill="auto"/>
            <w:tcMar>
              <w:top w:w="100" w:type="dxa"/>
              <w:left w:w="100" w:type="dxa"/>
              <w:bottom w:w="100" w:type="dxa"/>
              <w:right w:w="100" w:type="dxa"/>
            </w:tcMar>
          </w:tcPr>
          <w:p w14:paraId="4734000E" w14:textId="77777777" w:rsidR="005F38D0" w:rsidRPr="005F38D0" w:rsidRDefault="005F38D0" w:rsidP="00583950">
            <w:pPr>
              <w:spacing w:before="20"/>
              <w:ind w:left="240" w:right="-20"/>
              <w:rPr>
                <w:rFonts w:ascii="Times New Roman" w:hAnsi="Times New Roman" w:cs="Times New Roman"/>
              </w:rPr>
            </w:pPr>
            <w:r w:rsidRPr="005F38D0">
              <w:rPr>
                <w:rFonts w:ascii="Times New Roman" w:hAnsi="Times New Roman" w:cs="Times New Roman"/>
              </w:rPr>
              <w:t>Operating Systems</w:t>
            </w:r>
          </w:p>
        </w:tc>
        <w:tc>
          <w:tcPr>
            <w:tcW w:w="1890" w:type="dxa"/>
            <w:tcBorders>
              <w:top w:val="nil"/>
              <w:left w:val="nil"/>
              <w:bottom w:val="single" w:sz="8" w:space="0" w:color="231F20"/>
              <w:right w:val="single" w:sz="8" w:space="0" w:color="231F20"/>
            </w:tcBorders>
            <w:shd w:val="clear" w:color="auto" w:fill="auto"/>
            <w:tcMar>
              <w:top w:w="100" w:type="dxa"/>
              <w:left w:w="100" w:type="dxa"/>
              <w:bottom w:w="100" w:type="dxa"/>
              <w:right w:w="100" w:type="dxa"/>
            </w:tcMar>
          </w:tcPr>
          <w:p w14:paraId="30F2F77F" w14:textId="77777777" w:rsidR="005F38D0" w:rsidRPr="005F38D0" w:rsidRDefault="005F38D0" w:rsidP="00583950">
            <w:pPr>
              <w:spacing w:before="20"/>
              <w:ind w:left="800" w:right="820"/>
              <w:jc w:val="both"/>
              <w:rPr>
                <w:rFonts w:ascii="Times New Roman" w:hAnsi="Times New Roman" w:cs="Times New Roman"/>
              </w:rPr>
            </w:pPr>
            <w:r w:rsidRPr="005F38D0">
              <w:rPr>
                <w:rFonts w:ascii="Times New Roman" w:hAnsi="Times New Roman" w:cs="Times New Roman"/>
              </w:rPr>
              <w:t>3</w:t>
            </w:r>
          </w:p>
        </w:tc>
      </w:tr>
      <w:tr w:rsidR="005F38D0" w:rsidRPr="005F38D0" w14:paraId="7FADAB7C" w14:textId="77777777" w:rsidTr="00FD22C5">
        <w:trPr>
          <w:trHeight w:val="197"/>
        </w:trPr>
        <w:tc>
          <w:tcPr>
            <w:tcW w:w="1860" w:type="dxa"/>
            <w:tcBorders>
              <w:top w:val="nil"/>
              <w:left w:val="single" w:sz="8" w:space="0" w:color="231F20"/>
              <w:bottom w:val="single" w:sz="8" w:space="0" w:color="231F20"/>
              <w:right w:val="single" w:sz="8" w:space="0" w:color="231F20"/>
            </w:tcBorders>
            <w:shd w:val="clear" w:color="auto" w:fill="auto"/>
            <w:tcMar>
              <w:top w:w="100" w:type="dxa"/>
              <w:left w:w="100" w:type="dxa"/>
              <w:bottom w:w="100" w:type="dxa"/>
              <w:right w:w="100" w:type="dxa"/>
            </w:tcMar>
          </w:tcPr>
          <w:p w14:paraId="48887D49" w14:textId="77777777" w:rsidR="005F38D0" w:rsidRPr="005F38D0" w:rsidRDefault="00773261" w:rsidP="00583950">
            <w:pPr>
              <w:spacing w:before="20"/>
              <w:ind w:left="240" w:right="-20"/>
              <w:rPr>
                <w:rFonts w:ascii="Times New Roman" w:hAnsi="Times New Roman" w:cs="Times New Roman"/>
              </w:rPr>
            </w:pPr>
            <w:r>
              <w:rPr>
                <w:rFonts w:ascii="Times New Roman" w:hAnsi="Times New Roman" w:cs="Times New Roman"/>
              </w:rPr>
              <w:t>CSE</w:t>
            </w:r>
            <w:r w:rsidR="00BE6DC4">
              <w:rPr>
                <w:rFonts w:ascii="Times New Roman" w:hAnsi="Times New Roman" w:cs="Times New Roman"/>
              </w:rPr>
              <w:t>2306</w:t>
            </w:r>
          </w:p>
        </w:tc>
        <w:tc>
          <w:tcPr>
            <w:tcW w:w="5925" w:type="dxa"/>
            <w:tcBorders>
              <w:top w:val="nil"/>
              <w:left w:val="nil"/>
              <w:bottom w:val="single" w:sz="8" w:space="0" w:color="231F20"/>
              <w:right w:val="single" w:sz="8" w:space="0" w:color="231F20"/>
            </w:tcBorders>
            <w:shd w:val="clear" w:color="auto" w:fill="auto"/>
            <w:tcMar>
              <w:top w:w="100" w:type="dxa"/>
              <w:left w:w="100" w:type="dxa"/>
              <w:bottom w:w="100" w:type="dxa"/>
              <w:right w:w="100" w:type="dxa"/>
            </w:tcMar>
          </w:tcPr>
          <w:p w14:paraId="373B3EC0" w14:textId="77777777" w:rsidR="005F38D0" w:rsidRPr="005F38D0" w:rsidRDefault="005F38D0" w:rsidP="00583950">
            <w:pPr>
              <w:spacing w:before="20"/>
              <w:ind w:left="240" w:right="-20"/>
              <w:rPr>
                <w:rFonts w:ascii="Times New Roman" w:hAnsi="Times New Roman" w:cs="Times New Roman"/>
              </w:rPr>
            </w:pPr>
            <w:r w:rsidRPr="005F38D0">
              <w:rPr>
                <w:rFonts w:ascii="Times New Roman" w:hAnsi="Times New Roman" w:cs="Times New Roman"/>
              </w:rPr>
              <w:t>Operating Systems Lab</w:t>
            </w:r>
          </w:p>
        </w:tc>
        <w:tc>
          <w:tcPr>
            <w:tcW w:w="1890" w:type="dxa"/>
            <w:tcBorders>
              <w:top w:val="nil"/>
              <w:left w:val="nil"/>
              <w:bottom w:val="single" w:sz="8" w:space="0" w:color="231F20"/>
              <w:right w:val="single" w:sz="8" w:space="0" w:color="231F20"/>
            </w:tcBorders>
            <w:shd w:val="clear" w:color="auto" w:fill="auto"/>
            <w:tcMar>
              <w:top w:w="100" w:type="dxa"/>
              <w:left w:w="100" w:type="dxa"/>
              <w:bottom w:w="100" w:type="dxa"/>
              <w:right w:w="100" w:type="dxa"/>
            </w:tcMar>
          </w:tcPr>
          <w:p w14:paraId="76E30E6F" w14:textId="77777777" w:rsidR="005F38D0" w:rsidRPr="005F38D0" w:rsidRDefault="005F38D0" w:rsidP="00583950">
            <w:pPr>
              <w:spacing w:before="20"/>
              <w:ind w:left="800" w:right="820"/>
              <w:jc w:val="both"/>
              <w:rPr>
                <w:rFonts w:ascii="Times New Roman" w:hAnsi="Times New Roman" w:cs="Times New Roman"/>
              </w:rPr>
            </w:pPr>
            <w:r w:rsidRPr="005F38D0">
              <w:rPr>
                <w:rFonts w:ascii="Times New Roman" w:hAnsi="Times New Roman" w:cs="Times New Roman"/>
              </w:rPr>
              <w:t>1</w:t>
            </w:r>
          </w:p>
        </w:tc>
      </w:tr>
      <w:tr w:rsidR="005F38D0" w:rsidRPr="005F38D0" w14:paraId="2F069DCD" w14:textId="77777777" w:rsidTr="00FD22C5">
        <w:trPr>
          <w:trHeight w:val="332"/>
        </w:trPr>
        <w:tc>
          <w:tcPr>
            <w:tcW w:w="1860" w:type="dxa"/>
            <w:tcBorders>
              <w:top w:val="nil"/>
              <w:left w:val="single" w:sz="8" w:space="0" w:color="231F20"/>
              <w:bottom w:val="single" w:sz="8" w:space="0" w:color="231F20"/>
              <w:right w:val="single" w:sz="8" w:space="0" w:color="231F20"/>
            </w:tcBorders>
            <w:shd w:val="clear" w:color="auto" w:fill="auto"/>
            <w:tcMar>
              <w:top w:w="100" w:type="dxa"/>
              <w:left w:w="100" w:type="dxa"/>
              <w:bottom w:w="100" w:type="dxa"/>
              <w:right w:w="100" w:type="dxa"/>
            </w:tcMar>
          </w:tcPr>
          <w:p w14:paraId="4498BB4B" w14:textId="77777777" w:rsidR="005F38D0" w:rsidRPr="005F38D0" w:rsidRDefault="00773261" w:rsidP="00583950">
            <w:pPr>
              <w:spacing w:before="20"/>
              <w:ind w:left="240" w:right="-20"/>
              <w:rPr>
                <w:rFonts w:ascii="Times New Roman" w:hAnsi="Times New Roman" w:cs="Times New Roman"/>
              </w:rPr>
            </w:pPr>
            <w:r>
              <w:rPr>
                <w:rFonts w:ascii="Times New Roman" w:hAnsi="Times New Roman" w:cs="Times New Roman"/>
              </w:rPr>
              <w:t>CSE</w:t>
            </w:r>
            <w:r w:rsidR="00BE6DC4">
              <w:rPr>
                <w:rFonts w:ascii="Times New Roman" w:hAnsi="Times New Roman" w:cs="Times New Roman"/>
              </w:rPr>
              <w:t>3101</w:t>
            </w:r>
          </w:p>
        </w:tc>
        <w:tc>
          <w:tcPr>
            <w:tcW w:w="5925" w:type="dxa"/>
            <w:tcBorders>
              <w:top w:val="nil"/>
              <w:left w:val="nil"/>
              <w:bottom w:val="single" w:sz="8" w:space="0" w:color="231F20"/>
              <w:right w:val="single" w:sz="8" w:space="0" w:color="231F20"/>
            </w:tcBorders>
            <w:shd w:val="clear" w:color="auto" w:fill="auto"/>
            <w:tcMar>
              <w:top w:w="100" w:type="dxa"/>
              <w:left w:w="100" w:type="dxa"/>
              <w:bottom w:w="100" w:type="dxa"/>
              <w:right w:w="100" w:type="dxa"/>
            </w:tcMar>
          </w:tcPr>
          <w:p w14:paraId="325600D7" w14:textId="77777777" w:rsidR="005F38D0" w:rsidRPr="005F38D0" w:rsidRDefault="005F38D0" w:rsidP="00583950">
            <w:pPr>
              <w:spacing w:before="20"/>
              <w:ind w:left="240" w:right="-20"/>
              <w:rPr>
                <w:rFonts w:ascii="Times New Roman" w:hAnsi="Times New Roman" w:cs="Times New Roman"/>
              </w:rPr>
            </w:pPr>
            <w:r w:rsidRPr="005F38D0">
              <w:rPr>
                <w:rFonts w:ascii="Times New Roman" w:hAnsi="Times New Roman" w:cs="Times New Roman"/>
              </w:rPr>
              <w:t>Microprocessor and Microcontroller</w:t>
            </w:r>
          </w:p>
        </w:tc>
        <w:tc>
          <w:tcPr>
            <w:tcW w:w="1890" w:type="dxa"/>
            <w:tcBorders>
              <w:top w:val="nil"/>
              <w:left w:val="nil"/>
              <w:bottom w:val="single" w:sz="8" w:space="0" w:color="231F20"/>
              <w:right w:val="single" w:sz="8" w:space="0" w:color="231F20"/>
            </w:tcBorders>
            <w:shd w:val="clear" w:color="auto" w:fill="auto"/>
            <w:tcMar>
              <w:top w:w="100" w:type="dxa"/>
              <w:left w:w="100" w:type="dxa"/>
              <w:bottom w:w="100" w:type="dxa"/>
              <w:right w:w="100" w:type="dxa"/>
            </w:tcMar>
          </w:tcPr>
          <w:p w14:paraId="286B14B8" w14:textId="77777777" w:rsidR="005F38D0" w:rsidRPr="005F38D0" w:rsidRDefault="005F38D0" w:rsidP="00583950">
            <w:pPr>
              <w:spacing w:before="20"/>
              <w:ind w:left="800" w:right="820"/>
              <w:jc w:val="both"/>
              <w:rPr>
                <w:rFonts w:ascii="Times New Roman" w:hAnsi="Times New Roman" w:cs="Times New Roman"/>
              </w:rPr>
            </w:pPr>
            <w:r w:rsidRPr="005F38D0">
              <w:rPr>
                <w:rFonts w:ascii="Times New Roman" w:hAnsi="Times New Roman" w:cs="Times New Roman"/>
              </w:rPr>
              <w:t>3</w:t>
            </w:r>
          </w:p>
        </w:tc>
      </w:tr>
      <w:tr w:rsidR="005F38D0" w:rsidRPr="005F38D0" w14:paraId="04ECF596" w14:textId="77777777" w:rsidTr="00FD22C5">
        <w:trPr>
          <w:trHeight w:val="260"/>
        </w:trPr>
        <w:tc>
          <w:tcPr>
            <w:tcW w:w="1860" w:type="dxa"/>
            <w:tcBorders>
              <w:top w:val="nil"/>
              <w:left w:val="single" w:sz="8" w:space="0" w:color="231F20"/>
              <w:bottom w:val="single" w:sz="8" w:space="0" w:color="000000"/>
              <w:right w:val="single" w:sz="8" w:space="0" w:color="231F20"/>
            </w:tcBorders>
            <w:shd w:val="clear" w:color="auto" w:fill="auto"/>
            <w:tcMar>
              <w:top w:w="100" w:type="dxa"/>
              <w:left w:w="100" w:type="dxa"/>
              <w:bottom w:w="100" w:type="dxa"/>
              <w:right w:w="100" w:type="dxa"/>
            </w:tcMar>
          </w:tcPr>
          <w:p w14:paraId="2BE09BD6" w14:textId="77777777" w:rsidR="005F38D0" w:rsidRPr="005F38D0" w:rsidRDefault="00773261" w:rsidP="00583950">
            <w:pPr>
              <w:spacing w:before="20"/>
              <w:ind w:left="240" w:right="-20"/>
              <w:rPr>
                <w:rFonts w:ascii="Times New Roman" w:hAnsi="Times New Roman" w:cs="Times New Roman"/>
              </w:rPr>
            </w:pPr>
            <w:r>
              <w:rPr>
                <w:rFonts w:ascii="Times New Roman" w:hAnsi="Times New Roman" w:cs="Times New Roman"/>
              </w:rPr>
              <w:t>CSE</w:t>
            </w:r>
            <w:r w:rsidR="00BE6DC4">
              <w:rPr>
                <w:rFonts w:ascii="Times New Roman" w:hAnsi="Times New Roman" w:cs="Times New Roman"/>
              </w:rPr>
              <w:t>3102</w:t>
            </w:r>
          </w:p>
        </w:tc>
        <w:tc>
          <w:tcPr>
            <w:tcW w:w="5925" w:type="dxa"/>
            <w:tcBorders>
              <w:top w:val="nil"/>
              <w:left w:val="nil"/>
              <w:bottom w:val="single" w:sz="8" w:space="0" w:color="000000"/>
              <w:right w:val="single" w:sz="8" w:space="0" w:color="231F20"/>
            </w:tcBorders>
            <w:shd w:val="clear" w:color="auto" w:fill="auto"/>
            <w:tcMar>
              <w:top w:w="100" w:type="dxa"/>
              <w:left w:w="100" w:type="dxa"/>
              <w:bottom w:w="100" w:type="dxa"/>
              <w:right w:w="100" w:type="dxa"/>
            </w:tcMar>
          </w:tcPr>
          <w:p w14:paraId="62C73CD4" w14:textId="77777777" w:rsidR="005F38D0" w:rsidRPr="005F38D0" w:rsidRDefault="005F38D0" w:rsidP="00583950">
            <w:pPr>
              <w:spacing w:before="20"/>
              <w:ind w:left="240" w:right="-20"/>
              <w:rPr>
                <w:rFonts w:ascii="Times New Roman" w:hAnsi="Times New Roman" w:cs="Times New Roman"/>
              </w:rPr>
            </w:pPr>
            <w:r w:rsidRPr="005F38D0">
              <w:rPr>
                <w:rFonts w:ascii="Times New Roman" w:hAnsi="Times New Roman" w:cs="Times New Roman"/>
              </w:rPr>
              <w:t>Microprocessor and Microcontroller Lab</w:t>
            </w:r>
          </w:p>
        </w:tc>
        <w:tc>
          <w:tcPr>
            <w:tcW w:w="1890" w:type="dxa"/>
            <w:tcBorders>
              <w:top w:val="nil"/>
              <w:left w:val="nil"/>
              <w:bottom w:val="single" w:sz="8" w:space="0" w:color="000000"/>
              <w:right w:val="single" w:sz="8" w:space="0" w:color="231F20"/>
            </w:tcBorders>
            <w:shd w:val="clear" w:color="auto" w:fill="auto"/>
            <w:tcMar>
              <w:top w:w="100" w:type="dxa"/>
              <w:left w:w="100" w:type="dxa"/>
              <w:bottom w:w="100" w:type="dxa"/>
              <w:right w:w="100" w:type="dxa"/>
            </w:tcMar>
          </w:tcPr>
          <w:p w14:paraId="107573ED" w14:textId="77777777" w:rsidR="005F38D0" w:rsidRPr="005F38D0" w:rsidRDefault="005F38D0" w:rsidP="00583950">
            <w:pPr>
              <w:spacing w:before="20"/>
              <w:ind w:left="800" w:right="820"/>
              <w:jc w:val="both"/>
              <w:rPr>
                <w:rFonts w:ascii="Times New Roman" w:hAnsi="Times New Roman" w:cs="Times New Roman"/>
              </w:rPr>
            </w:pPr>
            <w:r w:rsidRPr="005F38D0">
              <w:rPr>
                <w:rFonts w:ascii="Times New Roman" w:hAnsi="Times New Roman" w:cs="Times New Roman"/>
              </w:rPr>
              <w:t>1</w:t>
            </w:r>
          </w:p>
        </w:tc>
      </w:tr>
      <w:tr w:rsidR="005F38D0" w:rsidRPr="005F38D0" w14:paraId="48B8556E" w14:textId="77777777" w:rsidTr="00FD22C5">
        <w:trPr>
          <w:trHeight w:val="260"/>
        </w:trPr>
        <w:tc>
          <w:tcPr>
            <w:tcW w:w="186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1962E99" w14:textId="77777777" w:rsidR="005F38D0" w:rsidRPr="005F38D0" w:rsidRDefault="00773261" w:rsidP="00583950">
            <w:pPr>
              <w:spacing w:before="20"/>
              <w:ind w:left="240" w:right="-20"/>
              <w:rPr>
                <w:rFonts w:ascii="Times New Roman" w:hAnsi="Times New Roman" w:cs="Times New Roman"/>
              </w:rPr>
            </w:pPr>
            <w:r>
              <w:rPr>
                <w:rFonts w:ascii="Times New Roman" w:hAnsi="Times New Roman" w:cs="Times New Roman"/>
              </w:rPr>
              <w:t>CSE</w:t>
            </w:r>
            <w:r w:rsidR="005F38D0" w:rsidRPr="005F38D0">
              <w:rPr>
                <w:rFonts w:ascii="Times New Roman" w:hAnsi="Times New Roman" w:cs="Times New Roman"/>
              </w:rPr>
              <w:t>3003</w:t>
            </w:r>
          </w:p>
        </w:tc>
        <w:tc>
          <w:tcPr>
            <w:tcW w:w="592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9865269" w14:textId="77777777" w:rsidR="005F38D0" w:rsidRPr="005F38D0" w:rsidRDefault="005F38D0" w:rsidP="00583950">
            <w:pPr>
              <w:spacing w:before="20"/>
              <w:ind w:left="240" w:right="-20"/>
              <w:rPr>
                <w:rFonts w:ascii="Times New Roman" w:hAnsi="Times New Roman" w:cs="Times New Roman"/>
              </w:rPr>
            </w:pPr>
            <w:r w:rsidRPr="005F38D0">
              <w:rPr>
                <w:rFonts w:ascii="Times New Roman" w:hAnsi="Times New Roman" w:cs="Times New Roman"/>
              </w:rPr>
              <w:t>System Analysis and Design</w:t>
            </w:r>
          </w:p>
        </w:tc>
        <w:tc>
          <w:tcPr>
            <w:tcW w:w="189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1147424" w14:textId="77777777" w:rsidR="005F38D0" w:rsidRPr="005F38D0" w:rsidRDefault="005F38D0" w:rsidP="00583950">
            <w:pPr>
              <w:spacing w:before="20"/>
              <w:ind w:left="800" w:right="820"/>
              <w:jc w:val="both"/>
              <w:rPr>
                <w:rFonts w:ascii="Times New Roman" w:hAnsi="Times New Roman" w:cs="Times New Roman"/>
              </w:rPr>
            </w:pPr>
            <w:r w:rsidRPr="005F38D0">
              <w:rPr>
                <w:rFonts w:ascii="Times New Roman" w:hAnsi="Times New Roman" w:cs="Times New Roman"/>
              </w:rPr>
              <w:t>3</w:t>
            </w:r>
          </w:p>
        </w:tc>
      </w:tr>
      <w:tr w:rsidR="005F38D0" w:rsidRPr="005F38D0" w14:paraId="60722F22" w14:textId="77777777" w:rsidTr="00FD22C5">
        <w:trPr>
          <w:trHeight w:val="125"/>
        </w:trPr>
        <w:tc>
          <w:tcPr>
            <w:tcW w:w="186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2B23A52" w14:textId="77777777" w:rsidR="005F38D0" w:rsidRPr="005F38D0" w:rsidRDefault="00773261" w:rsidP="00583950">
            <w:pPr>
              <w:spacing w:before="20"/>
              <w:ind w:left="240" w:right="-20"/>
              <w:rPr>
                <w:rFonts w:ascii="Times New Roman" w:hAnsi="Times New Roman" w:cs="Times New Roman"/>
              </w:rPr>
            </w:pPr>
            <w:r>
              <w:rPr>
                <w:rFonts w:ascii="Times New Roman" w:hAnsi="Times New Roman" w:cs="Times New Roman"/>
              </w:rPr>
              <w:t>CSE</w:t>
            </w:r>
            <w:r w:rsidR="00BE6DC4">
              <w:rPr>
                <w:rFonts w:ascii="Times New Roman" w:hAnsi="Times New Roman" w:cs="Times New Roman"/>
              </w:rPr>
              <w:t>31</w:t>
            </w:r>
            <w:r w:rsidR="005F38D0" w:rsidRPr="005F38D0">
              <w:rPr>
                <w:rFonts w:ascii="Times New Roman" w:hAnsi="Times New Roman" w:cs="Times New Roman"/>
              </w:rPr>
              <w:t>20</w:t>
            </w:r>
          </w:p>
        </w:tc>
        <w:tc>
          <w:tcPr>
            <w:tcW w:w="592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A744210" w14:textId="77777777" w:rsidR="005F38D0" w:rsidRPr="005F38D0" w:rsidRDefault="005F38D0" w:rsidP="00583950">
            <w:pPr>
              <w:spacing w:before="20"/>
              <w:ind w:left="240" w:right="-20"/>
              <w:rPr>
                <w:rFonts w:ascii="Times New Roman" w:hAnsi="Times New Roman" w:cs="Times New Roman"/>
              </w:rPr>
            </w:pPr>
            <w:r w:rsidRPr="005F38D0">
              <w:rPr>
                <w:rFonts w:ascii="Times New Roman" w:hAnsi="Times New Roman" w:cs="Times New Roman"/>
              </w:rPr>
              <w:t>Web Programming</w:t>
            </w:r>
          </w:p>
        </w:tc>
        <w:tc>
          <w:tcPr>
            <w:tcW w:w="189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9175DB2" w14:textId="77777777" w:rsidR="005F38D0" w:rsidRPr="005F38D0" w:rsidRDefault="005F38D0" w:rsidP="00583950">
            <w:pPr>
              <w:spacing w:before="20"/>
              <w:ind w:left="800" w:right="820"/>
              <w:jc w:val="both"/>
              <w:rPr>
                <w:rFonts w:ascii="Times New Roman" w:hAnsi="Times New Roman" w:cs="Times New Roman"/>
              </w:rPr>
            </w:pPr>
            <w:r w:rsidRPr="005F38D0">
              <w:rPr>
                <w:rFonts w:ascii="Times New Roman" w:hAnsi="Times New Roman" w:cs="Times New Roman"/>
              </w:rPr>
              <w:t>1</w:t>
            </w:r>
          </w:p>
        </w:tc>
      </w:tr>
      <w:tr w:rsidR="005F38D0" w:rsidRPr="005F38D0" w14:paraId="74D8AE9B" w14:textId="77777777" w:rsidTr="00FD22C5">
        <w:trPr>
          <w:trHeight w:val="260"/>
        </w:trPr>
        <w:tc>
          <w:tcPr>
            <w:tcW w:w="186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7871168" w14:textId="77777777" w:rsidR="005F38D0" w:rsidRPr="005F38D0" w:rsidRDefault="00773261" w:rsidP="005F38D0">
            <w:pPr>
              <w:spacing w:before="20"/>
              <w:ind w:left="240" w:right="-20"/>
              <w:rPr>
                <w:rFonts w:ascii="Times New Roman" w:hAnsi="Times New Roman" w:cs="Times New Roman"/>
              </w:rPr>
            </w:pPr>
            <w:r>
              <w:rPr>
                <w:rFonts w:ascii="Times New Roman" w:hAnsi="Times New Roman" w:cs="Times New Roman"/>
              </w:rPr>
              <w:t>CSE</w:t>
            </w:r>
            <w:r w:rsidR="00BE6DC4">
              <w:rPr>
                <w:rFonts w:ascii="Times New Roman" w:hAnsi="Times New Roman" w:cs="Times New Roman"/>
              </w:rPr>
              <w:t>3201</w:t>
            </w:r>
            <w:r w:rsidR="005F38D0" w:rsidRPr="005F38D0">
              <w:rPr>
                <w:rFonts w:ascii="Times New Roman" w:hAnsi="Times New Roman" w:cs="Times New Roman"/>
              </w:rPr>
              <w:t xml:space="preserve"> </w:t>
            </w:r>
          </w:p>
        </w:tc>
        <w:tc>
          <w:tcPr>
            <w:tcW w:w="592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3B38565" w14:textId="77777777" w:rsidR="005F38D0" w:rsidRPr="005F38D0" w:rsidRDefault="005F38D0" w:rsidP="00583950">
            <w:pPr>
              <w:spacing w:before="20"/>
              <w:ind w:left="240" w:right="-20"/>
              <w:rPr>
                <w:rFonts w:ascii="Times New Roman" w:hAnsi="Times New Roman" w:cs="Times New Roman"/>
              </w:rPr>
            </w:pPr>
            <w:r w:rsidRPr="005F38D0">
              <w:rPr>
                <w:rFonts w:ascii="Times New Roman" w:hAnsi="Times New Roman" w:cs="Times New Roman"/>
              </w:rPr>
              <w:t>Artificial Intelligence &amp; Machine Learning</w:t>
            </w:r>
          </w:p>
        </w:tc>
        <w:tc>
          <w:tcPr>
            <w:tcW w:w="189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9113987" w14:textId="77777777" w:rsidR="005F38D0" w:rsidRPr="005F38D0" w:rsidRDefault="005F38D0" w:rsidP="00583950">
            <w:pPr>
              <w:spacing w:before="20"/>
              <w:ind w:left="800" w:right="820"/>
              <w:jc w:val="both"/>
              <w:rPr>
                <w:rFonts w:ascii="Times New Roman" w:hAnsi="Times New Roman" w:cs="Times New Roman"/>
              </w:rPr>
            </w:pPr>
            <w:r w:rsidRPr="005F38D0">
              <w:rPr>
                <w:rFonts w:ascii="Times New Roman" w:hAnsi="Times New Roman" w:cs="Times New Roman"/>
              </w:rPr>
              <w:t>3</w:t>
            </w:r>
          </w:p>
        </w:tc>
      </w:tr>
      <w:tr w:rsidR="005F38D0" w:rsidRPr="005F38D0" w14:paraId="0BA5A7AD" w14:textId="77777777" w:rsidTr="00FD22C5">
        <w:trPr>
          <w:trHeight w:val="215"/>
        </w:trPr>
        <w:tc>
          <w:tcPr>
            <w:tcW w:w="186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7AF63D9" w14:textId="77777777" w:rsidR="005F38D0" w:rsidRPr="005F38D0" w:rsidRDefault="00773261" w:rsidP="00583950">
            <w:pPr>
              <w:spacing w:before="60"/>
              <w:ind w:left="240" w:right="-20"/>
              <w:rPr>
                <w:rFonts w:ascii="Times New Roman" w:eastAsia="Times New Roman" w:hAnsi="Times New Roman" w:cs="Times New Roman"/>
              </w:rPr>
            </w:pPr>
            <w:r>
              <w:rPr>
                <w:rFonts w:ascii="Times New Roman" w:hAnsi="Times New Roman" w:cs="Times New Roman"/>
              </w:rPr>
              <w:t>CSE</w:t>
            </w:r>
            <w:r w:rsidR="00BE6DC4">
              <w:rPr>
                <w:rFonts w:ascii="Times New Roman" w:hAnsi="Times New Roman" w:cs="Times New Roman"/>
              </w:rPr>
              <w:t>3202</w:t>
            </w:r>
          </w:p>
        </w:tc>
        <w:tc>
          <w:tcPr>
            <w:tcW w:w="592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E965944" w14:textId="77777777" w:rsidR="005F38D0" w:rsidRPr="005F38D0" w:rsidRDefault="005F38D0" w:rsidP="00583950">
            <w:pPr>
              <w:spacing w:before="60"/>
              <w:ind w:left="240" w:right="-20"/>
              <w:rPr>
                <w:rFonts w:ascii="Times New Roman" w:hAnsi="Times New Roman" w:cs="Times New Roman"/>
              </w:rPr>
            </w:pPr>
            <w:r w:rsidRPr="005F38D0">
              <w:rPr>
                <w:rFonts w:ascii="Times New Roman" w:hAnsi="Times New Roman" w:cs="Times New Roman"/>
              </w:rPr>
              <w:t>Artificial Intelligence &amp; Machine Learning Lab</w:t>
            </w:r>
          </w:p>
        </w:tc>
        <w:tc>
          <w:tcPr>
            <w:tcW w:w="189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8EB72F3" w14:textId="77777777" w:rsidR="005F38D0" w:rsidRPr="005F38D0" w:rsidRDefault="005F38D0" w:rsidP="00583950">
            <w:pPr>
              <w:spacing w:before="60"/>
              <w:ind w:left="800" w:right="820"/>
              <w:jc w:val="both"/>
              <w:rPr>
                <w:rFonts w:ascii="Times New Roman" w:hAnsi="Times New Roman" w:cs="Times New Roman"/>
              </w:rPr>
            </w:pPr>
            <w:r w:rsidRPr="005F38D0">
              <w:rPr>
                <w:rFonts w:ascii="Times New Roman" w:hAnsi="Times New Roman" w:cs="Times New Roman"/>
              </w:rPr>
              <w:t>1</w:t>
            </w:r>
          </w:p>
        </w:tc>
      </w:tr>
      <w:tr w:rsidR="005F38D0" w:rsidRPr="005F38D0" w14:paraId="34600D54" w14:textId="77777777" w:rsidTr="00FD22C5">
        <w:trPr>
          <w:trHeight w:val="125"/>
        </w:trPr>
        <w:tc>
          <w:tcPr>
            <w:tcW w:w="186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D1E51B1" w14:textId="77777777" w:rsidR="005F38D0" w:rsidRPr="005F38D0" w:rsidRDefault="00773261" w:rsidP="00583950">
            <w:pPr>
              <w:spacing w:before="60"/>
              <w:ind w:left="240" w:right="-20"/>
              <w:rPr>
                <w:rFonts w:ascii="Times New Roman" w:hAnsi="Times New Roman" w:cs="Times New Roman"/>
              </w:rPr>
            </w:pPr>
            <w:r>
              <w:rPr>
                <w:rFonts w:ascii="Times New Roman" w:hAnsi="Times New Roman" w:cs="Times New Roman"/>
              </w:rPr>
              <w:t>CSE</w:t>
            </w:r>
            <w:r w:rsidR="00BE6DC4">
              <w:rPr>
                <w:rFonts w:ascii="Times New Roman" w:hAnsi="Times New Roman" w:cs="Times New Roman"/>
              </w:rPr>
              <w:t>3203</w:t>
            </w:r>
          </w:p>
        </w:tc>
        <w:tc>
          <w:tcPr>
            <w:tcW w:w="592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F30D5D5" w14:textId="77777777" w:rsidR="005F38D0" w:rsidRPr="005F38D0" w:rsidRDefault="005F38D0" w:rsidP="00583950">
            <w:pPr>
              <w:spacing w:before="60"/>
              <w:ind w:left="240" w:right="-20"/>
              <w:rPr>
                <w:rFonts w:ascii="Times New Roman" w:hAnsi="Times New Roman" w:cs="Times New Roman"/>
              </w:rPr>
            </w:pPr>
            <w:r w:rsidRPr="005F38D0">
              <w:rPr>
                <w:rFonts w:ascii="Times New Roman" w:hAnsi="Times New Roman" w:cs="Times New Roman"/>
              </w:rPr>
              <w:t>Software Engineering</w:t>
            </w:r>
          </w:p>
        </w:tc>
        <w:tc>
          <w:tcPr>
            <w:tcW w:w="189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F8820D3" w14:textId="77777777" w:rsidR="005F38D0" w:rsidRPr="005F38D0" w:rsidRDefault="005F38D0" w:rsidP="00583950">
            <w:pPr>
              <w:spacing w:before="60"/>
              <w:ind w:left="800" w:right="820"/>
              <w:jc w:val="both"/>
              <w:rPr>
                <w:rFonts w:ascii="Times New Roman" w:hAnsi="Times New Roman" w:cs="Times New Roman"/>
              </w:rPr>
            </w:pPr>
            <w:r w:rsidRPr="005F38D0">
              <w:rPr>
                <w:rFonts w:ascii="Times New Roman" w:hAnsi="Times New Roman" w:cs="Times New Roman"/>
              </w:rPr>
              <w:t>3</w:t>
            </w:r>
          </w:p>
        </w:tc>
      </w:tr>
      <w:tr w:rsidR="005F38D0" w:rsidRPr="005F38D0" w14:paraId="4FC5A5A9" w14:textId="77777777" w:rsidTr="00FD22C5">
        <w:trPr>
          <w:trHeight w:val="215"/>
        </w:trPr>
        <w:tc>
          <w:tcPr>
            <w:tcW w:w="186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3EC1EB7" w14:textId="77777777" w:rsidR="005F38D0" w:rsidRPr="005F38D0" w:rsidRDefault="00773261" w:rsidP="00583950">
            <w:pPr>
              <w:spacing w:before="60"/>
              <w:ind w:left="240" w:right="-20"/>
              <w:rPr>
                <w:rFonts w:ascii="Times New Roman" w:hAnsi="Times New Roman" w:cs="Times New Roman"/>
              </w:rPr>
            </w:pPr>
            <w:r>
              <w:rPr>
                <w:rFonts w:ascii="Times New Roman" w:hAnsi="Times New Roman" w:cs="Times New Roman"/>
              </w:rPr>
              <w:t>CSE</w:t>
            </w:r>
            <w:r w:rsidR="00BE6DC4">
              <w:rPr>
                <w:rFonts w:ascii="Times New Roman" w:hAnsi="Times New Roman" w:cs="Times New Roman"/>
              </w:rPr>
              <w:t>3200</w:t>
            </w:r>
          </w:p>
        </w:tc>
        <w:tc>
          <w:tcPr>
            <w:tcW w:w="592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4632C18" w14:textId="77777777" w:rsidR="005F38D0" w:rsidRPr="005F38D0" w:rsidRDefault="005F38D0" w:rsidP="00583950">
            <w:pPr>
              <w:spacing w:before="60"/>
              <w:ind w:left="240" w:right="-20"/>
              <w:rPr>
                <w:rFonts w:ascii="Times New Roman" w:hAnsi="Times New Roman" w:cs="Times New Roman"/>
              </w:rPr>
            </w:pPr>
            <w:r w:rsidRPr="005F38D0">
              <w:rPr>
                <w:rFonts w:ascii="Times New Roman" w:hAnsi="Times New Roman" w:cs="Times New Roman"/>
              </w:rPr>
              <w:t>Design Project-II</w:t>
            </w:r>
          </w:p>
        </w:tc>
        <w:tc>
          <w:tcPr>
            <w:tcW w:w="189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B9F77DA" w14:textId="77777777" w:rsidR="005F38D0" w:rsidRPr="005F38D0" w:rsidRDefault="005F38D0" w:rsidP="00583950">
            <w:pPr>
              <w:spacing w:before="60"/>
              <w:ind w:left="800" w:right="820"/>
              <w:jc w:val="both"/>
              <w:rPr>
                <w:rFonts w:ascii="Times New Roman" w:hAnsi="Times New Roman" w:cs="Times New Roman"/>
              </w:rPr>
            </w:pPr>
            <w:r w:rsidRPr="005F38D0">
              <w:rPr>
                <w:rFonts w:ascii="Times New Roman" w:hAnsi="Times New Roman" w:cs="Times New Roman"/>
              </w:rPr>
              <w:t>1</w:t>
            </w:r>
          </w:p>
        </w:tc>
      </w:tr>
      <w:tr w:rsidR="005F38D0" w:rsidRPr="005F38D0" w14:paraId="11847308" w14:textId="77777777" w:rsidTr="00FD22C5">
        <w:trPr>
          <w:trHeight w:val="233"/>
        </w:trPr>
        <w:tc>
          <w:tcPr>
            <w:tcW w:w="186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C711876" w14:textId="77777777" w:rsidR="005F38D0" w:rsidRPr="005F38D0" w:rsidRDefault="00773261" w:rsidP="00583950">
            <w:pPr>
              <w:spacing w:before="20"/>
              <w:ind w:left="240" w:right="-20"/>
              <w:rPr>
                <w:rFonts w:ascii="Times New Roman" w:hAnsi="Times New Roman" w:cs="Times New Roman"/>
              </w:rPr>
            </w:pPr>
            <w:r>
              <w:rPr>
                <w:rFonts w:ascii="Times New Roman" w:hAnsi="Times New Roman" w:cs="Times New Roman"/>
              </w:rPr>
              <w:t>CSE</w:t>
            </w:r>
            <w:r w:rsidR="00BE6DC4">
              <w:rPr>
                <w:rFonts w:ascii="Times New Roman" w:hAnsi="Times New Roman" w:cs="Times New Roman"/>
              </w:rPr>
              <w:t>3205</w:t>
            </w:r>
          </w:p>
        </w:tc>
        <w:tc>
          <w:tcPr>
            <w:tcW w:w="592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9C45F6D" w14:textId="77777777" w:rsidR="005F38D0" w:rsidRPr="005F38D0" w:rsidRDefault="005F38D0" w:rsidP="00583950">
            <w:pPr>
              <w:spacing w:before="20"/>
              <w:ind w:left="240" w:right="-20"/>
              <w:rPr>
                <w:rFonts w:ascii="Times New Roman" w:hAnsi="Times New Roman" w:cs="Times New Roman"/>
              </w:rPr>
            </w:pPr>
            <w:r w:rsidRPr="005F38D0">
              <w:rPr>
                <w:rFonts w:ascii="Times New Roman" w:hAnsi="Times New Roman" w:cs="Times New Roman"/>
              </w:rPr>
              <w:t>Computer Networks</w:t>
            </w:r>
          </w:p>
        </w:tc>
        <w:tc>
          <w:tcPr>
            <w:tcW w:w="189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D8DBC7B" w14:textId="77777777" w:rsidR="005F38D0" w:rsidRPr="005F38D0" w:rsidRDefault="005F38D0" w:rsidP="00583950">
            <w:pPr>
              <w:spacing w:before="20"/>
              <w:ind w:left="800" w:right="820"/>
              <w:jc w:val="both"/>
              <w:rPr>
                <w:rFonts w:ascii="Times New Roman" w:hAnsi="Times New Roman" w:cs="Times New Roman"/>
              </w:rPr>
            </w:pPr>
            <w:r w:rsidRPr="005F38D0">
              <w:rPr>
                <w:rFonts w:ascii="Times New Roman" w:hAnsi="Times New Roman" w:cs="Times New Roman"/>
              </w:rPr>
              <w:t>3</w:t>
            </w:r>
          </w:p>
        </w:tc>
      </w:tr>
      <w:tr w:rsidR="005F38D0" w:rsidRPr="005F38D0" w14:paraId="163B6C28" w14:textId="77777777" w:rsidTr="00FD22C5">
        <w:trPr>
          <w:trHeight w:val="188"/>
        </w:trPr>
        <w:tc>
          <w:tcPr>
            <w:tcW w:w="186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13DC42A" w14:textId="77777777" w:rsidR="005F38D0" w:rsidRPr="005F38D0" w:rsidRDefault="00773261" w:rsidP="00583950">
            <w:pPr>
              <w:spacing w:before="20"/>
              <w:ind w:left="240" w:right="-20"/>
              <w:rPr>
                <w:rFonts w:ascii="Times New Roman" w:hAnsi="Times New Roman" w:cs="Times New Roman"/>
              </w:rPr>
            </w:pPr>
            <w:r>
              <w:rPr>
                <w:rFonts w:ascii="Times New Roman" w:hAnsi="Times New Roman" w:cs="Times New Roman"/>
              </w:rPr>
              <w:t>CSE</w:t>
            </w:r>
            <w:r w:rsidR="00BE6DC4">
              <w:rPr>
                <w:rFonts w:ascii="Times New Roman" w:hAnsi="Times New Roman" w:cs="Times New Roman"/>
              </w:rPr>
              <w:t>3206</w:t>
            </w:r>
          </w:p>
        </w:tc>
        <w:tc>
          <w:tcPr>
            <w:tcW w:w="592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99B32F5" w14:textId="77777777" w:rsidR="005F38D0" w:rsidRPr="005F38D0" w:rsidRDefault="005F38D0" w:rsidP="00583950">
            <w:pPr>
              <w:spacing w:before="20"/>
              <w:ind w:left="240" w:right="-20"/>
              <w:rPr>
                <w:rFonts w:ascii="Times New Roman" w:hAnsi="Times New Roman" w:cs="Times New Roman"/>
              </w:rPr>
            </w:pPr>
            <w:r w:rsidRPr="005F38D0">
              <w:rPr>
                <w:rFonts w:ascii="Times New Roman" w:hAnsi="Times New Roman" w:cs="Times New Roman"/>
              </w:rPr>
              <w:t>Computer Networks Lab</w:t>
            </w:r>
          </w:p>
        </w:tc>
        <w:tc>
          <w:tcPr>
            <w:tcW w:w="189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1FEC795" w14:textId="77777777" w:rsidR="005F38D0" w:rsidRPr="005F38D0" w:rsidRDefault="005F38D0" w:rsidP="00583950">
            <w:pPr>
              <w:spacing w:before="20"/>
              <w:ind w:left="800" w:right="820"/>
              <w:jc w:val="both"/>
              <w:rPr>
                <w:rFonts w:ascii="Times New Roman" w:hAnsi="Times New Roman" w:cs="Times New Roman"/>
              </w:rPr>
            </w:pPr>
            <w:r w:rsidRPr="005F38D0">
              <w:rPr>
                <w:rFonts w:ascii="Times New Roman" w:hAnsi="Times New Roman" w:cs="Times New Roman"/>
              </w:rPr>
              <w:t>1</w:t>
            </w:r>
          </w:p>
        </w:tc>
      </w:tr>
      <w:tr w:rsidR="005F38D0" w:rsidRPr="005F38D0" w14:paraId="221E0892" w14:textId="77777777" w:rsidTr="00FD22C5">
        <w:trPr>
          <w:trHeight w:val="215"/>
        </w:trPr>
        <w:tc>
          <w:tcPr>
            <w:tcW w:w="186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B109E2" w14:textId="77777777" w:rsidR="005F38D0" w:rsidRPr="005F38D0" w:rsidRDefault="00773261" w:rsidP="00583950">
            <w:pPr>
              <w:spacing w:before="20"/>
              <w:ind w:left="240" w:right="-20"/>
              <w:rPr>
                <w:rFonts w:ascii="Times New Roman" w:hAnsi="Times New Roman" w:cs="Times New Roman"/>
              </w:rPr>
            </w:pPr>
            <w:r>
              <w:rPr>
                <w:rFonts w:ascii="Times New Roman" w:hAnsi="Times New Roman" w:cs="Times New Roman"/>
              </w:rPr>
              <w:t>CSE</w:t>
            </w:r>
            <w:r w:rsidR="00BE6DC4">
              <w:rPr>
                <w:rFonts w:ascii="Times New Roman" w:hAnsi="Times New Roman" w:cs="Times New Roman"/>
              </w:rPr>
              <w:t>330</w:t>
            </w:r>
            <w:r w:rsidR="005F38D0" w:rsidRPr="005F38D0">
              <w:rPr>
                <w:rFonts w:ascii="Times New Roman" w:hAnsi="Times New Roman" w:cs="Times New Roman"/>
              </w:rPr>
              <w:t>1</w:t>
            </w:r>
          </w:p>
        </w:tc>
        <w:tc>
          <w:tcPr>
            <w:tcW w:w="592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2D4E44B" w14:textId="77777777" w:rsidR="005F38D0" w:rsidRPr="005F38D0" w:rsidRDefault="005F38D0" w:rsidP="00583950">
            <w:pPr>
              <w:spacing w:before="20"/>
              <w:ind w:left="240" w:right="-20"/>
              <w:rPr>
                <w:rFonts w:ascii="Times New Roman" w:hAnsi="Times New Roman" w:cs="Times New Roman"/>
              </w:rPr>
            </w:pPr>
            <w:r w:rsidRPr="005F38D0">
              <w:rPr>
                <w:rFonts w:ascii="Times New Roman" w:hAnsi="Times New Roman" w:cs="Times New Roman"/>
              </w:rPr>
              <w:t>Cyber Security</w:t>
            </w:r>
          </w:p>
        </w:tc>
        <w:tc>
          <w:tcPr>
            <w:tcW w:w="189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C46C5C5" w14:textId="77777777" w:rsidR="005F38D0" w:rsidRPr="005F38D0" w:rsidRDefault="005F38D0" w:rsidP="00583950">
            <w:pPr>
              <w:spacing w:before="20"/>
              <w:ind w:left="800" w:right="820"/>
              <w:jc w:val="both"/>
              <w:rPr>
                <w:rFonts w:ascii="Times New Roman" w:hAnsi="Times New Roman" w:cs="Times New Roman"/>
              </w:rPr>
            </w:pPr>
            <w:r w:rsidRPr="005F38D0">
              <w:rPr>
                <w:rFonts w:ascii="Times New Roman" w:hAnsi="Times New Roman" w:cs="Times New Roman"/>
              </w:rPr>
              <w:t>3</w:t>
            </w:r>
          </w:p>
        </w:tc>
      </w:tr>
      <w:tr w:rsidR="005F38D0" w:rsidRPr="005F38D0" w14:paraId="1F7B73E0" w14:textId="77777777" w:rsidTr="00FD22C5">
        <w:trPr>
          <w:trHeight w:val="107"/>
        </w:trPr>
        <w:tc>
          <w:tcPr>
            <w:tcW w:w="186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53B9DB5" w14:textId="77777777" w:rsidR="005F38D0" w:rsidRPr="005F38D0" w:rsidRDefault="00773261" w:rsidP="00583950">
            <w:pPr>
              <w:spacing w:before="20"/>
              <w:ind w:left="240" w:right="-20"/>
              <w:rPr>
                <w:rFonts w:ascii="Times New Roman" w:hAnsi="Times New Roman" w:cs="Times New Roman"/>
              </w:rPr>
            </w:pPr>
            <w:r>
              <w:rPr>
                <w:rFonts w:ascii="Times New Roman" w:hAnsi="Times New Roman" w:cs="Times New Roman"/>
              </w:rPr>
              <w:t>CSE</w:t>
            </w:r>
            <w:r w:rsidR="005F38D0" w:rsidRPr="005F38D0">
              <w:rPr>
                <w:rFonts w:ascii="Times New Roman" w:hAnsi="Times New Roman" w:cs="Times New Roman"/>
              </w:rPr>
              <w:t>4098A</w:t>
            </w:r>
          </w:p>
        </w:tc>
        <w:tc>
          <w:tcPr>
            <w:tcW w:w="592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B1E0C56" w14:textId="77777777" w:rsidR="005F38D0" w:rsidRPr="005F38D0" w:rsidRDefault="005F38D0" w:rsidP="00583950">
            <w:pPr>
              <w:spacing w:before="20"/>
              <w:ind w:left="240" w:right="-20"/>
              <w:rPr>
                <w:rFonts w:ascii="Times New Roman" w:hAnsi="Times New Roman" w:cs="Times New Roman"/>
                <w:color w:val="222222"/>
                <w:highlight w:val="white"/>
              </w:rPr>
            </w:pPr>
            <w:r w:rsidRPr="005F38D0">
              <w:rPr>
                <w:rFonts w:ascii="Times New Roman" w:hAnsi="Times New Roman" w:cs="Times New Roman"/>
                <w:color w:val="222222"/>
                <w:highlight w:val="white"/>
              </w:rPr>
              <w:t>Capstone Project 1</w:t>
            </w:r>
          </w:p>
        </w:tc>
        <w:tc>
          <w:tcPr>
            <w:tcW w:w="189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ACC0228" w14:textId="77777777" w:rsidR="005F38D0" w:rsidRPr="005F38D0" w:rsidRDefault="005F38D0" w:rsidP="00583950">
            <w:pPr>
              <w:spacing w:before="20"/>
              <w:ind w:left="800" w:right="820"/>
              <w:jc w:val="both"/>
              <w:rPr>
                <w:rFonts w:ascii="Times New Roman" w:hAnsi="Times New Roman" w:cs="Times New Roman"/>
              </w:rPr>
            </w:pPr>
            <w:r w:rsidRPr="005F38D0">
              <w:rPr>
                <w:rFonts w:ascii="Times New Roman" w:hAnsi="Times New Roman" w:cs="Times New Roman"/>
              </w:rPr>
              <w:t>1</w:t>
            </w:r>
          </w:p>
        </w:tc>
      </w:tr>
      <w:tr w:rsidR="005F38D0" w:rsidRPr="005F38D0" w14:paraId="65C4A013" w14:textId="77777777" w:rsidTr="00FD22C5">
        <w:trPr>
          <w:trHeight w:val="242"/>
        </w:trPr>
        <w:tc>
          <w:tcPr>
            <w:tcW w:w="186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E192CD1" w14:textId="77777777" w:rsidR="005F38D0" w:rsidRPr="005F38D0" w:rsidRDefault="00773261" w:rsidP="00583950">
            <w:pPr>
              <w:spacing w:before="20"/>
              <w:ind w:left="240" w:right="-20"/>
              <w:rPr>
                <w:rFonts w:ascii="Times New Roman" w:hAnsi="Times New Roman" w:cs="Times New Roman"/>
              </w:rPr>
            </w:pPr>
            <w:r>
              <w:rPr>
                <w:rFonts w:ascii="Times New Roman" w:hAnsi="Times New Roman" w:cs="Times New Roman"/>
              </w:rPr>
              <w:t>CSE</w:t>
            </w:r>
            <w:r w:rsidR="005F38D0" w:rsidRPr="005F38D0">
              <w:rPr>
                <w:rFonts w:ascii="Times New Roman" w:hAnsi="Times New Roman" w:cs="Times New Roman"/>
              </w:rPr>
              <w:t>4098B</w:t>
            </w:r>
          </w:p>
        </w:tc>
        <w:tc>
          <w:tcPr>
            <w:tcW w:w="592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6D942F8" w14:textId="77777777" w:rsidR="005F38D0" w:rsidRPr="005F38D0" w:rsidRDefault="005F38D0" w:rsidP="00583950">
            <w:pPr>
              <w:spacing w:before="20"/>
              <w:ind w:left="240" w:right="-20"/>
              <w:rPr>
                <w:rFonts w:ascii="Times New Roman" w:hAnsi="Times New Roman" w:cs="Times New Roman"/>
                <w:color w:val="222222"/>
                <w:highlight w:val="white"/>
              </w:rPr>
            </w:pPr>
            <w:r w:rsidRPr="005F38D0">
              <w:rPr>
                <w:rFonts w:ascii="Times New Roman" w:hAnsi="Times New Roman" w:cs="Times New Roman"/>
                <w:color w:val="222222"/>
                <w:highlight w:val="white"/>
              </w:rPr>
              <w:t>Capstone Project  2</w:t>
            </w:r>
          </w:p>
        </w:tc>
        <w:tc>
          <w:tcPr>
            <w:tcW w:w="189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7EACCEE" w14:textId="77777777" w:rsidR="005F38D0" w:rsidRPr="005F38D0" w:rsidRDefault="005F38D0" w:rsidP="00583950">
            <w:pPr>
              <w:spacing w:before="20"/>
              <w:ind w:left="800" w:right="820"/>
              <w:jc w:val="both"/>
              <w:rPr>
                <w:rFonts w:ascii="Times New Roman" w:hAnsi="Times New Roman" w:cs="Times New Roman"/>
              </w:rPr>
            </w:pPr>
            <w:r w:rsidRPr="005F38D0">
              <w:rPr>
                <w:rFonts w:ascii="Times New Roman" w:hAnsi="Times New Roman" w:cs="Times New Roman"/>
              </w:rPr>
              <w:t>1</w:t>
            </w:r>
          </w:p>
        </w:tc>
      </w:tr>
      <w:tr w:rsidR="005F38D0" w:rsidRPr="005F38D0" w14:paraId="2697A275" w14:textId="77777777" w:rsidTr="00FD22C5">
        <w:trPr>
          <w:trHeight w:val="287"/>
        </w:trPr>
        <w:tc>
          <w:tcPr>
            <w:tcW w:w="186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33DDC08" w14:textId="77777777" w:rsidR="005F38D0" w:rsidRPr="005F38D0" w:rsidRDefault="00773261" w:rsidP="00583950">
            <w:pPr>
              <w:spacing w:before="20"/>
              <w:ind w:left="240" w:right="-20"/>
              <w:rPr>
                <w:rFonts w:ascii="Times New Roman" w:hAnsi="Times New Roman" w:cs="Times New Roman"/>
              </w:rPr>
            </w:pPr>
            <w:r>
              <w:rPr>
                <w:rFonts w:ascii="Times New Roman" w:hAnsi="Times New Roman" w:cs="Times New Roman"/>
              </w:rPr>
              <w:t>CSE</w:t>
            </w:r>
            <w:r w:rsidR="005F38D0" w:rsidRPr="005F38D0">
              <w:rPr>
                <w:rFonts w:ascii="Times New Roman" w:hAnsi="Times New Roman" w:cs="Times New Roman"/>
              </w:rPr>
              <w:t>4098C</w:t>
            </w:r>
          </w:p>
        </w:tc>
        <w:tc>
          <w:tcPr>
            <w:tcW w:w="592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72F04A9" w14:textId="77777777" w:rsidR="005F38D0" w:rsidRPr="005F38D0" w:rsidRDefault="005F38D0" w:rsidP="00583950">
            <w:pPr>
              <w:spacing w:before="20"/>
              <w:ind w:left="240" w:right="-20"/>
              <w:rPr>
                <w:rFonts w:ascii="Times New Roman" w:hAnsi="Times New Roman" w:cs="Times New Roman"/>
                <w:color w:val="222222"/>
                <w:highlight w:val="white"/>
              </w:rPr>
            </w:pPr>
            <w:r w:rsidRPr="005F38D0">
              <w:rPr>
                <w:rFonts w:ascii="Times New Roman" w:hAnsi="Times New Roman" w:cs="Times New Roman"/>
                <w:color w:val="222222"/>
                <w:highlight w:val="white"/>
              </w:rPr>
              <w:t>Capstone Project 3</w:t>
            </w:r>
          </w:p>
        </w:tc>
        <w:tc>
          <w:tcPr>
            <w:tcW w:w="189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1D2947F" w14:textId="77777777" w:rsidR="005F38D0" w:rsidRPr="005F38D0" w:rsidRDefault="005F38D0" w:rsidP="00583950">
            <w:pPr>
              <w:spacing w:before="20"/>
              <w:ind w:left="800" w:right="820"/>
              <w:jc w:val="both"/>
              <w:rPr>
                <w:rFonts w:ascii="Times New Roman" w:hAnsi="Times New Roman" w:cs="Times New Roman"/>
              </w:rPr>
            </w:pPr>
            <w:r w:rsidRPr="005F38D0">
              <w:rPr>
                <w:rFonts w:ascii="Times New Roman" w:hAnsi="Times New Roman" w:cs="Times New Roman"/>
              </w:rPr>
              <w:t>2</w:t>
            </w:r>
          </w:p>
        </w:tc>
      </w:tr>
      <w:tr w:rsidR="005F38D0" w:rsidRPr="005F38D0" w14:paraId="1AA2DB76" w14:textId="77777777" w:rsidTr="00FD22C5">
        <w:trPr>
          <w:trHeight w:val="242"/>
        </w:trPr>
        <w:tc>
          <w:tcPr>
            <w:tcW w:w="186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2401F93" w14:textId="77777777" w:rsidR="005F38D0" w:rsidRPr="005F38D0" w:rsidRDefault="005F38D0" w:rsidP="00583950">
            <w:pPr>
              <w:spacing w:before="20"/>
              <w:ind w:left="240" w:right="-20"/>
              <w:rPr>
                <w:rFonts w:ascii="Times New Roman" w:hAnsi="Times New Roman" w:cs="Times New Roman"/>
              </w:rPr>
            </w:pPr>
            <w:r w:rsidRPr="005F38D0">
              <w:rPr>
                <w:rFonts w:ascii="Times New Roman" w:hAnsi="Times New Roman" w:cs="Times New Roman"/>
              </w:rPr>
              <w:t>C</w:t>
            </w:r>
            <w:r w:rsidR="00773261">
              <w:rPr>
                <w:rFonts w:ascii="Times New Roman" w:hAnsi="Times New Roman" w:cs="Times New Roman"/>
              </w:rPr>
              <w:t>SE</w:t>
            </w:r>
            <w:r w:rsidRPr="005F38D0">
              <w:rPr>
                <w:rFonts w:ascii="Times New Roman" w:hAnsi="Times New Roman" w:cs="Times New Roman"/>
              </w:rPr>
              <w:t>4099</w:t>
            </w:r>
          </w:p>
        </w:tc>
        <w:tc>
          <w:tcPr>
            <w:tcW w:w="592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107FF4E" w14:textId="77777777" w:rsidR="005F38D0" w:rsidRPr="005F38D0" w:rsidRDefault="005F38D0" w:rsidP="005F38D0">
            <w:pPr>
              <w:spacing w:before="20"/>
              <w:ind w:left="240" w:right="-20"/>
              <w:rPr>
                <w:rFonts w:ascii="Times New Roman" w:hAnsi="Times New Roman" w:cs="Times New Roman"/>
              </w:rPr>
            </w:pPr>
            <w:r w:rsidRPr="005F38D0">
              <w:rPr>
                <w:rFonts w:ascii="Times New Roman" w:hAnsi="Times New Roman" w:cs="Times New Roman"/>
              </w:rPr>
              <w:t xml:space="preserve"> Internship / Thesis</w:t>
            </w:r>
          </w:p>
        </w:tc>
        <w:tc>
          <w:tcPr>
            <w:tcW w:w="189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ADA0FF3" w14:textId="77777777" w:rsidR="005F38D0" w:rsidRPr="005F38D0" w:rsidRDefault="005F38D0" w:rsidP="00583950">
            <w:pPr>
              <w:spacing w:before="20"/>
              <w:ind w:left="800" w:right="820"/>
              <w:jc w:val="both"/>
              <w:rPr>
                <w:rFonts w:ascii="Times New Roman" w:hAnsi="Times New Roman" w:cs="Times New Roman"/>
              </w:rPr>
            </w:pPr>
            <w:r w:rsidRPr="005F38D0">
              <w:rPr>
                <w:rFonts w:ascii="Times New Roman" w:hAnsi="Times New Roman" w:cs="Times New Roman"/>
              </w:rPr>
              <w:t>1</w:t>
            </w:r>
          </w:p>
        </w:tc>
      </w:tr>
    </w:tbl>
    <w:p w14:paraId="74C9ECD8" w14:textId="77777777" w:rsidR="00E33657" w:rsidRDefault="00E33657" w:rsidP="00E33657">
      <w:pPr>
        <w:spacing w:line="242" w:lineRule="exact"/>
        <w:ind w:right="68"/>
        <w:rPr>
          <w:rFonts w:asciiTheme="majorHAnsi" w:hAnsiTheme="majorHAnsi" w:cstheme="majorHAnsi"/>
          <w:color w:val="000000"/>
          <w:sz w:val="22"/>
          <w:szCs w:val="22"/>
        </w:rPr>
      </w:pPr>
    </w:p>
    <w:p w14:paraId="01901667" w14:textId="77777777" w:rsidR="00E33657" w:rsidRPr="004A3000" w:rsidRDefault="00E33657" w:rsidP="00E33657">
      <w:pPr>
        <w:spacing w:line="242" w:lineRule="exact"/>
        <w:ind w:right="68"/>
        <w:rPr>
          <w:rFonts w:ascii="Times New Roman" w:eastAsia="Calibri" w:hAnsi="Times New Roman" w:cs="Times New Roman"/>
          <w:b/>
          <w:bCs/>
          <w:color w:val="010202"/>
        </w:rPr>
      </w:pPr>
      <w:r w:rsidRPr="004A3000">
        <w:rPr>
          <w:rFonts w:ascii="Times New Roman" w:eastAsia="Calibri" w:hAnsi="Times New Roman" w:cs="Times New Roman"/>
          <w:b/>
          <w:bCs/>
          <w:color w:val="010202"/>
        </w:rPr>
        <w:t xml:space="preserve">F. </w:t>
      </w:r>
      <w:r>
        <w:rPr>
          <w:rFonts w:ascii="Times New Roman" w:eastAsia="Calibri" w:hAnsi="Times New Roman" w:cs="Times New Roman"/>
          <w:b/>
          <w:bCs/>
          <w:color w:val="010202"/>
        </w:rPr>
        <w:t>CSE Concentration Group (</w:t>
      </w:r>
      <w:r w:rsidRPr="004A3000">
        <w:rPr>
          <w:rFonts w:ascii="Times New Roman" w:eastAsia="Calibri" w:hAnsi="Times New Roman" w:cs="Times New Roman"/>
          <w:b/>
          <w:bCs/>
          <w:color w:val="010202"/>
        </w:rPr>
        <w:t xml:space="preserve">4 theory </w:t>
      </w:r>
      <w:r>
        <w:rPr>
          <w:rFonts w:ascii="Times New Roman" w:eastAsia="Calibri" w:hAnsi="Times New Roman" w:cs="Times New Roman"/>
          <w:b/>
          <w:bCs/>
          <w:color w:val="010202"/>
        </w:rPr>
        <w:t>+</w:t>
      </w:r>
      <w:r w:rsidRPr="004A3000">
        <w:rPr>
          <w:rFonts w:ascii="Times New Roman" w:eastAsia="Calibri" w:hAnsi="Times New Roman" w:cs="Times New Roman"/>
          <w:b/>
          <w:bCs/>
          <w:color w:val="010202"/>
        </w:rPr>
        <w:t xml:space="preserve"> </w:t>
      </w:r>
      <w:r>
        <w:rPr>
          <w:rFonts w:ascii="Times New Roman" w:eastAsia="Calibri" w:hAnsi="Times New Roman" w:cs="Times New Roman"/>
          <w:b/>
          <w:bCs/>
          <w:color w:val="010202"/>
        </w:rPr>
        <w:t>1</w:t>
      </w:r>
      <w:r w:rsidRPr="004A3000">
        <w:rPr>
          <w:rFonts w:ascii="Times New Roman" w:eastAsia="Calibri" w:hAnsi="Times New Roman" w:cs="Times New Roman"/>
          <w:b/>
          <w:bCs/>
          <w:color w:val="010202"/>
        </w:rPr>
        <w:t xml:space="preserve"> lab </w:t>
      </w:r>
      <w:r>
        <w:rPr>
          <w:rFonts w:ascii="Times New Roman" w:eastAsia="Calibri" w:hAnsi="Times New Roman" w:cs="Times New Roman"/>
          <w:b/>
          <w:bCs/>
          <w:color w:val="010202"/>
        </w:rPr>
        <w:t>/13</w:t>
      </w:r>
      <w:r w:rsidRPr="004A3000">
        <w:rPr>
          <w:rFonts w:ascii="Times New Roman" w:eastAsia="Calibri" w:hAnsi="Times New Roman" w:cs="Times New Roman"/>
          <w:b/>
          <w:bCs/>
          <w:color w:val="010202"/>
        </w:rPr>
        <w:t xml:space="preserve"> credits)</w:t>
      </w:r>
    </w:p>
    <w:p w14:paraId="0FB831AE" w14:textId="77777777" w:rsidR="00E33657" w:rsidRDefault="00E33657" w:rsidP="00E33657">
      <w:pPr>
        <w:spacing w:line="242" w:lineRule="exact"/>
        <w:ind w:left="128" w:right="68"/>
        <w:rPr>
          <w:rFonts w:ascii="Times New Roman" w:eastAsia="Calibri" w:hAnsi="Times New Roman" w:cs="Times New Roman"/>
          <w:color w:val="010202"/>
        </w:rPr>
      </w:pPr>
    </w:p>
    <w:p w14:paraId="2856A5E6" w14:textId="77777777" w:rsidR="00E33657" w:rsidRDefault="00E33657" w:rsidP="00E33657">
      <w:pPr>
        <w:spacing w:line="242" w:lineRule="exact"/>
        <w:ind w:left="128" w:right="68"/>
        <w:rPr>
          <w:rFonts w:ascii="Times New Roman" w:eastAsia="Calibri" w:hAnsi="Times New Roman" w:cs="Times New Roman"/>
          <w:color w:val="010202"/>
        </w:rPr>
      </w:pPr>
      <w:r w:rsidRPr="005216F7">
        <w:rPr>
          <w:rFonts w:ascii="Times New Roman" w:eastAsia="Calibri" w:hAnsi="Times New Roman" w:cs="Times New Roman"/>
          <w:color w:val="010202"/>
        </w:rPr>
        <w:t>The</w:t>
      </w:r>
      <w:r w:rsidRPr="005216F7">
        <w:rPr>
          <w:rFonts w:ascii="Times New Roman" w:eastAsia="Calibri" w:hAnsi="Times New Roman" w:cs="Times New Roman"/>
          <w:color w:val="010202"/>
          <w:spacing w:val="14"/>
        </w:rPr>
        <w:t xml:space="preserve"> </w:t>
      </w:r>
      <w:r w:rsidRPr="005216F7">
        <w:rPr>
          <w:rFonts w:ascii="Times New Roman" w:eastAsia="Calibri" w:hAnsi="Times New Roman" w:cs="Times New Roman"/>
          <w:color w:val="010202"/>
          <w:spacing w:val="-2"/>
        </w:rPr>
        <w:t>s</w:t>
      </w:r>
      <w:r w:rsidRPr="005216F7">
        <w:rPr>
          <w:rFonts w:ascii="Times New Roman" w:eastAsia="Calibri" w:hAnsi="Times New Roman" w:cs="Times New Roman"/>
          <w:color w:val="010202"/>
        </w:rPr>
        <w:t>tude</w:t>
      </w:r>
      <w:r w:rsidRPr="005216F7">
        <w:rPr>
          <w:rFonts w:ascii="Times New Roman" w:eastAsia="Calibri" w:hAnsi="Times New Roman" w:cs="Times New Roman"/>
          <w:color w:val="010202"/>
          <w:spacing w:val="-2"/>
        </w:rPr>
        <w:t>n</w:t>
      </w:r>
      <w:r w:rsidRPr="005216F7">
        <w:rPr>
          <w:rFonts w:ascii="Times New Roman" w:eastAsia="Calibri" w:hAnsi="Times New Roman" w:cs="Times New Roman"/>
          <w:color w:val="010202"/>
        </w:rPr>
        <w:t>ts</w:t>
      </w:r>
      <w:r w:rsidRPr="005216F7">
        <w:rPr>
          <w:rFonts w:ascii="Times New Roman" w:eastAsia="Calibri" w:hAnsi="Times New Roman" w:cs="Times New Roman"/>
          <w:color w:val="010202"/>
          <w:spacing w:val="14"/>
        </w:rPr>
        <w:t xml:space="preserve"> </w:t>
      </w:r>
      <w:r w:rsidRPr="005216F7">
        <w:rPr>
          <w:rFonts w:ascii="Times New Roman" w:eastAsia="Calibri" w:hAnsi="Times New Roman" w:cs="Times New Roman"/>
          <w:color w:val="010202"/>
        </w:rPr>
        <w:t>will</w:t>
      </w:r>
      <w:r w:rsidRPr="005216F7">
        <w:rPr>
          <w:rFonts w:ascii="Times New Roman" w:eastAsia="Calibri" w:hAnsi="Times New Roman" w:cs="Times New Roman"/>
          <w:color w:val="010202"/>
          <w:spacing w:val="14"/>
        </w:rPr>
        <w:t xml:space="preserve"> </w:t>
      </w:r>
      <w:r w:rsidRPr="005216F7">
        <w:rPr>
          <w:rFonts w:ascii="Times New Roman" w:eastAsia="Calibri" w:hAnsi="Times New Roman" w:cs="Times New Roman"/>
          <w:color w:val="010202"/>
        </w:rPr>
        <w:t>choose</w:t>
      </w:r>
      <w:r w:rsidRPr="005216F7">
        <w:rPr>
          <w:rFonts w:ascii="Times New Roman" w:eastAsia="Calibri" w:hAnsi="Times New Roman" w:cs="Times New Roman"/>
          <w:color w:val="010202"/>
          <w:spacing w:val="14"/>
        </w:rPr>
        <w:t xml:space="preserve"> </w:t>
      </w:r>
      <w:r w:rsidRPr="005216F7">
        <w:rPr>
          <w:rFonts w:ascii="Times New Roman" w:eastAsia="Calibri" w:hAnsi="Times New Roman" w:cs="Times New Roman"/>
          <w:color w:val="010202"/>
        </w:rPr>
        <w:t>a</w:t>
      </w:r>
      <w:r w:rsidRPr="005216F7">
        <w:rPr>
          <w:rFonts w:ascii="Times New Roman" w:eastAsia="Calibri" w:hAnsi="Times New Roman" w:cs="Times New Roman"/>
          <w:color w:val="010202"/>
          <w:spacing w:val="14"/>
        </w:rPr>
        <w:t xml:space="preserve"> </w:t>
      </w:r>
      <w:r w:rsidRPr="005216F7">
        <w:rPr>
          <w:rFonts w:ascii="Times New Roman" w:eastAsia="Calibri" w:hAnsi="Times New Roman" w:cs="Times New Roman"/>
          <w:color w:val="010202"/>
          <w:spacing w:val="-2"/>
        </w:rPr>
        <w:t>c</w:t>
      </w:r>
      <w:r w:rsidRPr="005216F7">
        <w:rPr>
          <w:rFonts w:ascii="Times New Roman" w:eastAsia="Calibri" w:hAnsi="Times New Roman" w:cs="Times New Roman"/>
          <w:color w:val="010202"/>
        </w:rPr>
        <w:t>once</w:t>
      </w:r>
      <w:r w:rsidRPr="005216F7">
        <w:rPr>
          <w:rFonts w:ascii="Times New Roman" w:eastAsia="Calibri" w:hAnsi="Times New Roman" w:cs="Times New Roman"/>
          <w:color w:val="010202"/>
          <w:spacing w:val="-2"/>
        </w:rPr>
        <w:t>n</w:t>
      </w:r>
      <w:r w:rsidRPr="005216F7">
        <w:rPr>
          <w:rFonts w:ascii="Times New Roman" w:eastAsia="Calibri" w:hAnsi="Times New Roman" w:cs="Times New Roman"/>
          <w:color w:val="010202"/>
        </w:rPr>
        <w:t>t</w:t>
      </w:r>
      <w:r w:rsidRPr="005216F7">
        <w:rPr>
          <w:rFonts w:ascii="Times New Roman" w:eastAsia="Calibri" w:hAnsi="Times New Roman" w:cs="Times New Roman"/>
          <w:color w:val="010202"/>
          <w:spacing w:val="-5"/>
        </w:rPr>
        <w:t>r</w:t>
      </w:r>
      <w:r w:rsidRPr="005216F7">
        <w:rPr>
          <w:rFonts w:ascii="Times New Roman" w:eastAsia="Calibri" w:hAnsi="Times New Roman" w:cs="Times New Roman"/>
          <w:color w:val="010202"/>
          <w:spacing w:val="-2"/>
        </w:rPr>
        <w:t>a</w:t>
      </w:r>
      <w:r w:rsidRPr="005216F7">
        <w:rPr>
          <w:rFonts w:ascii="Times New Roman" w:eastAsia="Calibri" w:hAnsi="Times New Roman" w:cs="Times New Roman"/>
          <w:color w:val="010202"/>
        </w:rPr>
        <w:t>tion</w:t>
      </w:r>
      <w:r w:rsidRPr="005216F7">
        <w:rPr>
          <w:rFonts w:ascii="Times New Roman" w:eastAsia="Calibri" w:hAnsi="Times New Roman" w:cs="Times New Roman"/>
          <w:color w:val="010202"/>
          <w:spacing w:val="10"/>
        </w:rPr>
        <w:t xml:space="preserve"> </w:t>
      </w:r>
      <w:r w:rsidRPr="005216F7">
        <w:rPr>
          <w:rFonts w:ascii="Times New Roman" w:eastAsia="Calibri" w:hAnsi="Times New Roman" w:cs="Times New Roman"/>
          <w:color w:val="010202"/>
        </w:rPr>
        <w:t>g</w:t>
      </w:r>
      <w:r w:rsidRPr="005216F7">
        <w:rPr>
          <w:rFonts w:ascii="Times New Roman" w:eastAsia="Calibri" w:hAnsi="Times New Roman" w:cs="Times New Roman"/>
          <w:color w:val="010202"/>
          <w:spacing w:val="-4"/>
        </w:rPr>
        <w:t>r</w:t>
      </w:r>
      <w:r w:rsidRPr="005216F7">
        <w:rPr>
          <w:rFonts w:ascii="Times New Roman" w:eastAsia="Calibri" w:hAnsi="Times New Roman" w:cs="Times New Roman"/>
          <w:color w:val="010202"/>
        </w:rPr>
        <w:t>oup</w:t>
      </w:r>
      <w:r w:rsidRPr="005216F7">
        <w:rPr>
          <w:rFonts w:ascii="Times New Roman" w:eastAsia="Calibri" w:hAnsi="Times New Roman" w:cs="Times New Roman"/>
          <w:color w:val="010202"/>
          <w:spacing w:val="14"/>
        </w:rPr>
        <w:t xml:space="preserve"> </w:t>
      </w:r>
      <w:r w:rsidRPr="005216F7">
        <w:rPr>
          <w:rFonts w:ascii="Times New Roman" w:eastAsia="Calibri" w:hAnsi="Times New Roman" w:cs="Times New Roman"/>
          <w:color w:val="010202"/>
          <w:spacing w:val="-2"/>
        </w:rPr>
        <w:t>c</w:t>
      </w:r>
      <w:r w:rsidRPr="005216F7">
        <w:rPr>
          <w:rFonts w:ascii="Times New Roman" w:eastAsia="Calibri" w:hAnsi="Times New Roman" w:cs="Times New Roman"/>
          <w:color w:val="010202"/>
        </w:rPr>
        <w:t>onsi</w:t>
      </w:r>
      <w:r w:rsidRPr="005216F7">
        <w:rPr>
          <w:rFonts w:ascii="Times New Roman" w:eastAsia="Calibri" w:hAnsi="Times New Roman" w:cs="Times New Roman"/>
          <w:color w:val="010202"/>
          <w:spacing w:val="-2"/>
        </w:rPr>
        <w:t>s</w:t>
      </w:r>
      <w:r w:rsidRPr="005216F7">
        <w:rPr>
          <w:rFonts w:ascii="Times New Roman" w:eastAsia="Calibri" w:hAnsi="Times New Roman" w:cs="Times New Roman"/>
          <w:color w:val="010202"/>
        </w:rPr>
        <w:t>ting</w:t>
      </w:r>
      <w:r w:rsidRPr="005216F7">
        <w:rPr>
          <w:rFonts w:ascii="Times New Roman" w:eastAsia="Calibri" w:hAnsi="Times New Roman" w:cs="Times New Roman"/>
          <w:color w:val="010202"/>
          <w:spacing w:val="11"/>
        </w:rPr>
        <w:t xml:space="preserve"> </w:t>
      </w:r>
      <w:r w:rsidRPr="005216F7">
        <w:rPr>
          <w:rFonts w:ascii="Times New Roman" w:eastAsia="Calibri" w:hAnsi="Times New Roman" w:cs="Times New Roman"/>
          <w:color w:val="010202"/>
        </w:rPr>
        <w:t>of</w:t>
      </w:r>
      <w:r w:rsidRPr="005216F7">
        <w:rPr>
          <w:rFonts w:ascii="Times New Roman" w:eastAsia="Calibri" w:hAnsi="Times New Roman" w:cs="Times New Roman"/>
          <w:color w:val="010202"/>
          <w:spacing w:val="14"/>
        </w:rPr>
        <w:t xml:space="preserve"> </w:t>
      </w:r>
      <w:r w:rsidRPr="005216F7">
        <w:rPr>
          <w:rFonts w:ascii="Times New Roman" w:eastAsia="Calibri" w:hAnsi="Times New Roman" w:cs="Times New Roman"/>
          <w:color w:val="010202"/>
          <w:spacing w:val="-5"/>
        </w:rPr>
        <w:t>f</w:t>
      </w:r>
      <w:r w:rsidRPr="005216F7">
        <w:rPr>
          <w:rFonts w:ascii="Times New Roman" w:eastAsia="Calibri" w:hAnsi="Times New Roman" w:cs="Times New Roman"/>
          <w:color w:val="010202"/>
        </w:rPr>
        <w:t>our</w:t>
      </w:r>
      <w:r w:rsidRPr="005216F7">
        <w:rPr>
          <w:rFonts w:ascii="Times New Roman" w:eastAsia="Calibri" w:hAnsi="Times New Roman" w:cs="Times New Roman"/>
          <w:color w:val="010202"/>
          <w:spacing w:val="14"/>
        </w:rPr>
        <w:t xml:space="preserve"> </w:t>
      </w:r>
      <w:r w:rsidRPr="005216F7">
        <w:rPr>
          <w:rFonts w:ascii="Times New Roman" w:eastAsia="Calibri" w:hAnsi="Times New Roman" w:cs="Times New Roman"/>
          <w:color w:val="010202"/>
        </w:rPr>
        <w:t>electi</w:t>
      </w:r>
      <w:r w:rsidRPr="005216F7">
        <w:rPr>
          <w:rFonts w:ascii="Times New Roman" w:eastAsia="Calibri" w:hAnsi="Times New Roman" w:cs="Times New Roman"/>
          <w:color w:val="010202"/>
          <w:spacing w:val="-2"/>
        </w:rPr>
        <w:t>v</w:t>
      </w:r>
      <w:r w:rsidRPr="005216F7">
        <w:rPr>
          <w:rFonts w:ascii="Times New Roman" w:eastAsia="Calibri" w:hAnsi="Times New Roman" w:cs="Times New Roman"/>
          <w:color w:val="010202"/>
        </w:rPr>
        <w:t>e</w:t>
      </w:r>
      <w:r w:rsidRPr="005216F7">
        <w:rPr>
          <w:rFonts w:ascii="Times New Roman" w:eastAsia="Calibri" w:hAnsi="Times New Roman" w:cs="Times New Roman"/>
          <w:color w:val="010202"/>
          <w:spacing w:val="8"/>
        </w:rPr>
        <w:t xml:space="preserve"> </w:t>
      </w:r>
      <w:r w:rsidRPr="005216F7">
        <w:rPr>
          <w:rFonts w:ascii="Times New Roman" w:eastAsia="Calibri" w:hAnsi="Times New Roman" w:cs="Times New Roman"/>
          <w:color w:val="010202"/>
          <w:spacing w:val="-2"/>
        </w:rPr>
        <w:t>c</w:t>
      </w:r>
      <w:r w:rsidRPr="005216F7">
        <w:rPr>
          <w:rFonts w:ascii="Times New Roman" w:eastAsia="Calibri" w:hAnsi="Times New Roman" w:cs="Times New Roman"/>
          <w:color w:val="010202"/>
        </w:rPr>
        <w:t>ou</w:t>
      </w:r>
      <w:r w:rsidRPr="005216F7">
        <w:rPr>
          <w:rFonts w:ascii="Times New Roman" w:eastAsia="Calibri" w:hAnsi="Times New Roman" w:cs="Times New Roman"/>
          <w:color w:val="010202"/>
          <w:spacing w:val="-4"/>
        </w:rPr>
        <w:t>r</w:t>
      </w:r>
      <w:r w:rsidRPr="005216F7">
        <w:rPr>
          <w:rFonts w:ascii="Times New Roman" w:eastAsia="Calibri" w:hAnsi="Times New Roman" w:cs="Times New Roman"/>
          <w:color w:val="010202"/>
        </w:rPr>
        <w:t>ses.</w:t>
      </w:r>
      <w:r w:rsidRPr="005216F7">
        <w:rPr>
          <w:rFonts w:ascii="Times New Roman" w:eastAsia="Calibri" w:hAnsi="Times New Roman" w:cs="Times New Roman"/>
          <w:color w:val="010202"/>
          <w:spacing w:val="14"/>
        </w:rPr>
        <w:t xml:space="preserve"> </w:t>
      </w:r>
      <w:r w:rsidRPr="005216F7">
        <w:rPr>
          <w:rFonts w:ascii="Times New Roman" w:eastAsia="Calibri" w:hAnsi="Times New Roman" w:cs="Times New Roman"/>
          <w:color w:val="010202"/>
        </w:rPr>
        <w:t>These</w:t>
      </w:r>
      <w:r w:rsidRPr="005216F7">
        <w:rPr>
          <w:rFonts w:ascii="Times New Roman" w:eastAsia="Calibri" w:hAnsi="Times New Roman" w:cs="Times New Roman"/>
          <w:color w:val="010202"/>
          <w:spacing w:val="14"/>
        </w:rPr>
        <w:t xml:space="preserve"> </w:t>
      </w:r>
      <w:r w:rsidRPr="005216F7">
        <w:rPr>
          <w:rFonts w:ascii="Times New Roman" w:eastAsia="Calibri" w:hAnsi="Times New Roman" w:cs="Times New Roman"/>
          <w:color w:val="010202"/>
        </w:rPr>
        <w:t>g</w:t>
      </w:r>
      <w:r w:rsidRPr="005216F7">
        <w:rPr>
          <w:rFonts w:ascii="Times New Roman" w:eastAsia="Calibri" w:hAnsi="Times New Roman" w:cs="Times New Roman"/>
          <w:color w:val="010202"/>
          <w:spacing w:val="-4"/>
        </w:rPr>
        <w:t>r</w:t>
      </w:r>
      <w:r w:rsidRPr="005216F7">
        <w:rPr>
          <w:rFonts w:ascii="Times New Roman" w:eastAsia="Calibri" w:hAnsi="Times New Roman" w:cs="Times New Roman"/>
          <w:color w:val="010202"/>
        </w:rPr>
        <w:t>ou</w:t>
      </w:r>
      <w:r w:rsidRPr="005216F7">
        <w:rPr>
          <w:rFonts w:ascii="Times New Roman" w:eastAsia="Calibri" w:hAnsi="Times New Roman" w:cs="Times New Roman"/>
          <w:color w:val="010202"/>
          <w:spacing w:val="-1"/>
        </w:rPr>
        <w:t>p</w:t>
      </w:r>
      <w:r w:rsidRPr="005216F7">
        <w:rPr>
          <w:rFonts w:ascii="Times New Roman" w:eastAsia="Calibri" w:hAnsi="Times New Roman" w:cs="Times New Roman"/>
          <w:color w:val="010202"/>
        </w:rPr>
        <w:t>s</w:t>
      </w:r>
      <w:r w:rsidRPr="005216F7">
        <w:rPr>
          <w:rFonts w:ascii="Times New Roman" w:eastAsia="Calibri" w:hAnsi="Times New Roman" w:cs="Times New Roman"/>
          <w:color w:val="010202"/>
          <w:spacing w:val="14"/>
        </w:rPr>
        <w:t xml:space="preserve"> </w:t>
      </w:r>
      <w:r w:rsidRPr="005216F7">
        <w:rPr>
          <w:rFonts w:ascii="Times New Roman" w:eastAsia="Calibri" w:hAnsi="Times New Roman" w:cs="Times New Roman"/>
          <w:color w:val="010202"/>
        </w:rPr>
        <w:t>a</w:t>
      </w:r>
      <w:r w:rsidRPr="005216F7">
        <w:rPr>
          <w:rFonts w:ascii="Times New Roman" w:eastAsia="Calibri" w:hAnsi="Times New Roman" w:cs="Times New Roman"/>
          <w:color w:val="010202"/>
          <w:spacing w:val="-3"/>
        </w:rPr>
        <w:t>r</w:t>
      </w:r>
      <w:r w:rsidRPr="005216F7">
        <w:rPr>
          <w:rFonts w:ascii="Times New Roman" w:eastAsia="Calibri" w:hAnsi="Times New Roman" w:cs="Times New Roman"/>
          <w:color w:val="010202"/>
        </w:rPr>
        <w:t>e</w:t>
      </w:r>
      <w:r w:rsidRPr="005216F7">
        <w:rPr>
          <w:rFonts w:ascii="Times New Roman" w:eastAsia="Calibri" w:hAnsi="Times New Roman" w:cs="Times New Roman"/>
          <w:color w:val="010202"/>
          <w:spacing w:val="14"/>
        </w:rPr>
        <w:t xml:space="preserve"> </w:t>
      </w:r>
      <w:r w:rsidRPr="005216F7">
        <w:rPr>
          <w:rFonts w:ascii="Times New Roman" w:eastAsia="Calibri" w:hAnsi="Times New Roman" w:cs="Times New Roman"/>
          <w:color w:val="010202"/>
        </w:rPr>
        <w:t>designed</w:t>
      </w:r>
      <w:r w:rsidRPr="005216F7">
        <w:rPr>
          <w:rFonts w:ascii="Times New Roman" w:eastAsia="Calibri" w:hAnsi="Times New Roman" w:cs="Times New Roman"/>
          <w:color w:val="010202"/>
          <w:spacing w:val="14"/>
        </w:rPr>
        <w:t xml:space="preserve"> </w:t>
      </w:r>
      <w:r w:rsidRPr="005216F7">
        <w:rPr>
          <w:rFonts w:ascii="Times New Roman" w:eastAsia="Calibri" w:hAnsi="Times New Roman" w:cs="Times New Roman"/>
          <w:color w:val="010202"/>
          <w:spacing w:val="-2"/>
        </w:rPr>
        <w:t>t</w:t>
      </w:r>
      <w:r w:rsidRPr="005216F7">
        <w:rPr>
          <w:rFonts w:ascii="Times New Roman" w:eastAsia="Calibri" w:hAnsi="Times New Roman" w:cs="Times New Roman"/>
          <w:color w:val="010202"/>
        </w:rPr>
        <w:t>o p</w:t>
      </w:r>
      <w:r w:rsidRPr="005216F7">
        <w:rPr>
          <w:rFonts w:ascii="Times New Roman" w:eastAsia="Calibri" w:hAnsi="Times New Roman" w:cs="Times New Roman"/>
          <w:color w:val="010202"/>
          <w:spacing w:val="-4"/>
        </w:rPr>
        <w:t>r</w:t>
      </w:r>
      <w:r w:rsidRPr="005216F7">
        <w:rPr>
          <w:rFonts w:ascii="Times New Roman" w:eastAsia="Calibri" w:hAnsi="Times New Roman" w:cs="Times New Roman"/>
          <w:color w:val="010202"/>
          <w:spacing w:val="-1"/>
        </w:rPr>
        <w:t>o</w:t>
      </w:r>
      <w:r w:rsidRPr="005216F7">
        <w:rPr>
          <w:rFonts w:ascii="Times New Roman" w:eastAsia="Calibri" w:hAnsi="Times New Roman" w:cs="Times New Roman"/>
          <w:color w:val="010202"/>
        </w:rPr>
        <w:t>vide unde</w:t>
      </w:r>
      <w:r w:rsidRPr="005216F7">
        <w:rPr>
          <w:rFonts w:ascii="Times New Roman" w:eastAsia="Calibri" w:hAnsi="Times New Roman" w:cs="Times New Roman"/>
          <w:color w:val="010202"/>
          <w:spacing w:val="-3"/>
        </w:rPr>
        <w:t>r</w:t>
      </w:r>
      <w:r w:rsidRPr="005216F7">
        <w:rPr>
          <w:rFonts w:ascii="Times New Roman" w:eastAsia="Calibri" w:hAnsi="Times New Roman" w:cs="Times New Roman"/>
          <w:color w:val="010202"/>
        </w:rPr>
        <w:t>g</w:t>
      </w:r>
      <w:r w:rsidRPr="005216F7">
        <w:rPr>
          <w:rFonts w:ascii="Times New Roman" w:eastAsia="Calibri" w:hAnsi="Times New Roman" w:cs="Times New Roman"/>
          <w:color w:val="010202"/>
          <w:spacing w:val="-5"/>
        </w:rPr>
        <w:t>r</w:t>
      </w:r>
      <w:r w:rsidRPr="005216F7">
        <w:rPr>
          <w:rFonts w:ascii="Times New Roman" w:eastAsia="Calibri" w:hAnsi="Times New Roman" w:cs="Times New Roman"/>
          <w:color w:val="010202"/>
        </w:rPr>
        <w:t>adu</w:t>
      </w:r>
      <w:r w:rsidRPr="005216F7">
        <w:rPr>
          <w:rFonts w:ascii="Times New Roman" w:eastAsia="Calibri" w:hAnsi="Times New Roman" w:cs="Times New Roman"/>
          <w:color w:val="010202"/>
          <w:spacing w:val="-2"/>
        </w:rPr>
        <w:t>at</w:t>
      </w:r>
      <w:r w:rsidRPr="005216F7">
        <w:rPr>
          <w:rFonts w:ascii="Times New Roman" w:eastAsia="Calibri" w:hAnsi="Times New Roman" w:cs="Times New Roman"/>
          <w:color w:val="010202"/>
        </w:rPr>
        <w:t>e speciali</w:t>
      </w:r>
      <w:r w:rsidRPr="005216F7">
        <w:rPr>
          <w:rFonts w:ascii="Times New Roman" w:eastAsia="Calibri" w:hAnsi="Times New Roman" w:cs="Times New Roman"/>
          <w:color w:val="010202"/>
          <w:spacing w:val="-3"/>
        </w:rPr>
        <w:t>z</w:t>
      </w:r>
      <w:r w:rsidRPr="005216F7">
        <w:rPr>
          <w:rFonts w:ascii="Times New Roman" w:eastAsia="Calibri" w:hAnsi="Times New Roman" w:cs="Times New Roman"/>
          <w:color w:val="010202"/>
          <w:spacing w:val="-2"/>
        </w:rPr>
        <w:t>a</w:t>
      </w:r>
      <w:r w:rsidRPr="005216F7">
        <w:rPr>
          <w:rFonts w:ascii="Times New Roman" w:eastAsia="Calibri" w:hAnsi="Times New Roman" w:cs="Times New Roman"/>
          <w:color w:val="010202"/>
        </w:rPr>
        <w:t>tion</w:t>
      </w:r>
      <w:r w:rsidRPr="005216F7">
        <w:rPr>
          <w:rFonts w:ascii="Times New Roman" w:eastAsia="Calibri" w:hAnsi="Times New Roman" w:cs="Times New Roman"/>
          <w:color w:val="010202"/>
          <w:spacing w:val="-4"/>
        </w:rPr>
        <w:t xml:space="preserve"> </w:t>
      </w:r>
      <w:r w:rsidRPr="005216F7">
        <w:rPr>
          <w:rFonts w:ascii="Times New Roman" w:eastAsia="Calibri" w:hAnsi="Times New Roman" w:cs="Times New Roman"/>
          <w:color w:val="010202"/>
        </w:rPr>
        <w:t>in specific</w:t>
      </w:r>
      <w:r w:rsidRPr="005216F7">
        <w:rPr>
          <w:rFonts w:ascii="Times New Roman" w:eastAsia="Calibri" w:hAnsi="Times New Roman" w:cs="Times New Roman"/>
          <w:color w:val="010202"/>
          <w:spacing w:val="-7"/>
        </w:rPr>
        <w:t xml:space="preserve"> </w:t>
      </w:r>
      <w:r w:rsidRPr="005216F7">
        <w:rPr>
          <w:rFonts w:ascii="Times New Roman" w:eastAsia="Calibri" w:hAnsi="Times New Roman" w:cs="Times New Roman"/>
          <w:color w:val="010202"/>
          <w:spacing w:val="-2"/>
        </w:rPr>
        <w:t>t</w:t>
      </w:r>
      <w:r w:rsidRPr="005216F7">
        <w:rPr>
          <w:rFonts w:ascii="Times New Roman" w:eastAsia="Calibri" w:hAnsi="Times New Roman" w:cs="Times New Roman"/>
          <w:color w:val="010202"/>
        </w:rPr>
        <w:t>opics. The of</w:t>
      </w:r>
      <w:r w:rsidRPr="005216F7">
        <w:rPr>
          <w:rFonts w:ascii="Times New Roman" w:eastAsia="Calibri" w:hAnsi="Times New Roman" w:cs="Times New Roman"/>
          <w:color w:val="010202"/>
          <w:spacing w:val="-5"/>
        </w:rPr>
        <w:t>f</w:t>
      </w:r>
      <w:r w:rsidRPr="005216F7">
        <w:rPr>
          <w:rFonts w:ascii="Times New Roman" w:eastAsia="Calibri" w:hAnsi="Times New Roman" w:cs="Times New Roman"/>
          <w:color w:val="010202"/>
        </w:rPr>
        <w:t>e</w:t>
      </w:r>
      <w:r w:rsidRPr="005216F7">
        <w:rPr>
          <w:rFonts w:ascii="Times New Roman" w:eastAsia="Calibri" w:hAnsi="Times New Roman" w:cs="Times New Roman"/>
          <w:color w:val="010202"/>
          <w:spacing w:val="-3"/>
        </w:rPr>
        <w:t>r</w:t>
      </w:r>
      <w:r w:rsidRPr="005216F7">
        <w:rPr>
          <w:rFonts w:ascii="Times New Roman" w:eastAsia="Calibri" w:hAnsi="Times New Roman" w:cs="Times New Roman"/>
          <w:color w:val="010202"/>
        </w:rPr>
        <w:t>ed</w:t>
      </w:r>
      <w:r w:rsidRPr="005216F7">
        <w:rPr>
          <w:rFonts w:ascii="Times New Roman" w:eastAsia="Calibri" w:hAnsi="Times New Roman" w:cs="Times New Roman"/>
          <w:color w:val="010202"/>
          <w:spacing w:val="-8"/>
        </w:rPr>
        <w:t xml:space="preserve"> </w:t>
      </w:r>
      <w:r w:rsidRPr="005216F7">
        <w:rPr>
          <w:rFonts w:ascii="Times New Roman" w:eastAsia="Calibri" w:hAnsi="Times New Roman" w:cs="Times New Roman"/>
          <w:color w:val="010202"/>
        </w:rPr>
        <w:t>g</w:t>
      </w:r>
      <w:r w:rsidRPr="005216F7">
        <w:rPr>
          <w:rFonts w:ascii="Times New Roman" w:eastAsia="Calibri" w:hAnsi="Times New Roman" w:cs="Times New Roman"/>
          <w:color w:val="010202"/>
          <w:spacing w:val="-4"/>
        </w:rPr>
        <w:t>r</w:t>
      </w:r>
      <w:r w:rsidRPr="005216F7">
        <w:rPr>
          <w:rFonts w:ascii="Times New Roman" w:eastAsia="Calibri" w:hAnsi="Times New Roman" w:cs="Times New Roman"/>
          <w:color w:val="010202"/>
        </w:rPr>
        <w:t>ou</w:t>
      </w:r>
      <w:r w:rsidRPr="005216F7">
        <w:rPr>
          <w:rFonts w:ascii="Times New Roman" w:eastAsia="Calibri" w:hAnsi="Times New Roman" w:cs="Times New Roman"/>
          <w:color w:val="010202"/>
          <w:spacing w:val="-1"/>
        </w:rPr>
        <w:t>p</w:t>
      </w:r>
      <w:r w:rsidRPr="005216F7">
        <w:rPr>
          <w:rFonts w:ascii="Times New Roman" w:eastAsia="Calibri" w:hAnsi="Times New Roman" w:cs="Times New Roman"/>
          <w:color w:val="010202"/>
        </w:rPr>
        <w:t>s a</w:t>
      </w:r>
      <w:r w:rsidRPr="005216F7">
        <w:rPr>
          <w:rFonts w:ascii="Times New Roman" w:eastAsia="Calibri" w:hAnsi="Times New Roman" w:cs="Times New Roman"/>
          <w:color w:val="010202"/>
          <w:spacing w:val="-3"/>
        </w:rPr>
        <w:t>r</w:t>
      </w:r>
      <w:r w:rsidRPr="005216F7">
        <w:rPr>
          <w:rFonts w:ascii="Times New Roman" w:eastAsia="Calibri" w:hAnsi="Times New Roman" w:cs="Times New Roman"/>
          <w:color w:val="010202"/>
        </w:rPr>
        <w:t xml:space="preserve">e </w:t>
      </w:r>
      <w:r>
        <w:rPr>
          <w:rFonts w:ascii="Times New Roman" w:eastAsia="Calibri" w:hAnsi="Times New Roman" w:cs="Times New Roman"/>
          <w:color w:val="010202"/>
        </w:rPr>
        <w:t>–</w:t>
      </w:r>
    </w:p>
    <w:p w14:paraId="1F2724B0" w14:textId="77777777" w:rsidR="00E33657" w:rsidRDefault="00E33657" w:rsidP="00E33657">
      <w:pPr>
        <w:spacing w:line="242" w:lineRule="exact"/>
        <w:ind w:left="128" w:right="68"/>
        <w:rPr>
          <w:rFonts w:ascii="Times New Roman" w:eastAsia="Calibri" w:hAnsi="Times New Roman" w:cs="Times New Roman"/>
        </w:rPr>
      </w:pPr>
    </w:p>
    <w:p w14:paraId="3BB731A4" w14:textId="77777777" w:rsidR="00E33657" w:rsidRPr="00E33657" w:rsidRDefault="00E33657" w:rsidP="00E33657">
      <w:pPr>
        <w:spacing w:line="242" w:lineRule="exact"/>
        <w:ind w:left="128" w:right="68"/>
        <w:rPr>
          <w:rFonts w:ascii="Times New Roman" w:eastAsia="Calibri" w:hAnsi="Times New Roman" w:cs="Times New Roman"/>
          <w:b/>
          <w:i/>
        </w:rPr>
      </w:pPr>
      <w:r w:rsidRPr="00E33657">
        <w:rPr>
          <w:rFonts w:ascii="Times New Roman" w:eastAsia="Calibri" w:hAnsi="Times New Roman" w:cs="Times New Roman"/>
          <w:b/>
          <w:i/>
        </w:rPr>
        <w:t xml:space="preserve">I. </w:t>
      </w:r>
      <w:r w:rsidRPr="00E33657">
        <w:rPr>
          <w:rFonts w:ascii="Times New Roman" w:eastAsia="Times New Roman" w:hAnsi="Times New Roman" w:cs="Times New Roman"/>
          <w:b/>
          <w:i/>
        </w:rPr>
        <w:t>Computational Theory</w:t>
      </w:r>
    </w:p>
    <w:p w14:paraId="7DF83D86" w14:textId="77777777" w:rsidR="00E33657" w:rsidRPr="00E33657" w:rsidRDefault="00E33657" w:rsidP="00E33657">
      <w:pPr>
        <w:spacing w:line="242" w:lineRule="exact"/>
        <w:ind w:left="128" w:right="68"/>
        <w:rPr>
          <w:rFonts w:ascii="Times New Roman" w:eastAsia="Calibri" w:hAnsi="Times New Roman" w:cs="Times New Roman"/>
          <w:b/>
          <w:i/>
        </w:rPr>
      </w:pPr>
      <w:r w:rsidRPr="00E33657">
        <w:rPr>
          <w:rFonts w:ascii="Times New Roman" w:eastAsia="Calibri" w:hAnsi="Times New Roman" w:cs="Times New Roman"/>
          <w:b/>
          <w:i/>
        </w:rPr>
        <w:t xml:space="preserve">II. </w:t>
      </w:r>
      <w:r w:rsidRPr="00E33657">
        <w:rPr>
          <w:rFonts w:ascii="Times New Roman" w:eastAsia="Times New Roman" w:hAnsi="Times New Roman" w:cs="Times New Roman"/>
          <w:b/>
          <w:i/>
        </w:rPr>
        <w:t>Network and Communications</w:t>
      </w:r>
    </w:p>
    <w:p w14:paraId="375D3737" w14:textId="77777777" w:rsidR="00E33657" w:rsidRPr="00E33657" w:rsidRDefault="00E33657" w:rsidP="00E33657">
      <w:pPr>
        <w:spacing w:line="242" w:lineRule="exact"/>
        <w:ind w:left="128" w:right="68"/>
        <w:rPr>
          <w:rFonts w:ascii="Times New Roman" w:eastAsia="Calibri" w:hAnsi="Times New Roman" w:cs="Times New Roman"/>
          <w:b/>
          <w:i/>
        </w:rPr>
      </w:pPr>
      <w:r w:rsidRPr="00E33657">
        <w:rPr>
          <w:rFonts w:ascii="Times New Roman" w:eastAsia="Calibri" w:hAnsi="Times New Roman" w:cs="Times New Roman"/>
          <w:b/>
          <w:i/>
        </w:rPr>
        <w:t xml:space="preserve">III. </w:t>
      </w:r>
      <w:r w:rsidRPr="00E33657">
        <w:rPr>
          <w:rFonts w:ascii="Times New Roman" w:eastAsia="Times New Roman" w:hAnsi="Times New Roman" w:cs="Times New Roman"/>
          <w:b/>
          <w:i/>
        </w:rPr>
        <w:t>Security</w:t>
      </w:r>
    </w:p>
    <w:p w14:paraId="0E1C0470" w14:textId="77777777" w:rsidR="00E33657" w:rsidRPr="00E33657" w:rsidRDefault="00E33657" w:rsidP="00E33657">
      <w:pPr>
        <w:spacing w:line="242" w:lineRule="exact"/>
        <w:ind w:left="128" w:right="68"/>
        <w:rPr>
          <w:rFonts w:ascii="Times New Roman" w:eastAsia="Times New Roman" w:hAnsi="Times New Roman" w:cs="Times New Roman"/>
          <w:b/>
          <w:i/>
        </w:rPr>
      </w:pPr>
      <w:r w:rsidRPr="00E33657">
        <w:rPr>
          <w:rFonts w:ascii="Times New Roman" w:eastAsia="Calibri" w:hAnsi="Times New Roman" w:cs="Times New Roman"/>
          <w:b/>
          <w:i/>
        </w:rPr>
        <w:t xml:space="preserve">IV. </w:t>
      </w:r>
      <w:r w:rsidRPr="00E33657">
        <w:rPr>
          <w:rFonts w:ascii="Times New Roman" w:eastAsia="Times New Roman" w:hAnsi="Times New Roman" w:cs="Times New Roman"/>
          <w:b/>
          <w:i/>
        </w:rPr>
        <w:t>Systems</w:t>
      </w:r>
    </w:p>
    <w:p w14:paraId="63E2ECCA" w14:textId="77777777" w:rsidR="00E33657" w:rsidRPr="00E33657" w:rsidRDefault="00E33657" w:rsidP="00E33657">
      <w:pPr>
        <w:spacing w:line="242" w:lineRule="exact"/>
        <w:ind w:left="128" w:right="68"/>
        <w:rPr>
          <w:rFonts w:ascii="Times New Roman" w:eastAsia="Times New Roman" w:hAnsi="Times New Roman" w:cs="Times New Roman"/>
          <w:b/>
          <w:i/>
        </w:rPr>
      </w:pPr>
      <w:r w:rsidRPr="00E33657">
        <w:rPr>
          <w:rFonts w:ascii="Times New Roman" w:eastAsia="Calibri" w:hAnsi="Times New Roman" w:cs="Times New Roman"/>
          <w:b/>
          <w:i/>
        </w:rPr>
        <w:t>V.</w:t>
      </w:r>
      <w:r w:rsidRPr="00E33657">
        <w:rPr>
          <w:rFonts w:ascii="Times New Roman" w:eastAsia="Times New Roman" w:hAnsi="Times New Roman" w:cs="Times New Roman"/>
          <w:b/>
          <w:i/>
        </w:rPr>
        <w:t xml:space="preserve"> Data Science</w:t>
      </w:r>
    </w:p>
    <w:p w14:paraId="13A2F2C1" w14:textId="77777777" w:rsidR="00E33657" w:rsidRPr="00E33657" w:rsidRDefault="00E33657" w:rsidP="00E33657">
      <w:pPr>
        <w:spacing w:line="242" w:lineRule="exact"/>
        <w:ind w:left="128" w:right="68"/>
        <w:rPr>
          <w:rFonts w:ascii="Times New Roman" w:eastAsia="Times New Roman" w:hAnsi="Times New Roman" w:cs="Times New Roman"/>
          <w:b/>
          <w:i/>
        </w:rPr>
      </w:pPr>
      <w:r w:rsidRPr="00E33657">
        <w:rPr>
          <w:rFonts w:ascii="Times New Roman" w:eastAsia="Calibri" w:hAnsi="Times New Roman" w:cs="Times New Roman"/>
          <w:b/>
          <w:i/>
        </w:rPr>
        <w:t xml:space="preserve">VI. </w:t>
      </w:r>
      <w:r w:rsidRPr="00E33657">
        <w:rPr>
          <w:rFonts w:ascii="Times New Roman" w:eastAsia="Times New Roman" w:hAnsi="Times New Roman" w:cs="Times New Roman"/>
          <w:b/>
          <w:i/>
        </w:rPr>
        <w:t>Software Engineering</w:t>
      </w:r>
    </w:p>
    <w:p w14:paraId="6D4782C5" w14:textId="77777777" w:rsidR="00E33657" w:rsidRPr="00E33657" w:rsidRDefault="00E33657" w:rsidP="00E33657">
      <w:pPr>
        <w:spacing w:line="242" w:lineRule="exact"/>
        <w:ind w:left="128" w:right="68"/>
        <w:rPr>
          <w:rFonts w:ascii="Times New Roman" w:eastAsia="Times New Roman" w:hAnsi="Times New Roman" w:cs="Times New Roman"/>
          <w:b/>
          <w:i/>
        </w:rPr>
      </w:pPr>
      <w:r w:rsidRPr="00E33657">
        <w:rPr>
          <w:rFonts w:ascii="Times New Roman" w:eastAsia="Calibri" w:hAnsi="Times New Roman" w:cs="Times New Roman"/>
          <w:b/>
          <w:i/>
        </w:rPr>
        <w:t xml:space="preserve">VII. </w:t>
      </w:r>
      <w:r w:rsidRPr="00E33657">
        <w:rPr>
          <w:rFonts w:ascii="Times New Roman" w:eastAsia="Times New Roman" w:hAnsi="Times New Roman" w:cs="Times New Roman"/>
          <w:b/>
          <w:i/>
        </w:rPr>
        <w:t>Hardware</w:t>
      </w:r>
    </w:p>
    <w:p w14:paraId="6B70A34B" w14:textId="77777777" w:rsidR="00E33657" w:rsidRPr="00E33657" w:rsidRDefault="00E33657" w:rsidP="00E33657">
      <w:pPr>
        <w:spacing w:line="242" w:lineRule="exact"/>
        <w:ind w:left="128" w:right="68"/>
        <w:rPr>
          <w:rFonts w:ascii="Times New Roman" w:eastAsia="Calibri" w:hAnsi="Times New Roman" w:cs="Times New Roman"/>
          <w:b/>
          <w:i/>
        </w:rPr>
      </w:pPr>
      <w:r w:rsidRPr="00E33657">
        <w:rPr>
          <w:rFonts w:ascii="Times New Roman" w:eastAsia="Calibri" w:hAnsi="Times New Roman" w:cs="Times New Roman"/>
          <w:b/>
          <w:i/>
        </w:rPr>
        <w:t xml:space="preserve">VII. </w:t>
      </w:r>
      <w:r w:rsidRPr="00E33657">
        <w:rPr>
          <w:rFonts w:ascii="Times New Roman" w:eastAsia="Times New Roman" w:hAnsi="Times New Roman" w:cs="Times New Roman"/>
          <w:b/>
          <w:i/>
        </w:rPr>
        <w:t>Information and Communication Technology</w:t>
      </w:r>
    </w:p>
    <w:p w14:paraId="5B356B75" w14:textId="77777777" w:rsidR="00E33657" w:rsidRPr="005216F7" w:rsidRDefault="00E33657" w:rsidP="00E33657">
      <w:pPr>
        <w:spacing w:before="6" w:line="220" w:lineRule="exact"/>
        <w:rPr>
          <w:rFonts w:ascii="Times New Roman" w:hAnsi="Times New Roman" w:cs="Times New Roman"/>
        </w:rPr>
      </w:pPr>
    </w:p>
    <w:p w14:paraId="2B68410B" w14:textId="77777777" w:rsidR="00BF54B1" w:rsidRDefault="00E33657" w:rsidP="00E33657">
      <w:pPr>
        <w:widowControl w:val="0"/>
        <w:autoSpaceDE w:val="0"/>
        <w:autoSpaceDN w:val="0"/>
        <w:adjustRightInd w:val="0"/>
        <w:spacing w:after="180" w:line="274" w:lineRule="auto"/>
        <w:jc w:val="both"/>
        <w:textAlignment w:val="center"/>
        <w:rPr>
          <w:rFonts w:asciiTheme="majorHAnsi" w:hAnsiTheme="majorHAnsi" w:cstheme="majorHAnsi"/>
          <w:color w:val="000000"/>
          <w:sz w:val="22"/>
          <w:szCs w:val="22"/>
        </w:rPr>
      </w:pPr>
      <w:r>
        <w:rPr>
          <w:rFonts w:ascii="Times New Roman" w:eastAsia="Calibri" w:hAnsi="Times New Roman" w:cs="Times New Roman"/>
          <w:color w:val="010202"/>
        </w:rPr>
        <w:lastRenderedPageBreak/>
        <w:t>CS</w:t>
      </w:r>
      <w:r w:rsidRPr="005216F7">
        <w:rPr>
          <w:rFonts w:ascii="Times New Roman" w:eastAsia="Calibri" w:hAnsi="Times New Roman" w:cs="Times New Roman"/>
          <w:color w:val="010202"/>
        </w:rPr>
        <w:t>E</w:t>
      </w:r>
      <w:r w:rsidRPr="005216F7">
        <w:rPr>
          <w:rFonts w:ascii="Times New Roman" w:eastAsia="Calibri" w:hAnsi="Times New Roman" w:cs="Times New Roman"/>
          <w:color w:val="010202"/>
          <w:spacing w:val="26"/>
        </w:rPr>
        <w:t xml:space="preserve"> </w:t>
      </w:r>
      <w:r w:rsidRPr="005216F7">
        <w:rPr>
          <w:rFonts w:ascii="Times New Roman" w:eastAsia="Calibri" w:hAnsi="Times New Roman" w:cs="Times New Roman"/>
          <w:color w:val="010202"/>
          <w:spacing w:val="-2"/>
        </w:rPr>
        <w:t>c</w:t>
      </w:r>
      <w:r w:rsidRPr="005216F7">
        <w:rPr>
          <w:rFonts w:ascii="Times New Roman" w:eastAsia="Calibri" w:hAnsi="Times New Roman" w:cs="Times New Roman"/>
          <w:color w:val="010202"/>
        </w:rPr>
        <w:t>once</w:t>
      </w:r>
      <w:r w:rsidRPr="005216F7">
        <w:rPr>
          <w:rFonts w:ascii="Times New Roman" w:eastAsia="Calibri" w:hAnsi="Times New Roman" w:cs="Times New Roman"/>
          <w:color w:val="010202"/>
          <w:spacing w:val="-2"/>
        </w:rPr>
        <w:t>n</w:t>
      </w:r>
      <w:r w:rsidRPr="005216F7">
        <w:rPr>
          <w:rFonts w:ascii="Times New Roman" w:eastAsia="Calibri" w:hAnsi="Times New Roman" w:cs="Times New Roman"/>
          <w:color w:val="010202"/>
        </w:rPr>
        <w:t>t</w:t>
      </w:r>
      <w:r w:rsidRPr="005216F7">
        <w:rPr>
          <w:rFonts w:ascii="Times New Roman" w:eastAsia="Calibri" w:hAnsi="Times New Roman" w:cs="Times New Roman"/>
          <w:color w:val="010202"/>
          <w:spacing w:val="-5"/>
        </w:rPr>
        <w:t>r</w:t>
      </w:r>
      <w:r w:rsidRPr="005216F7">
        <w:rPr>
          <w:rFonts w:ascii="Times New Roman" w:eastAsia="Calibri" w:hAnsi="Times New Roman" w:cs="Times New Roman"/>
          <w:color w:val="010202"/>
          <w:spacing w:val="-2"/>
        </w:rPr>
        <w:t>a</w:t>
      </w:r>
      <w:r w:rsidRPr="005216F7">
        <w:rPr>
          <w:rFonts w:ascii="Times New Roman" w:eastAsia="Calibri" w:hAnsi="Times New Roman" w:cs="Times New Roman"/>
          <w:color w:val="010202"/>
        </w:rPr>
        <w:t>tion</w:t>
      </w:r>
      <w:r w:rsidRPr="005216F7">
        <w:rPr>
          <w:rFonts w:ascii="Times New Roman" w:eastAsia="Calibri" w:hAnsi="Times New Roman" w:cs="Times New Roman"/>
          <w:color w:val="010202"/>
          <w:spacing w:val="22"/>
        </w:rPr>
        <w:t xml:space="preserve"> </w:t>
      </w:r>
      <w:r w:rsidRPr="005216F7">
        <w:rPr>
          <w:rFonts w:ascii="Times New Roman" w:eastAsia="Calibri" w:hAnsi="Times New Roman" w:cs="Times New Roman"/>
          <w:color w:val="010202"/>
        </w:rPr>
        <w:t>g</w:t>
      </w:r>
      <w:r w:rsidRPr="005216F7">
        <w:rPr>
          <w:rFonts w:ascii="Times New Roman" w:eastAsia="Calibri" w:hAnsi="Times New Roman" w:cs="Times New Roman"/>
          <w:color w:val="010202"/>
          <w:spacing w:val="-4"/>
        </w:rPr>
        <w:t>r</w:t>
      </w:r>
      <w:r w:rsidRPr="005216F7">
        <w:rPr>
          <w:rFonts w:ascii="Times New Roman" w:eastAsia="Calibri" w:hAnsi="Times New Roman" w:cs="Times New Roman"/>
          <w:color w:val="010202"/>
        </w:rPr>
        <w:t>oup</w:t>
      </w:r>
      <w:r w:rsidRPr="005216F7">
        <w:rPr>
          <w:rFonts w:ascii="Times New Roman" w:eastAsia="Calibri" w:hAnsi="Times New Roman" w:cs="Times New Roman"/>
          <w:color w:val="010202"/>
          <w:spacing w:val="26"/>
        </w:rPr>
        <w:t xml:space="preserve"> </w:t>
      </w:r>
      <w:r w:rsidRPr="005216F7">
        <w:rPr>
          <w:rFonts w:ascii="Times New Roman" w:eastAsia="Calibri" w:hAnsi="Times New Roman" w:cs="Times New Roman"/>
          <w:color w:val="010202"/>
          <w:spacing w:val="-2"/>
        </w:rPr>
        <w:t>c</w:t>
      </w:r>
      <w:r w:rsidRPr="005216F7">
        <w:rPr>
          <w:rFonts w:ascii="Times New Roman" w:eastAsia="Calibri" w:hAnsi="Times New Roman" w:cs="Times New Roman"/>
          <w:color w:val="010202"/>
        </w:rPr>
        <w:t>ou</w:t>
      </w:r>
      <w:r w:rsidRPr="005216F7">
        <w:rPr>
          <w:rFonts w:ascii="Times New Roman" w:eastAsia="Calibri" w:hAnsi="Times New Roman" w:cs="Times New Roman"/>
          <w:color w:val="010202"/>
          <w:spacing w:val="-4"/>
        </w:rPr>
        <w:t>r</w:t>
      </w:r>
      <w:r w:rsidRPr="005216F7">
        <w:rPr>
          <w:rFonts w:ascii="Times New Roman" w:eastAsia="Calibri" w:hAnsi="Times New Roman" w:cs="Times New Roman"/>
          <w:color w:val="010202"/>
        </w:rPr>
        <w:t>ses</w:t>
      </w:r>
      <w:r w:rsidRPr="005216F7">
        <w:rPr>
          <w:rFonts w:ascii="Times New Roman" w:eastAsia="Calibri" w:hAnsi="Times New Roman" w:cs="Times New Roman"/>
          <w:color w:val="010202"/>
          <w:spacing w:val="26"/>
        </w:rPr>
        <w:t xml:space="preserve"> </w:t>
      </w:r>
      <w:r w:rsidRPr="005216F7">
        <w:rPr>
          <w:rFonts w:ascii="Times New Roman" w:eastAsia="Calibri" w:hAnsi="Times New Roman" w:cs="Times New Roman"/>
          <w:color w:val="010202"/>
          <w:spacing w:val="-2"/>
        </w:rPr>
        <w:t>c</w:t>
      </w:r>
      <w:r w:rsidRPr="005216F7">
        <w:rPr>
          <w:rFonts w:ascii="Times New Roman" w:eastAsia="Calibri" w:hAnsi="Times New Roman" w:cs="Times New Roman"/>
          <w:color w:val="010202"/>
        </w:rPr>
        <w:t>an</w:t>
      </w:r>
      <w:r w:rsidRPr="005216F7">
        <w:rPr>
          <w:rFonts w:ascii="Times New Roman" w:eastAsia="Calibri" w:hAnsi="Times New Roman" w:cs="Times New Roman"/>
          <w:color w:val="010202"/>
          <w:spacing w:val="26"/>
        </w:rPr>
        <w:t xml:space="preserve"> </w:t>
      </w:r>
      <w:r w:rsidRPr="005216F7">
        <w:rPr>
          <w:rFonts w:ascii="Times New Roman" w:eastAsia="Calibri" w:hAnsi="Times New Roman" w:cs="Times New Roman"/>
          <w:color w:val="010202"/>
        </w:rPr>
        <w:t>be</w:t>
      </w:r>
      <w:r w:rsidRPr="005216F7">
        <w:rPr>
          <w:rFonts w:ascii="Times New Roman" w:eastAsia="Calibri" w:hAnsi="Times New Roman" w:cs="Times New Roman"/>
          <w:color w:val="010202"/>
          <w:spacing w:val="26"/>
        </w:rPr>
        <w:t xml:space="preserve"> </w:t>
      </w:r>
      <w:r w:rsidRPr="005216F7">
        <w:rPr>
          <w:rFonts w:ascii="Times New Roman" w:eastAsia="Calibri" w:hAnsi="Times New Roman" w:cs="Times New Roman"/>
          <w:color w:val="010202"/>
          <w:spacing w:val="-3"/>
        </w:rPr>
        <w:t>t</w:t>
      </w:r>
      <w:r w:rsidRPr="005216F7">
        <w:rPr>
          <w:rFonts w:ascii="Times New Roman" w:eastAsia="Calibri" w:hAnsi="Times New Roman" w:cs="Times New Roman"/>
          <w:color w:val="010202"/>
        </w:rPr>
        <w:t>a</w:t>
      </w:r>
      <w:r w:rsidRPr="005216F7">
        <w:rPr>
          <w:rFonts w:ascii="Times New Roman" w:eastAsia="Calibri" w:hAnsi="Times New Roman" w:cs="Times New Roman"/>
          <w:color w:val="010202"/>
          <w:spacing w:val="-7"/>
        </w:rPr>
        <w:t>k</w:t>
      </w:r>
      <w:r w:rsidRPr="005216F7">
        <w:rPr>
          <w:rFonts w:ascii="Times New Roman" w:eastAsia="Calibri" w:hAnsi="Times New Roman" w:cs="Times New Roman"/>
          <w:color w:val="010202"/>
        </w:rPr>
        <w:t>en</w:t>
      </w:r>
      <w:r w:rsidRPr="005216F7">
        <w:rPr>
          <w:rFonts w:ascii="Times New Roman" w:eastAsia="Calibri" w:hAnsi="Times New Roman" w:cs="Times New Roman"/>
          <w:color w:val="010202"/>
          <w:spacing w:val="26"/>
        </w:rPr>
        <w:t xml:space="preserve"> </w:t>
      </w:r>
      <w:r w:rsidRPr="005216F7">
        <w:rPr>
          <w:rFonts w:ascii="Times New Roman" w:eastAsia="Calibri" w:hAnsi="Times New Roman" w:cs="Times New Roman"/>
          <w:color w:val="010202"/>
        </w:rPr>
        <w:t>in</w:t>
      </w:r>
      <w:r w:rsidRPr="005216F7">
        <w:rPr>
          <w:rFonts w:ascii="Times New Roman" w:eastAsia="Calibri" w:hAnsi="Times New Roman" w:cs="Times New Roman"/>
          <w:color w:val="010202"/>
          <w:spacing w:val="26"/>
        </w:rPr>
        <w:t xml:space="preserve"> </w:t>
      </w:r>
      <w:r w:rsidRPr="005216F7">
        <w:rPr>
          <w:rFonts w:ascii="Times New Roman" w:eastAsia="Calibri" w:hAnsi="Times New Roman" w:cs="Times New Roman"/>
          <w:color w:val="010202"/>
        </w:rPr>
        <w:t>one</w:t>
      </w:r>
      <w:r w:rsidRPr="005216F7">
        <w:rPr>
          <w:rFonts w:ascii="Times New Roman" w:eastAsia="Calibri" w:hAnsi="Times New Roman" w:cs="Times New Roman"/>
          <w:color w:val="010202"/>
          <w:spacing w:val="26"/>
        </w:rPr>
        <w:t xml:space="preserve"> </w:t>
      </w:r>
      <w:r w:rsidRPr="005216F7">
        <w:rPr>
          <w:rFonts w:ascii="Times New Roman" w:eastAsia="Calibri" w:hAnsi="Times New Roman" w:cs="Times New Roman"/>
          <w:color w:val="010202"/>
        </w:rPr>
        <w:t>of</w:t>
      </w:r>
      <w:r w:rsidRPr="005216F7">
        <w:rPr>
          <w:rFonts w:ascii="Times New Roman" w:eastAsia="Calibri" w:hAnsi="Times New Roman" w:cs="Times New Roman"/>
          <w:color w:val="010202"/>
          <w:spacing w:val="26"/>
        </w:rPr>
        <w:t xml:space="preserve"> </w:t>
      </w:r>
      <w:r w:rsidR="007C77C0">
        <w:rPr>
          <w:rFonts w:ascii="Times New Roman" w:eastAsia="Calibri" w:hAnsi="Times New Roman" w:cs="Times New Roman"/>
          <w:color w:val="010202"/>
        </w:rPr>
        <w:t>two</w:t>
      </w:r>
      <w:r w:rsidRPr="005216F7">
        <w:rPr>
          <w:rFonts w:ascii="Times New Roman" w:eastAsia="Calibri" w:hAnsi="Times New Roman" w:cs="Times New Roman"/>
          <w:color w:val="010202"/>
          <w:spacing w:val="26"/>
        </w:rPr>
        <w:t xml:space="preserve"> </w:t>
      </w:r>
      <w:r w:rsidRPr="005216F7">
        <w:rPr>
          <w:rFonts w:ascii="Times New Roman" w:eastAsia="Calibri" w:hAnsi="Times New Roman" w:cs="Times New Roman"/>
          <w:color w:val="010202"/>
          <w:spacing w:val="-3"/>
        </w:rPr>
        <w:t>w</w:t>
      </w:r>
      <w:r w:rsidRPr="005216F7">
        <w:rPr>
          <w:rFonts w:ascii="Times New Roman" w:eastAsia="Calibri" w:hAnsi="Times New Roman" w:cs="Times New Roman"/>
          <w:color w:val="010202"/>
          <w:spacing w:val="-4"/>
        </w:rPr>
        <w:t>a</w:t>
      </w:r>
      <w:r w:rsidRPr="005216F7">
        <w:rPr>
          <w:rFonts w:ascii="Times New Roman" w:eastAsia="Calibri" w:hAnsi="Times New Roman" w:cs="Times New Roman"/>
          <w:color w:val="010202"/>
          <w:spacing w:val="-2"/>
        </w:rPr>
        <w:t>y</w:t>
      </w:r>
      <w:r w:rsidRPr="005216F7">
        <w:rPr>
          <w:rFonts w:ascii="Times New Roman" w:eastAsia="Calibri" w:hAnsi="Times New Roman" w:cs="Times New Roman"/>
          <w:color w:val="010202"/>
        </w:rPr>
        <w:t>s</w:t>
      </w:r>
      <w:r w:rsidRPr="005216F7">
        <w:rPr>
          <w:rFonts w:ascii="Times New Roman" w:eastAsia="Calibri" w:hAnsi="Times New Roman" w:cs="Times New Roman"/>
          <w:color w:val="010202"/>
          <w:spacing w:val="26"/>
        </w:rPr>
        <w:t xml:space="preserve"> </w:t>
      </w:r>
      <w:r w:rsidRPr="005216F7">
        <w:rPr>
          <w:rFonts w:ascii="Times New Roman" w:eastAsia="Calibri" w:hAnsi="Times New Roman" w:cs="Times New Roman"/>
          <w:color w:val="010202"/>
        </w:rPr>
        <w:t>–</w:t>
      </w:r>
      <w:r w:rsidRPr="005216F7">
        <w:rPr>
          <w:rFonts w:ascii="Times New Roman" w:eastAsia="Calibri" w:hAnsi="Times New Roman" w:cs="Times New Roman"/>
          <w:color w:val="010202"/>
          <w:spacing w:val="26"/>
        </w:rPr>
        <w:t xml:space="preserve"> </w:t>
      </w:r>
      <w:r w:rsidRPr="005216F7">
        <w:rPr>
          <w:rFonts w:ascii="Times New Roman" w:eastAsia="Calibri" w:hAnsi="Times New Roman" w:cs="Times New Roman"/>
          <w:color w:val="010202"/>
        </w:rPr>
        <w:t>(</w:t>
      </w:r>
      <w:proofErr w:type="spellStart"/>
      <w:r w:rsidRPr="005216F7">
        <w:rPr>
          <w:rFonts w:ascii="Times New Roman" w:eastAsia="Calibri" w:hAnsi="Times New Roman" w:cs="Times New Roman"/>
          <w:color w:val="010202"/>
        </w:rPr>
        <w:t>i</w:t>
      </w:r>
      <w:proofErr w:type="spellEnd"/>
      <w:r w:rsidRPr="005216F7">
        <w:rPr>
          <w:rFonts w:ascii="Times New Roman" w:eastAsia="Calibri" w:hAnsi="Times New Roman" w:cs="Times New Roman"/>
          <w:color w:val="010202"/>
        </w:rPr>
        <w:t>)</w:t>
      </w:r>
      <w:r w:rsidRPr="005216F7">
        <w:rPr>
          <w:rFonts w:ascii="Times New Roman" w:eastAsia="Calibri" w:hAnsi="Times New Roman" w:cs="Times New Roman"/>
          <w:color w:val="010202"/>
          <w:spacing w:val="26"/>
        </w:rPr>
        <w:t xml:space="preserve"> </w:t>
      </w:r>
      <w:r w:rsidRPr="005216F7">
        <w:rPr>
          <w:rFonts w:ascii="Times New Roman" w:eastAsia="Calibri" w:hAnsi="Times New Roman" w:cs="Times New Roman"/>
          <w:color w:val="010202"/>
        </w:rPr>
        <w:t>Stude</w:t>
      </w:r>
      <w:r w:rsidRPr="005216F7">
        <w:rPr>
          <w:rFonts w:ascii="Times New Roman" w:eastAsia="Calibri" w:hAnsi="Times New Roman" w:cs="Times New Roman"/>
          <w:color w:val="010202"/>
          <w:spacing w:val="-2"/>
        </w:rPr>
        <w:t>n</w:t>
      </w:r>
      <w:r w:rsidRPr="005216F7">
        <w:rPr>
          <w:rFonts w:ascii="Times New Roman" w:eastAsia="Calibri" w:hAnsi="Times New Roman" w:cs="Times New Roman"/>
          <w:color w:val="010202"/>
        </w:rPr>
        <w:t>ts</w:t>
      </w:r>
      <w:r w:rsidRPr="005216F7">
        <w:rPr>
          <w:rFonts w:ascii="Times New Roman" w:eastAsia="Calibri" w:hAnsi="Times New Roman" w:cs="Times New Roman"/>
          <w:color w:val="010202"/>
          <w:spacing w:val="26"/>
        </w:rPr>
        <w:t xml:space="preserve"> </w:t>
      </w:r>
      <w:r w:rsidRPr="005216F7">
        <w:rPr>
          <w:rFonts w:ascii="Times New Roman" w:eastAsia="Calibri" w:hAnsi="Times New Roman" w:cs="Times New Roman"/>
          <w:color w:val="010202"/>
        </w:rPr>
        <w:t>will</w:t>
      </w:r>
      <w:r w:rsidRPr="005216F7">
        <w:rPr>
          <w:rFonts w:ascii="Times New Roman" w:eastAsia="Calibri" w:hAnsi="Times New Roman" w:cs="Times New Roman"/>
          <w:color w:val="010202"/>
          <w:spacing w:val="26"/>
        </w:rPr>
        <w:t xml:space="preserve"> </w:t>
      </w:r>
      <w:r w:rsidRPr="005216F7">
        <w:rPr>
          <w:rFonts w:ascii="Times New Roman" w:eastAsia="Calibri" w:hAnsi="Times New Roman" w:cs="Times New Roman"/>
          <w:color w:val="010202"/>
        </w:rPr>
        <w:t>h</w:t>
      </w:r>
      <w:r w:rsidRPr="005216F7">
        <w:rPr>
          <w:rFonts w:ascii="Times New Roman" w:eastAsia="Calibri" w:hAnsi="Times New Roman" w:cs="Times New Roman"/>
          <w:color w:val="010202"/>
          <w:spacing w:val="-4"/>
        </w:rPr>
        <w:t>a</w:t>
      </w:r>
      <w:r w:rsidRPr="005216F7">
        <w:rPr>
          <w:rFonts w:ascii="Times New Roman" w:eastAsia="Calibri" w:hAnsi="Times New Roman" w:cs="Times New Roman"/>
          <w:color w:val="010202"/>
          <w:spacing w:val="-2"/>
        </w:rPr>
        <w:t>v</w:t>
      </w:r>
      <w:r w:rsidRPr="005216F7">
        <w:rPr>
          <w:rFonts w:ascii="Times New Roman" w:eastAsia="Calibri" w:hAnsi="Times New Roman" w:cs="Times New Roman"/>
          <w:color w:val="010202"/>
        </w:rPr>
        <w:t>e</w:t>
      </w:r>
      <w:r w:rsidRPr="005216F7">
        <w:rPr>
          <w:rFonts w:ascii="Times New Roman" w:eastAsia="Calibri" w:hAnsi="Times New Roman" w:cs="Times New Roman"/>
          <w:color w:val="010202"/>
          <w:spacing w:val="26"/>
        </w:rPr>
        <w:t xml:space="preserve"> </w:t>
      </w:r>
      <w:r w:rsidRPr="005216F7">
        <w:rPr>
          <w:rFonts w:ascii="Times New Roman" w:eastAsia="Calibri" w:hAnsi="Times New Roman" w:cs="Times New Roman"/>
          <w:color w:val="010202"/>
          <w:spacing w:val="-2"/>
        </w:rPr>
        <w:t>t</w:t>
      </w:r>
      <w:r w:rsidRPr="005216F7">
        <w:rPr>
          <w:rFonts w:ascii="Times New Roman" w:eastAsia="Calibri" w:hAnsi="Times New Roman" w:cs="Times New Roman"/>
          <w:color w:val="010202"/>
        </w:rPr>
        <w:t>o</w:t>
      </w:r>
      <w:r w:rsidRPr="005216F7">
        <w:rPr>
          <w:rFonts w:ascii="Times New Roman" w:eastAsia="Calibri" w:hAnsi="Times New Roman" w:cs="Times New Roman"/>
          <w:color w:val="010202"/>
          <w:spacing w:val="26"/>
        </w:rPr>
        <w:t xml:space="preserve"> </w:t>
      </w:r>
      <w:r w:rsidRPr="005216F7">
        <w:rPr>
          <w:rFonts w:ascii="Times New Roman" w:eastAsia="Calibri" w:hAnsi="Times New Roman" w:cs="Times New Roman"/>
          <w:color w:val="010202"/>
          <w:spacing w:val="-3"/>
        </w:rPr>
        <w:t>t</w:t>
      </w:r>
      <w:r w:rsidRPr="005216F7">
        <w:rPr>
          <w:rFonts w:ascii="Times New Roman" w:eastAsia="Calibri" w:hAnsi="Times New Roman" w:cs="Times New Roman"/>
          <w:color w:val="010202"/>
        </w:rPr>
        <w:t>a</w:t>
      </w:r>
      <w:r w:rsidRPr="005216F7">
        <w:rPr>
          <w:rFonts w:ascii="Times New Roman" w:eastAsia="Calibri" w:hAnsi="Times New Roman" w:cs="Times New Roman"/>
          <w:color w:val="010202"/>
          <w:spacing w:val="-7"/>
        </w:rPr>
        <w:t>k</w:t>
      </w:r>
      <w:r w:rsidRPr="005216F7">
        <w:rPr>
          <w:rFonts w:ascii="Times New Roman" w:eastAsia="Calibri" w:hAnsi="Times New Roman" w:cs="Times New Roman"/>
          <w:color w:val="010202"/>
        </w:rPr>
        <w:t>e</w:t>
      </w:r>
      <w:r w:rsidRPr="005216F7">
        <w:rPr>
          <w:rFonts w:ascii="Times New Roman" w:eastAsia="Calibri" w:hAnsi="Times New Roman" w:cs="Times New Roman"/>
          <w:color w:val="010202"/>
          <w:spacing w:val="26"/>
        </w:rPr>
        <w:t xml:space="preserve"> </w:t>
      </w:r>
      <w:r>
        <w:rPr>
          <w:rFonts w:ascii="Times New Roman" w:eastAsia="Calibri" w:hAnsi="Times New Roman" w:cs="Times New Roman"/>
          <w:color w:val="010202"/>
          <w:spacing w:val="-5"/>
        </w:rPr>
        <w:t>three</w:t>
      </w:r>
      <w:r w:rsidRPr="005216F7">
        <w:rPr>
          <w:rFonts w:ascii="Times New Roman" w:eastAsia="Calibri" w:hAnsi="Times New Roman" w:cs="Times New Roman"/>
          <w:color w:val="010202"/>
          <w:spacing w:val="26"/>
        </w:rPr>
        <w:t xml:space="preserve"> </w:t>
      </w:r>
      <w:r w:rsidRPr="005216F7">
        <w:rPr>
          <w:rFonts w:ascii="Times New Roman" w:eastAsia="Calibri" w:hAnsi="Times New Roman" w:cs="Times New Roman"/>
          <w:color w:val="010202"/>
        </w:rPr>
        <w:t>electi</w:t>
      </w:r>
      <w:r w:rsidRPr="005216F7">
        <w:rPr>
          <w:rFonts w:ascii="Times New Roman" w:eastAsia="Calibri" w:hAnsi="Times New Roman" w:cs="Times New Roman"/>
          <w:color w:val="010202"/>
          <w:spacing w:val="-2"/>
        </w:rPr>
        <w:t>v</w:t>
      </w:r>
      <w:r w:rsidRPr="005216F7">
        <w:rPr>
          <w:rFonts w:ascii="Times New Roman" w:eastAsia="Calibri" w:hAnsi="Times New Roman" w:cs="Times New Roman"/>
          <w:color w:val="010202"/>
        </w:rPr>
        <w:t xml:space="preserve">e </w:t>
      </w:r>
      <w:r w:rsidRPr="005216F7">
        <w:rPr>
          <w:rFonts w:ascii="Times New Roman" w:eastAsia="Calibri" w:hAnsi="Times New Roman" w:cs="Times New Roman"/>
          <w:color w:val="010202"/>
          <w:spacing w:val="-2"/>
        </w:rPr>
        <w:t>c</w:t>
      </w:r>
      <w:r w:rsidRPr="005216F7">
        <w:rPr>
          <w:rFonts w:ascii="Times New Roman" w:eastAsia="Calibri" w:hAnsi="Times New Roman" w:cs="Times New Roman"/>
          <w:color w:val="010202"/>
        </w:rPr>
        <w:t>ou</w:t>
      </w:r>
      <w:r w:rsidRPr="005216F7">
        <w:rPr>
          <w:rFonts w:ascii="Times New Roman" w:eastAsia="Calibri" w:hAnsi="Times New Roman" w:cs="Times New Roman"/>
          <w:color w:val="010202"/>
          <w:spacing w:val="-4"/>
        </w:rPr>
        <w:t>r</w:t>
      </w:r>
      <w:r w:rsidRPr="005216F7">
        <w:rPr>
          <w:rFonts w:ascii="Times New Roman" w:eastAsia="Calibri" w:hAnsi="Times New Roman" w:cs="Times New Roman"/>
          <w:color w:val="010202"/>
        </w:rPr>
        <w:t>ses</w:t>
      </w:r>
      <w:r w:rsidRPr="005216F7">
        <w:rPr>
          <w:rFonts w:ascii="Times New Roman" w:eastAsia="Calibri" w:hAnsi="Times New Roman" w:cs="Times New Roman"/>
          <w:color w:val="010202"/>
          <w:spacing w:val="-4"/>
        </w:rPr>
        <w:t xml:space="preserve"> </w:t>
      </w:r>
      <w:r w:rsidRPr="005216F7">
        <w:rPr>
          <w:rFonts w:ascii="Times New Roman" w:eastAsia="Calibri" w:hAnsi="Times New Roman" w:cs="Times New Roman"/>
          <w:color w:val="010202"/>
        </w:rPr>
        <w:t>f</w:t>
      </w:r>
      <w:r w:rsidRPr="005216F7">
        <w:rPr>
          <w:rFonts w:ascii="Times New Roman" w:eastAsia="Calibri" w:hAnsi="Times New Roman" w:cs="Times New Roman"/>
          <w:color w:val="010202"/>
          <w:spacing w:val="-4"/>
        </w:rPr>
        <w:t>r</w:t>
      </w:r>
      <w:r w:rsidRPr="005216F7">
        <w:rPr>
          <w:rFonts w:ascii="Times New Roman" w:eastAsia="Calibri" w:hAnsi="Times New Roman" w:cs="Times New Roman"/>
          <w:color w:val="010202"/>
        </w:rPr>
        <w:t>om</w:t>
      </w:r>
      <w:r w:rsidRPr="005216F7">
        <w:rPr>
          <w:rFonts w:ascii="Times New Roman" w:eastAsia="Calibri" w:hAnsi="Times New Roman" w:cs="Times New Roman"/>
          <w:color w:val="010202"/>
          <w:spacing w:val="-4"/>
        </w:rPr>
        <w:t xml:space="preserve"> </w:t>
      </w:r>
      <w:r w:rsidRPr="005216F7">
        <w:rPr>
          <w:rFonts w:ascii="Times New Roman" w:eastAsia="Calibri" w:hAnsi="Times New Roman" w:cs="Times New Roman"/>
          <w:color w:val="010202"/>
        </w:rPr>
        <w:t>a</w:t>
      </w:r>
      <w:r w:rsidRPr="005216F7">
        <w:rPr>
          <w:rFonts w:ascii="Times New Roman" w:eastAsia="Calibri" w:hAnsi="Times New Roman" w:cs="Times New Roman"/>
          <w:color w:val="010202"/>
          <w:spacing w:val="-4"/>
        </w:rPr>
        <w:t>n</w:t>
      </w:r>
      <w:r w:rsidRPr="005216F7">
        <w:rPr>
          <w:rFonts w:ascii="Times New Roman" w:eastAsia="Calibri" w:hAnsi="Times New Roman" w:cs="Times New Roman"/>
          <w:color w:val="010202"/>
        </w:rPr>
        <w:t>y</w:t>
      </w:r>
      <w:r w:rsidRPr="005216F7">
        <w:rPr>
          <w:rFonts w:ascii="Times New Roman" w:eastAsia="Calibri" w:hAnsi="Times New Roman" w:cs="Times New Roman"/>
          <w:color w:val="010202"/>
          <w:spacing w:val="-4"/>
        </w:rPr>
        <w:t xml:space="preserve"> </w:t>
      </w:r>
      <w:r w:rsidRPr="005216F7">
        <w:rPr>
          <w:rFonts w:ascii="Times New Roman" w:eastAsia="Calibri" w:hAnsi="Times New Roman" w:cs="Times New Roman"/>
          <w:color w:val="010202"/>
        </w:rPr>
        <w:t>one</w:t>
      </w:r>
      <w:r w:rsidRPr="005216F7">
        <w:rPr>
          <w:rFonts w:ascii="Times New Roman" w:eastAsia="Calibri" w:hAnsi="Times New Roman" w:cs="Times New Roman"/>
          <w:color w:val="010202"/>
          <w:spacing w:val="-4"/>
        </w:rPr>
        <w:t xml:space="preserve"> </w:t>
      </w:r>
      <w:r w:rsidRPr="005216F7">
        <w:rPr>
          <w:rFonts w:ascii="Times New Roman" w:eastAsia="Calibri" w:hAnsi="Times New Roman" w:cs="Times New Roman"/>
          <w:color w:val="010202"/>
        </w:rPr>
        <w:t>of</w:t>
      </w:r>
      <w:r w:rsidRPr="005216F7">
        <w:rPr>
          <w:rFonts w:ascii="Times New Roman" w:eastAsia="Calibri" w:hAnsi="Times New Roman" w:cs="Times New Roman"/>
          <w:color w:val="010202"/>
          <w:spacing w:val="-4"/>
        </w:rPr>
        <w:t xml:space="preserve"> </w:t>
      </w:r>
      <w:r w:rsidRPr="005216F7">
        <w:rPr>
          <w:rFonts w:ascii="Times New Roman" w:eastAsia="Calibri" w:hAnsi="Times New Roman" w:cs="Times New Roman"/>
          <w:color w:val="010202"/>
        </w:rPr>
        <w:t>the</w:t>
      </w:r>
      <w:r w:rsidRPr="005216F7">
        <w:rPr>
          <w:rFonts w:ascii="Times New Roman" w:eastAsia="Calibri" w:hAnsi="Times New Roman" w:cs="Times New Roman"/>
          <w:color w:val="010202"/>
          <w:spacing w:val="-4"/>
        </w:rPr>
        <w:t xml:space="preserve"> </w:t>
      </w:r>
      <w:r w:rsidRPr="005216F7">
        <w:rPr>
          <w:rFonts w:ascii="Times New Roman" w:eastAsia="Calibri" w:hAnsi="Times New Roman" w:cs="Times New Roman"/>
          <w:color w:val="010202"/>
          <w:spacing w:val="-2"/>
        </w:rPr>
        <w:t>c</w:t>
      </w:r>
      <w:r w:rsidRPr="005216F7">
        <w:rPr>
          <w:rFonts w:ascii="Times New Roman" w:eastAsia="Calibri" w:hAnsi="Times New Roman" w:cs="Times New Roman"/>
          <w:color w:val="010202"/>
        </w:rPr>
        <w:t>once</w:t>
      </w:r>
      <w:r w:rsidRPr="005216F7">
        <w:rPr>
          <w:rFonts w:ascii="Times New Roman" w:eastAsia="Calibri" w:hAnsi="Times New Roman" w:cs="Times New Roman"/>
          <w:color w:val="010202"/>
          <w:spacing w:val="-2"/>
        </w:rPr>
        <w:t>n</w:t>
      </w:r>
      <w:r w:rsidRPr="005216F7">
        <w:rPr>
          <w:rFonts w:ascii="Times New Roman" w:eastAsia="Calibri" w:hAnsi="Times New Roman" w:cs="Times New Roman"/>
          <w:color w:val="010202"/>
        </w:rPr>
        <w:t>t</w:t>
      </w:r>
      <w:r w:rsidRPr="005216F7">
        <w:rPr>
          <w:rFonts w:ascii="Times New Roman" w:eastAsia="Calibri" w:hAnsi="Times New Roman" w:cs="Times New Roman"/>
          <w:color w:val="010202"/>
          <w:spacing w:val="-5"/>
        </w:rPr>
        <w:t>r</w:t>
      </w:r>
      <w:r w:rsidRPr="005216F7">
        <w:rPr>
          <w:rFonts w:ascii="Times New Roman" w:eastAsia="Calibri" w:hAnsi="Times New Roman" w:cs="Times New Roman"/>
          <w:color w:val="010202"/>
          <w:spacing w:val="-2"/>
        </w:rPr>
        <w:t>a</w:t>
      </w:r>
      <w:r w:rsidRPr="005216F7">
        <w:rPr>
          <w:rFonts w:ascii="Times New Roman" w:eastAsia="Calibri" w:hAnsi="Times New Roman" w:cs="Times New Roman"/>
          <w:color w:val="010202"/>
        </w:rPr>
        <w:t>tion</w:t>
      </w:r>
      <w:r w:rsidRPr="005216F7">
        <w:rPr>
          <w:rFonts w:ascii="Times New Roman" w:eastAsia="Calibri" w:hAnsi="Times New Roman" w:cs="Times New Roman"/>
          <w:color w:val="010202"/>
          <w:spacing w:val="-8"/>
        </w:rPr>
        <w:t xml:space="preserve"> </w:t>
      </w:r>
      <w:r w:rsidRPr="005216F7">
        <w:rPr>
          <w:rFonts w:ascii="Times New Roman" w:eastAsia="Calibri" w:hAnsi="Times New Roman" w:cs="Times New Roman"/>
          <w:color w:val="010202"/>
        </w:rPr>
        <w:t>g</w:t>
      </w:r>
      <w:r w:rsidRPr="005216F7">
        <w:rPr>
          <w:rFonts w:ascii="Times New Roman" w:eastAsia="Calibri" w:hAnsi="Times New Roman" w:cs="Times New Roman"/>
          <w:color w:val="010202"/>
          <w:spacing w:val="-4"/>
        </w:rPr>
        <w:t>r</w:t>
      </w:r>
      <w:r w:rsidRPr="005216F7">
        <w:rPr>
          <w:rFonts w:ascii="Times New Roman" w:eastAsia="Calibri" w:hAnsi="Times New Roman" w:cs="Times New Roman"/>
          <w:color w:val="010202"/>
        </w:rPr>
        <w:t>ou</w:t>
      </w:r>
      <w:r w:rsidRPr="005216F7">
        <w:rPr>
          <w:rFonts w:ascii="Times New Roman" w:eastAsia="Calibri" w:hAnsi="Times New Roman" w:cs="Times New Roman"/>
          <w:color w:val="010202"/>
          <w:spacing w:val="-1"/>
        </w:rPr>
        <w:t>p</w:t>
      </w:r>
      <w:r w:rsidRPr="005216F7">
        <w:rPr>
          <w:rFonts w:ascii="Times New Roman" w:eastAsia="Calibri" w:hAnsi="Times New Roman" w:cs="Times New Roman"/>
          <w:color w:val="010202"/>
        </w:rPr>
        <w:t>s</w:t>
      </w:r>
      <w:r>
        <w:rPr>
          <w:rFonts w:ascii="Times New Roman" w:eastAsia="Calibri" w:hAnsi="Times New Roman" w:cs="Times New Roman"/>
          <w:color w:val="010202"/>
        </w:rPr>
        <w:t xml:space="preserve"> and one elective course from any other group</w:t>
      </w:r>
      <w:r w:rsidRPr="005216F7">
        <w:rPr>
          <w:rFonts w:ascii="Times New Roman" w:eastAsia="Calibri" w:hAnsi="Times New Roman" w:cs="Times New Roman"/>
          <w:color w:val="010202"/>
        </w:rPr>
        <w:t>.</w:t>
      </w:r>
      <w:r w:rsidRPr="005216F7">
        <w:rPr>
          <w:rFonts w:ascii="Times New Roman" w:eastAsia="Calibri" w:hAnsi="Times New Roman" w:cs="Times New Roman"/>
          <w:color w:val="010202"/>
          <w:spacing w:val="-4"/>
        </w:rPr>
        <w:t xml:space="preserve"> </w:t>
      </w:r>
      <w:r w:rsidRPr="005216F7">
        <w:rPr>
          <w:rFonts w:ascii="Times New Roman" w:eastAsia="Calibri" w:hAnsi="Times New Roman" w:cs="Times New Roman"/>
          <w:color w:val="010202"/>
        </w:rPr>
        <w:t>Among</w:t>
      </w:r>
      <w:r w:rsidRPr="005216F7">
        <w:rPr>
          <w:rFonts w:ascii="Times New Roman" w:eastAsia="Calibri" w:hAnsi="Times New Roman" w:cs="Times New Roman"/>
          <w:color w:val="010202"/>
          <w:spacing w:val="-4"/>
        </w:rPr>
        <w:t xml:space="preserve"> </w:t>
      </w:r>
      <w:r w:rsidRPr="005216F7">
        <w:rPr>
          <w:rFonts w:ascii="Times New Roman" w:eastAsia="Calibri" w:hAnsi="Times New Roman" w:cs="Times New Roman"/>
          <w:color w:val="010202"/>
        </w:rPr>
        <w:t>the</w:t>
      </w:r>
      <w:r w:rsidRPr="005216F7">
        <w:rPr>
          <w:rFonts w:ascii="Times New Roman" w:eastAsia="Calibri" w:hAnsi="Times New Roman" w:cs="Times New Roman"/>
          <w:color w:val="010202"/>
          <w:spacing w:val="-4"/>
        </w:rPr>
        <w:t xml:space="preserve"> </w:t>
      </w:r>
      <w:r>
        <w:rPr>
          <w:rFonts w:ascii="Times New Roman" w:eastAsia="Calibri" w:hAnsi="Times New Roman" w:cs="Times New Roman"/>
          <w:color w:val="010202"/>
          <w:spacing w:val="-5"/>
        </w:rPr>
        <w:t>three</w:t>
      </w:r>
      <w:r w:rsidRPr="005216F7">
        <w:rPr>
          <w:rFonts w:ascii="Times New Roman" w:eastAsia="Calibri" w:hAnsi="Times New Roman" w:cs="Times New Roman"/>
          <w:color w:val="010202"/>
          <w:spacing w:val="-4"/>
        </w:rPr>
        <w:t xml:space="preserve"> </w:t>
      </w:r>
      <w:r w:rsidRPr="005216F7">
        <w:rPr>
          <w:rFonts w:ascii="Times New Roman" w:eastAsia="Calibri" w:hAnsi="Times New Roman" w:cs="Times New Roman"/>
          <w:color w:val="010202"/>
          <w:spacing w:val="-2"/>
        </w:rPr>
        <w:t>c</w:t>
      </w:r>
      <w:r w:rsidRPr="005216F7">
        <w:rPr>
          <w:rFonts w:ascii="Times New Roman" w:eastAsia="Calibri" w:hAnsi="Times New Roman" w:cs="Times New Roman"/>
          <w:color w:val="010202"/>
        </w:rPr>
        <w:t>ou</w:t>
      </w:r>
      <w:r w:rsidRPr="005216F7">
        <w:rPr>
          <w:rFonts w:ascii="Times New Roman" w:eastAsia="Calibri" w:hAnsi="Times New Roman" w:cs="Times New Roman"/>
          <w:color w:val="010202"/>
          <w:spacing w:val="-4"/>
        </w:rPr>
        <w:t>r</w:t>
      </w:r>
      <w:r w:rsidRPr="005216F7">
        <w:rPr>
          <w:rFonts w:ascii="Times New Roman" w:eastAsia="Calibri" w:hAnsi="Times New Roman" w:cs="Times New Roman"/>
          <w:color w:val="010202"/>
        </w:rPr>
        <w:t>ses,</w:t>
      </w:r>
      <w:r w:rsidRPr="005216F7">
        <w:rPr>
          <w:rFonts w:ascii="Times New Roman" w:eastAsia="Calibri" w:hAnsi="Times New Roman" w:cs="Times New Roman"/>
          <w:color w:val="010202"/>
          <w:spacing w:val="-4"/>
        </w:rPr>
        <w:t xml:space="preserve"> </w:t>
      </w:r>
      <w:r w:rsidRPr="005216F7">
        <w:rPr>
          <w:rFonts w:ascii="Times New Roman" w:eastAsia="Calibri" w:hAnsi="Times New Roman" w:cs="Times New Roman"/>
          <w:color w:val="010202"/>
          <w:spacing w:val="-2"/>
        </w:rPr>
        <w:t>a</w:t>
      </w:r>
      <w:r w:rsidRPr="005216F7">
        <w:rPr>
          <w:rFonts w:ascii="Times New Roman" w:eastAsia="Calibri" w:hAnsi="Times New Roman" w:cs="Times New Roman"/>
          <w:color w:val="010202"/>
        </w:rPr>
        <w:t>t</w:t>
      </w:r>
      <w:r w:rsidRPr="005216F7">
        <w:rPr>
          <w:rFonts w:ascii="Times New Roman" w:eastAsia="Calibri" w:hAnsi="Times New Roman" w:cs="Times New Roman"/>
          <w:color w:val="010202"/>
          <w:spacing w:val="-4"/>
        </w:rPr>
        <w:t xml:space="preserve"> </w:t>
      </w:r>
      <w:r w:rsidRPr="005216F7">
        <w:rPr>
          <w:rFonts w:ascii="Times New Roman" w:eastAsia="Calibri" w:hAnsi="Times New Roman" w:cs="Times New Roman"/>
          <w:color w:val="010202"/>
        </w:rPr>
        <w:t>lea</w:t>
      </w:r>
      <w:r w:rsidRPr="005216F7">
        <w:rPr>
          <w:rFonts w:ascii="Times New Roman" w:eastAsia="Calibri" w:hAnsi="Times New Roman" w:cs="Times New Roman"/>
          <w:color w:val="010202"/>
          <w:spacing w:val="-2"/>
        </w:rPr>
        <w:t>s</w:t>
      </w:r>
      <w:r w:rsidRPr="005216F7">
        <w:rPr>
          <w:rFonts w:ascii="Times New Roman" w:eastAsia="Calibri" w:hAnsi="Times New Roman" w:cs="Times New Roman"/>
          <w:color w:val="010202"/>
        </w:rPr>
        <w:t>t</w:t>
      </w:r>
      <w:r w:rsidRPr="005216F7">
        <w:rPr>
          <w:rFonts w:ascii="Times New Roman" w:eastAsia="Calibri" w:hAnsi="Times New Roman" w:cs="Times New Roman"/>
          <w:color w:val="010202"/>
          <w:spacing w:val="-4"/>
        </w:rPr>
        <w:t xml:space="preserve"> </w:t>
      </w:r>
      <w:r>
        <w:rPr>
          <w:rFonts w:ascii="Times New Roman" w:eastAsia="Calibri" w:hAnsi="Times New Roman" w:cs="Times New Roman"/>
          <w:color w:val="010202"/>
        </w:rPr>
        <w:t>one</w:t>
      </w:r>
      <w:r w:rsidRPr="005216F7">
        <w:rPr>
          <w:rFonts w:ascii="Times New Roman" w:eastAsia="Calibri" w:hAnsi="Times New Roman" w:cs="Times New Roman"/>
          <w:color w:val="010202"/>
          <w:spacing w:val="-4"/>
        </w:rPr>
        <w:t xml:space="preserve"> </w:t>
      </w:r>
      <w:r w:rsidRPr="005216F7">
        <w:rPr>
          <w:rFonts w:ascii="Times New Roman" w:eastAsia="Calibri" w:hAnsi="Times New Roman" w:cs="Times New Roman"/>
          <w:color w:val="010202"/>
        </w:rPr>
        <w:t>should</w:t>
      </w:r>
      <w:r w:rsidRPr="005216F7">
        <w:rPr>
          <w:rFonts w:ascii="Times New Roman" w:eastAsia="Calibri" w:hAnsi="Times New Roman" w:cs="Times New Roman"/>
          <w:color w:val="010202"/>
          <w:spacing w:val="-4"/>
        </w:rPr>
        <w:t xml:space="preserve"> </w:t>
      </w:r>
      <w:r w:rsidRPr="005216F7">
        <w:rPr>
          <w:rFonts w:ascii="Times New Roman" w:eastAsia="Calibri" w:hAnsi="Times New Roman" w:cs="Times New Roman"/>
          <w:color w:val="010202"/>
        </w:rPr>
        <w:t>h</w:t>
      </w:r>
      <w:r w:rsidRPr="005216F7">
        <w:rPr>
          <w:rFonts w:ascii="Times New Roman" w:eastAsia="Calibri" w:hAnsi="Times New Roman" w:cs="Times New Roman"/>
          <w:color w:val="010202"/>
          <w:spacing w:val="-4"/>
        </w:rPr>
        <w:t>a</w:t>
      </w:r>
      <w:r w:rsidRPr="005216F7">
        <w:rPr>
          <w:rFonts w:ascii="Times New Roman" w:eastAsia="Calibri" w:hAnsi="Times New Roman" w:cs="Times New Roman"/>
          <w:color w:val="010202"/>
          <w:spacing w:val="-2"/>
        </w:rPr>
        <w:t>v</w:t>
      </w:r>
      <w:r w:rsidRPr="005216F7">
        <w:rPr>
          <w:rFonts w:ascii="Times New Roman" w:eastAsia="Calibri" w:hAnsi="Times New Roman" w:cs="Times New Roman"/>
          <w:color w:val="010202"/>
        </w:rPr>
        <w:t>e</w:t>
      </w:r>
      <w:r w:rsidRPr="005216F7">
        <w:rPr>
          <w:rFonts w:ascii="Times New Roman" w:eastAsia="Calibri" w:hAnsi="Times New Roman" w:cs="Times New Roman"/>
          <w:color w:val="010202"/>
          <w:spacing w:val="-4"/>
        </w:rPr>
        <w:t xml:space="preserve"> </w:t>
      </w:r>
      <w:r w:rsidRPr="005216F7">
        <w:rPr>
          <w:rFonts w:ascii="Times New Roman" w:eastAsia="Calibri" w:hAnsi="Times New Roman" w:cs="Times New Roman"/>
          <w:color w:val="010202"/>
          <w:spacing w:val="-2"/>
        </w:rPr>
        <w:t>c</w:t>
      </w:r>
      <w:r w:rsidRPr="005216F7">
        <w:rPr>
          <w:rFonts w:ascii="Times New Roman" w:eastAsia="Calibri" w:hAnsi="Times New Roman" w:cs="Times New Roman"/>
          <w:color w:val="010202"/>
        </w:rPr>
        <w:t>or</w:t>
      </w:r>
      <w:r w:rsidRPr="005216F7">
        <w:rPr>
          <w:rFonts w:ascii="Times New Roman" w:eastAsia="Calibri" w:hAnsi="Times New Roman" w:cs="Times New Roman"/>
          <w:color w:val="010202"/>
          <w:spacing w:val="-3"/>
        </w:rPr>
        <w:t>r</w:t>
      </w:r>
      <w:r w:rsidRPr="005216F7">
        <w:rPr>
          <w:rFonts w:ascii="Times New Roman" w:eastAsia="Calibri" w:hAnsi="Times New Roman" w:cs="Times New Roman"/>
          <w:color w:val="010202"/>
        </w:rPr>
        <w:t>esponding lab</w:t>
      </w:r>
      <w:r w:rsidRPr="005216F7">
        <w:rPr>
          <w:rFonts w:ascii="Times New Roman" w:eastAsia="Calibri" w:hAnsi="Times New Roman" w:cs="Times New Roman"/>
          <w:color w:val="010202"/>
          <w:spacing w:val="4"/>
        </w:rPr>
        <w:t xml:space="preserve"> </w:t>
      </w:r>
      <w:r w:rsidRPr="005216F7">
        <w:rPr>
          <w:rFonts w:ascii="Times New Roman" w:eastAsia="Calibri" w:hAnsi="Times New Roman" w:cs="Times New Roman"/>
          <w:color w:val="010202"/>
          <w:spacing w:val="-2"/>
        </w:rPr>
        <w:t>c</w:t>
      </w:r>
      <w:r w:rsidRPr="005216F7">
        <w:rPr>
          <w:rFonts w:ascii="Times New Roman" w:eastAsia="Calibri" w:hAnsi="Times New Roman" w:cs="Times New Roman"/>
          <w:color w:val="010202"/>
        </w:rPr>
        <w:t>ou</w:t>
      </w:r>
      <w:r w:rsidRPr="005216F7">
        <w:rPr>
          <w:rFonts w:ascii="Times New Roman" w:eastAsia="Calibri" w:hAnsi="Times New Roman" w:cs="Times New Roman"/>
          <w:color w:val="010202"/>
          <w:spacing w:val="-4"/>
        </w:rPr>
        <w:t>r</w:t>
      </w:r>
      <w:r w:rsidRPr="005216F7">
        <w:rPr>
          <w:rFonts w:ascii="Times New Roman" w:eastAsia="Calibri" w:hAnsi="Times New Roman" w:cs="Times New Roman"/>
          <w:color w:val="010202"/>
        </w:rPr>
        <w:t>se.</w:t>
      </w:r>
      <w:r w:rsidRPr="005216F7">
        <w:rPr>
          <w:rFonts w:ascii="Times New Roman" w:eastAsia="Calibri" w:hAnsi="Times New Roman" w:cs="Times New Roman"/>
          <w:color w:val="010202"/>
          <w:spacing w:val="4"/>
        </w:rPr>
        <w:t xml:space="preserve"> </w:t>
      </w:r>
      <w:r w:rsidRPr="005216F7">
        <w:rPr>
          <w:rFonts w:ascii="Times New Roman" w:eastAsia="Calibri" w:hAnsi="Times New Roman" w:cs="Times New Roman"/>
          <w:color w:val="010202"/>
        </w:rPr>
        <w:t>(ii)</w:t>
      </w:r>
      <w:r w:rsidRPr="005216F7">
        <w:rPr>
          <w:rFonts w:ascii="Times New Roman" w:eastAsia="Calibri" w:hAnsi="Times New Roman" w:cs="Times New Roman"/>
          <w:color w:val="010202"/>
          <w:spacing w:val="4"/>
        </w:rPr>
        <w:t xml:space="preserve"> </w:t>
      </w:r>
      <w:r w:rsidRPr="005216F7">
        <w:rPr>
          <w:rFonts w:ascii="Times New Roman" w:eastAsia="Calibri" w:hAnsi="Times New Roman" w:cs="Times New Roman"/>
          <w:color w:val="010202"/>
        </w:rPr>
        <w:t>Stude</w:t>
      </w:r>
      <w:r w:rsidRPr="005216F7">
        <w:rPr>
          <w:rFonts w:ascii="Times New Roman" w:eastAsia="Calibri" w:hAnsi="Times New Roman" w:cs="Times New Roman"/>
          <w:color w:val="010202"/>
          <w:spacing w:val="-2"/>
        </w:rPr>
        <w:t>n</w:t>
      </w:r>
      <w:r w:rsidRPr="005216F7">
        <w:rPr>
          <w:rFonts w:ascii="Times New Roman" w:eastAsia="Calibri" w:hAnsi="Times New Roman" w:cs="Times New Roman"/>
          <w:color w:val="010202"/>
        </w:rPr>
        <w:t>ts</w:t>
      </w:r>
      <w:r w:rsidRPr="005216F7">
        <w:rPr>
          <w:rFonts w:ascii="Times New Roman" w:eastAsia="Calibri" w:hAnsi="Times New Roman" w:cs="Times New Roman"/>
          <w:color w:val="010202"/>
          <w:spacing w:val="4"/>
        </w:rPr>
        <w:t xml:space="preserve"> </w:t>
      </w:r>
      <w:r w:rsidRPr="005216F7">
        <w:rPr>
          <w:rFonts w:ascii="Times New Roman" w:eastAsia="Calibri" w:hAnsi="Times New Roman" w:cs="Times New Roman"/>
          <w:color w:val="010202"/>
          <w:spacing w:val="-2"/>
        </w:rPr>
        <w:t>c</w:t>
      </w:r>
      <w:r w:rsidRPr="005216F7">
        <w:rPr>
          <w:rFonts w:ascii="Times New Roman" w:eastAsia="Calibri" w:hAnsi="Times New Roman" w:cs="Times New Roman"/>
          <w:color w:val="010202"/>
        </w:rPr>
        <w:t>an</w:t>
      </w:r>
      <w:r w:rsidRPr="005216F7">
        <w:rPr>
          <w:rFonts w:ascii="Times New Roman" w:eastAsia="Calibri" w:hAnsi="Times New Roman" w:cs="Times New Roman"/>
          <w:color w:val="010202"/>
          <w:spacing w:val="4"/>
        </w:rPr>
        <w:t xml:space="preserve"> </w:t>
      </w:r>
      <w:r w:rsidRPr="005216F7">
        <w:rPr>
          <w:rFonts w:ascii="Times New Roman" w:eastAsia="Calibri" w:hAnsi="Times New Roman" w:cs="Times New Roman"/>
          <w:color w:val="010202"/>
          <w:spacing w:val="-3"/>
        </w:rPr>
        <w:t>t</w:t>
      </w:r>
      <w:r w:rsidRPr="005216F7">
        <w:rPr>
          <w:rFonts w:ascii="Times New Roman" w:eastAsia="Calibri" w:hAnsi="Times New Roman" w:cs="Times New Roman"/>
          <w:color w:val="010202"/>
        </w:rPr>
        <w:t>a</w:t>
      </w:r>
      <w:r w:rsidRPr="005216F7">
        <w:rPr>
          <w:rFonts w:ascii="Times New Roman" w:eastAsia="Calibri" w:hAnsi="Times New Roman" w:cs="Times New Roman"/>
          <w:color w:val="010202"/>
          <w:spacing w:val="-7"/>
        </w:rPr>
        <w:t>k</w:t>
      </w:r>
      <w:r w:rsidRPr="005216F7">
        <w:rPr>
          <w:rFonts w:ascii="Times New Roman" w:eastAsia="Calibri" w:hAnsi="Times New Roman" w:cs="Times New Roman"/>
          <w:color w:val="010202"/>
        </w:rPr>
        <w:t>e</w:t>
      </w:r>
      <w:r w:rsidRPr="005216F7">
        <w:rPr>
          <w:rFonts w:ascii="Times New Roman" w:eastAsia="Calibri" w:hAnsi="Times New Roman" w:cs="Times New Roman"/>
          <w:color w:val="010202"/>
          <w:spacing w:val="4"/>
        </w:rPr>
        <w:t xml:space="preserve"> </w:t>
      </w:r>
      <w:r w:rsidRPr="005216F7">
        <w:rPr>
          <w:rFonts w:ascii="Times New Roman" w:eastAsia="Calibri" w:hAnsi="Times New Roman" w:cs="Times New Roman"/>
          <w:color w:val="010202"/>
          <w:spacing w:val="-5"/>
        </w:rPr>
        <w:t>f</w:t>
      </w:r>
      <w:r w:rsidRPr="005216F7">
        <w:rPr>
          <w:rFonts w:ascii="Times New Roman" w:eastAsia="Calibri" w:hAnsi="Times New Roman" w:cs="Times New Roman"/>
          <w:color w:val="010202"/>
        </w:rPr>
        <w:t>our</w:t>
      </w:r>
      <w:r w:rsidRPr="005216F7">
        <w:rPr>
          <w:rFonts w:ascii="Times New Roman" w:eastAsia="Calibri" w:hAnsi="Times New Roman" w:cs="Times New Roman"/>
          <w:color w:val="010202"/>
          <w:spacing w:val="4"/>
        </w:rPr>
        <w:t xml:space="preserve"> </w:t>
      </w:r>
      <w:r w:rsidRPr="005216F7">
        <w:rPr>
          <w:rFonts w:ascii="Times New Roman" w:eastAsia="Calibri" w:hAnsi="Times New Roman" w:cs="Times New Roman"/>
          <w:color w:val="010202"/>
        </w:rPr>
        <w:t>electi</w:t>
      </w:r>
      <w:r w:rsidRPr="005216F7">
        <w:rPr>
          <w:rFonts w:ascii="Times New Roman" w:eastAsia="Calibri" w:hAnsi="Times New Roman" w:cs="Times New Roman"/>
          <w:color w:val="010202"/>
          <w:spacing w:val="-2"/>
        </w:rPr>
        <w:t>v</w:t>
      </w:r>
      <w:r w:rsidRPr="005216F7">
        <w:rPr>
          <w:rFonts w:ascii="Times New Roman" w:eastAsia="Calibri" w:hAnsi="Times New Roman" w:cs="Times New Roman"/>
          <w:color w:val="010202"/>
        </w:rPr>
        <w:t>e</w:t>
      </w:r>
      <w:r w:rsidRPr="005216F7">
        <w:rPr>
          <w:rFonts w:ascii="Times New Roman" w:eastAsia="Calibri" w:hAnsi="Times New Roman" w:cs="Times New Roman"/>
          <w:color w:val="010202"/>
          <w:spacing w:val="4"/>
        </w:rPr>
        <w:t xml:space="preserve"> </w:t>
      </w:r>
      <w:r w:rsidRPr="005216F7">
        <w:rPr>
          <w:rFonts w:ascii="Times New Roman" w:eastAsia="Calibri" w:hAnsi="Times New Roman" w:cs="Times New Roman"/>
          <w:color w:val="010202"/>
          <w:spacing w:val="-2"/>
        </w:rPr>
        <w:t>c</w:t>
      </w:r>
      <w:r w:rsidRPr="005216F7">
        <w:rPr>
          <w:rFonts w:ascii="Times New Roman" w:eastAsia="Calibri" w:hAnsi="Times New Roman" w:cs="Times New Roman"/>
          <w:color w:val="010202"/>
        </w:rPr>
        <w:t>ou</w:t>
      </w:r>
      <w:r w:rsidRPr="005216F7">
        <w:rPr>
          <w:rFonts w:ascii="Times New Roman" w:eastAsia="Calibri" w:hAnsi="Times New Roman" w:cs="Times New Roman"/>
          <w:color w:val="010202"/>
          <w:spacing w:val="-4"/>
        </w:rPr>
        <w:t>r</w:t>
      </w:r>
      <w:r w:rsidRPr="005216F7">
        <w:rPr>
          <w:rFonts w:ascii="Times New Roman" w:eastAsia="Calibri" w:hAnsi="Times New Roman" w:cs="Times New Roman"/>
          <w:color w:val="010202"/>
        </w:rPr>
        <w:t>ses</w:t>
      </w:r>
      <w:r w:rsidRPr="005216F7">
        <w:rPr>
          <w:rFonts w:ascii="Times New Roman" w:eastAsia="Calibri" w:hAnsi="Times New Roman" w:cs="Times New Roman"/>
          <w:color w:val="010202"/>
          <w:spacing w:val="4"/>
        </w:rPr>
        <w:t xml:space="preserve"> </w:t>
      </w:r>
      <w:r w:rsidRPr="005216F7">
        <w:rPr>
          <w:rFonts w:ascii="Times New Roman" w:eastAsia="Calibri" w:hAnsi="Times New Roman" w:cs="Times New Roman"/>
          <w:color w:val="010202"/>
        </w:rPr>
        <w:t>f</w:t>
      </w:r>
      <w:r w:rsidRPr="005216F7">
        <w:rPr>
          <w:rFonts w:ascii="Times New Roman" w:eastAsia="Calibri" w:hAnsi="Times New Roman" w:cs="Times New Roman"/>
          <w:color w:val="010202"/>
          <w:spacing w:val="-4"/>
        </w:rPr>
        <w:t>r</w:t>
      </w:r>
      <w:r w:rsidRPr="005216F7">
        <w:rPr>
          <w:rFonts w:ascii="Times New Roman" w:eastAsia="Calibri" w:hAnsi="Times New Roman" w:cs="Times New Roman"/>
          <w:color w:val="010202"/>
        </w:rPr>
        <w:t>om</w:t>
      </w:r>
      <w:r w:rsidRPr="005216F7">
        <w:rPr>
          <w:rFonts w:ascii="Times New Roman" w:eastAsia="Calibri" w:hAnsi="Times New Roman" w:cs="Times New Roman"/>
          <w:color w:val="010202"/>
          <w:spacing w:val="4"/>
        </w:rPr>
        <w:t xml:space="preserve"> </w:t>
      </w:r>
      <w:r w:rsidRPr="005216F7">
        <w:rPr>
          <w:rFonts w:ascii="Times New Roman" w:eastAsia="Calibri" w:hAnsi="Times New Roman" w:cs="Times New Roman"/>
          <w:color w:val="010202"/>
        </w:rPr>
        <w:t>a</w:t>
      </w:r>
      <w:r w:rsidRPr="005216F7">
        <w:rPr>
          <w:rFonts w:ascii="Times New Roman" w:eastAsia="Calibri" w:hAnsi="Times New Roman" w:cs="Times New Roman"/>
          <w:color w:val="010202"/>
          <w:spacing w:val="-4"/>
        </w:rPr>
        <w:t>n</w:t>
      </w:r>
      <w:r w:rsidRPr="005216F7">
        <w:rPr>
          <w:rFonts w:ascii="Times New Roman" w:eastAsia="Calibri" w:hAnsi="Times New Roman" w:cs="Times New Roman"/>
          <w:color w:val="010202"/>
        </w:rPr>
        <w:t>y</w:t>
      </w:r>
      <w:r w:rsidRPr="005216F7">
        <w:rPr>
          <w:rFonts w:ascii="Times New Roman" w:eastAsia="Calibri" w:hAnsi="Times New Roman" w:cs="Times New Roman"/>
          <w:color w:val="010202"/>
          <w:spacing w:val="4"/>
        </w:rPr>
        <w:t xml:space="preserve"> </w:t>
      </w:r>
      <w:r w:rsidRPr="005216F7">
        <w:rPr>
          <w:rFonts w:ascii="Times New Roman" w:eastAsia="Calibri" w:hAnsi="Times New Roman" w:cs="Times New Roman"/>
          <w:color w:val="010202"/>
        </w:rPr>
        <w:t>t</w:t>
      </w:r>
      <w:r w:rsidRPr="005216F7">
        <w:rPr>
          <w:rFonts w:ascii="Times New Roman" w:eastAsia="Calibri" w:hAnsi="Times New Roman" w:cs="Times New Roman"/>
          <w:color w:val="010202"/>
          <w:spacing w:val="-2"/>
        </w:rPr>
        <w:t>w</w:t>
      </w:r>
      <w:r w:rsidRPr="005216F7">
        <w:rPr>
          <w:rFonts w:ascii="Times New Roman" w:eastAsia="Calibri" w:hAnsi="Times New Roman" w:cs="Times New Roman"/>
          <w:color w:val="010202"/>
        </w:rPr>
        <w:t>o</w:t>
      </w:r>
      <w:r w:rsidRPr="005216F7">
        <w:rPr>
          <w:rFonts w:ascii="Times New Roman" w:eastAsia="Calibri" w:hAnsi="Times New Roman" w:cs="Times New Roman"/>
          <w:color w:val="010202"/>
          <w:spacing w:val="4"/>
        </w:rPr>
        <w:t xml:space="preserve"> </w:t>
      </w:r>
      <w:r w:rsidRPr="005216F7">
        <w:rPr>
          <w:rFonts w:ascii="Times New Roman" w:eastAsia="Calibri" w:hAnsi="Times New Roman" w:cs="Times New Roman"/>
          <w:color w:val="010202"/>
          <w:spacing w:val="-2"/>
        </w:rPr>
        <w:t>c</w:t>
      </w:r>
      <w:r w:rsidRPr="005216F7">
        <w:rPr>
          <w:rFonts w:ascii="Times New Roman" w:eastAsia="Calibri" w:hAnsi="Times New Roman" w:cs="Times New Roman"/>
          <w:color w:val="010202"/>
        </w:rPr>
        <w:t>once</w:t>
      </w:r>
      <w:r w:rsidRPr="005216F7">
        <w:rPr>
          <w:rFonts w:ascii="Times New Roman" w:eastAsia="Calibri" w:hAnsi="Times New Roman" w:cs="Times New Roman"/>
          <w:color w:val="010202"/>
          <w:spacing w:val="-2"/>
        </w:rPr>
        <w:t>n</w:t>
      </w:r>
      <w:r w:rsidRPr="005216F7">
        <w:rPr>
          <w:rFonts w:ascii="Times New Roman" w:eastAsia="Calibri" w:hAnsi="Times New Roman" w:cs="Times New Roman"/>
          <w:color w:val="010202"/>
        </w:rPr>
        <w:t>t</w:t>
      </w:r>
      <w:r w:rsidRPr="005216F7">
        <w:rPr>
          <w:rFonts w:ascii="Times New Roman" w:eastAsia="Calibri" w:hAnsi="Times New Roman" w:cs="Times New Roman"/>
          <w:color w:val="010202"/>
          <w:spacing w:val="-5"/>
        </w:rPr>
        <w:t>r</w:t>
      </w:r>
      <w:r w:rsidRPr="005216F7">
        <w:rPr>
          <w:rFonts w:ascii="Times New Roman" w:eastAsia="Calibri" w:hAnsi="Times New Roman" w:cs="Times New Roman"/>
          <w:color w:val="010202"/>
          <w:spacing w:val="-2"/>
        </w:rPr>
        <w:t>a</w:t>
      </w:r>
      <w:r w:rsidRPr="005216F7">
        <w:rPr>
          <w:rFonts w:ascii="Times New Roman" w:eastAsia="Calibri" w:hAnsi="Times New Roman" w:cs="Times New Roman"/>
          <w:color w:val="010202"/>
        </w:rPr>
        <w:t>tion g</w:t>
      </w:r>
      <w:r w:rsidRPr="005216F7">
        <w:rPr>
          <w:rFonts w:ascii="Times New Roman" w:eastAsia="Calibri" w:hAnsi="Times New Roman" w:cs="Times New Roman"/>
          <w:color w:val="010202"/>
          <w:spacing w:val="-4"/>
        </w:rPr>
        <w:t>r</w:t>
      </w:r>
      <w:r w:rsidRPr="005216F7">
        <w:rPr>
          <w:rFonts w:ascii="Times New Roman" w:eastAsia="Calibri" w:hAnsi="Times New Roman" w:cs="Times New Roman"/>
          <w:color w:val="010202"/>
        </w:rPr>
        <w:t>ou</w:t>
      </w:r>
      <w:r w:rsidRPr="005216F7">
        <w:rPr>
          <w:rFonts w:ascii="Times New Roman" w:eastAsia="Calibri" w:hAnsi="Times New Roman" w:cs="Times New Roman"/>
          <w:color w:val="010202"/>
          <w:spacing w:val="-1"/>
        </w:rPr>
        <w:t>p</w:t>
      </w:r>
      <w:r w:rsidRPr="005216F7">
        <w:rPr>
          <w:rFonts w:ascii="Times New Roman" w:eastAsia="Calibri" w:hAnsi="Times New Roman" w:cs="Times New Roman"/>
          <w:color w:val="010202"/>
        </w:rPr>
        <w:t>s,</w:t>
      </w:r>
      <w:r w:rsidRPr="005216F7">
        <w:rPr>
          <w:rFonts w:ascii="Times New Roman" w:eastAsia="Calibri" w:hAnsi="Times New Roman" w:cs="Times New Roman"/>
          <w:color w:val="010202"/>
          <w:spacing w:val="4"/>
        </w:rPr>
        <w:t xml:space="preserve"> </w:t>
      </w:r>
      <w:r w:rsidRPr="005216F7">
        <w:rPr>
          <w:rFonts w:ascii="Times New Roman" w:eastAsia="Calibri" w:hAnsi="Times New Roman" w:cs="Times New Roman"/>
          <w:color w:val="010202"/>
        </w:rPr>
        <w:t>whe</w:t>
      </w:r>
      <w:r w:rsidRPr="005216F7">
        <w:rPr>
          <w:rFonts w:ascii="Times New Roman" w:eastAsia="Calibri" w:hAnsi="Times New Roman" w:cs="Times New Roman"/>
          <w:color w:val="010202"/>
          <w:spacing w:val="-3"/>
        </w:rPr>
        <w:t>r</w:t>
      </w:r>
      <w:r w:rsidRPr="005216F7">
        <w:rPr>
          <w:rFonts w:ascii="Times New Roman" w:eastAsia="Calibri" w:hAnsi="Times New Roman" w:cs="Times New Roman"/>
          <w:color w:val="010202"/>
        </w:rPr>
        <w:t>e</w:t>
      </w:r>
      <w:r w:rsidR="007C77C0">
        <w:rPr>
          <w:rFonts w:ascii="Times New Roman" w:eastAsia="Calibri" w:hAnsi="Times New Roman" w:cs="Times New Roman"/>
          <w:color w:val="010202"/>
        </w:rPr>
        <w:t>by</w:t>
      </w:r>
      <w:r w:rsidRPr="005216F7">
        <w:rPr>
          <w:rFonts w:ascii="Times New Roman" w:eastAsia="Calibri" w:hAnsi="Times New Roman" w:cs="Times New Roman"/>
          <w:color w:val="010202"/>
          <w:spacing w:val="4"/>
        </w:rPr>
        <w:t xml:space="preserve"> </w:t>
      </w:r>
      <w:r w:rsidRPr="005216F7">
        <w:rPr>
          <w:rFonts w:ascii="Times New Roman" w:eastAsia="Calibri" w:hAnsi="Times New Roman" w:cs="Times New Roman"/>
          <w:color w:val="010202"/>
          <w:spacing w:val="-2"/>
        </w:rPr>
        <w:t>a</w:t>
      </w:r>
      <w:r w:rsidRPr="005216F7">
        <w:rPr>
          <w:rFonts w:ascii="Times New Roman" w:eastAsia="Calibri" w:hAnsi="Times New Roman" w:cs="Times New Roman"/>
          <w:color w:val="010202"/>
        </w:rPr>
        <w:t>t</w:t>
      </w:r>
      <w:r w:rsidRPr="005216F7">
        <w:rPr>
          <w:rFonts w:ascii="Times New Roman" w:eastAsia="Calibri" w:hAnsi="Times New Roman" w:cs="Times New Roman"/>
          <w:color w:val="010202"/>
          <w:spacing w:val="-8"/>
        </w:rPr>
        <w:t xml:space="preserve"> </w:t>
      </w:r>
      <w:r w:rsidRPr="005216F7">
        <w:rPr>
          <w:rFonts w:ascii="Times New Roman" w:eastAsia="Calibri" w:hAnsi="Times New Roman" w:cs="Times New Roman"/>
          <w:color w:val="010202"/>
        </w:rPr>
        <w:t>lea</w:t>
      </w:r>
      <w:r w:rsidRPr="005216F7">
        <w:rPr>
          <w:rFonts w:ascii="Times New Roman" w:eastAsia="Calibri" w:hAnsi="Times New Roman" w:cs="Times New Roman"/>
          <w:color w:val="010202"/>
          <w:spacing w:val="-2"/>
        </w:rPr>
        <w:t>s</w:t>
      </w:r>
      <w:r w:rsidRPr="005216F7">
        <w:rPr>
          <w:rFonts w:ascii="Times New Roman" w:eastAsia="Calibri" w:hAnsi="Times New Roman" w:cs="Times New Roman"/>
          <w:color w:val="010202"/>
        </w:rPr>
        <w:t>t</w:t>
      </w:r>
      <w:r w:rsidRPr="005216F7">
        <w:rPr>
          <w:rFonts w:ascii="Times New Roman" w:eastAsia="Calibri" w:hAnsi="Times New Roman" w:cs="Times New Roman"/>
          <w:color w:val="010202"/>
          <w:spacing w:val="-8"/>
        </w:rPr>
        <w:t xml:space="preserve"> </w:t>
      </w:r>
      <w:r w:rsidRPr="005216F7">
        <w:rPr>
          <w:rFonts w:ascii="Times New Roman" w:eastAsia="Calibri" w:hAnsi="Times New Roman" w:cs="Times New Roman"/>
          <w:color w:val="010202"/>
        </w:rPr>
        <w:t>one</w:t>
      </w:r>
      <w:r w:rsidRPr="005216F7">
        <w:rPr>
          <w:rFonts w:ascii="Times New Roman" w:eastAsia="Calibri" w:hAnsi="Times New Roman" w:cs="Times New Roman"/>
          <w:color w:val="010202"/>
          <w:spacing w:val="-7"/>
        </w:rPr>
        <w:t xml:space="preserve"> </w:t>
      </w:r>
      <w:r w:rsidRPr="005216F7">
        <w:rPr>
          <w:rFonts w:ascii="Times New Roman" w:eastAsia="Calibri" w:hAnsi="Times New Roman" w:cs="Times New Roman"/>
          <w:color w:val="010202"/>
          <w:spacing w:val="-2"/>
        </w:rPr>
        <w:t>c</w:t>
      </w:r>
      <w:r w:rsidRPr="005216F7">
        <w:rPr>
          <w:rFonts w:ascii="Times New Roman" w:eastAsia="Calibri" w:hAnsi="Times New Roman" w:cs="Times New Roman"/>
          <w:color w:val="010202"/>
        </w:rPr>
        <w:t>ou</w:t>
      </w:r>
      <w:r w:rsidRPr="005216F7">
        <w:rPr>
          <w:rFonts w:ascii="Times New Roman" w:eastAsia="Calibri" w:hAnsi="Times New Roman" w:cs="Times New Roman"/>
          <w:color w:val="010202"/>
          <w:spacing w:val="-4"/>
        </w:rPr>
        <w:t>r</w:t>
      </w:r>
      <w:r w:rsidRPr="005216F7">
        <w:rPr>
          <w:rFonts w:ascii="Times New Roman" w:eastAsia="Calibri" w:hAnsi="Times New Roman" w:cs="Times New Roman"/>
          <w:color w:val="010202"/>
        </w:rPr>
        <w:t>se</w:t>
      </w:r>
      <w:r w:rsidRPr="005216F7">
        <w:rPr>
          <w:rFonts w:ascii="Times New Roman" w:eastAsia="Calibri" w:hAnsi="Times New Roman" w:cs="Times New Roman"/>
          <w:color w:val="010202"/>
          <w:spacing w:val="-8"/>
        </w:rPr>
        <w:t xml:space="preserve"> </w:t>
      </w:r>
      <w:r w:rsidR="007C77C0">
        <w:rPr>
          <w:rFonts w:ascii="Times New Roman" w:eastAsia="Calibri" w:hAnsi="Times New Roman" w:cs="Times New Roman"/>
          <w:color w:val="010202"/>
        </w:rPr>
        <w:t>should have</w:t>
      </w:r>
      <w:r w:rsidRPr="005216F7">
        <w:rPr>
          <w:rFonts w:ascii="Times New Roman" w:eastAsia="Calibri" w:hAnsi="Times New Roman" w:cs="Times New Roman"/>
          <w:color w:val="010202"/>
          <w:spacing w:val="-8"/>
        </w:rPr>
        <w:t xml:space="preserve"> </w:t>
      </w:r>
      <w:r w:rsidRPr="005216F7">
        <w:rPr>
          <w:rFonts w:ascii="Times New Roman" w:eastAsia="Calibri" w:hAnsi="Times New Roman" w:cs="Times New Roman"/>
          <w:color w:val="010202"/>
        </w:rPr>
        <w:t>a</w:t>
      </w:r>
      <w:r w:rsidRPr="005216F7">
        <w:rPr>
          <w:rFonts w:ascii="Times New Roman" w:eastAsia="Calibri" w:hAnsi="Times New Roman" w:cs="Times New Roman"/>
          <w:color w:val="010202"/>
          <w:spacing w:val="-8"/>
        </w:rPr>
        <w:t xml:space="preserve"> </w:t>
      </w:r>
      <w:r w:rsidRPr="005216F7">
        <w:rPr>
          <w:rFonts w:ascii="Times New Roman" w:eastAsia="Calibri" w:hAnsi="Times New Roman" w:cs="Times New Roman"/>
          <w:color w:val="010202"/>
          <w:spacing w:val="-2"/>
        </w:rPr>
        <w:t>c</w:t>
      </w:r>
      <w:r w:rsidRPr="005216F7">
        <w:rPr>
          <w:rFonts w:ascii="Times New Roman" w:eastAsia="Calibri" w:hAnsi="Times New Roman" w:cs="Times New Roman"/>
          <w:color w:val="010202"/>
        </w:rPr>
        <w:t>or</w:t>
      </w:r>
      <w:r w:rsidRPr="005216F7">
        <w:rPr>
          <w:rFonts w:ascii="Times New Roman" w:eastAsia="Calibri" w:hAnsi="Times New Roman" w:cs="Times New Roman"/>
          <w:color w:val="010202"/>
          <w:spacing w:val="-3"/>
        </w:rPr>
        <w:t>r</w:t>
      </w:r>
      <w:r w:rsidRPr="005216F7">
        <w:rPr>
          <w:rFonts w:ascii="Times New Roman" w:eastAsia="Calibri" w:hAnsi="Times New Roman" w:cs="Times New Roman"/>
          <w:color w:val="010202"/>
        </w:rPr>
        <w:t>esponding</w:t>
      </w:r>
      <w:r w:rsidRPr="005216F7">
        <w:rPr>
          <w:rFonts w:ascii="Times New Roman" w:eastAsia="Calibri" w:hAnsi="Times New Roman" w:cs="Times New Roman"/>
          <w:color w:val="010202"/>
          <w:spacing w:val="-7"/>
        </w:rPr>
        <w:t xml:space="preserve"> </w:t>
      </w:r>
      <w:r w:rsidRPr="005216F7">
        <w:rPr>
          <w:rFonts w:ascii="Times New Roman" w:eastAsia="Calibri" w:hAnsi="Times New Roman" w:cs="Times New Roman"/>
          <w:color w:val="010202"/>
        </w:rPr>
        <w:t>lab</w:t>
      </w:r>
      <w:r w:rsidRPr="005216F7">
        <w:rPr>
          <w:rFonts w:ascii="Times New Roman" w:eastAsia="Calibri" w:hAnsi="Times New Roman" w:cs="Times New Roman"/>
          <w:color w:val="010202"/>
          <w:spacing w:val="-7"/>
        </w:rPr>
        <w:t xml:space="preserve"> </w:t>
      </w:r>
      <w:r w:rsidRPr="005216F7">
        <w:rPr>
          <w:rFonts w:ascii="Times New Roman" w:eastAsia="Calibri" w:hAnsi="Times New Roman" w:cs="Times New Roman"/>
          <w:color w:val="010202"/>
          <w:spacing w:val="-2"/>
        </w:rPr>
        <w:t>c</w:t>
      </w:r>
      <w:r w:rsidRPr="005216F7">
        <w:rPr>
          <w:rFonts w:ascii="Times New Roman" w:eastAsia="Calibri" w:hAnsi="Times New Roman" w:cs="Times New Roman"/>
          <w:color w:val="010202"/>
        </w:rPr>
        <w:t>ou</w:t>
      </w:r>
      <w:r w:rsidRPr="005216F7">
        <w:rPr>
          <w:rFonts w:ascii="Times New Roman" w:eastAsia="Calibri" w:hAnsi="Times New Roman" w:cs="Times New Roman"/>
          <w:color w:val="010202"/>
          <w:spacing w:val="-4"/>
        </w:rPr>
        <w:t>r</w:t>
      </w:r>
      <w:r w:rsidRPr="005216F7">
        <w:rPr>
          <w:rFonts w:ascii="Times New Roman" w:eastAsia="Calibri" w:hAnsi="Times New Roman" w:cs="Times New Roman"/>
          <w:color w:val="010202"/>
        </w:rPr>
        <w:t>se.</w:t>
      </w:r>
      <w:r w:rsidRPr="005216F7">
        <w:rPr>
          <w:rFonts w:ascii="Times New Roman" w:eastAsia="Calibri" w:hAnsi="Times New Roman" w:cs="Times New Roman"/>
          <w:color w:val="010202"/>
          <w:spacing w:val="-8"/>
        </w:rPr>
        <w:t xml:space="preserve"> </w:t>
      </w:r>
      <w:r w:rsidRPr="005216F7">
        <w:rPr>
          <w:rFonts w:ascii="Times New Roman" w:eastAsia="Calibri" w:hAnsi="Times New Roman" w:cs="Times New Roman"/>
          <w:color w:val="010202"/>
        </w:rPr>
        <w:t>If</w:t>
      </w:r>
      <w:r w:rsidRPr="005216F7">
        <w:rPr>
          <w:rFonts w:ascii="Times New Roman" w:eastAsia="Calibri" w:hAnsi="Times New Roman" w:cs="Times New Roman"/>
          <w:color w:val="010202"/>
          <w:spacing w:val="-8"/>
        </w:rPr>
        <w:t xml:space="preserve"> </w:t>
      </w:r>
      <w:r w:rsidRPr="005216F7">
        <w:rPr>
          <w:rFonts w:ascii="Times New Roman" w:eastAsia="Calibri" w:hAnsi="Times New Roman" w:cs="Times New Roman"/>
          <w:color w:val="010202"/>
        </w:rPr>
        <w:t xml:space="preserve">a </w:t>
      </w:r>
      <w:r w:rsidRPr="005216F7">
        <w:rPr>
          <w:rFonts w:ascii="Times New Roman" w:eastAsia="Calibri" w:hAnsi="Times New Roman" w:cs="Times New Roman"/>
          <w:color w:val="010202"/>
          <w:spacing w:val="-2"/>
        </w:rPr>
        <w:t>s</w:t>
      </w:r>
      <w:r w:rsidRPr="005216F7">
        <w:rPr>
          <w:rFonts w:ascii="Times New Roman" w:eastAsia="Calibri" w:hAnsi="Times New Roman" w:cs="Times New Roman"/>
          <w:color w:val="010202"/>
        </w:rPr>
        <w:t>tude</w:t>
      </w:r>
      <w:r w:rsidRPr="005216F7">
        <w:rPr>
          <w:rFonts w:ascii="Times New Roman" w:eastAsia="Calibri" w:hAnsi="Times New Roman" w:cs="Times New Roman"/>
          <w:color w:val="010202"/>
          <w:spacing w:val="-2"/>
        </w:rPr>
        <w:t>n</w:t>
      </w:r>
      <w:r w:rsidRPr="005216F7">
        <w:rPr>
          <w:rFonts w:ascii="Times New Roman" w:eastAsia="Calibri" w:hAnsi="Times New Roman" w:cs="Times New Roman"/>
          <w:color w:val="010202"/>
        </w:rPr>
        <w:t>t</w:t>
      </w:r>
      <w:r w:rsidRPr="005216F7">
        <w:rPr>
          <w:rFonts w:ascii="Times New Roman" w:eastAsia="Calibri" w:hAnsi="Times New Roman" w:cs="Times New Roman"/>
          <w:color w:val="010202"/>
          <w:spacing w:val="-4"/>
        </w:rPr>
        <w:t xml:space="preserve"> </w:t>
      </w:r>
      <w:r w:rsidRPr="005216F7">
        <w:rPr>
          <w:rFonts w:ascii="Times New Roman" w:eastAsia="Calibri" w:hAnsi="Times New Roman" w:cs="Times New Roman"/>
          <w:color w:val="010202"/>
        </w:rPr>
        <w:t>chooses</w:t>
      </w:r>
      <w:r w:rsidRPr="005216F7">
        <w:rPr>
          <w:rFonts w:ascii="Times New Roman" w:eastAsia="Calibri" w:hAnsi="Times New Roman" w:cs="Times New Roman"/>
          <w:color w:val="010202"/>
          <w:spacing w:val="-4"/>
        </w:rPr>
        <w:t xml:space="preserve"> </w:t>
      </w:r>
      <w:r w:rsidRPr="005216F7">
        <w:rPr>
          <w:rFonts w:ascii="Times New Roman" w:eastAsia="Calibri" w:hAnsi="Times New Roman" w:cs="Times New Roman"/>
          <w:color w:val="010202"/>
        </w:rPr>
        <w:t>electi</w:t>
      </w:r>
      <w:r w:rsidRPr="005216F7">
        <w:rPr>
          <w:rFonts w:ascii="Times New Roman" w:eastAsia="Calibri" w:hAnsi="Times New Roman" w:cs="Times New Roman"/>
          <w:color w:val="010202"/>
          <w:spacing w:val="-2"/>
        </w:rPr>
        <w:t>v</w:t>
      </w:r>
      <w:r w:rsidRPr="005216F7">
        <w:rPr>
          <w:rFonts w:ascii="Times New Roman" w:eastAsia="Calibri" w:hAnsi="Times New Roman" w:cs="Times New Roman"/>
          <w:color w:val="010202"/>
        </w:rPr>
        <w:t>e</w:t>
      </w:r>
      <w:r w:rsidRPr="005216F7">
        <w:rPr>
          <w:rFonts w:ascii="Times New Roman" w:eastAsia="Calibri" w:hAnsi="Times New Roman" w:cs="Times New Roman"/>
          <w:color w:val="010202"/>
          <w:spacing w:val="-10"/>
        </w:rPr>
        <w:t xml:space="preserve"> </w:t>
      </w:r>
      <w:r w:rsidRPr="005216F7">
        <w:rPr>
          <w:rFonts w:ascii="Times New Roman" w:eastAsia="Calibri" w:hAnsi="Times New Roman" w:cs="Times New Roman"/>
          <w:color w:val="010202"/>
          <w:spacing w:val="-2"/>
        </w:rPr>
        <w:t>c</w:t>
      </w:r>
      <w:r w:rsidRPr="005216F7">
        <w:rPr>
          <w:rFonts w:ascii="Times New Roman" w:eastAsia="Calibri" w:hAnsi="Times New Roman" w:cs="Times New Roman"/>
          <w:color w:val="010202"/>
        </w:rPr>
        <w:t>ou</w:t>
      </w:r>
      <w:r w:rsidRPr="005216F7">
        <w:rPr>
          <w:rFonts w:ascii="Times New Roman" w:eastAsia="Calibri" w:hAnsi="Times New Roman" w:cs="Times New Roman"/>
          <w:color w:val="010202"/>
          <w:spacing w:val="-4"/>
        </w:rPr>
        <w:t>r</w:t>
      </w:r>
      <w:r w:rsidRPr="005216F7">
        <w:rPr>
          <w:rFonts w:ascii="Times New Roman" w:eastAsia="Calibri" w:hAnsi="Times New Roman" w:cs="Times New Roman"/>
          <w:color w:val="010202"/>
        </w:rPr>
        <w:t>ses</w:t>
      </w:r>
      <w:r w:rsidRPr="005216F7">
        <w:rPr>
          <w:rFonts w:ascii="Times New Roman" w:eastAsia="Calibri" w:hAnsi="Times New Roman" w:cs="Times New Roman"/>
          <w:color w:val="010202"/>
          <w:spacing w:val="-4"/>
        </w:rPr>
        <w:t xml:space="preserve"> </w:t>
      </w:r>
      <w:r w:rsidRPr="005216F7">
        <w:rPr>
          <w:rFonts w:ascii="Times New Roman" w:eastAsia="Calibri" w:hAnsi="Times New Roman" w:cs="Times New Roman"/>
          <w:color w:val="010202"/>
        </w:rPr>
        <w:t>such</w:t>
      </w:r>
      <w:r w:rsidRPr="005216F7">
        <w:rPr>
          <w:rFonts w:ascii="Times New Roman" w:eastAsia="Calibri" w:hAnsi="Times New Roman" w:cs="Times New Roman"/>
          <w:color w:val="010202"/>
          <w:spacing w:val="-4"/>
        </w:rPr>
        <w:t xml:space="preserve"> </w:t>
      </w:r>
      <w:r w:rsidRPr="005216F7">
        <w:rPr>
          <w:rFonts w:ascii="Times New Roman" w:eastAsia="Calibri" w:hAnsi="Times New Roman" w:cs="Times New Roman"/>
          <w:color w:val="010202"/>
        </w:rPr>
        <w:t>th</w:t>
      </w:r>
      <w:r w:rsidRPr="005216F7">
        <w:rPr>
          <w:rFonts w:ascii="Times New Roman" w:eastAsia="Calibri" w:hAnsi="Times New Roman" w:cs="Times New Roman"/>
          <w:color w:val="010202"/>
          <w:spacing w:val="-2"/>
        </w:rPr>
        <w:t>a</w:t>
      </w:r>
      <w:r w:rsidRPr="005216F7">
        <w:rPr>
          <w:rFonts w:ascii="Times New Roman" w:eastAsia="Calibri" w:hAnsi="Times New Roman" w:cs="Times New Roman"/>
          <w:color w:val="010202"/>
        </w:rPr>
        <w:t>t</w:t>
      </w:r>
      <w:r w:rsidRPr="005216F7">
        <w:rPr>
          <w:rFonts w:ascii="Times New Roman" w:eastAsia="Calibri" w:hAnsi="Times New Roman" w:cs="Times New Roman"/>
          <w:color w:val="010202"/>
          <w:spacing w:val="-4"/>
        </w:rPr>
        <w:t xml:space="preserve"> </w:t>
      </w:r>
      <w:r w:rsidRPr="005216F7">
        <w:rPr>
          <w:rFonts w:ascii="Times New Roman" w:eastAsia="Calibri" w:hAnsi="Times New Roman" w:cs="Times New Roman"/>
          <w:color w:val="010202"/>
        </w:rPr>
        <w:t>mo</w:t>
      </w:r>
      <w:r w:rsidRPr="005216F7">
        <w:rPr>
          <w:rFonts w:ascii="Times New Roman" w:eastAsia="Calibri" w:hAnsi="Times New Roman" w:cs="Times New Roman"/>
          <w:color w:val="010202"/>
          <w:spacing w:val="-3"/>
        </w:rPr>
        <w:t>r</w:t>
      </w:r>
      <w:r w:rsidRPr="005216F7">
        <w:rPr>
          <w:rFonts w:ascii="Times New Roman" w:eastAsia="Calibri" w:hAnsi="Times New Roman" w:cs="Times New Roman"/>
          <w:color w:val="010202"/>
        </w:rPr>
        <w:t>e</w:t>
      </w:r>
      <w:r w:rsidRPr="005216F7">
        <w:rPr>
          <w:rFonts w:ascii="Times New Roman" w:eastAsia="Calibri" w:hAnsi="Times New Roman" w:cs="Times New Roman"/>
          <w:color w:val="010202"/>
          <w:spacing w:val="-4"/>
        </w:rPr>
        <w:t xml:space="preserve"> </w:t>
      </w:r>
      <w:r w:rsidRPr="005216F7">
        <w:rPr>
          <w:rFonts w:ascii="Times New Roman" w:eastAsia="Calibri" w:hAnsi="Times New Roman" w:cs="Times New Roman"/>
          <w:color w:val="010202"/>
        </w:rPr>
        <w:t>than</w:t>
      </w:r>
      <w:r w:rsidRPr="005216F7">
        <w:rPr>
          <w:rFonts w:ascii="Times New Roman" w:eastAsia="Calibri" w:hAnsi="Times New Roman" w:cs="Times New Roman"/>
          <w:color w:val="010202"/>
          <w:spacing w:val="-4"/>
        </w:rPr>
        <w:t xml:space="preserve"> </w:t>
      </w:r>
      <w:r w:rsidR="007C77C0">
        <w:rPr>
          <w:rFonts w:ascii="Times New Roman" w:eastAsia="Calibri" w:hAnsi="Times New Roman" w:cs="Times New Roman"/>
          <w:color w:val="010202"/>
        </w:rPr>
        <w:t>one</w:t>
      </w:r>
      <w:r w:rsidRPr="005216F7">
        <w:rPr>
          <w:rFonts w:ascii="Times New Roman" w:eastAsia="Calibri" w:hAnsi="Times New Roman" w:cs="Times New Roman"/>
          <w:color w:val="010202"/>
          <w:spacing w:val="-4"/>
        </w:rPr>
        <w:t xml:space="preserve"> </w:t>
      </w:r>
      <w:r w:rsidR="007C77C0" w:rsidRPr="005216F7">
        <w:rPr>
          <w:rFonts w:ascii="Times New Roman" w:eastAsia="Calibri" w:hAnsi="Times New Roman" w:cs="Times New Roman"/>
          <w:color w:val="010202"/>
          <w:spacing w:val="-2"/>
        </w:rPr>
        <w:t>c</w:t>
      </w:r>
      <w:r w:rsidR="007C77C0" w:rsidRPr="005216F7">
        <w:rPr>
          <w:rFonts w:ascii="Times New Roman" w:eastAsia="Calibri" w:hAnsi="Times New Roman" w:cs="Times New Roman"/>
          <w:color w:val="010202"/>
        </w:rPr>
        <w:t>ou</w:t>
      </w:r>
      <w:r w:rsidR="007C77C0" w:rsidRPr="005216F7">
        <w:rPr>
          <w:rFonts w:ascii="Times New Roman" w:eastAsia="Calibri" w:hAnsi="Times New Roman" w:cs="Times New Roman"/>
          <w:color w:val="010202"/>
          <w:spacing w:val="-4"/>
        </w:rPr>
        <w:t>r</w:t>
      </w:r>
      <w:r w:rsidR="007C77C0" w:rsidRPr="005216F7">
        <w:rPr>
          <w:rFonts w:ascii="Times New Roman" w:eastAsia="Calibri" w:hAnsi="Times New Roman" w:cs="Times New Roman"/>
          <w:color w:val="010202"/>
        </w:rPr>
        <w:t>se</w:t>
      </w:r>
      <w:r w:rsidRPr="005216F7">
        <w:rPr>
          <w:rFonts w:ascii="Times New Roman" w:eastAsia="Calibri" w:hAnsi="Times New Roman" w:cs="Times New Roman"/>
          <w:color w:val="010202"/>
          <w:spacing w:val="-4"/>
        </w:rPr>
        <w:t xml:space="preserve"> </w:t>
      </w:r>
      <w:r w:rsidRPr="005216F7">
        <w:rPr>
          <w:rFonts w:ascii="Times New Roman" w:eastAsia="Calibri" w:hAnsi="Times New Roman" w:cs="Times New Roman"/>
          <w:color w:val="010202"/>
        </w:rPr>
        <w:t>h</w:t>
      </w:r>
      <w:r w:rsidRPr="005216F7">
        <w:rPr>
          <w:rFonts w:ascii="Times New Roman" w:eastAsia="Calibri" w:hAnsi="Times New Roman" w:cs="Times New Roman"/>
          <w:color w:val="010202"/>
          <w:spacing w:val="-4"/>
        </w:rPr>
        <w:t>a</w:t>
      </w:r>
      <w:r w:rsidRPr="005216F7">
        <w:rPr>
          <w:rFonts w:ascii="Times New Roman" w:eastAsia="Calibri" w:hAnsi="Times New Roman" w:cs="Times New Roman"/>
          <w:color w:val="010202"/>
          <w:spacing w:val="-2"/>
        </w:rPr>
        <w:t>v</w:t>
      </w:r>
      <w:r w:rsidRPr="005216F7">
        <w:rPr>
          <w:rFonts w:ascii="Times New Roman" w:eastAsia="Calibri" w:hAnsi="Times New Roman" w:cs="Times New Roman"/>
          <w:color w:val="010202"/>
        </w:rPr>
        <w:t>e</w:t>
      </w:r>
      <w:r w:rsidRPr="005216F7">
        <w:rPr>
          <w:rFonts w:ascii="Times New Roman" w:eastAsia="Calibri" w:hAnsi="Times New Roman" w:cs="Times New Roman"/>
          <w:color w:val="010202"/>
          <w:spacing w:val="-4"/>
        </w:rPr>
        <w:t xml:space="preserve"> </w:t>
      </w:r>
      <w:r w:rsidRPr="005216F7">
        <w:rPr>
          <w:rFonts w:ascii="Times New Roman" w:eastAsia="Calibri" w:hAnsi="Times New Roman" w:cs="Times New Roman"/>
          <w:color w:val="010202"/>
          <w:spacing w:val="-2"/>
        </w:rPr>
        <w:t>c</w:t>
      </w:r>
      <w:r w:rsidRPr="005216F7">
        <w:rPr>
          <w:rFonts w:ascii="Times New Roman" w:eastAsia="Calibri" w:hAnsi="Times New Roman" w:cs="Times New Roman"/>
          <w:color w:val="010202"/>
        </w:rPr>
        <w:t>or</w:t>
      </w:r>
      <w:r w:rsidRPr="005216F7">
        <w:rPr>
          <w:rFonts w:ascii="Times New Roman" w:eastAsia="Calibri" w:hAnsi="Times New Roman" w:cs="Times New Roman"/>
          <w:color w:val="010202"/>
          <w:spacing w:val="-3"/>
        </w:rPr>
        <w:t>r</w:t>
      </w:r>
      <w:r w:rsidRPr="005216F7">
        <w:rPr>
          <w:rFonts w:ascii="Times New Roman" w:eastAsia="Calibri" w:hAnsi="Times New Roman" w:cs="Times New Roman"/>
          <w:color w:val="010202"/>
        </w:rPr>
        <w:t>esponding</w:t>
      </w:r>
      <w:r w:rsidRPr="005216F7">
        <w:rPr>
          <w:rFonts w:ascii="Times New Roman" w:eastAsia="Calibri" w:hAnsi="Times New Roman" w:cs="Times New Roman"/>
          <w:color w:val="010202"/>
          <w:spacing w:val="-3"/>
        </w:rPr>
        <w:t xml:space="preserve"> </w:t>
      </w:r>
      <w:r w:rsidRPr="005216F7">
        <w:rPr>
          <w:rFonts w:ascii="Times New Roman" w:eastAsia="Calibri" w:hAnsi="Times New Roman" w:cs="Times New Roman"/>
          <w:color w:val="010202"/>
        </w:rPr>
        <w:t>lab</w:t>
      </w:r>
      <w:r w:rsidRPr="005216F7">
        <w:rPr>
          <w:rFonts w:ascii="Times New Roman" w:eastAsia="Calibri" w:hAnsi="Times New Roman" w:cs="Times New Roman"/>
          <w:color w:val="010202"/>
          <w:spacing w:val="-4"/>
        </w:rPr>
        <w:t xml:space="preserve"> </w:t>
      </w:r>
      <w:r w:rsidRPr="005216F7">
        <w:rPr>
          <w:rFonts w:ascii="Times New Roman" w:eastAsia="Calibri" w:hAnsi="Times New Roman" w:cs="Times New Roman"/>
          <w:color w:val="010202"/>
          <w:spacing w:val="-2"/>
        </w:rPr>
        <w:t>c</w:t>
      </w:r>
      <w:r w:rsidRPr="005216F7">
        <w:rPr>
          <w:rFonts w:ascii="Times New Roman" w:eastAsia="Calibri" w:hAnsi="Times New Roman" w:cs="Times New Roman"/>
          <w:color w:val="010202"/>
        </w:rPr>
        <w:t>ou</w:t>
      </w:r>
      <w:r w:rsidRPr="005216F7">
        <w:rPr>
          <w:rFonts w:ascii="Times New Roman" w:eastAsia="Calibri" w:hAnsi="Times New Roman" w:cs="Times New Roman"/>
          <w:color w:val="010202"/>
          <w:spacing w:val="-4"/>
        </w:rPr>
        <w:t>r</w:t>
      </w:r>
      <w:r w:rsidRPr="005216F7">
        <w:rPr>
          <w:rFonts w:ascii="Times New Roman" w:eastAsia="Calibri" w:hAnsi="Times New Roman" w:cs="Times New Roman"/>
          <w:color w:val="010202"/>
        </w:rPr>
        <w:t>ses,</w:t>
      </w:r>
      <w:r w:rsidRPr="005216F7">
        <w:rPr>
          <w:rFonts w:ascii="Times New Roman" w:eastAsia="Calibri" w:hAnsi="Times New Roman" w:cs="Times New Roman"/>
          <w:color w:val="010202"/>
          <w:spacing w:val="-4"/>
        </w:rPr>
        <w:t xml:space="preserve"> </w:t>
      </w:r>
      <w:r w:rsidRPr="005216F7">
        <w:rPr>
          <w:rFonts w:ascii="Times New Roman" w:eastAsia="Calibri" w:hAnsi="Times New Roman" w:cs="Times New Roman"/>
          <w:color w:val="010202"/>
        </w:rPr>
        <w:t>the</w:t>
      </w:r>
      <w:r w:rsidRPr="005216F7">
        <w:rPr>
          <w:rFonts w:ascii="Times New Roman" w:eastAsia="Calibri" w:hAnsi="Times New Roman" w:cs="Times New Roman"/>
          <w:color w:val="010202"/>
          <w:spacing w:val="-4"/>
        </w:rPr>
        <w:t xml:space="preserve"> </w:t>
      </w:r>
      <w:r w:rsidRPr="005216F7">
        <w:rPr>
          <w:rFonts w:ascii="Times New Roman" w:eastAsia="Calibri" w:hAnsi="Times New Roman" w:cs="Times New Roman"/>
          <w:color w:val="010202"/>
          <w:spacing w:val="-2"/>
        </w:rPr>
        <w:t>t</w:t>
      </w:r>
      <w:r w:rsidRPr="005216F7">
        <w:rPr>
          <w:rFonts w:ascii="Times New Roman" w:eastAsia="Calibri" w:hAnsi="Times New Roman" w:cs="Times New Roman"/>
          <w:color w:val="010202"/>
        </w:rPr>
        <w:t>o</w:t>
      </w:r>
      <w:r w:rsidRPr="005216F7">
        <w:rPr>
          <w:rFonts w:ascii="Times New Roman" w:eastAsia="Calibri" w:hAnsi="Times New Roman" w:cs="Times New Roman"/>
          <w:color w:val="010202"/>
          <w:spacing w:val="-3"/>
        </w:rPr>
        <w:t>t</w:t>
      </w:r>
      <w:r w:rsidRPr="005216F7">
        <w:rPr>
          <w:rFonts w:ascii="Times New Roman" w:eastAsia="Calibri" w:hAnsi="Times New Roman" w:cs="Times New Roman"/>
          <w:color w:val="010202"/>
        </w:rPr>
        <w:t>al</w:t>
      </w:r>
      <w:r w:rsidRPr="005216F7">
        <w:rPr>
          <w:rFonts w:ascii="Times New Roman" w:eastAsia="Calibri" w:hAnsi="Times New Roman" w:cs="Times New Roman"/>
          <w:color w:val="010202"/>
          <w:spacing w:val="-4"/>
        </w:rPr>
        <w:t xml:space="preserve"> </w:t>
      </w:r>
      <w:r w:rsidRPr="005216F7">
        <w:rPr>
          <w:rFonts w:ascii="Times New Roman" w:eastAsia="Calibri" w:hAnsi="Times New Roman" w:cs="Times New Roman"/>
          <w:color w:val="010202"/>
        </w:rPr>
        <w:t>c</w:t>
      </w:r>
      <w:r w:rsidRPr="005216F7">
        <w:rPr>
          <w:rFonts w:ascii="Times New Roman" w:eastAsia="Calibri" w:hAnsi="Times New Roman" w:cs="Times New Roman"/>
          <w:color w:val="010202"/>
          <w:spacing w:val="-3"/>
        </w:rPr>
        <w:t>r</w:t>
      </w:r>
      <w:r w:rsidRPr="005216F7">
        <w:rPr>
          <w:rFonts w:ascii="Times New Roman" w:eastAsia="Calibri" w:hAnsi="Times New Roman" w:cs="Times New Roman"/>
          <w:color w:val="010202"/>
        </w:rPr>
        <w:t xml:space="preserve">edits </w:t>
      </w:r>
      <w:r w:rsidRPr="005216F7">
        <w:rPr>
          <w:rFonts w:ascii="Times New Roman" w:eastAsia="Calibri" w:hAnsi="Times New Roman" w:cs="Times New Roman"/>
          <w:color w:val="010202"/>
          <w:spacing w:val="-2"/>
        </w:rPr>
        <w:t>t</w:t>
      </w:r>
      <w:r w:rsidRPr="005216F7">
        <w:rPr>
          <w:rFonts w:ascii="Times New Roman" w:eastAsia="Calibri" w:hAnsi="Times New Roman" w:cs="Times New Roman"/>
          <w:color w:val="010202"/>
        </w:rPr>
        <w:t xml:space="preserve">o be </w:t>
      </w:r>
      <w:r w:rsidRPr="005216F7">
        <w:rPr>
          <w:rFonts w:ascii="Times New Roman" w:eastAsia="Calibri" w:hAnsi="Times New Roman" w:cs="Times New Roman"/>
          <w:color w:val="010202"/>
          <w:spacing w:val="-2"/>
        </w:rPr>
        <w:t>c</w:t>
      </w:r>
      <w:r w:rsidRPr="005216F7">
        <w:rPr>
          <w:rFonts w:ascii="Times New Roman" w:eastAsia="Calibri" w:hAnsi="Times New Roman" w:cs="Times New Roman"/>
          <w:color w:val="010202"/>
        </w:rPr>
        <w:t>ompl</w:t>
      </w:r>
      <w:r w:rsidRPr="005216F7">
        <w:rPr>
          <w:rFonts w:ascii="Times New Roman" w:eastAsia="Calibri" w:hAnsi="Times New Roman" w:cs="Times New Roman"/>
          <w:color w:val="010202"/>
          <w:spacing w:val="-1"/>
        </w:rPr>
        <w:t>e</w:t>
      </w:r>
      <w:r w:rsidRPr="005216F7">
        <w:rPr>
          <w:rFonts w:ascii="Times New Roman" w:eastAsia="Calibri" w:hAnsi="Times New Roman" w:cs="Times New Roman"/>
          <w:color w:val="010202"/>
          <w:spacing w:val="-2"/>
        </w:rPr>
        <w:t>t</w:t>
      </w:r>
      <w:r w:rsidRPr="005216F7">
        <w:rPr>
          <w:rFonts w:ascii="Times New Roman" w:eastAsia="Calibri" w:hAnsi="Times New Roman" w:cs="Times New Roman"/>
          <w:color w:val="010202"/>
        </w:rPr>
        <w:t xml:space="preserve">ed </w:t>
      </w:r>
      <w:r w:rsidRPr="005216F7">
        <w:rPr>
          <w:rFonts w:ascii="Times New Roman" w:eastAsia="Calibri" w:hAnsi="Times New Roman" w:cs="Times New Roman"/>
          <w:color w:val="010202"/>
          <w:spacing w:val="-5"/>
        </w:rPr>
        <w:t>f</w:t>
      </w:r>
      <w:r w:rsidRPr="005216F7">
        <w:rPr>
          <w:rFonts w:ascii="Times New Roman" w:eastAsia="Calibri" w:hAnsi="Times New Roman" w:cs="Times New Roman"/>
          <w:color w:val="010202"/>
        </w:rPr>
        <w:t>or the deg</w:t>
      </w:r>
      <w:r w:rsidRPr="005216F7">
        <w:rPr>
          <w:rFonts w:ascii="Times New Roman" w:eastAsia="Calibri" w:hAnsi="Times New Roman" w:cs="Times New Roman"/>
          <w:color w:val="010202"/>
          <w:spacing w:val="-3"/>
        </w:rPr>
        <w:t>r</w:t>
      </w:r>
      <w:r w:rsidRPr="005216F7">
        <w:rPr>
          <w:rFonts w:ascii="Times New Roman" w:eastAsia="Calibri" w:hAnsi="Times New Roman" w:cs="Times New Roman"/>
          <w:color w:val="010202"/>
        </w:rPr>
        <w:t>ee will inc</w:t>
      </w:r>
      <w:r w:rsidRPr="005216F7">
        <w:rPr>
          <w:rFonts w:ascii="Times New Roman" w:eastAsia="Calibri" w:hAnsi="Times New Roman" w:cs="Times New Roman"/>
          <w:color w:val="010202"/>
          <w:spacing w:val="-3"/>
        </w:rPr>
        <w:t>r</w:t>
      </w:r>
      <w:r w:rsidRPr="005216F7">
        <w:rPr>
          <w:rFonts w:ascii="Times New Roman" w:eastAsia="Calibri" w:hAnsi="Times New Roman" w:cs="Times New Roman"/>
          <w:color w:val="010202"/>
        </w:rPr>
        <w:t>ease ac</w:t>
      </w:r>
      <w:r w:rsidRPr="005216F7">
        <w:rPr>
          <w:rFonts w:ascii="Times New Roman" w:eastAsia="Calibri" w:hAnsi="Times New Roman" w:cs="Times New Roman"/>
          <w:color w:val="010202"/>
          <w:spacing w:val="-2"/>
        </w:rPr>
        <w:t>c</w:t>
      </w:r>
      <w:r w:rsidRPr="005216F7">
        <w:rPr>
          <w:rFonts w:ascii="Times New Roman" w:eastAsia="Calibri" w:hAnsi="Times New Roman" w:cs="Times New Roman"/>
          <w:color w:val="010202"/>
        </w:rPr>
        <w:t>o</w:t>
      </w:r>
      <w:r w:rsidRPr="005216F7">
        <w:rPr>
          <w:rFonts w:ascii="Times New Roman" w:eastAsia="Calibri" w:hAnsi="Times New Roman" w:cs="Times New Roman"/>
          <w:color w:val="010202"/>
          <w:spacing w:val="-3"/>
        </w:rPr>
        <w:t>r</w:t>
      </w:r>
      <w:r w:rsidRPr="005216F7">
        <w:rPr>
          <w:rFonts w:ascii="Times New Roman" w:eastAsia="Calibri" w:hAnsi="Times New Roman" w:cs="Times New Roman"/>
          <w:color w:val="010202"/>
        </w:rPr>
        <w:t>dingl</w:t>
      </w:r>
      <w:r w:rsidRPr="005216F7">
        <w:rPr>
          <w:rFonts w:ascii="Times New Roman" w:eastAsia="Calibri" w:hAnsi="Times New Roman" w:cs="Times New Roman"/>
          <w:color w:val="010202"/>
          <w:spacing w:val="-14"/>
        </w:rPr>
        <w:t>y</w:t>
      </w:r>
      <w:r w:rsidRPr="005216F7">
        <w:rPr>
          <w:rFonts w:ascii="Times New Roman" w:eastAsia="Calibri" w:hAnsi="Times New Roman" w:cs="Times New Roman"/>
          <w:color w:val="010202"/>
        </w:rPr>
        <w:t>.</w:t>
      </w:r>
    </w:p>
    <w:p w14:paraId="59941F28" w14:textId="77777777" w:rsidR="00583950" w:rsidRPr="002477A8" w:rsidRDefault="00583950" w:rsidP="00583950">
      <w:pPr>
        <w:spacing w:before="15" w:line="220" w:lineRule="exact"/>
        <w:rPr>
          <w:rFonts w:ascii="Times New Roman" w:hAnsi="Times New Roman" w:cs="Times New Roman"/>
          <w:b/>
          <w:bCs/>
        </w:rPr>
      </w:pPr>
      <w:r w:rsidRPr="002477A8">
        <w:rPr>
          <w:rFonts w:ascii="Times New Roman" w:hAnsi="Times New Roman" w:cs="Times New Roman"/>
          <w:b/>
          <w:bCs/>
        </w:rPr>
        <w:t>I. Computational Theory Group</w:t>
      </w:r>
    </w:p>
    <w:tbl>
      <w:tblPr>
        <w:tblW w:w="10214" w:type="dxa"/>
        <w:tblInd w:w="122" w:type="dxa"/>
        <w:tblLayout w:type="fixed"/>
        <w:tblCellMar>
          <w:left w:w="0" w:type="dxa"/>
          <w:right w:w="0" w:type="dxa"/>
        </w:tblCellMar>
        <w:tblLook w:val="01E0" w:firstRow="1" w:lastRow="1" w:firstColumn="1" w:lastColumn="1" w:noHBand="0" w:noVBand="0"/>
      </w:tblPr>
      <w:tblGrid>
        <w:gridCol w:w="2138"/>
        <w:gridCol w:w="6532"/>
        <w:gridCol w:w="1544"/>
      </w:tblGrid>
      <w:tr w:rsidR="00583950" w:rsidRPr="005216F7" w14:paraId="3D1407D9" w14:textId="77777777" w:rsidTr="0056318F">
        <w:trPr>
          <w:trHeight w:hRule="exact" w:val="328"/>
        </w:trPr>
        <w:tc>
          <w:tcPr>
            <w:tcW w:w="2138" w:type="dxa"/>
            <w:tcBorders>
              <w:top w:val="single" w:sz="4" w:space="0" w:color="231F20"/>
              <w:left w:val="single" w:sz="4" w:space="0" w:color="231F20"/>
              <w:bottom w:val="single" w:sz="4" w:space="0" w:color="231F20"/>
              <w:right w:val="single" w:sz="4" w:space="0" w:color="231F20"/>
            </w:tcBorders>
            <w:shd w:val="clear" w:color="auto" w:fill="0072BC"/>
          </w:tcPr>
          <w:p w14:paraId="227C2B68" w14:textId="77777777" w:rsidR="00583950" w:rsidRPr="005216F7" w:rsidRDefault="00583950" w:rsidP="00583950">
            <w:pPr>
              <w:spacing w:line="264" w:lineRule="exact"/>
              <w:ind w:left="494" w:right="-20"/>
              <w:rPr>
                <w:rFonts w:ascii="Times New Roman" w:eastAsia="Calibri" w:hAnsi="Times New Roman" w:cs="Times New Roman"/>
              </w:rPr>
            </w:pPr>
            <w:r w:rsidRPr="005216F7">
              <w:rPr>
                <w:rFonts w:ascii="Times New Roman" w:eastAsia="Calibri" w:hAnsi="Times New Roman" w:cs="Times New Roman"/>
                <w:b/>
                <w:bCs/>
                <w:color w:val="FFFFFF"/>
                <w:position w:val="1"/>
              </w:rPr>
              <w:t>Cou</w:t>
            </w:r>
            <w:r w:rsidRPr="005216F7">
              <w:rPr>
                <w:rFonts w:ascii="Times New Roman" w:eastAsia="Calibri" w:hAnsi="Times New Roman" w:cs="Times New Roman"/>
                <w:b/>
                <w:bCs/>
                <w:color w:val="FFFFFF"/>
                <w:spacing w:val="-3"/>
                <w:position w:val="1"/>
              </w:rPr>
              <w:t>r</w:t>
            </w:r>
            <w:r w:rsidRPr="005216F7">
              <w:rPr>
                <w:rFonts w:ascii="Times New Roman" w:eastAsia="Calibri" w:hAnsi="Times New Roman" w:cs="Times New Roman"/>
                <w:b/>
                <w:bCs/>
                <w:color w:val="FFFFFF"/>
                <w:position w:val="1"/>
              </w:rPr>
              <w:t>se Code</w:t>
            </w:r>
          </w:p>
        </w:tc>
        <w:tc>
          <w:tcPr>
            <w:tcW w:w="6532" w:type="dxa"/>
            <w:tcBorders>
              <w:top w:val="single" w:sz="4" w:space="0" w:color="231F20"/>
              <w:left w:val="single" w:sz="4" w:space="0" w:color="231F20"/>
              <w:bottom w:val="single" w:sz="4" w:space="0" w:color="231F20"/>
              <w:right w:val="single" w:sz="4" w:space="0" w:color="231F20"/>
            </w:tcBorders>
            <w:shd w:val="clear" w:color="auto" w:fill="0072BC"/>
          </w:tcPr>
          <w:p w14:paraId="109A0183" w14:textId="77777777" w:rsidR="00583950" w:rsidRPr="005216F7" w:rsidRDefault="00583950" w:rsidP="00583950">
            <w:pPr>
              <w:spacing w:line="264" w:lineRule="exact"/>
              <w:ind w:left="432" w:right="-20"/>
              <w:rPr>
                <w:rFonts w:ascii="Times New Roman" w:eastAsia="Calibri" w:hAnsi="Times New Roman" w:cs="Times New Roman"/>
              </w:rPr>
            </w:pPr>
            <w:r w:rsidRPr="005216F7">
              <w:rPr>
                <w:rFonts w:ascii="Times New Roman" w:eastAsia="Calibri" w:hAnsi="Times New Roman" w:cs="Times New Roman"/>
                <w:b/>
                <w:bCs/>
                <w:color w:val="FFFFFF"/>
                <w:position w:val="1"/>
              </w:rPr>
              <w:t>Cou</w:t>
            </w:r>
            <w:r w:rsidRPr="005216F7">
              <w:rPr>
                <w:rFonts w:ascii="Times New Roman" w:eastAsia="Calibri" w:hAnsi="Times New Roman" w:cs="Times New Roman"/>
                <w:b/>
                <w:bCs/>
                <w:color w:val="FFFFFF"/>
                <w:spacing w:val="-3"/>
                <w:position w:val="1"/>
              </w:rPr>
              <w:t>r</w:t>
            </w:r>
            <w:r w:rsidRPr="005216F7">
              <w:rPr>
                <w:rFonts w:ascii="Times New Roman" w:eastAsia="Calibri" w:hAnsi="Times New Roman" w:cs="Times New Roman"/>
                <w:b/>
                <w:bCs/>
                <w:color w:val="FFFFFF"/>
                <w:position w:val="1"/>
              </w:rPr>
              <w:t>se Title</w:t>
            </w:r>
          </w:p>
        </w:tc>
        <w:tc>
          <w:tcPr>
            <w:tcW w:w="1544" w:type="dxa"/>
            <w:tcBorders>
              <w:top w:val="single" w:sz="4" w:space="0" w:color="231F20"/>
              <w:left w:val="single" w:sz="4" w:space="0" w:color="231F20"/>
              <w:bottom w:val="single" w:sz="4" w:space="0" w:color="231F20"/>
              <w:right w:val="single" w:sz="4" w:space="0" w:color="231F20"/>
            </w:tcBorders>
            <w:shd w:val="clear" w:color="auto" w:fill="0072BC"/>
          </w:tcPr>
          <w:p w14:paraId="7F38B210" w14:textId="77777777" w:rsidR="00583950" w:rsidRPr="005216F7" w:rsidRDefault="00583950" w:rsidP="00583950">
            <w:pPr>
              <w:spacing w:line="264" w:lineRule="exact"/>
              <w:ind w:left="447" w:right="-20"/>
              <w:rPr>
                <w:rFonts w:ascii="Times New Roman" w:eastAsia="Calibri" w:hAnsi="Times New Roman" w:cs="Times New Roman"/>
              </w:rPr>
            </w:pPr>
            <w:r w:rsidRPr="005216F7">
              <w:rPr>
                <w:rFonts w:ascii="Times New Roman" w:eastAsia="Calibri" w:hAnsi="Times New Roman" w:cs="Times New Roman"/>
                <w:b/>
                <w:bCs/>
                <w:color w:val="FFFFFF"/>
                <w:position w:val="1"/>
              </w:rPr>
              <w:t>C</w:t>
            </w:r>
            <w:r w:rsidRPr="005216F7">
              <w:rPr>
                <w:rFonts w:ascii="Times New Roman" w:eastAsia="Calibri" w:hAnsi="Times New Roman" w:cs="Times New Roman"/>
                <w:b/>
                <w:bCs/>
                <w:color w:val="FFFFFF"/>
                <w:spacing w:val="-2"/>
                <w:position w:val="1"/>
              </w:rPr>
              <w:t>r</w:t>
            </w:r>
            <w:r w:rsidRPr="005216F7">
              <w:rPr>
                <w:rFonts w:ascii="Times New Roman" w:eastAsia="Calibri" w:hAnsi="Times New Roman" w:cs="Times New Roman"/>
                <w:b/>
                <w:bCs/>
                <w:color w:val="FFFFFF"/>
                <w:position w:val="1"/>
              </w:rPr>
              <w:t>edits</w:t>
            </w:r>
          </w:p>
        </w:tc>
      </w:tr>
      <w:tr w:rsidR="00583950" w:rsidRPr="005216F7" w14:paraId="26C3EB26" w14:textId="77777777" w:rsidTr="0056318F">
        <w:trPr>
          <w:trHeight w:hRule="exact" w:val="328"/>
        </w:trPr>
        <w:tc>
          <w:tcPr>
            <w:tcW w:w="2138" w:type="dxa"/>
            <w:tcBorders>
              <w:top w:val="single" w:sz="4" w:space="0" w:color="231F20"/>
              <w:left w:val="single" w:sz="4" w:space="0" w:color="231F20"/>
              <w:bottom w:val="single" w:sz="4" w:space="0" w:color="231F20"/>
              <w:right w:val="single" w:sz="4" w:space="0" w:color="231F20"/>
            </w:tcBorders>
          </w:tcPr>
          <w:p w14:paraId="447DE95F" w14:textId="77777777" w:rsidR="00583950" w:rsidRPr="005216F7" w:rsidRDefault="00773261" w:rsidP="00583950">
            <w:pPr>
              <w:spacing w:line="244" w:lineRule="exact"/>
              <w:ind w:left="504" w:right="-20"/>
              <w:rPr>
                <w:rFonts w:ascii="Times New Roman" w:eastAsia="Calibri" w:hAnsi="Times New Roman" w:cs="Times New Roman"/>
                <w:color w:val="231F20"/>
                <w:position w:val="1"/>
              </w:rPr>
            </w:pPr>
            <w:r>
              <w:rPr>
                <w:rFonts w:ascii="Times New Roman" w:eastAsia="Times New Roman" w:hAnsi="Times New Roman" w:cs="Times New Roman"/>
                <w:color w:val="231F20"/>
              </w:rPr>
              <w:t>CSE</w:t>
            </w:r>
            <w:r w:rsidR="00583950">
              <w:rPr>
                <w:rFonts w:ascii="Times New Roman" w:eastAsia="Times New Roman" w:hAnsi="Times New Roman" w:cs="Times New Roman"/>
                <w:color w:val="231F20"/>
              </w:rPr>
              <w:t>4</w:t>
            </w:r>
            <w:r w:rsidR="00C16C5A">
              <w:rPr>
                <w:rFonts w:ascii="Times New Roman" w:eastAsia="Times New Roman" w:hAnsi="Times New Roman" w:cs="Times New Roman"/>
                <w:color w:val="231F20"/>
              </w:rPr>
              <w:t>4</w:t>
            </w:r>
            <w:r w:rsidR="00583950">
              <w:rPr>
                <w:rFonts w:ascii="Times New Roman" w:eastAsia="Times New Roman" w:hAnsi="Times New Roman" w:cs="Times New Roman"/>
                <w:color w:val="231F20"/>
              </w:rPr>
              <w:t>01</w:t>
            </w:r>
          </w:p>
        </w:tc>
        <w:tc>
          <w:tcPr>
            <w:tcW w:w="6532" w:type="dxa"/>
            <w:tcBorders>
              <w:top w:val="single" w:sz="4" w:space="0" w:color="231F20"/>
              <w:left w:val="single" w:sz="4" w:space="0" w:color="231F20"/>
              <w:bottom w:val="single" w:sz="4" w:space="0" w:color="231F20"/>
              <w:right w:val="single" w:sz="4" w:space="0" w:color="231F20"/>
            </w:tcBorders>
          </w:tcPr>
          <w:p w14:paraId="2D6EBDAD" w14:textId="77777777" w:rsidR="00583950" w:rsidRPr="005216F7" w:rsidRDefault="00583950" w:rsidP="00583950">
            <w:pPr>
              <w:spacing w:line="244" w:lineRule="exact"/>
              <w:ind w:left="504" w:right="-20"/>
              <w:rPr>
                <w:rFonts w:ascii="Times New Roman" w:eastAsia="Calibri" w:hAnsi="Times New Roman" w:cs="Times New Roman"/>
                <w:color w:val="231F20"/>
                <w:position w:val="1"/>
              </w:rPr>
            </w:pPr>
            <w:r>
              <w:rPr>
                <w:rFonts w:ascii="Times New Roman" w:hAnsi="Times New Roman" w:cs="Times New Roman"/>
              </w:rPr>
              <w:t>Computer Graphics</w:t>
            </w:r>
          </w:p>
        </w:tc>
        <w:tc>
          <w:tcPr>
            <w:tcW w:w="1544" w:type="dxa"/>
            <w:tcBorders>
              <w:top w:val="single" w:sz="4" w:space="0" w:color="231F20"/>
              <w:left w:val="single" w:sz="4" w:space="0" w:color="231F20"/>
              <w:bottom w:val="single" w:sz="4" w:space="0" w:color="231F20"/>
              <w:right w:val="single" w:sz="4" w:space="0" w:color="231F20"/>
            </w:tcBorders>
          </w:tcPr>
          <w:p w14:paraId="0C6F595D" w14:textId="77777777" w:rsidR="00583950" w:rsidRPr="00292D9A" w:rsidRDefault="00583950" w:rsidP="00583950">
            <w:pPr>
              <w:spacing w:line="244" w:lineRule="exact"/>
              <w:ind w:left="504" w:right="-20"/>
              <w:rPr>
                <w:rFonts w:ascii="Times New Roman" w:hAnsi="Times New Roman" w:cs="Times New Roman"/>
              </w:rPr>
            </w:pPr>
            <w:r w:rsidRPr="00292D9A">
              <w:rPr>
                <w:rFonts w:ascii="Times New Roman" w:hAnsi="Times New Roman" w:cs="Times New Roman"/>
              </w:rPr>
              <w:t>3</w:t>
            </w:r>
          </w:p>
        </w:tc>
      </w:tr>
      <w:tr w:rsidR="00583950" w:rsidRPr="005216F7" w14:paraId="0921B8D4" w14:textId="77777777" w:rsidTr="0056318F">
        <w:trPr>
          <w:trHeight w:hRule="exact" w:val="328"/>
        </w:trPr>
        <w:tc>
          <w:tcPr>
            <w:tcW w:w="2138" w:type="dxa"/>
            <w:tcBorders>
              <w:top w:val="single" w:sz="4" w:space="0" w:color="231F20"/>
              <w:left w:val="single" w:sz="4" w:space="0" w:color="231F20"/>
              <w:bottom w:val="single" w:sz="4" w:space="0" w:color="231F20"/>
              <w:right w:val="single" w:sz="4" w:space="0" w:color="231F20"/>
            </w:tcBorders>
          </w:tcPr>
          <w:p w14:paraId="4520EAA5" w14:textId="77777777" w:rsidR="00583950" w:rsidRPr="005216F7" w:rsidRDefault="00773261" w:rsidP="00583950">
            <w:pPr>
              <w:spacing w:line="244" w:lineRule="exact"/>
              <w:ind w:left="504" w:right="-20"/>
              <w:rPr>
                <w:rFonts w:ascii="Times New Roman" w:eastAsia="Calibri" w:hAnsi="Times New Roman" w:cs="Times New Roman"/>
              </w:rPr>
            </w:pPr>
            <w:r>
              <w:rPr>
                <w:rFonts w:ascii="Times New Roman" w:eastAsia="Calibri" w:hAnsi="Times New Roman" w:cs="Times New Roman"/>
                <w:color w:val="231F20"/>
                <w:position w:val="1"/>
              </w:rPr>
              <w:t>CSE</w:t>
            </w:r>
            <w:r w:rsidR="00583950">
              <w:rPr>
                <w:rFonts w:ascii="Times New Roman" w:eastAsia="Calibri" w:hAnsi="Times New Roman" w:cs="Times New Roman"/>
                <w:color w:val="231F20"/>
                <w:position w:val="1"/>
              </w:rPr>
              <w:t>4</w:t>
            </w:r>
            <w:r w:rsidR="00C16C5A">
              <w:rPr>
                <w:rFonts w:ascii="Times New Roman" w:eastAsia="Calibri" w:hAnsi="Times New Roman" w:cs="Times New Roman"/>
                <w:color w:val="231F20"/>
                <w:position w:val="1"/>
              </w:rPr>
              <w:t>4</w:t>
            </w:r>
            <w:r w:rsidR="00583950">
              <w:rPr>
                <w:rFonts w:ascii="Times New Roman" w:eastAsia="Calibri" w:hAnsi="Times New Roman" w:cs="Times New Roman"/>
                <w:color w:val="231F20"/>
                <w:position w:val="1"/>
              </w:rPr>
              <w:t>02</w:t>
            </w:r>
          </w:p>
        </w:tc>
        <w:tc>
          <w:tcPr>
            <w:tcW w:w="6532" w:type="dxa"/>
            <w:tcBorders>
              <w:top w:val="single" w:sz="4" w:space="0" w:color="231F20"/>
              <w:left w:val="single" w:sz="4" w:space="0" w:color="231F20"/>
              <w:bottom w:val="single" w:sz="4" w:space="0" w:color="231F20"/>
              <w:right w:val="single" w:sz="4" w:space="0" w:color="231F20"/>
            </w:tcBorders>
          </w:tcPr>
          <w:p w14:paraId="1AD68D9E" w14:textId="77777777" w:rsidR="00583950" w:rsidRPr="005216F7" w:rsidRDefault="00583950" w:rsidP="00583950">
            <w:pPr>
              <w:spacing w:line="244" w:lineRule="exact"/>
              <w:ind w:left="504" w:right="-20"/>
              <w:rPr>
                <w:rFonts w:ascii="Times New Roman" w:eastAsia="Calibri" w:hAnsi="Times New Roman" w:cs="Times New Roman"/>
              </w:rPr>
            </w:pPr>
            <w:r>
              <w:rPr>
                <w:rFonts w:ascii="Times New Roman" w:hAnsi="Times New Roman" w:cs="Times New Roman"/>
              </w:rPr>
              <w:t>Computer Graphics Lab</w:t>
            </w:r>
          </w:p>
        </w:tc>
        <w:tc>
          <w:tcPr>
            <w:tcW w:w="1544" w:type="dxa"/>
            <w:tcBorders>
              <w:top w:val="single" w:sz="4" w:space="0" w:color="231F20"/>
              <w:left w:val="single" w:sz="4" w:space="0" w:color="231F20"/>
              <w:bottom w:val="single" w:sz="4" w:space="0" w:color="231F20"/>
              <w:right w:val="single" w:sz="4" w:space="0" w:color="231F20"/>
            </w:tcBorders>
          </w:tcPr>
          <w:p w14:paraId="3403996D" w14:textId="77777777" w:rsidR="00583950" w:rsidRPr="00292D9A" w:rsidRDefault="00583950" w:rsidP="00583950">
            <w:pPr>
              <w:spacing w:line="244" w:lineRule="exact"/>
              <w:ind w:left="504" w:right="-20"/>
              <w:rPr>
                <w:rFonts w:ascii="Times New Roman" w:hAnsi="Times New Roman" w:cs="Times New Roman"/>
              </w:rPr>
            </w:pPr>
            <w:r w:rsidRPr="00292D9A">
              <w:rPr>
                <w:rFonts w:ascii="Times New Roman" w:hAnsi="Times New Roman" w:cs="Times New Roman"/>
              </w:rPr>
              <w:t>1</w:t>
            </w:r>
          </w:p>
        </w:tc>
      </w:tr>
      <w:tr w:rsidR="00583950" w:rsidRPr="005216F7" w14:paraId="6D9217AE" w14:textId="77777777" w:rsidTr="0056318F">
        <w:trPr>
          <w:trHeight w:hRule="exact" w:val="328"/>
        </w:trPr>
        <w:tc>
          <w:tcPr>
            <w:tcW w:w="2138" w:type="dxa"/>
            <w:tcBorders>
              <w:top w:val="single" w:sz="4" w:space="0" w:color="231F20"/>
              <w:left w:val="single" w:sz="4" w:space="0" w:color="231F20"/>
              <w:bottom w:val="single" w:sz="4" w:space="0" w:color="231F20"/>
              <w:right w:val="single" w:sz="4" w:space="0" w:color="231F20"/>
            </w:tcBorders>
          </w:tcPr>
          <w:p w14:paraId="6DBC4267" w14:textId="77777777" w:rsidR="00583950" w:rsidRPr="005216F7" w:rsidRDefault="00773261" w:rsidP="00583950">
            <w:pPr>
              <w:spacing w:line="244" w:lineRule="exact"/>
              <w:ind w:left="504" w:right="-20"/>
              <w:rPr>
                <w:rFonts w:ascii="Times New Roman" w:eastAsia="Calibri" w:hAnsi="Times New Roman" w:cs="Times New Roman"/>
              </w:rPr>
            </w:pPr>
            <w:r>
              <w:rPr>
                <w:rFonts w:ascii="Times New Roman" w:eastAsia="Calibri" w:hAnsi="Times New Roman" w:cs="Times New Roman"/>
                <w:color w:val="231F20"/>
                <w:position w:val="1"/>
              </w:rPr>
              <w:t>CSE</w:t>
            </w:r>
            <w:r w:rsidR="00583950">
              <w:rPr>
                <w:rFonts w:ascii="Times New Roman" w:eastAsia="Calibri" w:hAnsi="Times New Roman" w:cs="Times New Roman"/>
                <w:color w:val="231F20"/>
                <w:position w:val="1"/>
              </w:rPr>
              <w:t>4</w:t>
            </w:r>
            <w:r w:rsidR="00C16C5A">
              <w:rPr>
                <w:rFonts w:ascii="Times New Roman" w:eastAsia="Calibri" w:hAnsi="Times New Roman" w:cs="Times New Roman"/>
                <w:color w:val="231F20"/>
                <w:position w:val="1"/>
              </w:rPr>
              <w:t>4</w:t>
            </w:r>
            <w:r w:rsidR="00583950">
              <w:rPr>
                <w:rFonts w:ascii="Times New Roman" w:eastAsia="Calibri" w:hAnsi="Times New Roman" w:cs="Times New Roman"/>
                <w:color w:val="231F20"/>
                <w:position w:val="1"/>
              </w:rPr>
              <w:t>03</w:t>
            </w:r>
          </w:p>
        </w:tc>
        <w:tc>
          <w:tcPr>
            <w:tcW w:w="6532" w:type="dxa"/>
            <w:tcBorders>
              <w:top w:val="single" w:sz="4" w:space="0" w:color="231F20"/>
              <w:left w:val="single" w:sz="4" w:space="0" w:color="231F20"/>
              <w:bottom w:val="single" w:sz="4" w:space="0" w:color="231F20"/>
              <w:right w:val="single" w:sz="4" w:space="0" w:color="231F20"/>
            </w:tcBorders>
          </w:tcPr>
          <w:p w14:paraId="6A4C5BC2" w14:textId="77777777" w:rsidR="00583950" w:rsidRPr="005216F7" w:rsidRDefault="0056318F" w:rsidP="0056318F">
            <w:pPr>
              <w:spacing w:line="244" w:lineRule="exact"/>
              <w:ind w:left="504" w:right="-20"/>
              <w:rPr>
                <w:rFonts w:ascii="Times New Roman" w:eastAsia="Calibri" w:hAnsi="Times New Roman" w:cs="Times New Roman"/>
              </w:rPr>
            </w:pPr>
            <w:r>
              <w:rPr>
                <w:rFonts w:ascii="Times New Roman" w:hAnsi="Times New Roman" w:cs="Times New Roman"/>
              </w:rPr>
              <w:t xml:space="preserve">Advanced </w:t>
            </w:r>
            <w:r w:rsidR="00583950" w:rsidRPr="00C677A6">
              <w:rPr>
                <w:rFonts w:ascii="Times New Roman" w:hAnsi="Times New Roman" w:cs="Times New Roman"/>
              </w:rPr>
              <w:t>Algorithm</w:t>
            </w:r>
          </w:p>
        </w:tc>
        <w:tc>
          <w:tcPr>
            <w:tcW w:w="1544" w:type="dxa"/>
            <w:tcBorders>
              <w:top w:val="single" w:sz="4" w:space="0" w:color="231F20"/>
              <w:left w:val="single" w:sz="4" w:space="0" w:color="231F20"/>
              <w:bottom w:val="single" w:sz="4" w:space="0" w:color="231F20"/>
              <w:right w:val="single" w:sz="4" w:space="0" w:color="231F20"/>
            </w:tcBorders>
          </w:tcPr>
          <w:p w14:paraId="0E690283" w14:textId="77777777" w:rsidR="00583950" w:rsidRPr="00292D9A" w:rsidRDefault="00583950" w:rsidP="00583950">
            <w:pPr>
              <w:spacing w:line="244" w:lineRule="exact"/>
              <w:ind w:left="504" w:right="-20"/>
              <w:rPr>
                <w:rFonts w:ascii="Times New Roman" w:hAnsi="Times New Roman" w:cs="Times New Roman"/>
              </w:rPr>
            </w:pPr>
            <w:r w:rsidRPr="00292D9A">
              <w:rPr>
                <w:rFonts w:ascii="Times New Roman" w:hAnsi="Times New Roman" w:cs="Times New Roman"/>
              </w:rPr>
              <w:t>3</w:t>
            </w:r>
          </w:p>
        </w:tc>
      </w:tr>
      <w:tr w:rsidR="00583950" w:rsidRPr="005216F7" w14:paraId="43C99BE7" w14:textId="77777777" w:rsidTr="0056318F">
        <w:trPr>
          <w:trHeight w:hRule="exact" w:val="328"/>
        </w:trPr>
        <w:tc>
          <w:tcPr>
            <w:tcW w:w="2138" w:type="dxa"/>
            <w:tcBorders>
              <w:top w:val="single" w:sz="4" w:space="0" w:color="231F20"/>
              <w:left w:val="single" w:sz="4" w:space="0" w:color="231F20"/>
              <w:bottom w:val="single" w:sz="4" w:space="0" w:color="231F20"/>
              <w:right w:val="single" w:sz="4" w:space="0" w:color="231F20"/>
            </w:tcBorders>
          </w:tcPr>
          <w:p w14:paraId="18A361FA" w14:textId="77777777" w:rsidR="00583950" w:rsidRPr="005216F7" w:rsidRDefault="00773261" w:rsidP="00583950">
            <w:pPr>
              <w:spacing w:line="244" w:lineRule="exact"/>
              <w:ind w:left="504" w:right="-20"/>
              <w:rPr>
                <w:rFonts w:ascii="Times New Roman" w:eastAsia="Calibri" w:hAnsi="Times New Roman" w:cs="Times New Roman"/>
              </w:rPr>
            </w:pPr>
            <w:r>
              <w:rPr>
                <w:rFonts w:ascii="Times New Roman" w:eastAsia="Calibri" w:hAnsi="Times New Roman" w:cs="Times New Roman"/>
                <w:color w:val="231F20"/>
                <w:position w:val="1"/>
              </w:rPr>
              <w:t>CSE</w:t>
            </w:r>
            <w:r w:rsidR="00583950">
              <w:rPr>
                <w:rFonts w:ascii="Times New Roman" w:eastAsia="Calibri" w:hAnsi="Times New Roman" w:cs="Times New Roman"/>
                <w:color w:val="231F20"/>
                <w:position w:val="1"/>
              </w:rPr>
              <w:t>4</w:t>
            </w:r>
            <w:r w:rsidR="00C16C5A">
              <w:rPr>
                <w:rFonts w:ascii="Times New Roman" w:eastAsia="Calibri" w:hAnsi="Times New Roman" w:cs="Times New Roman"/>
                <w:color w:val="231F20"/>
                <w:position w:val="1"/>
              </w:rPr>
              <w:t>4</w:t>
            </w:r>
            <w:r w:rsidR="00583950">
              <w:rPr>
                <w:rFonts w:ascii="Times New Roman" w:eastAsia="Calibri" w:hAnsi="Times New Roman" w:cs="Times New Roman"/>
                <w:color w:val="231F20"/>
                <w:position w:val="1"/>
              </w:rPr>
              <w:t>05</w:t>
            </w:r>
          </w:p>
        </w:tc>
        <w:tc>
          <w:tcPr>
            <w:tcW w:w="6532" w:type="dxa"/>
            <w:tcBorders>
              <w:top w:val="single" w:sz="4" w:space="0" w:color="231F20"/>
              <w:left w:val="single" w:sz="4" w:space="0" w:color="231F20"/>
              <w:bottom w:val="single" w:sz="4" w:space="0" w:color="231F20"/>
              <w:right w:val="single" w:sz="4" w:space="0" w:color="231F20"/>
            </w:tcBorders>
          </w:tcPr>
          <w:p w14:paraId="4EF27FB9" w14:textId="77777777" w:rsidR="00583950" w:rsidRPr="00292D9A" w:rsidRDefault="00583950" w:rsidP="00583950">
            <w:pPr>
              <w:spacing w:line="244" w:lineRule="exact"/>
              <w:ind w:left="504" w:right="-20"/>
              <w:rPr>
                <w:rFonts w:ascii="Times New Roman" w:hAnsi="Times New Roman" w:cs="Times New Roman"/>
              </w:rPr>
            </w:pPr>
            <w:r w:rsidRPr="00C677A6">
              <w:rPr>
                <w:rFonts w:ascii="Times New Roman" w:hAnsi="Times New Roman" w:cs="Times New Roman"/>
              </w:rPr>
              <w:t>Compiler Design</w:t>
            </w:r>
          </w:p>
        </w:tc>
        <w:tc>
          <w:tcPr>
            <w:tcW w:w="1544" w:type="dxa"/>
            <w:tcBorders>
              <w:top w:val="single" w:sz="4" w:space="0" w:color="231F20"/>
              <w:left w:val="single" w:sz="4" w:space="0" w:color="231F20"/>
              <w:bottom w:val="single" w:sz="4" w:space="0" w:color="231F20"/>
              <w:right w:val="single" w:sz="4" w:space="0" w:color="231F20"/>
            </w:tcBorders>
          </w:tcPr>
          <w:p w14:paraId="481AB61F" w14:textId="77777777" w:rsidR="00583950" w:rsidRPr="00292D9A" w:rsidRDefault="00583950" w:rsidP="00583950">
            <w:pPr>
              <w:spacing w:line="244" w:lineRule="exact"/>
              <w:ind w:left="504" w:right="-20"/>
              <w:rPr>
                <w:rFonts w:ascii="Times New Roman" w:hAnsi="Times New Roman" w:cs="Times New Roman"/>
              </w:rPr>
            </w:pPr>
            <w:r w:rsidRPr="00292D9A">
              <w:rPr>
                <w:rFonts w:ascii="Times New Roman" w:hAnsi="Times New Roman" w:cs="Times New Roman"/>
              </w:rPr>
              <w:t>3</w:t>
            </w:r>
          </w:p>
        </w:tc>
      </w:tr>
      <w:tr w:rsidR="00583950" w:rsidRPr="005216F7" w14:paraId="4C559105" w14:textId="77777777" w:rsidTr="0056318F">
        <w:trPr>
          <w:trHeight w:hRule="exact" w:val="328"/>
        </w:trPr>
        <w:tc>
          <w:tcPr>
            <w:tcW w:w="2138" w:type="dxa"/>
            <w:tcBorders>
              <w:top w:val="single" w:sz="4" w:space="0" w:color="231F20"/>
              <w:left w:val="single" w:sz="4" w:space="0" w:color="231F20"/>
              <w:bottom w:val="single" w:sz="4" w:space="0" w:color="231F20"/>
              <w:right w:val="single" w:sz="4" w:space="0" w:color="231F20"/>
            </w:tcBorders>
          </w:tcPr>
          <w:p w14:paraId="286EC230" w14:textId="77777777" w:rsidR="00583950" w:rsidRPr="005216F7" w:rsidRDefault="00773261" w:rsidP="00583950">
            <w:pPr>
              <w:spacing w:line="244" w:lineRule="exact"/>
              <w:ind w:left="504" w:right="-20"/>
              <w:rPr>
                <w:rFonts w:ascii="Times New Roman" w:eastAsia="Calibri" w:hAnsi="Times New Roman" w:cs="Times New Roman"/>
              </w:rPr>
            </w:pPr>
            <w:r>
              <w:rPr>
                <w:rFonts w:ascii="Times New Roman" w:eastAsia="Calibri" w:hAnsi="Times New Roman" w:cs="Times New Roman"/>
                <w:color w:val="231F20"/>
                <w:position w:val="1"/>
              </w:rPr>
              <w:t>CSE</w:t>
            </w:r>
            <w:r w:rsidR="00583950">
              <w:rPr>
                <w:rFonts w:ascii="Times New Roman" w:eastAsia="Calibri" w:hAnsi="Times New Roman" w:cs="Times New Roman"/>
                <w:color w:val="231F20"/>
                <w:position w:val="1"/>
              </w:rPr>
              <w:t>4</w:t>
            </w:r>
            <w:r w:rsidR="00C16C5A">
              <w:rPr>
                <w:rFonts w:ascii="Times New Roman" w:eastAsia="Calibri" w:hAnsi="Times New Roman" w:cs="Times New Roman"/>
                <w:color w:val="231F20"/>
                <w:position w:val="1"/>
              </w:rPr>
              <w:t>4</w:t>
            </w:r>
            <w:r w:rsidR="00583950">
              <w:rPr>
                <w:rFonts w:ascii="Times New Roman" w:eastAsia="Calibri" w:hAnsi="Times New Roman" w:cs="Times New Roman"/>
                <w:color w:val="231F20"/>
                <w:position w:val="1"/>
              </w:rPr>
              <w:t>06</w:t>
            </w:r>
          </w:p>
        </w:tc>
        <w:tc>
          <w:tcPr>
            <w:tcW w:w="6532" w:type="dxa"/>
            <w:tcBorders>
              <w:top w:val="single" w:sz="4" w:space="0" w:color="231F20"/>
              <w:left w:val="single" w:sz="4" w:space="0" w:color="231F20"/>
              <w:bottom w:val="single" w:sz="4" w:space="0" w:color="231F20"/>
              <w:right w:val="single" w:sz="4" w:space="0" w:color="231F20"/>
            </w:tcBorders>
          </w:tcPr>
          <w:p w14:paraId="3C1C7A0A" w14:textId="77777777" w:rsidR="00583950" w:rsidRPr="00292D9A" w:rsidRDefault="00583950" w:rsidP="00583950">
            <w:pPr>
              <w:spacing w:line="244" w:lineRule="exact"/>
              <w:ind w:left="504" w:right="-20"/>
              <w:rPr>
                <w:rFonts w:ascii="Times New Roman" w:hAnsi="Times New Roman" w:cs="Times New Roman"/>
              </w:rPr>
            </w:pPr>
            <w:r>
              <w:rPr>
                <w:rFonts w:ascii="Times New Roman" w:hAnsi="Times New Roman" w:cs="Times New Roman"/>
              </w:rPr>
              <w:t>Compiler Design Lab</w:t>
            </w:r>
          </w:p>
        </w:tc>
        <w:tc>
          <w:tcPr>
            <w:tcW w:w="1544" w:type="dxa"/>
            <w:tcBorders>
              <w:top w:val="single" w:sz="4" w:space="0" w:color="231F20"/>
              <w:left w:val="single" w:sz="4" w:space="0" w:color="231F20"/>
              <w:bottom w:val="single" w:sz="4" w:space="0" w:color="231F20"/>
              <w:right w:val="single" w:sz="4" w:space="0" w:color="231F20"/>
            </w:tcBorders>
          </w:tcPr>
          <w:p w14:paraId="2B8299DE" w14:textId="77777777" w:rsidR="00583950" w:rsidRPr="00292D9A" w:rsidRDefault="00583950" w:rsidP="00583950">
            <w:pPr>
              <w:spacing w:line="244" w:lineRule="exact"/>
              <w:ind w:left="504" w:right="-20"/>
              <w:rPr>
                <w:rFonts w:ascii="Times New Roman" w:hAnsi="Times New Roman" w:cs="Times New Roman"/>
              </w:rPr>
            </w:pPr>
            <w:r w:rsidRPr="00292D9A">
              <w:rPr>
                <w:rFonts w:ascii="Times New Roman" w:hAnsi="Times New Roman" w:cs="Times New Roman"/>
              </w:rPr>
              <w:t>1</w:t>
            </w:r>
          </w:p>
        </w:tc>
      </w:tr>
      <w:tr w:rsidR="00583950" w:rsidRPr="005216F7" w14:paraId="6AA02502" w14:textId="77777777" w:rsidTr="0056318F">
        <w:trPr>
          <w:trHeight w:hRule="exact" w:val="328"/>
        </w:trPr>
        <w:tc>
          <w:tcPr>
            <w:tcW w:w="2138" w:type="dxa"/>
            <w:tcBorders>
              <w:top w:val="single" w:sz="4" w:space="0" w:color="231F20"/>
              <w:left w:val="single" w:sz="4" w:space="0" w:color="231F20"/>
              <w:bottom w:val="single" w:sz="4" w:space="0" w:color="231F20"/>
              <w:right w:val="single" w:sz="4" w:space="0" w:color="231F20"/>
            </w:tcBorders>
          </w:tcPr>
          <w:p w14:paraId="09A94F93" w14:textId="77777777" w:rsidR="00583950" w:rsidRPr="005216F7" w:rsidRDefault="00773261" w:rsidP="00583950">
            <w:pPr>
              <w:spacing w:line="244" w:lineRule="exact"/>
              <w:ind w:left="504" w:right="-20"/>
              <w:rPr>
                <w:rFonts w:ascii="Times New Roman" w:eastAsia="Calibri" w:hAnsi="Times New Roman" w:cs="Times New Roman"/>
              </w:rPr>
            </w:pPr>
            <w:r>
              <w:rPr>
                <w:rFonts w:ascii="Times New Roman" w:eastAsia="Calibri" w:hAnsi="Times New Roman" w:cs="Times New Roman"/>
                <w:color w:val="231F20"/>
                <w:position w:val="1"/>
              </w:rPr>
              <w:t>CSE</w:t>
            </w:r>
            <w:r w:rsidR="00583950">
              <w:rPr>
                <w:rFonts w:ascii="Times New Roman" w:eastAsia="Calibri" w:hAnsi="Times New Roman" w:cs="Times New Roman"/>
                <w:color w:val="231F20"/>
                <w:position w:val="1"/>
              </w:rPr>
              <w:t>4</w:t>
            </w:r>
            <w:r w:rsidR="00C16C5A">
              <w:rPr>
                <w:rFonts w:ascii="Times New Roman" w:eastAsia="Calibri" w:hAnsi="Times New Roman" w:cs="Times New Roman"/>
                <w:color w:val="231F20"/>
                <w:position w:val="1"/>
              </w:rPr>
              <w:t>4</w:t>
            </w:r>
            <w:r w:rsidR="00583950">
              <w:rPr>
                <w:rFonts w:ascii="Times New Roman" w:eastAsia="Calibri" w:hAnsi="Times New Roman" w:cs="Times New Roman"/>
                <w:color w:val="231F20"/>
                <w:position w:val="1"/>
              </w:rPr>
              <w:t>07</w:t>
            </w:r>
          </w:p>
        </w:tc>
        <w:tc>
          <w:tcPr>
            <w:tcW w:w="6532" w:type="dxa"/>
            <w:tcBorders>
              <w:top w:val="single" w:sz="4" w:space="0" w:color="231F20"/>
              <w:left w:val="single" w:sz="4" w:space="0" w:color="231F20"/>
              <w:bottom w:val="single" w:sz="4" w:space="0" w:color="231F20"/>
              <w:right w:val="single" w:sz="4" w:space="0" w:color="231F20"/>
            </w:tcBorders>
          </w:tcPr>
          <w:p w14:paraId="3F5E7D50" w14:textId="77777777" w:rsidR="00583950" w:rsidRPr="00292D9A" w:rsidRDefault="00583950" w:rsidP="00583950">
            <w:pPr>
              <w:spacing w:line="244" w:lineRule="exact"/>
              <w:ind w:left="504" w:right="-20"/>
              <w:rPr>
                <w:rFonts w:ascii="Times New Roman" w:hAnsi="Times New Roman" w:cs="Times New Roman"/>
              </w:rPr>
            </w:pPr>
            <w:r>
              <w:rPr>
                <w:rFonts w:ascii="Times New Roman" w:hAnsi="Times New Roman" w:cs="Times New Roman"/>
              </w:rPr>
              <w:t>Basic Graph Theory</w:t>
            </w:r>
          </w:p>
        </w:tc>
        <w:tc>
          <w:tcPr>
            <w:tcW w:w="1544" w:type="dxa"/>
            <w:tcBorders>
              <w:top w:val="single" w:sz="4" w:space="0" w:color="231F20"/>
              <w:left w:val="single" w:sz="4" w:space="0" w:color="231F20"/>
              <w:bottom w:val="single" w:sz="4" w:space="0" w:color="231F20"/>
              <w:right w:val="single" w:sz="4" w:space="0" w:color="231F20"/>
            </w:tcBorders>
          </w:tcPr>
          <w:p w14:paraId="26FA47C5" w14:textId="77777777" w:rsidR="00583950" w:rsidRPr="00292D9A" w:rsidRDefault="00583950" w:rsidP="00583950">
            <w:pPr>
              <w:spacing w:line="244" w:lineRule="exact"/>
              <w:ind w:left="504" w:right="-20"/>
              <w:rPr>
                <w:rFonts w:ascii="Times New Roman" w:hAnsi="Times New Roman" w:cs="Times New Roman"/>
              </w:rPr>
            </w:pPr>
            <w:r w:rsidRPr="00292D9A">
              <w:rPr>
                <w:rFonts w:ascii="Times New Roman" w:hAnsi="Times New Roman" w:cs="Times New Roman"/>
              </w:rPr>
              <w:t>3</w:t>
            </w:r>
          </w:p>
        </w:tc>
      </w:tr>
      <w:tr w:rsidR="00583950" w:rsidRPr="005216F7" w14:paraId="01EA330A" w14:textId="77777777" w:rsidTr="0056318F">
        <w:trPr>
          <w:trHeight w:hRule="exact" w:val="347"/>
        </w:trPr>
        <w:tc>
          <w:tcPr>
            <w:tcW w:w="2138" w:type="dxa"/>
            <w:tcBorders>
              <w:top w:val="single" w:sz="4" w:space="0" w:color="231F20"/>
              <w:left w:val="single" w:sz="4" w:space="0" w:color="231F20"/>
              <w:bottom w:val="single" w:sz="4" w:space="0" w:color="231F20"/>
              <w:right w:val="single" w:sz="4" w:space="0" w:color="231F20"/>
            </w:tcBorders>
          </w:tcPr>
          <w:p w14:paraId="1CB8B2C4" w14:textId="77777777" w:rsidR="00583950" w:rsidRPr="005216F7" w:rsidRDefault="00773261" w:rsidP="00583950">
            <w:pPr>
              <w:spacing w:line="244" w:lineRule="exact"/>
              <w:ind w:left="504" w:right="-20"/>
              <w:rPr>
                <w:rFonts w:ascii="Times New Roman" w:eastAsia="Calibri" w:hAnsi="Times New Roman" w:cs="Times New Roman"/>
              </w:rPr>
            </w:pPr>
            <w:r>
              <w:rPr>
                <w:rFonts w:ascii="Times New Roman" w:eastAsia="Calibri" w:hAnsi="Times New Roman" w:cs="Times New Roman"/>
                <w:color w:val="231F20"/>
                <w:position w:val="1"/>
              </w:rPr>
              <w:t>CSE</w:t>
            </w:r>
            <w:r w:rsidR="00583950">
              <w:rPr>
                <w:rFonts w:ascii="Times New Roman" w:eastAsia="Calibri" w:hAnsi="Times New Roman" w:cs="Times New Roman"/>
                <w:color w:val="231F20"/>
                <w:position w:val="1"/>
              </w:rPr>
              <w:t>4</w:t>
            </w:r>
            <w:r w:rsidR="00C16C5A">
              <w:rPr>
                <w:rFonts w:ascii="Times New Roman" w:eastAsia="Calibri" w:hAnsi="Times New Roman" w:cs="Times New Roman"/>
                <w:color w:val="231F20"/>
                <w:position w:val="1"/>
              </w:rPr>
              <w:t>4</w:t>
            </w:r>
            <w:r w:rsidR="00583950">
              <w:rPr>
                <w:rFonts w:ascii="Times New Roman" w:eastAsia="Calibri" w:hAnsi="Times New Roman" w:cs="Times New Roman"/>
                <w:color w:val="231F20"/>
                <w:position w:val="1"/>
              </w:rPr>
              <w:t>09</w:t>
            </w:r>
          </w:p>
        </w:tc>
        <w:tc>
          <w:tcPr>
            <w:tcW w:w="6532" w:type="dxa"/>
            <w:tcBorders>
              <w:top w:val="single" w:sz="4" w:space="0" w:color="231F20"/>
              <w:left w:val="single" w:sz="4" w:space="0" w:color="231F20"/>
              <w:bottom w:val="single" w:sz="4" w:space="0" w:color="231F20"/>
              <w:right w:val="single" w:sz="4" w:space="0" w:color="231F20"/>
            </w:tcBorders>
          </w:tcPr>
          <w:p w14:paraId="74AED866" w14:textId="77777777" w:rsidR="00583950" w:rsidRPr="00292D9A" w:rsidRDefault="00583950" w:rsidP="00583950">
            <w:pPr>
              <w:spacing w:line="244" w:lineRule="exact"/>
              <w:ind w:left="504" w:right="-20"/>
              <w:rPr>
                <w:rFonts w:ascii="Times New Roman" w:hAnsi="Times New Roman" w:cs="Times New Roman"/>
              </w:rPr>
            </w:pPr>
            <w:r w:rsidRPr="000272B4">
              <w:rPr>
                <w:rFonts w:ascii="Times New Roman" w:hAnsi="Times New Roman" w:cs="Times New Roman"/>
              </w:rPr>
              <w:t>Mathematical Analysis for Computer Science</w:t>
            </w:r>
          </w:p>
        </w:tc>
        <w:tc>
          <w:tcPr>
            <w:tcW w:w="1544" w:type="dxa"/>
            <w:tcBorders>
              <w:top w:val="single" w:sz="4" w:space="0" w:color="231F20"/>
              <w:left w:val="single" w:sz="4" w:space="0" w:color="231F20"/>
              <w:bottom w:val="single" w:sz="4" w:space="0" w:color="231F20"/>
              <w:right w:val="single" w:sz="4" w:space="0" w:color="231F20"/>
            </w:tcBorders>
          </w:tcPr>
          <w:p w14:paraId="72B0C108" w14:textId="77777777" w:rsidR="00583950" w:rsidRPr="00292D9A" w:rsidRDefault="00583950" w:rsidP="00583950">
            <w:pPr>
              <w:spacing w:line="244" w:lineRule="exact"/>
              <w:ind w:left="504" w:right="-20"/>
              <w:rPr>
                <w:rFonts w:ascii="Times New Roman" w:hAnsi="Times New Roman" w:cs="Times New Roman"/>
              </w:rPr>
            </w:pPr>
            <w:r w:rsidRPr="00292D9A">
              <w:rPr>
                <w:rFonts w:ascii="Times New Roman" w:hAnsi="Times New Roman" w:cs="Times New Roman"/>
              </w:rPr>
              <w:t>3</w:t>
            </w:r>
          </w:p>
        </w:tc>
      </w:tr>
      <w:tr w:rsidR="00583950" w:rsidRPr="005216F7" w14:paraId="235356E4" w14:textId="77777777" w:rsidTr="0056318F">
        <w:trPr>
          <w:trHeight w:hRule="exact" w:val="328"/>
        </w:trPr>
        <w:tc>
          <w:tcPr>
            <w:tcW w:w="2138" w:type="dxa"/>
            <w:tcBorders>
              <w:top w:val="single" w:sz="4" w:space="0" w:color="231F20"/>
              <w:left w:val="single" w:sz="4" w:space="0" w:color="231F20"/>
              <w:bottom w:val="single" w:sz="4" w:space="0" w:color="231F20"/>
              <w:right w:val="single" w:sz="4" w:space="0" w:color="231F20"/>
            </w:tcBorders>
          </w:tcPr>
          <w:p w14:paraId="10B4C61A" w14:textId="77777777" w:rsidR="00583950" w:rsidRPr="00292D9A" w:rsidRDefault="00773261" w:rsidP="00583950">
            <w:pPr>
              <w:spacing w:line="244" w:lineRule="exact"/>
              <w:ind w:left="504" w:right="-20"/>
              <w:rPr>
                <w:rFonts w:ascii="Times New Roman" w:eastAsia="Times New Roman" w:hAnsi="Times New Roman" w:cs="Times New Roman"/>
                <w:color w:val="231F20"/>
              </w:rPr>
            </w:pPr>
            <w:r>
              <w:rPr>
                <w:rFonts w:ascii="Times New Roman" w:eastAsia="Times New Roman" w:hAnsi="Times New Roman" w:cs="Times New Roman"/>
                <w:color w:val="231F20"/>
              </w:rPr>
              <w:t>CSE</w:t>
            </w:r>
            <w:r w:rsidR="00583950" w:rsidRPr="00292D9A">
              <w:rPr>
                <w:rFonts w:ascii="Times New Roman" w:eastAsia="Times New Roman" w:hAnsi="Times New Roman" w:cs="Times New Roman"/>
                <w:color w:val="231F20"/>
              </w:rPr>
              <w:t>4</w:t>
            </w:r>
            <w:r w:rsidR="00C16C5A">
              <w:rPr>
                <w:rFonts w:ascii="Times New Roman" w:eastAsia="Times New Roman" w:hAnsi="Times New Roman" w:cs="Times New Roman"/>
                <w:color w:val="231F20"/>
              </w:rPr>
              <w:t>4</w:t>
            </w:r>
            <w:r w:rsidR="00583950" w:rsidRPr="00292D9A">
              <w:rPr>
                <w:rFonts w:ascii="Times New Roman" w:eastAsia="Times New Roman" w:hAnsi="Times New Roman" w:cs="Times New Roman"/>
                <w:color w:val="231F20"/>
              </w:rPr>
              <w:t>11</w:t>
            </w:r>
          </w:p>
        </w:tc>
        <w:tc>
          <w:tcPr>
            <w:tcW w:w="6532" w:type="dxa"/>
            <w:tcBorders>
              <w:top w:val="single" w:sz="4" w:space="0" w:color="231F20"/>
              <w:left w:val="single" w:sz="4" w:space="0" w:color="231F20"/>
              <w:bottom w:val="single" w:sz="4" w:space="0" w:color="231F20"/>
              <w:right w:val="single" w:sz="4" w:space="0" w:color="231F20"/>
            </w:tcBorders>
          </w:tcPr>
          <w:p w14:paraId="02208128" w14:textId="77777777" w:rsidR="00583950" w:rsidRPr="00292D9A" w:rsidRDefault="00583950" w:rsidP="00583950">
            <w:pPr>
              <w:spacing w:line="244" w:lineRule="exact"/>
              <w:ind w:left="504" w:right="-20"/>
              <w:rPr>
                <w:rFonts w:ascii="Times New Roman" w:hAnsi="Times New Roman" w:cs="Times New Roman"/>
              </w:rPr>
            </w:pPr>
            <w:r w:rsidRPr="00C677A6">
              <w:rPr>
                <w:rFonts w:ascii="Times New Roman" w:hAnsi="Times New Roman" w:cs="Times New Roman"/>
              </w:rPr>
              <w:t>Computational Geometry</w:t>
            </w:r>
          </w:p>
        </w:tc>
        <w:tc>
          <w:tcPr>
            <w:tcW w:w="1544" w:type="dxa"/>
            <w:tcBorders>
              <w:top w:val="single" w:sz="4" w:space="0" w:color="231F20"/>
              <w:left w:val="single" w:sz="4" w:space="0" w:color="231F20"/>
              <w:bottom w:val="single" w:sz="4" w:space="0" w:color="231F20"/>
              <w:right w:val="single" w:sz="4" w:space="0" w:color="231F20"/>
            </w:tcBorders>
          </w:tcPr>
          <w:p w14:paraId="34079E5E" w14:textId="77777777" w:rsidR="00583950" w:rsidRPr="00292D9A" w:rsidRDefault="00583950" w:rsidP="00583950">
            <w:pPr>
              <w:spacing w:line="244" w:lineRule="exact"/>
              <w:ind w:left="504" w:right="-20"/>
              <w:rPr>
                <w:rFonts w:ascii="Times New Roman" w:hAnsi="Times New Roman" w:cs="Times New Roman"/>
              </w:rPr>
            </w:pPr>
            <w:r w:rsidRPr="00292D9A">
              <w:rPr>
                <w:rFonts w:ascii="Times New Roman" w:hAnsi="Times New Roman" w:cs="Times New Roman"/>
              </w:rPr>
              <w:t>3</w:t>
            </w:r>
          </w:p>
        </w:tc>
      </w:tr>
      <w:tr w:rsidR="00583950" w:rsidRPr="005216F7" w14:paraId="392493ED" w14:textId="77777777" w:rsidTr="0056318F">
        <w:trPr>
          <w:trHeight w:hRule="exact" w:val="328"/>
        </w:trPr>
        <w:tc>
          <w:tcPr>
            <w:tcW w:w="2138" w:type="dxa"/>
            <w:tcBorders>
              <w:top w:val="single" w:sz="4" w:space="0" w:color="231F20"/>
              <w:left w:val="single" w:sz="4" w:space="0" w:color="231F20"/>
              <w:bottom w:val="single" w:sz="4" w:space="0" w:color="231F20"/>
              <w:right w:val="single" w:sz="4" w:space="0" w:color="231F20"/>
            </w:tcBorders>
          </w:tcPr>
          <w:p w14:paraId="4F393208" w14:textId="77777777" w:rsidR="00583950" w:rsidRPr="00292D9A" w:rsidRDefault="00773261" w:rsidP="00583950">
            <w:pPr>
              <w:spacing w:line="244" w:lineRule="exact"/>
              <w:ind w:left="504" w:right="-20"/>
              <w:rPr>
                <w:rFonts w:ascii="Times New Roman" w:eastAsia="Times New Roman" w:hAnsi="Times New Roman" w:cs="Times New Roman"/>
                <w:color w:val="231F20"/>
              </w:rPr>
            </w:pPr>
            <w:r>
              <w:rPr>
                <w:rFonts w:ascii="Times New Roman" w:eastAsia="Times New Roman" w:hAnsi="Times New Roman" w:cs="Times New Roman"/>
                <w:color w:val="231F20"/>
              </w:rPr>
              <w:t>CSE</w:t>
            </w:r>
            <w:r w:rsidR="00583950" w:rsidRPr="00292D9A">
              <w:rPr>
                <w:rFonts w:ascii="Times New Roman" w:eastAsia="Times New Roman" w:hAnsi="Times New Roman" w:cs="Times New Roman"/>
                <w:color w:val="231F20"/>
              </w:rPr>
              <w:t>4</w:t>
            </w:r>
            <w:r w:rsidR="00C16C5A">
              <w:rPr>
                <w:rFonts w:ascii="Times New Roman" w:eastAsia="Times New Roman" w:hAnsi="Times New Roman" w:cs="Times New Roman"/>
                <w:color w:val="231F20"/>
              </w:rPr>
              <w:t>4</w:t>
            </w:r>
            <w:r w:rsidR="00583950" w:rsidRPr="00292D9A">
              <w:rPr>
                <w:rFonts w:ascii="Times New Roman" w:eastAsia="Times New Roman" w:hAnsi="Times New Roman" w:cs="Times New Roman"/>
                <w:color w:val="231F20"/>
              </w:rPr>
              <w:t>13</w:t>
            </w:r>
          </w:p>
        </w:tc>
        <w:tc>
          <w:tcPr>
            <w:tcW w:w="6532" w:type="dxa"/>
            <w:tcBorders>
              <w:top w:val="single" w:sz="4" w:space="0" w:color="231F20"/>
              <w:left w:val="single" w:sz="4" w:space="0" w:color="231F20"/>
              <w:bottom w:val="single" w:sz="4" w:space="0" w:color="231F20"/>
              <w:right w:val="single" w:sz="4" w:space="0" w:color="231F20"/>
            </w:tcBorders>
          </w:tcPr>
          <w:p w14:paraId="60414880" w14:textId="77777777" w:rsidR="00583950" w:rsidRPr="00292D9A" w:rsidRDefault="00583950" w:rsidP="00583950">
            <w:pPr>
              <w:spacing w:line="244" w:lineRule="exact"/>
              <w:ind w:left="504" w:right="-20"/>
              <w:rPr>
                <w:rFonts w:ascii="Times New Roman" w:hAnsi="Times New Roman" w:cs="Times New Roman"/>
              </w:rPr>
            </w:pPr>
            <w:r>
              <w:rPr>
                <w:rFonts w:ascii="Times New Roman" w:hAnsi="Times New Roman" w:cs="Times New Roman"/>
              </w:rPr>
              <w:t>Topics of Current Interest</w:t>
            </w:r>
          </w:p>
        </w:tc>
        <w:tc>
          <w:tcPr>
            <w:tcW w:w="1544" w:type="dxa"/>
            <w:tcBorders>
              <w:top w:val="single" w:sz="4" w:space="0" w:color="231F20"/>
              <w:left w:val="single" w:sz="4" w:space="0" w:color="231F20"/>
              <w:bottom w:val="single" w:sz="4" w:space="0" w:color="231F20"/>
              <w:right w:val="single" w:sz="4" w:space="0" w:color="231F20"/>
            </w:tcBorders>
          </w:tcPr>
          <w:p w14:paraId="43875069" w14:textId="77777777" w:rsidR="00583950" w:rsidRPr="00292D9A" w:rsidRDefault="00583950" w:rsidP="00583950">
            <w:pPr>
              <w:spacing w:line="244" w:lineRule="exact"/>
              <w:ind w:left="504" w:right="-20"/>
              <w:rPr>
                <w:rFonts w:ascii="Times New Roman" w:hAnsi="Times New Roman" w:cs="Times New Roman"/>
              </w:rPr>
            </w:pPr>
            <w:r w:rsidRPr="00292D9A">
              <w:rPr>
                <w:rFonts w:ascii="Times New Roman" w:hAnsi="Times New Roman" w:cs="Times New Roman"/>
              </w:rPr>
              <w:t>3</w:t>
            </w:r>
          </w:p>
        </w:tc>
      </w:tr>
    </w:tbl>
    <w:p w14:paraId="4B4BC563" w14:textId="77777777" w:rsidR="00583950" w:rsidRPr="005216F7" w:rsidRDefault="00583950" w:rsidP="00583950">
      <w:pPr>
        <w:spacing w:before="8" w:line="180" w:lineRule="exact"/>
        <w:rPr>
          <w:rFonts w:ascii="Times New Roman" w:hAnsi="Times New Roman" w:cs="Times New Roman"/>
        </w:rPr>
      </w:pPr>
    </w:p>
    <w:p w14:paraId="34E03C16" w14:textId="77777777" w:rsidR="00583950" w:rsidRDefault="00583950" w:rsidP="00583950">
      <w:pPr>
        <w:spacing w:before="15"/>
        <w:ind w:left="128" w:right="-20"/>
        <w:rPr>
          <w:rFonts w:ascii="Times New Roman" w:eastAsia="Calibri" w:hAnsi="Times New Roman" w:cs="Times New Roman"/>
          <w:b/>
          <w:bCs/>
          <w:color w:val="231F20"/>
        </w:rPr>
      </w:pPr>
    </w:p>
    <w:p w14:paraId="196DD8A8" w14:textId="77777777" w:rsidR="00583950" w:rsidRPr="005216F7" w:rsidRDefault="00583950" w:rsidP="00583950">
      <w:pPr>
        <w:spacing w:before="15"/>
        <w:ind w:left="128" w:right="-20"/>
        <w:rPr>
          <w:rFonts w:ascii="Times New Roman" w:eastAsia="Calibri" w:hAnsi="Times New Roman" w:cs="Times New Roman"/>
        </w:rPr>
      </w:pPr>
      <w:r w:rsidRPr="005216F7">
        <w:rPr>
          <w:rFonts w:ascii="Times New Roman" w:eastAsia="Calibri" w:hAnsi="Times New Roman" w:cs="Times New Roman"/>
          <w:b/>
          <w:bCs/>
          <w:color w:val="231F20"/>
        </w:rPr>
        <w:t xml:space="preserve">II: </w:t>
      </w:r>
      <w:r w:rsidRPr="001116E2">
        <w:rPr>
          <w:rFonts w:ascii="Times New Roman" w:hAnsi="Times New Roman" w:cs="Times New Roman"/>
          <w:b/>
        </w:rPr>
        <w:t>Network and Communications</w:t>
      </w:r>
      <w:r w:rsidRPr="001116E2">
        <w:rPr>
          <w:rFonts w:ascii="Times New Roman" w:eastAsia="Calibri" w:hAnsi="Times New Roman" w:cs="Times New Roman"/>
          <w:b/>
          <w:bCs/>
          <w:color w:val="231F20"/>
        </w:rPr>
        <w:t xml:space="preserve"> </w:t>
      </w:r>
      <w:r w:rsidRPr="005216F7">
        <w:rPr>
          <w:rFonts w:ascii="Times New Roman" w:eastAsia="Calibri" w:hAnsi="Times New Roman" w:cs="Times New Roman"/>
          <w:b/>
          <w:bCs/>
          <w:color w:val="231F20"/>
        </w:rPr>
        <w:t>G</w:t>
      </w:r>
      <w:r w:rsidRPr="005216F7">
        <w:rPr>
          <w:rFonts w:ascii="Times New Roman" w:eastAsia="Calibri" w:hAnsi="Times New Roman" w:cs="Times New Roman"/>
          <w:b/>
          <w:bCs/>
          <w:color w:val="231F20"/>
          <w:spacing w:val="-3"/>
        </w:rPr>
        <w:t>r</w:t>
      </w:r>
      <w:r w:rsidRPr="005216F7">
        <w:rPr>
          <w:rFonts w:ascii="Times New Roman" w:eastAsia="Calibri" w:hAnsi="Times New Roman" w:cs="Times New Roman"/>
          <w:b/>
          <w:bCs/>
          <w:color w:val="231F20"/>
        </w:rPr>
        <w:t>oup</w:t>
      </w:r>
    </w:p>
    <w:p w14:paraId="261D7582" w14:textId="77777777" w:rsidR="00583950" w:rsidRPr="005216F7" w:rsidRDefault="00583950" w:rsidP="00583950">
      <w:pPr>
        <w:spacing w:before="1" w:line="20" w:lineRule="exact"/>
        <w:rPr>
          <w:rFonts w:ascii="Times New Roman" w:hAnsi="Times New Roman" w:cs="Times New Roman"/>
        </w:rPr>
      </w:pPr>
    </w:p>
    <w:tbl>
      <w:tblPr>
        <w:tblW w:w="0" w:type="auto"/>
        <w:tblInd w:w="122" w:type="dxa"/>
        <w:tblLayout w:type="fixed"/>
        <w:tblCellMar>
          <w:left w:w="0" w:type="dxa"/>
          <w:right w:w="0" w:type="dxa"/>
        </w:tblCellMar>
        <w:tblLook w:val="01E0" w:firstRow="1" w:lastRow="1" w:firstColumn="1" w:lastColumn="1" w:noHBand="0" w:noVBand="0"/>
      </w:tblPr>
      <w:tblGrid>
        <w:gridCol w:w="2138"/>
        <w:gridCol w:w="6532"/>
        <w:gridCol w:w="1544"/>
      </w:tblGrid>
      <w:tr w:rsidR="00583950" w:rsidRPr="005216F7" w14:paraId="134B72A3" w14:textId="77777777" w:rsidTr="00583950">
        <w:trPr>
          <w:trHeight w:hRule="exact" w:val="375"/>
        </w:trPr>
        <w:tc>
          <w:tcPr>
            <w:tcW w:w="2138" w:type="dxa"/>
            <w:tcBorders>
              <w:top w:val="single" w:sz="4" w:space="0" w:color="231F20"/>
              <w:left w:val="single" w:sz="4" w:space="0" w:color="231F20"/>
              <w:bottom w:val="single" w:sz="4" w:space="0" w:color="231F20"/>
              <w:right w:val="single" w:sz="4" w:space="0" w:color="231F20"/>
            </w:tcBorders>
            <w:shd w:val="clear" w:color="auto" w:fill="0072BC"/>
          </w:tcPr>
          <w:p w14:paraId="5331B2D9" w14:textId="77777777" w:rsidR="00583950" w:rsidRPr="005216F7" w:rsidRDefault="00583950" w:rsidP="00583950">
            <w:pPr>
              <w:spacing w:line="264" w:lineRule="exact"/>
              <w:ind w:left="494" w:right="-20"/>
              <w:rPr>
                <w:rFonts w:ascii="Times New Roman" w:eastAsia="Calibri" w:hAnsi="Times New Roman" w:cs="Times New Roman"/>
              </w:rPr>
            </w:pPr>
            <w:r w:rsidRPr="005216F7">
              <w:rPr>
                <w:rFonts w:ascii="Times New Roman" w:eastAsia="Calibri" w:hAnsi="Times New Roman" w:cs="Times New Roman"/>
                <w:b/>
                <w:bCs/>
                <w:color w:val="FFFFFF"/>
                <w:position w:val="1"/>
              </w:rPr>
              <w:t>Cou</w:t>
            </w:r>
            <w:r w:rsidRPr="005216F7">
              <w:rPr>
                <w:rFonts w:ascii="Times New Roman" w:eastAsia="Calibri" w:hAnsi="Times New Roman" w:cs="Times New Roman"/>
                <w:b/>
                <w:bCs/>
                <w:color w:val="FFFFFF"/>
                <w:spacing w:val="-3"/>
                <w:position w:val="1"/>
              </w:rPr>
              <w:t>r</w:t>
            </w:r>
            <w:r w:rsidRPr="005216F7">
              <w:rPr>
                <w:rFonts w:ascii="Times New Roman" w:eastAsia="Calibri" w:hAnsi="Times New Roman" w:cs="Times New Roman"/>
                <w:b/>
                <w:bCs/>
                <w:color w:val="FFFFFF"/>
                <w:position w:val="1"/>
              </w:rPr>
              <w:t>se Code</w:t>
            </w:r>
          </w:p>
        </w:tc>
        <w:tc>
          <w:tcPr>
            <w:tcW w:w="6532" w:type="dxa"/>
            <w:tcBorders>
              <w:top w:val="single" w:sz="4" w:space="0" w:color="231F20"/>
              <w:left w:val="single" w:sz="4" w:space="0" w:color="231F20"/>
              <w:bottom w:val="single" w:sz="4" w:space="0" w:color="231F20"/>
              <w:right w:val="single" w:sz="4" w:space="0" w:color="231F20"/>
            </w:tcBorders>
            <w:shd w:val="clear" w:color="auto" w:fill="0072BC"/>
          </w:tcPr>
          <w:p w14:paraId="34A718A2" w14:textId="77777777" w:rsidR="00583950" w:rsidRPr="005216F7" w:rsidRDefault="00583950" w:rsidP="00583950">
            <w:pPr>
              <w:spacing w:line="264" w:lineRule="exact"/>
              <w:ind w:left="432" w:right="-20"/>
              <w:rPr>
                <w:rFonts w:ascii="Times New Roman" w:eastAsia="Calibri" w:hAnsi="Times New Roman" w:cs="Times New Roman"/>
              </w:rPr>
            </w:pPr>
            <w:r w:rsidRPr="005216F7">
              <w:rPr>
                <w:rFonts w:ascii="Times New Roman" w:eastAsia="Calibri" w:hAnsi="Times New Roman" w:cs="Times New Roman"/>
                <w:b/>
                <w:bCs/>
                <w:color w:val="FFFFFF"/>
                <w:position w:val="1"/>
              </w:rPr>
              <w:t>Cou</w:t>
            </w:r>
            <w:r w:rsidRPr="005216F7">
              <w:rPr>
                <w:rFonts w:ascii="Times New Roman" w:eastAsia="Calibri" w:hAnsi="Times New Roman" w:cs="Times New Roman"/>
                <w:b/>
                <w:bCs/>
                <w:color w:val="FFFFFF"/>
                <w:spacing w:val="-3"/>
                <w:position w:val="1"/>
              </w:rPr>
              <w:t>r</w:t>
            </w:r>
            <w:r w:rsidRPr="005216F7">
              <w:rPr>
                <w:rFonts w:ascii="Times New Roman" w:eastAsia="Calibri" w:hAnsi="Times New Roman" w:cs="Times New Roman"/>
                <w:b/>
                <w:bCs/>
                <w:color w:val="FFFFFF"/>
                <w:position w:val="1"/>
              </w:rPr>
              <w:t>se Title</w:t>
            </w:r>
          </w:p>
        </w:tc>
        <w:tc>
          <w:tcPr>
            <w:tcW w:w="1544" w:type="dxa"/>
            <w:tcBorders>
              <w:top w:val="single" w:sz="4" w:space="0" w:color="231F20"/>
              <w:left w:val="single" w:sz="4" w:space="0" w:color="231F20"/>
              <w:bottom w:val="single" w:sz="4" w:space="0" w:color="231F20"/>
              <w:right w:val="single" w:sz="4" w:space="0" w:color="231F20"/>
            </w:tcBorders>
            <w:shd w:val="clear" w:color="auto" w:fill="0072BC"/>
          </w:tcPr>
          <w:p w14:paraId="0968C49D" w14:textId="77777777" w:rsidR="00583950" w:rsidRPr="005216F7" w:rsidRDefault="00583950" w:rsidP="00583950">
            <w:pPr>
              <w:spacing w:line="264" w:lineRule="exact"/>
              <w:ind w:left="447" w:right="-20"/>
              <w:rPr>
                <w:rFonts w:ascii="Times New Roman" w:eastAsia="Calibri" w:hAnsi="Times New Roman" w:cs="Times New Roman"/>
              </w:rPr>
            </w:pPr>
            <w:r w:rsidRPr="005216F7">
              <w:rPr>
                <w:rFonts w:ascii="Times New Roman" w:eastAsia="Calibri" w:hAnsi="Times New Roman" w:cs="Times New Roman"/>
                <w:b/>
                <w:bCs/>
                <w:color w:val="FFFFFF"/>
                <w:position w:val="1"/>
              </w:rPr>
              <w:t>C</w:t>
            </w:r>
            <w:r w:rsidRPr="005216F7">
              <w:rPr>
                <w:rFonts w:ascii="Times New Roman" w:eastAsia="Calibri" w:hAnsi="Times New Roman" w:cs="Times New Roman"/>
                <w:b/>
                <w:bCs/>
                <w:color w:val="FFFFFF"/>
                <w:spacing w:val="-2"/>
                <w:position w:val="1"/>
              </w:rPr>
              <w:t>r</w:t>
            </w:r>
            <w:r w:rsidRPr="005216F7">
              <w:rPr>
                <w:rFonts w:ascii="Times New Roman" w:eastAsia="Calibri" w:hAnsi="Times New Roman" w:cs="Times New Roman"/>
                <w:b/>
                <w:bCs/>
                <w:color w:val="FFFFFF"/>
                <w:position w:val="1"/>
              </w:rPr>
              <w:t>edits</w:t>
            </w:r>
          </w:p>
        </w:tc>
      </w:tr>
      <w:tr w:rsidR="00583950" w:rsidRPr="005216F7" w14:paraId="00CE81F2" w14:textId="77777777" w:rsidTr="00583950">
        <w:trPr>
          <w:trHeight w:hRule="exact" w:val="375"/>
        </w:trPr>
        <w:tc>
          <w:tcPr>
            <w:tcW w:w="2138" w:type="dxa"/>
            <w:tcBorders>
              <w:top w:val="single" w:sz="4" w:space="0" w:color="231F20"/>
              <w:left w:val="single" w:sz="4" w:space="0" w:color="231F20"/>
              <w:bottom w:val="single" w:sz="4" w:space="0" w:color="231F20"/>
              <w:right w:val="single" w:sz="4" w:space="0" w:color="231F20"/>
            </w:tcBorders>
          </w:tcPr>
          <w:p w14:paraId="50798226" w14:textId="77777777" w:rsidR="00583950" w:rsidRPr="005216F7" w:rsidRDefault="00773261" w:rsidP="00583950">
            <w:pPr>
              <w:spacing w:line="264" w:lineRule="exact"/>
              <w:ind w:left="504" w:right="-20"/>
              <w:rPr>
                <w:rFonts w:ascii="Times New Roman" w:eastAsia="Calibri" w:hAnsi="Times New Roman" w:cs="Times New Roman"/>
              </w:rPr>
            </w:pPr>
            <w:r>
              <w:rPr>
                <w:rFonts w:ascii="Times New Roman" w:eastAsia="Calibri" w:hAnsi="Times New Roman" w:cs="Times New Roman"/>
              </w:rPr>
              <w:t>CSE</w:t>
            </w:r>
            <w:r w:rsidR="00583950">
              <w:rPr>
                <w:rFonts w:ascii="Times New Roman" w:eastAsia="Calibri" w:hAnsi="Times New Roman" w:cs="Times New Roman"/>
              </w:rPr>
              <w:t>4</w:t>
            </w:r>
            <w:r w:rsidR="00C16C5A">
              <w:rPr>
                <w:rFonts w:ascii="Times New Roman" w:eastAsia="Calibri" w:hAnsi="Times New Roman" w:cs="Times New Roman"/>
              </w:rPr>
              <w:t>4</w:t>
            </w:r>
            <w:r w:rsidR="00583950">
              <w:rPr>
                <w:rFonts w:ascii="Times New Roman" w:eastAsia="Calibri" w:hAnsi="Times New Roman" w:cs="Times New Roman"/>
              </w:rPr>
              <w:t>15</w:t>
            </w:r>
          </w:p>
        </w:tc>
        <w:tc>
          <w:tcPr>
            <w:tcW w:w="6532" w:type="dxa"/>
            <w:tcBorders>
              <w:top w:val="single" w:sz="4" w:space="0" w:color="231F20"/>
              <w:left w:val="single" w:sz="4" w:space="0" w:color="231F20"/>
              <w:bottom w:val="single" w:sz="4" w:space="0" w:color="231F20"/>
              <w:right w:val="single" w:sz="4" w:space="0" w:color="231F20"/>
            </w:tcBorders>
          </w:tcPr>
          <w:p w14:paraId="6082C8B7" w14:textId="77777777" w:rsidR="00583950" w:rsidRPr="005216F7" w:rsidRDefault="00583950" w:rsidP="00583950">
            <w:pPr>
              <w:spacing w:line="264" w:lineRule="exact"/>
              <w:ind w:left="504" w:right="-20"/>
              <w:rPr>
                <w:rFonts w:ascii="Times New Roman" w:eastAsia="Calibri" w:hAnsi="Times New Roman" w:cs="Times New Roman"/>
              </w:rPr>
            </w:pPr>
            <w:r w:rsidRPr="00C677A6">
              <w:rPr>
                <w:rFonts w:ascii="Times New Roman" w:hAnsi="Times New Roman" w:cs="Times New Roman"/>
              </w:rPr>
              <w:t>Data Communication</w:t>
            </w:r>
          </w:p>
        </w:tc>
        <w:tc>
          <w:tcPr>
            <w:tcW w:w="1544" w:type="dxa"/>
            <w:tcBorders>
              <w:top w:val="single" w:sz="4" w:space="0" w:color="231F20"/>
              <w:left w:val="single" w:sz="4" w:space="0" w:color="231F20"/>
              <w:bottom w:val="single" w:sz="4" w:space="0" w:color="231F20"/>
              <w:right w:val="single" w:sz="4" w:space="0" w:color="231F20"/>
            </w:tcBorders>
          </w:tcPr>
          <w:p w14:paraId="145AF750" w14:textId="77777777" w:rsidR="00583950" w:rsidRPr="005216F7" w:rsidRDefault="00583950" w:rsidP="00583950">
            <w:pPr>
              <w:spacing w:line="224" w:lineRule="exact"/>
              <w:ind w:left="672" w:right="652"/>
              <w:jc w:val="center"/>
              <w:rPr>
                <w:rFonts w:ascii="Times New Roman" w:eastAsia="Calibri" w:hAnsi="Times New Roman" w:cs="Times New Roman"/>
              </w:rPr>
            </w:pPr>
            <w:r w:rsidRPr="005216F7">
              <w:rPr>
                <w:rFonts w:ascii="Times New Roman" w:eastAsia="Calibri" w:hAnsi="Times New Roman" w:cs="Times New Roman"/>
                <w:color w:val="231F20"/>
                <w:position w:val="1"/>
              </w:rPr>
              <w:t>3</w:t>
            </w:r>
          </w:p>
        </w:tc>
      </w:tr>
      <w:tr w:rsidR="00583950" w:rsidRPr="005216F7" w14:paraId="03E37F02" w14:textId="77777777" w:rsidTr="00583950">
        <w:trPr>
          <w:trHeight w:hRule="exact" w:val="375"/>
        </w:trPr>
        <w:tc>
          <w:tcPr>
            <w:tcW w:w="2138" w:type="dxa"/>
            <w:tcBorders>
              <w:top w:val="single" w:sz="4" w:space="0" w:color="231F20"/>
              <w:left w:val="single" w:sz="4" w:space="0" w:color="231F20"/>
              <w:bottom w:val="single" w:sz="4" w:space="0" w:color="231F20"/>
              <w:right w:val="single" w:sz="4" w:space="0" w:color="231F20"/>
            </w:tcBorders>
          </w:tcPr>
          <w:p w14:paraId="0D5BD824" w14:textId="77777777" w:rsidR="00583950" w:rsidRDefault="00773261" w:rsidP="00583950">
            <w:pPr>
              <w:spacing w:line="264" w:lineRule="exact"/>
              <w:ind w:left="504" w:right="-20"/>
              <w:rPr>
                <w:rFonts w:ascii="Times New Roman" w:eastAsia="Calibri" w:hAnsi="Times New Roman" w:cs="Times New Roman"/>
              </w:rPr>
            </w:pPr>
            <w:r>
              <w:rPr>
                <w:rFonts w:ascii="Times New Roman" w:eastAsia="Calibri" w:hAnsi="Times New Roman" w:cs="Times New Roman"/>
              </w:rPr>
              <w:t>CSE</w:t>
            </w:r>
            <w:r w:rsidR="00583950">
              <w:rPr>
                <w:rFonts w:ascii="Times New Roman" w:eastAsia="Calibri" w:hAnsi="Times New Roman" w:cs="Times New Roman"/>
              </w:rPr>
              <w:t>4</w:t>
            </w:r>
            <w:r w:rsidR="00C16C5A">
              <w:rPr>
                <w:rFonts w:ascii="Times New Roman" w:eastAsia="Calibri" w:hAnsi="Times New Roman" w:cs="Times New Roman"/>
              </w:rPr>
              <w:t>4</w:t>
            </w:r>
            <w:r w:rsidR="00583950">
              <w:rPr>
                <w:rFonts w:ascii="Times New Roman" w:eastAsia="Calibri" w:hAnsi="Times New Roman" w:cs="Times New Roman"/>
              </w:rPr>
              <w:t>16</w:t>
            </w:r>
          </w:p>
          <w:p w14:paraId="177F8B8A" w14:textId="77777777" w:rsidR="00583950" w:rsidRPr="005216F7" w:rsidRDefault="00583950" w:rsidP="00583950">
            <w:pPr>
              <w:spacing w:line="264" w:lineRule="exact"/>
              <w:ind w:left="504" w:right="-20"/>
              <w:rPr>
                <w:rFonts w:ascii="Times New Roman" w:eastAsia="Calibri" w:hAnsi="Times New Roman" w:cs="Times New Roman"/>
              </w:rPr>
            </w:pPr>
          </w:p>
        </w:tc>
        <w:tc>
          <w:tcPr>
            <w:tcW w:w="6532" w:type="dxa"/>
            <w:tcBorders>
              <w:top w:val="single" w:sz="4" w:space="0" w:color="231F20"/>
              <w:left w:val="single" w:sz="4" w:space="0" w:color="231F20"/>
              <w:bottom w:val="single" w:sz="4" w:space="0" w:color="231F20"/>
              <w:right w:val="single" w:sz="4" w:space="0" w:color="231F20"/>
            </w:tcBorders>
          </w:tcPr>
          <w:p w14:paraId="1318DD6D" w14:textId="77777777" w:rsidR="00583950" w:rsidRPr="005216F7" w:rsidRDefault="00583950" w:rsidP="00583950">
            <w:pPr>
              <w:spacing w:line="264" w:lineRule="exact"/>
              <w:ind w:left="504" w:right="-20"/>
              <w:rPr>
                <w:rFonts w:ascii="Times New Roman" w:eastAsia="Calibri" w:hAnsi="Times New Roman" w:cs="Times New Roman"/>
              </w:rPr>
            </w:pPr>
            <w:r>
              <w:rPr>
                <w:rFonts w:ascii="Times New Roman" w:hAnsi="Times New Roman" w:cs="Times New Roman"/>
              </w:rPr>
              <w:t>Data Communication Lab</w:t>
            </w:r>
          </w:p>
        </w:tc>
        <w:tc>
          <w:tcPr>
            <w:tcW w:w="1544" w:type="dxa"/>
            <w:tcBorders>
              <w:top w:val="single" w:sz="4" w:space="0" w:color="231F20"/>
              <w:left w:val="single" w:sz="4" w:space="0" w:color="231F20"/>
              <w:bottom w:val="single" w:sz="4" w:space="0" w:color="231F20"/>
              <w:right w:val="single" w:sz="4" w:space="0" w:color="231F20"/>
            </w:tcBorders>
          </w:tcPr>
          <w:p w14:paraId="3BF367D7" w14:textId="77777777" w:rsidR="00583950" w:rsidRPr="005216F7" w:rsidRDefault="00583950" w:rsidP="00583950">
            <w:pPr>
              <w:spacing w:line="224" w:lineRule="exact"/>
              <w:ind w:left="672" w:right="652"/>
              <w:jc w:val="center"/>
              <w:rPr>
                <w:rFonts w:ascii="Times New Roman" w:eastAsia="Calibri" w:hAnsi="Times New Roman" w:cs="Times New Roman"/>
              </w:rPr>
            </w:pPr>
            <w:r>
              <w:rPr>
                <w:rFonts w:ascii="Times New Roman" w:eastAsia="Calibri" w:hAnsi="Times New Roman" w:cs="Times New Roman"/>
                <w:color w:val="231F20"/>
                <w:position w:val="1"/>
              </w:rPr>
              <w:t>1</w:t>
            </w:r>
          </w:p>
        </w:tc>
      </w:tr>
      <w:tr w:rsidR="00583950" w:rsidRPr="005216F7" w14:paraId="2F80F4A8" w14:textId="77777777" w:rsidTr="00583950">
        <w:trPr>
          <w:trHeight w:hRule="exact" w:val="375"/>
        </w:trPr>
        <w:tc>
          <w:tcPr>
            <w:tcW w:w="2138" w:type="dxa"/>
            <w:tcBorders>
              <w:top w:val="single" w:sz="4" w:space="0" w:color="231F20"/>
              <w:left w:val="single" w:sz="4" w:space="0" w:color="231F20"/>
              <w:bottom w:val="single" w:sz="4" w:space="0" w:color="231F20"/>
              <w:right w:val="single" w:sz="4" w:space="0" w:color="231F20"/>
            </w:tcBorders>
          </w:tcPr>
          <w:p w14:paraId="498C2E11" w14:textId="77777777" w:rsidR="00583950" w:rsidRDefault="00773261" w:rsidP="00583950">
            <w:pPr>
              <w:spacing w:line="264" w:lineRule="exact"/>
              <w:ind w:left="504" w:right="-20"/>
              <w:rPr>
                <w:rFonts w:ascii="Times New Roman" w:eastAsia="Calibri" w:hAnsi="Times New Roman" w:cs="Times New Roman"/>
              </w:rPr>
            </w:pPr>
            <w:r>
              <w:rPr>
                <w:rFonts w:ascii="Times New Roman" w:eastAsia="Calibri" w:hAnsi="Times New Roman" w:cs="Times New Roman"/>
              </w:rPr>
              <w:t>CSE</w:t>
            </w:r>
            <w:r w:rsidR="00583950">
              <w:rPr>
                <w:rFonts w:ascii="Times New Roman" w:eastAsia="Calibri" w:hAnsi="Times New Roman" w:cs="Times New Roman"/>
              </w:rPr>
              <w:t>4</w:t>
            </w:r>
            <w:r w:rsidR="00C16C5A">
              <w:rPr>
                <w:rFonts w:ascii="Times New Roman" w:eastAsia="Calibri" w:hAnsi="Times New Roman" w:cs="Times New Roman"/>
              </w:rPr>
              <w:t>4</w:t>
            </w:r>
            <w:r w:rsidR="00583950">
              <w:rPr>
                <w:rFonts w:ascii="Times New Roman" w:eastAsia="Calibri" w:hAnsi="Times New Roman" w:cs="Times New Roman"/>
              </w:rPr>
              <w:t>17</w:t>
            </w:r>
          </w:p>
          <w:p w14:paraId="21D020D0" w14:textId="77777777" w:rsidR="00583950" w:rsidRPr="005216F7" w:rsidRDefault="00583950" w:rsidP="00583950">
            <w:pPr>
              <w:spacing w:line="264" w:lineRule="exact"/>
              <w:ind w:left="504" w:right="-20"/>
              <w:rPr>
                <w:rFonts w:ascii="Times New Roman" w:eastAsia="Calibri" w:hAnsi="Times New Roman" w:cs="Times New Roman"/>
              </w:rPr>
            </w:pPr>
          </w:p>
        </w:tc>
        <w:tc>
          <w:tcPr>
            <w:tcW w:w="6532" w:type="dxa"/>
            <w:tcBorders>
              <w:top w:val="single" w:sz="4" w:space="0" w:color="231F20"/>
              <w:left w:val="single" w:sz="4" w:space="0" w:color="231F20"/>
              <w:bottom w:val="single" w:sz="4" w:space="0" w:color="231F20"/>
              <w:right w:val="single" w:sz="4" w:space="0" w:color="231F20"/>
            </w:tcBorders>
          </w:tcPr>
          <w:p w14:paraId="48878ED9" w14:textId="77777777" w:rsidR="00583950" w:rsidRPr="005216F7" w:rsidRDefault="00583950" w:rsidP="00583950">
            <w:pPr>
              <w:spacing w:line="264" w:lineRule="exact"/>
              <w:ind w:left="504" w:right="-20"/>
              <w:rPr>
                <w:rFonts w:ascii="Times New Roman" w:eastAsia="Calibri" w:hAnsi="Times New Roman" w:cs="Times New Roman"/>
              </w:rPr>
            </w:pPr>
            <w:r>
              <w:rPr>
                <w:rFonts w:ascii="Times New Roman" w:hAnsi="Times New Roman" w:cs="Times New Roman"/>
              </w:rPr>
              <w:t>Internet of Things</w:t>
            </w:r>
          </w:p>
        </w:tc>
        <w:tc>
          <w:tcPr>
            <w:tcW w:w="1544" w:type="dxa"/>
            <w:tcBorders>
              <w:top w:val="single" w:sz="4" w:space="0" w:color="231F20"/>
              <w:left w:val="single" w:sz="4" w:space="0" w:color="231F20"/>
              <w:bottom w:val="single" w:sz="4" w:space="0" w:color="231F20"/>
              <w:right w:val="single" w:sz="4" w:space="0" w:color="231F20"/>
            </w:tcBorders>
          </w:tcPr>
          <w:p w14:paraId="137FF905" w14:textId="77777777" w:rsidR="00583950" w:rsidRPr="005216F7" w:rsidRDefault="00583950" w:rsidP="00583950">
            <w:pPr>
              <w:spacing w:line="224" w:lineRule="exact"/>
              <w:ind w:left="672" w:right="652"/>
              <w:jc w:val="center"/>
              <w:rPr>
                <w:rFonts w:ascii="Times New Roman" w:eastAsia="Calibri" w:hAnsi="Times New Roman" w:cs="Times New Roman"/>
              </w:rPr>
            </w:pPr>
            <w:r w:rsidRPr="005216F7">
              <w:rPr>
                <w:rFonts w:ascii="Times New Roman" w:eastAsia="Calibri" w:hAnsi="Times New Roman" w:cs="Times New Roman"/>
                <w:color w:val="231F20"/>
                <w:position w:val="1"/>
              </w:rPr>
              <w:t>3</w:t>
            </w:r>
          </w:p>
        </w:tc>
      </w:tr>
      <w:tr w:rsidR="00583950" w:rsidRPr="005216F7" w14:paraId="4292FC50" w14:textId="77777777" w:rsidTr="00583950">
        <w:trPr>
          <w:trHeight w:hRule="exact" w:val="375"/>
        </w:trPr>
        <w:tc>
          <w:tcPr>
            <w:tcW w:w="2138" w:type="dxa"/>
            <w:tcBorders>
              <w:top w:val="single" w:sz="4" w:space="0" w:color="231F20"/>
              <w:left w:val="single" w:sz="4" w:space="0" w:color="231F20"/>
              <w:bottom w:val="single" w:sz="4" w:space="0" w:color="231F20"/>
              <w:right w:val="single" w:sz="4" w:space="0" w:color="231F20"/>
            </w:tcBorders>
          </w:tcPr>
          <w:p w14:paraId="0136A195" w14:textId="77777777" w:rsidR="00583950" w:rsidRPr="005216F7" w:rsidRDefault="00773261" w:rsidP="00583950">
            <w:pPr>
              <w:spacing w:line="264" w:lineRule="exact"/>
              <w:ind w:left="504" w:right="-20"/>
              <w:rPr>
                <w:rFonts w:ascii="Times New Roman" w:eastAsia="Calibri" w:hAnsi="Times New Roman" w:cs="Times New Roman"/>
              </w:rPr>
            </w:pPr>
            <w:r>
              <w:rPr>
                <w:rFonts w:ascii="Times New Roman" w:eastAsia="Calibri" w:hAnsi="Times New Roman" w:cs="Times New Roman"/>
              </w:rPr>
              <w:t>CSE</w:t>
            </w:r>
            <w:r w:rsidR="00583950">
              <w:rPr>
                <w:rFonts w:ascii="Times New Roman" w:eastAsia="Calibri" w:hAnsi="Times New Roman" w:cs="Times New Roman"/>
              </w:rPr>
              <w:t>4</w:t>
            </w:r>
            <w:r w:rsidR="00C16C5A">
              <w:rPr>
                <w:rFonts w:ascii="Times New Roman" w:eastAsia="Calibri" w:hAnsi="Times New Roman" w:cs="Times New Roman"/>
              </w:rPr>
              <w:t>4</w:t>
            </w:r>
            <w:r w:rsidR="00583950">
              <w:rPr>
                <w:rFonts w:ascii="Times New Roman" w:eastAsia="Calibri" w:hAnsi="Times New Roman" w:cs="Times New Roman"/>
              </w:rPr>
              <w:t>18</w:t>
            </w:r>
          </w:p>
        </w:tc>
        <w:tc>
          <w:tcPr>
            <w:tcW w:w="6532" w:type="dxa"/>
            <w:tcBorders>
              <w:top w:val="single" w:sz="4" w:space="0" w:color="231F20"/>
              <w:left w:val="single" w:sz="4" w:space="0" w:color="231F20"/>
              <w:bottom w:val="single" w:sz="4" w:space="0" w:color="231F20"/>
              <w:right w:val="single" w:sz="4" w:space="0" w:color="231F20"/>
            </w:tcBorders>
          </w:tcPr>
          <w:p w14:paraId="27E18EB9" w14:textId="77777777" w:rsidR="00583950" w:rsidRPr="005216F7" w:rsidRDefault="00583950" w:rsidP="00583950">
            <w:pPr>
              <w:spacing w:line="264" w:lineRule="exact"/>
              <w:ind w:left="504" w:right="-20"/>
              <w:rPr>
                <w:rFonts w:ascii="Times New Roman" w:eastAsia="Calibri" w:hAnsi="Times New Roman" w:cs="Times New Roman"/>
              </w:rPr>
            </w:pPr>
            <w:r>
              <w:rPr>
                <w:rFonts w:ascii="Times New Roman" w:hAnsi="Times New Roman" w:cs="Times New Roman"/>
              </w:rPr>
              <w:t>Internet of Things Lab</w:t>
            </w:r>
          </w:p>
        </w:tc>
        <w:tc>
          <w:tcPr>
            <w:tcW w:w="1544" w:type="dxa"/>
            <w:tcBorders>
              <w:top w:val="single" w:sz="4" w:space="0" w:color="231F20"/>
              <w:left w:val="single" w:sz="4" w:space="0" w:color="231F20"/>
              <w:bottom w:val="single" w:sz="4" w:space="0" w:color="231F20"/>
              <w:right w:val="single" w:sz="4" w:space="0" w:color="231F20"/>
            </w:tcBorders>
          </w:tcPr>
          <w:p w14:paraId="132D0E87" w14:textId="77777777" w:rsidR="00583950" w:rsidRPr="005216F7" w:rsidRDefault="00583950" w:rsidP="00583950">
            <w:pPr>
              <w:spacing w:line="224" w:lineRule="exact"/>
              <w:ind w:left="672" w:right="652"/>
              <w:jc w:val="center"/>
              <w:rPr>
                <w:rFonts w:ascii="Times New Roman" w:eastAsia="Calibri" w:hAnsi="Times New Roman" w:cs="Times New Roman"/>
              </w:rPr>
            </w:pPr>
            <w:r w:rsidRPr="005216F7">
              <w:rPr>
                <w:rFonts w:ascii="Times New Roman" w:eastAsia="Calibri" w:hAnsi="Times New Roman" w:cs="Times New Roman"/>
                <w:color w:val="231F20"/>
                <w:position w:val="1"/>
              </w:rPr>
              <w:t>1</w:t>
            </w:r>
          </w:p>
        </w:tc>
      </w:tr>
      <w:tr w:rsidR="00583950" w:rsidRPr="005216F7" w14:paraId="4DA39865" w14:textId="77777777" w:rsidTr="00583950">
        <w:trPr>
          <w:trHeight w:hRule="exact" w:val="375"/>
        </w:trPr>
        <w:tc>
          <w:tcPr>
            <w:tcW w:w="2138" w:type="dxa"/>
            <w:tcBorders>
              <w:top w:val="single" w:sz="4" w:space="0" w:color="231F20"/>
              <w:left w:val="single" w:sz="4" w:space="0" w:color="231F20"/>
              <w:bottom w:val="single" w:sz="4" w:space="0" w:color="231F20"/>
              <w:right w:val="single" w:sz="4" w:space="0" w:color="231F20"/>
            </w:tcBorders>
          </w:tcPr>
          <w:p w14:paraId="1BE67227" w14:textId="77777777" w:rsidR="00583950" w:rsidRPr="005216F7" w:rsidRDefault="00773261" w:rsidP="00583950">
            <w:pPr>
              <w:spacing w:line="264" w:lineRule="exact"/>
              <w:ind w:left="504" w:right="-20"/>
              <w:rPr>
                <w:rFonts w:ascii="Times New Roman" w:eastAsia="Calibri" w:hAnsi="Times New Roman" w:cs="Times New Roman"/>
              </w:rPr>
            </w:pPr>
            <w:r>
              <w:rPr>
                <w:rFonts w:ascii="Times New Roman" w:eastAsia="Calibri" w:hAnsi="Times New Roman" w:cs="Times New Roman"/>
              </w:rPr>
              <w:t>CSE</w:t>
            </w:r>
            <w:r w:rsidR="00583950">
              <w:rPr>
                <w:rFonts w:ascii="Times New Roman" w:eastAsia="Calibri" w:hAnsi="Times New Roman" w:cs="Times New Roman"/>
              </w:rPr>
              <w:t>4</w:t>
            </w:r>
            <w:r w:rsidR="00C16C5A">
              <w:rPr>
                <w:rFonts w:ascii="Times New Roman" w:eastAsia="Calibri" w:hAnsi="Times New Roman" w:cs="Times New Roman"/>
              </w:rPr>
              <w:t>4</w:t>
            </w:r>
            <w:r w:rsidR="00583950">
              <w:rPr>
                <w:rFonts w:ascii="Times New Roman" w:eastAsia="Calibri" w:hAnsi="Times New Roman" w:cs="Times New Roman"/>
              </w:rPr>
              <w:t>19</w:t>
            </w:r>
          </w:p>
        </w:tc>
        <w:tc>
          <w:tcPr>
            <w:tcW w:w="6532" w:type="dxa"/>
            <w:tcBorders>
              <w:top w:val="single" w:sz="4" w:space="0" w:color="231F20"/>
              <w:left w:val="single" w:sz="4" w:space="0" w:color="231F20"/>
              <w:bottom w:val="single" w:sz="4" w:space="0" w:color="231F20"/>
              <w:right w:val="single" w:sz="4" w:space="0" w:color="231F20"/>
            </w:tcBorders>
          </w:tcPr>
          <w:p w14:paraId="72B5FF4F" w14:textId="77777777" w:rsidR="00583950" w:rsidRPr="005216F7" w:rsidRDefault="00583950" w:rsidP="00583950">
            <w:pPr>
              <w:spacing w:line="264" w:lineRule="exact"/>
              <w:ind w:left="504" w:right="-20"/>
              <w:rPr>
                <w:rFonts w:ascii="Times New Roman" w:eastAsia="Calibri" w:hAnsi="Times New Roman" w:cs="Times New Roman"/>
              </w:rPr>
            </w:pPr>
            <w:r>
              <w:rPr>
                <w:rFonts w:ascii="Times New Roman" w:hAnsi="Times New Roman" w:cs="Times New Roman"/>
              </w:rPr>
              <w:t>Network</w:t>
            </w:r>
            <w:r w:rsidRPr="00C677A6">
              <w:rPr>
                <w:rFonts w:ascii="Times New Roman" w:hAnsi="Times New Roman" w:cs="Times New Roman"/>
              </w:rPr>
              <w:t xml:space="preserve"> Security</w:t>
            </w:r>
          </w:p>
        </w:tc>
        <w:tc>
          <w:tcPr>
            <w:tcW w:w="1544" w:type="dxa"/>
            <w:tcBorders>
              <w:top w:val="single" w:sz="4" w:space="0" w:color="231F20"/>
              <w:left w:val="single" w:sz="4" w:space="0" w:color="231F20"/>
              <w:bottom w:val="single" w:sz="4" w:space="0" w:color="231F20"/>
              <w:right w:val="single" w:sz="4" w:space="0" w:color="231F20"/>
            </w:tcBorders>
          </w:tcPr>
          <w:p w14:paraId="4B105BEE" w14:textId="77777777" w:rsidR="00583950" w:rsidRPr="005216F7" w:rsidRDefault="00583950" w:rsidP="00583950">
            <w:pPr>
              <w:spacing w:line="224" w:lineRule="exact"/>
              <w:ind w:left="672" w:right="652"/>
              <w:jc w:val="center"/>
              <w:rPr>
                <w:rFonts w:ascii="Times New Roman" w:eastAsia="Calibri" w:hAnsi="Times New Roman" w:cs="Times New Roman"/>
              </w:rPr>
            </w:pPr>
            <w:r w:rsidRPr="005216F7">
              <w:rPr>
                <w:rFonts w:ascii="Times New Roman" w:eastAsia="Calibri" w:hAnsi="Times New Roman" w:cs="Times New Roman"/>
                <w:color w:val="231F20"/>
                <w:position w:val="1"/>
              </w:rPr>
              <w:t>3</w:t>
            </w:r>
          </w:p>
        </w:tc>
      </w:tr>
      <w:tr w:rsidR="00583950" w:rsidRPr="005216F7" w14:paraId="5DFCC0A7" w14:textId="77777777" w:rsidTr="00583950">
        <w:trPr>
          <w:trHeight w:hRule="exact" w:val="375"/>
        </w:trPr>
        <w:tc>
          <w:tcPr>
            <w:tcW w:w="2138" w:type="dxa"/>
            <w:tcBorders>
              <w:top w:val="single" w:sz="4" w:space="0" w:color="231F20"/>
              <w:left w:val="single" w:sz="4" w:space="0" w:color="231F20"/>
              <w:bottom w:val="single" w:sz="4" w:space="0" w:color="231F20"/>
              <w:right w:val="single" w:sz="4" w:space="0" w:color="231F20"/>
            </w:tcBorders>
          </w:tcPr>
          <w:p w14:paraId="181A39DA" w14:textId="77777777" w:rsidR="00583950" w:rsidRPr="005216F7" w:rsidRDefault="00583950" w:rsidP="00773261">
            <w:pPr>
              <w:spacing w:line="264" w:lineRule="exact"/>
              <w:ind w:left="504" w:right="-20"/>
              <w:rPr>
                <w:rFonts w:ascii="Times New Roman" w:eastAsia="Calibri" w:hAnsi="Times New Roman" w:cs="Times New Roman"/>
              </w:rPr>
            </w:pPr>
            <w:r>
              <w:rPr>
                <w:rFonts w:ascii="Times New Roman" w:eastAsia="Calibri" w:hAnsi="Times New Roman" w:cs="Times New Roman"/>
              </w:rPr>
              <w:t>CSE4</w:t>
            </w:r>
            <w:r w:rsidR="00C16C5A">
              <w:rPr>
                <w:rFonts w:ascii="Times New Roman" w:eastAsia="Calibri" w:hAnsi="Times New Roman" w:cs="Times New Roman"/>
              </w:rPr>
              <w:t>4</w:t>
            </w:r>
            <w:r>
              <w:rPr>
                <w:rFonts w:ascii="Times New Roman" w:eastAsia="Calibri" w:hAnsi="Times New Roman" w:cs="Times New Roman"/>
              </w:rPr>
              <w:t>20</w:t>
            </w:r>
          </w:p>
        </w:tc>
        <w:tc>
          <w:tcPr>
            <w:tcW w:w="6532" w:type="dxa"/>
            <w:tcBorders>
              <w:top w:val="single" w:sz="4" w:space="0" w:color="231F20"/>
              <w:left w:val="single" w:sz="4" w:space="0" w:color="231F20"/>
              <w:bottom w:val="single" w:sz="4" w:space="0" w:color="231F20"/>
              <w:right w:val="single" w:sz="4" w:space="0" w:color="231F20"/>
            </w:tcBorders>
          </w:tcPr>
          <w:p w14:paraId="412A2DE5" w14:textId="77777777" w:rsidR="00583950" w:rsidRPr="005216F7" w:rsidRDefault="00583950" w:rsidP="00583950">
            <w:pPr>
              <w:spacing w:line="264" w:lineRule="exact"/>
              <w:ind w:left="504" w:right="-20"/>
              <w:rPr>
                <w:rFonts w:ascii="Times New Roman" w:eastAsia="Calibri" w:hAnsi="Times New Roman" w:cs="Times New Roman"/>
              </w:rPr>
            </w:pPr>
            <w:r w:rsidRPr="006D3740">
              <w:rPr>
                <w:rFonts w:ascii="Times New Roman" w:hAnsi="Times New Roman" w:cs="Times New Roman"/>
              </w:rPr>
              <w:t>Network Security</w:t>
            </w:r>
            <w:r>
              <w:rPr>
                <w:rFonts w:ascii="Times New Roman" w:hAnsi="Times New Roman" w:cs="Times New Roman"/>
              </w:rPr>
              <w:t xml:space="preserve"> Lab</w:t>
            </w:r>
          </w:p>
        </w:tc>
        <w:tc>
          <w:tcPr>
            <w:tcW w:w="1544" w:type="dxa"/>
            <w:tcBorders>
              <w:top w:val="single" w:sz="4" w:space="0" w:color="231F20"/>
              <w:left w:val="single" w:sz="4" w:space="0" w:color="231F20"/>
              <w:bottom w:val="single" w:sz="4" w:space="0" w:color="231F20"/>
              <w:right w:val="single" w:sz="4" w:space="0" w:color="231F20"/>
            </w:tcBorders>
          </w:tcPr>
          <w:p w14:paraId="0A2F91E5" w14:textId="77777777" w:rsidR="00583950" w:rsidRPr="005216F7" w:rsidRDefault="00583950" w:rsidP="00583950">
            <w:pPr>
              <w:spacing w:line="224" w:lineRule="exact"/>
              <w:ind w:left="672" w:right="652"/>
              <w:jc w:val="center"/>
              <w:rPr>
                <w:rFonts w:ascii="Times New Roman" w:eastAsia="Calibri" w:hAnsi="Times New Roman" w:cs="Times New Roman"/>
              </w:rPr>
            </w:pPr>
            <w:r w:rsidRPr="005216F7">
              <w:rPr>
                <w:rFonts w:ascii="Times New Roman" w:eastAsia="Calibri" w:hAnsi="Times New Roman" w:cs="Times New Roman"/>
                <w:color w:val="231F20"/>
                <w:position w:val="1"/>
              </w:rPr>
              <w:t>1</w:t>
            </w:r>
          </w:p>
        </w:tc>
      </w:tr>
      <w:tr w:rsidR="00583950" w:rsidRPr="005216F7" w14:paraId="47A56A1A" w14:textId="77777777" w:rsidTr="00583950">
        <w:trPr>
          <w:trHeight w:hRule="exact" w:val="375"/>
        </w:trPr>
        <w:tc>
          <w:tcPr>
            <w:tcW w:w="2138" w:type="dxa"/>
            <w:tcBorders>
              <w:top w:val="single" w:sz="4" w:space="0" w:color="231F20"/>
              <w:left w:val="single" w:sz="4" w:space="0" w:color="231F20"/>
              <w:bottom w:val="single" w:sz="4" w:space="0" w:color="231F20"/>
              <w:right w:val="single" w:sz="4" w:space="0" w:color="231F20"/>
            </w:tcBorders>
          </w:tcPr>
          <w:p w14:paraId="4477A4EE" w14:textId="77777777" w:rsidR="00583950" w:rsidRPr="005216F7" w:rsidRDefault="00583950" w:rsidP="00773261">
            <w:pPr>
              <w:spacing w:line="264" w:lineRule="exact"/>
              <w:ind w:left="504" w:right="-20"/>
              <w:rPr>
                <w:rFonts w:ascii="Times New Roman" w:eastAsia="Calibri" w:hAnsi="Times New Roman" w:cs="Times New Roman"/>
              </w:rPr>
            </w:pPr>
            <w:r>
              <w:rPr>
                <w:rFonts w:ascii="Times New Roman" w:eastAsia="Calibri" w:hAnsi="Times New Roman" w:cs="Times New Roman"/>
              </w:rPr>
              <w:t>CSE4</w:t>
            </w:r>
            <w:r w:rsidR="00C16C5A">
              <w:rPr>
                <w:rFonts w:ascii="Times New Roman" w:eastAsia="Calibri" w:hAnsi="Times New Roman" w:cs="Times New Roman"/>
              </w:rPr>
              <w:t>4</w:t>
            </w:r>
            <w:r>
              <w:rPr>
                <w:rFonts w:ascii="Times New Roman" w:eastAsia="Calibri" w:hAnsi="Times New Roman" w:cs="Times New Roman"/>
              </w:rPr>
              <w:t>21</w:t>
            </w:r>
          </w:p>
        </w:tc>
        <w:tc>
          <w:tcPr>
            <w:tcW w:w="6532" w:type="dxa"/>
            <w:tcBorders>
              <w:top w:val="single" w:sz="4" w:space="0" w:color="231F20"/>
              <w:left w:val="single" w:sz="4" w:space="0" w:color="231F20"/>
              <w:bottom w:val="single" w:sz="4" w:space="0" w:color="231F20"/>
              <w:right w:val="single" w:sz="4" w:space="0" w:color="231F20"/>
            </w:tcBorders>
          </w:tcPr>
          <w:p w14:paraId="3CFF0545" w14:textId="77777777" w:rsidR="00583950" w:rsidRPr="005216F7" w:rsidRDefault="00583950" w:rsidP="00583950">
            <w:pPr>
              <w:spacing w:line="264" w:lineRule="exact"/>
              <w:ind w:left="504" w:right="-20"/>
              <w:rPr>
                <w:rFonts w:ascii="Times New Roman" w:eastAsia="Calibri" w:hAnsi="Times New Roman" w:cs="Times New Roman"/>
              </w:rPr>
            </w:pPr>
            <w:r w:rsidRPr="00C677A6">
              <w:rPr>
                <w:rFonts w:ascii="Times New Roman" w:hAnsi="Times New Roman" w:cs="Times New Roman"/>
              </w:rPr>
              <w:t>Wireless and Cellular Communication</w:t>
            </w:r>
          </w:p>
        </w:tc>
        <w:tc>
          <w:tcPr>
            <w:tcW w:w="1544" w:type="dxa"/>
            <w:tcBorders>
              <w:top w:val="single" w:sz="4" w:space="0" w:color="231F20"/>
              <w:left w:val="single" w:sz="4" w:space="0" w:color="231F20"/>
              <w:bottom w:val="single" w:sz="4" w:space="0" w:color="231F20"/>
              <w:right w:val="single" w:sz="4" w:space="0" w:color="231F20"/>
            </w:tcBorders>
          </w:tcPr>
          <w:p w14:paraId="1E79F47F" w14:textId="77777777" w:rsidR="00583950" w:rsidRPr="005216F7" w:rsidRDefault="00583950" w:rsidP="00583950">
            <w:pPr>
              <w:spacing w:line="224" w:lineRule="exact"/>
              <w:ind w:left="672" w:right="652"/>
              <w:jc w:val="center"/>
              <w:rPr>
                <w:rFonts w:ascii="Times New Roman" w:eastAsia="Calibri" w:hAnsi="Times New Roman" w:cs="Times New Roman"/>
              </w:rPr>
            </w:pPr>
            <w:r w:rsidRPr="005216F7">
              <w:rPr>
                <w:rFonts w:ascii="Times New Roman" w:eastAsia="Calibri" w:hAnsi="Times New Roman" w:cs="Times New Roman"/>
                <w:color w:val="231F20"/>
                <w:position w:val="1"/>
              </w:rPr>
              <w:t>3</w:t>
            </w:r>
          </w:p>
        </w:tc>
      </w:tr>
      <w:tr w:rsidR="00583950" w:rsidRPr="005216F7" w14:paraId="41E55088" w14:textId="77777777" w:rsidTr="00583950">
        <w:trPr>
          <w:trHeight w:hRule="exact" w:val="375"/>
        </w:trPr>
        <w:tc>
          <w:tcPr>
            <w:tcW w:w="2138" w:type="dxa"/>
            <w:tcBorders>
              <w:top w:val="single" w:sz="4" w:space="0" w:color="231F20"/>
              <w:left w:val="single" w:sz="4" w:space="0" w:color="231F20"/>
              <w:bottom w:val="single" w:sz="4" w:space="0" w:color="231F20"/>
              <w:right w:val="single" w:sz="4" w:space="0" w:color="231F20"/>
            </w:tcBorders>
          </w:tcPr>
          <w:p w14:paraId="2FE4499A" w14:textId="77777777" w:rsidR="00583950" w:rsidRPr="005216F7" w:rsidRDefault="00583950" w:rsidP="00773261">
            <w:pPr>
              <w:spacing w:line="264" w:lineRule="exact"/>
              <w:ind w:left="504" w:right="-20"/>
              <w:rPr>
                <w:rFonts w:ascii="Times New Roman" w:eastAsia="Calibri" w:hAnsi="Times New Roman" w:cs="Times New Roman"/>
              </w:rPr>
            </w:pPr>
            <w:r>
              <w:rPr>
                <w:rFonts w:ascii="Times New Roman" w:eastAsia="Calibri" w:hAnsi="Times New Roman" w:cs="Times New Roman"/>
              </w:rPr>
              <w:t>CSE4</w:t>
            </w:r>
            <w:r w:rsidR="00C16C5A">
              <w:rPr>
                <w:rFonts w:ascii="Times New Roman" w:eastAsia="Calibri" w:hAnsi="Times New Roman" w:cs="Times New Roman"/>
              </w:rPr>
              <w:t>4</w:t>
            </w:r>
            <w:r>
              <w:rPr>
                <w:rFonts w:ascii="Times New Roman" w:eastAsia="Calibri" w:hAnsi="Times New Roman" w:cs="Times New Roman"/>
              </w:rPr>
              <w:t>23</w:t>
            </w:r>
          </w:p>
        </w:tc>
        <w:tc>
          <w:tcPr>
            <w:tcW w:w="6532" w:type="dxa"/>
            <w:tcBorders>
              <w:top w:val="single" w:sz="4" w:space="0" w:color="231F20"/>
              <w:left w:val="single" w:sz="4" w:space="0" w:color="231F20"/>
              <w:bottom w:val="single" w:sz="4" w:space="0" w:color="231F20"/>
              <w:right w:val="single" w:sz="4" w:space="0" w:color="231F20"/>
            </w:tcBorders>
          </w:tcPr>
          <w:p w14:paraId="63E870D6" w14:textId="77777777" w:rsidR="00583950" w:rsidRPr="005216F7" w:rsidRDefault="00583950" w:rsidP="00583950">
            <w:pPr>
              <w:spacing w:line="264" w:lineRule="exact"/>
              <w:ind w:left="504" w:right="-20"/>
              <w:rPr>
                <w:rFonts w:ascii="Times New Roman" w:eastAsia="Calibri" w:hAnsi="Times New Roman" w:cs="Times New Roman"/>
              </w:rPr>
            </w:pPr>
            <w:r>
              <w:rPr>
                <w:rFonts w:ascii="Times New Roman" w:hAnsi="Times New Roman" w:cs="Times New Roman"/>
              </w:rPr>
              <w:t>Digital Signal Processing</w:t>
            </w:r>
          </w:p>
        </w:tc>
        <w:tc>
          <w:tcPr>
            <w:tcW w:w="1544" w:type="dxa"/>
            <w:tcBorders>
              <w:top w:val="single" w:sz="4" w:space="0" w:color="231F20"/>
              <w:left w:val="single" w:sz="4" w:space="0" w:color="231F20"/>
              <w:bottom w:val="single" w:sz="4" w:space="0" w:color="231F20"/>
              <w:right w:val="single" w:sz="4" w:space="0" w:color="231F20"/>
            </w:tcBorders>
          </w:tcPr>
          <w:p w14:paraId="673D9E0D" w14:textId="77777777" w:rsidR="00583950" w:rsidRPr="005216F7" w:rsidRDefault="00583950" w:rsidP="00583950">
            <w:pPr>
              <w:spacing w:line="224" w:lineRule="exact"/>
              <w:ind w:left="672" w:right="652"/>
              <w:jc w:val="center"/>
              <w:rPr>
                <w:rFonts w:ascii="Times New Roman" w:eastAsia="Calibri" w:hAnsi="Times New Roman" w:cs="Times New Roman"/>
              </w:rPr>
            </w:pPr>
            <w:r>
              <w:rPr>
                <w:rFonts w:ascii="Times New Roman" w:eastAsia="Calibri" w:hAnsi="Times New Roman" w:cs="Times New Roman"/>
                <w:color w:val="231F20"/>
                <w:position w:val="1"/>
              </w:rPr>
              <w:t>3</w:t>
            </w:r>
          </w:p>
        </w:tc>
      </w:tr>
      <w:tr w:rsidR="00583950" w:rsidRPr="005216F7" w14:paraId="191B09DC" w14:textId="77777777" w:rsidTr="00583950">
        <w:trPr>
          <w:trHeight w:hRule="exact" w:val="375"/>
        </w:trPr>
        <w:tc>
          <w:tcPr>
            <w:tcW w:w="2138" w:type="dxa"/>
            <w:tcBorders>
              <w:top w:val="single" w:sz="4" w:space="0" w:color="231F20"/>
              <w:left w:val="single" w:sz="4" w:space="0" w:color="231F20"/>
              <w:bottom w:val="single" w:sz="4" w:space="0" w:color="231F20"/>
              <w:right w:val="single" w:sz="4" w:space="0" w:color="231F20"/>
            </w:tcBorders>
          </w:tcPr>
          <w:p w14:paraId="154F5C42" w14:textId="77777777" w:rsidR="00583950" w:rsidRPr="005216F7" w:rsidRDefault="00583950" w:rsidP="00773261">
            <w:pPr>
              <w:spacing w:line="264" w:lineRule="exact"/>
              <w:ind w:left="504" w:right="-20"/>
              <w:rPr>
                <w:rFonts w:ascii="Times New Roman" w:eastAsia="Calibri" w:hAnsi="Times New Roman" w:cs="Times New Roman"/>
              </w:rPr>
            </w:pPr>
            <w:r>
              <w:rPr>
                <w:rFonts w:ascii="Times New Roman" w:eastAsia="Calibri" w:hAnsi="Times New Roman" w:cs="Times New Roman"/>
              </w:rPr>
              <w:t>CSE4</w:t>
            </w:r>
            <w:r w:rsidR="00C16C5A">
              <w:rPr>
                <w:rFonts w:ascii="Times New Roman" w:eastAsia="Calibri" w:hAnsi="Times New Roman" w:cs="Times New Roman"/>
              </w:rPr>
              <w:t>4</w:t>
            </w:r>
            <w:r>
              <w:rPr>
                <w:rFonts w:ascii="Times New Roman" w:eastAsia="Calibri" w:hAnsi="Times New Roman" w:cs="Times New Roman"/>
              </w:rPr>
              <w:t>25</w:t>
            </w:r>
          </w:p>
        </w:tc>
        <w:tc>
          <w:tcPr>
            <w:tcW w:w="6532" w:type="dxa"/>
            <w:tcBorders>
              <w:top w:val="single" w:sz="4" w:space="0" w:color="231F20"/>
              <w:left w:val="single" w:sz="4" w:space="0" w:color="231F20"/>
              <w:bottom w:val="single" w:sz="4" w:space="0" w:color="231F20"/>
              <w:right w:val="single" w:sz="4" w:space="0" w:color="231F20"/>
            </w:tcBorders>
          </w:tcPr>
          <w:p w14:paraId="20930434" w14:textId="77777777" w:rsidR="00583950" w:rsidRPr="005216F7" w:rsidRDefault="00583950" w:rsidP="00583950">
            <w:pPr>
              <w:spacing w:line="264" w:lineRule="exact"/>
              <w:ind w:left="504" w:right="-20"/>
              <w:rPr>
                <w:rFonts w:ascii="Times New Roman" w:eastAsia="Calibri" w:hAnsi="Times New Roman" w:cs="Times New Roman"/>
              </w:rPr>
            </w:pPr>
            <w:r w:rsidRPr="00C677A6">
              <w:rPr>
                <w:rFonts w:ascii="Times New Roman" w:hAnsi="Times New Roman" w:cs="Times New Roman"/>
              </w:rPr>
              <w:t>Advanced Network Services and Management</w:t>
            </w:r>
          </w:p>
        </w:tc>
        <w:tc>
          <w:tcPr>
            <w:tcW w:w="1544" w:type="dxa"/>
            <w:tcBorders>
              <w:top w:val="single" w:sz="4" w:space="0" w:color="231F20"/>
              <w:left w:val="single" w:sz="4" w:space="0" w:color="231F20"/>
              <w:bottom w:val="single" w:sz="4" w:space="0" w:color="231F20"/>
              <w:right w:val="single" w:sz="4" w:space="0" w:color="231F20"/>
            </w:tcBorders>
          </w:tcPr>
          <w:p w14:paraId="43150985" w14:textId="77777777" w:rsidR="00583950" w:rsidRPr="005216F7" w:rsidRDefault="00583950" w:rsidP="00583950">
            <w:pPr>
              <w:spacing w:line="224" w:lineRule="exact"/>
              <w:ind w:left="672" w:right="652"/>
              <w:jc w:val="center"/>
              <w:rPr>
                <w:rFonts w:ascii="Times New Roman" w:eastAsia="Calibri" w:hAnsi="Times New Roman" w:cs="Times New Roman"/>
              </w:rPr>
            </w:pPr>
            <w:r w:rsidRPr="005216F7">
              <w:rPr>
                <w:rFonts w:ascii="Times New Roman" w:eastAsia="Calibri" w:hAnsi="Times New Roman" w:cs="Times New Roman"/>
                <w:color w:val="231F20"/>
                <w:position w:val="1"/>
              </w:rPr>
              <w:t>3</w:t>
            </w:r>
          </w:p>
        </w:tc>
      </w:tr>
      <w:tr w:rsidR="00583950" w:rsidRPr="005216F7" w14:paraId="5710201E" w14:textId="77777777" w:rsidTr="00583950">
        <w:trPr>
          <w:trHeight w:hRule="exact" w:val="375"/>
        </w:trPr>
        <w:tc>
          <w:tcPr>
            <w:tcW w:w="2138" w:type="dxa"/>
            <w:tcBorders>
              <w:top w:val="single" w:sz="4" w:space="0" w:color="231F20"/>
              <w:left w:val="single" w:sz="4" w:space="0" w:color="231F20"/>
              <w:bottom w:val="single" w:sz="4" w:space="0" w:color="231F20"/>
              <w:right w:val="single" w:sz="4" w:space="0" w:color="231F20"/>
            </w:tcBorders>
          </w:tcPr>
          <w:p w14:paraId="3D560EE5" w14:textId="77777777" w:rsidR="00583950" w:rsidRPr="005216F7" w:rsidRDefault="00583950" w:rsidP="00773261">
            <w:pPr>
              <w:spacing w:line="264" w:lineRule="exact"/>
              <w:ind w:left="504" w:right="-20"/>
              <w:rPr>
                <w:rFonts w:ascii="Times New Roman" w:eastAsia="Calibri" w:hAnsi="Times New Roman" w:cs="Times New Roman"/>
                <w:color w:val="231F20"/>
                <w:position w:val="1"/>
              </w:rPr>
            </w:pPr>
            <w:r>
              <w:rPr>
                <w:rFonts w:ascii="Times New Roman" w:eastAsia="Calibri" w:hAnsi="Times New Roman" w:cs="Times New Roman"/>
                <w:color w:val="231F20"/>
                <w:position w:val="1"/>
              </w:rPr>
              <w:t>CSE4</w:t>
            </w:r>
            <w:r w:rsidR="00C16C5A">
              <w:rPr>
                <w:rFonts w:ascii="Times New Roman" w:eastAsia="Calibri" w:hAnsi="Times New Roman" w:cs="Times New Roman"/>
                <w:color w:val="231F20"/>
                <w:position w:val="1"/>
              </w:rPr>
              <w:t>4</w:t>
            </w:r>
            <w:r>
              <w:rPr>
                <w:rFonts w:ascii="Times New Roman" w:eastAsia="Calibri" w:hAnsi="Times New Roman" w:cs="Times New Roman"/>
                <w:color w:val="231F20"/>
                <w:position w:val="1"/>
              </w:rPr>
              <w:t>27</w:t>
            </w:r>
          </w:p>
        </w:tc>
        <w:tc>
          <w:tcPr>
            <w:tcW w:w="6532" w:type="dxa"/>
            <w:tcBorders>
              <w:top w:val="single" w:sz="4" w:space="0" w:color="231F20"/>
              <w:left w:val="single" w:sz="4" w:space="0" w:color="231F20"/>
              <w:bottom w:val="single" w:sz="4" w:space="0" w:color="231F20"/>
              <w:right w:val="single" w:sz="4" w:space="0" w:color="231F20"/>
            </w:tcBorders>
          </w:tcPr>
          <w:p w14:paraId="29863618" w14:textId="77777777" w:rsidR="00583950" w:rsidRPr="005216F7" w:rsidRDefault="00583950" w:rsidP="00583950">
            <w:pPr>
              <w:spacing w:line="264" w:lineRule="exact"/>
              <w:ind w:left="504" w:right="-20"/>
              <w:rPr>
                <w:rFonts w:ascii="Times New Roman" w:eastAsia="Calibri" w:hAnsi="Times New Roman" w:cs="Times New Roman"/>
                <w:color w:val="231F20"/>
                <w:position w:val="1"/>
              </w:rPr>
            </w:pPr>
            <w:r>
              <w:rPr>
                <w:rFonts w:ascii="Times New Roman" w:hAnsi="Times New Roman" w:cs="Times New Roman"/>
              </w:rPr>
              <w:t>Topics of Current Interest</w:t>
            </w:r>
          </w:p>
        </w:tc>
        <w:tc>
          <w:tcPr>
            <w:tcW w:w="1544" w:type="dxa"/>
            <w:tcBorders>
              <w:top w:val="single" w:sz="4" w:space="0" w:color="231F20"/>
              <w:left w:val="single" w:sz="4" w:space="0" w:color="231F20"/>
              <w:bottom w:val="single" w:sz="4" w:space="0" w:color="231F20"/>
              <w:right w:val="single" w:sz="4" w:space="0" w:color="231F20"/>
            </w:tcBorders>
          </w:tcPr>
          <w:p w14:paraId="1CD5F476" w14:textId="77777777" w:rsidR="00583950" w:rsidRPr="005216F7" w:rsidRDefault="00583950" w:rsidP="00583950">
            <w:pPr>
              <w:spacing w:line="224" w:lineRule="exact"/>
              <w:ind w:left="672" w:right="652"/>
              <w:jc w:val="center"/>
              <w:rPr>
                <w:rFonts w:ascii="Times New Roman" w:eastAsia="Calibri" w:hAnsi="Times New Roman" w:cs="Times New Roman"/>
                <w:color w:val="231F20"/>
                <w:position w:val="1"/>
              </w:rPr>
            </w:pPr>
            <w:r>
              <w:rPr>
                <w:rFonts w:ascii="Times New Roman" w:eastAsia="Calibri" w:hAnsi="Times New Roman" w:cs="Times New Roman"/>
                <w:color w:val="231F20"/>
                <w:position w:val="1"/>
              </w:rPr>
              <w:t>3</w:t>
            </w:r>
          </w:p>
        </w:tc>
      </w:tr>
    </w:tbl>
    <w:p w14:paraId="20AD0328" w14:textId="77777777" w:rsidR="00583950" w:rsidRDefault="00583950" w:rsidP="00583950">
      <w:pPr>
        <w:spacing w:before="97" w:line="264" w:lineRule="exact"/>
        <w:ind w:right="-20"/>
        <w:rPr>
          <w:rFonts w:ascii="Times New Roman" w:eastAsia="Calibri" w:hAnsi="Times New Roman" w:cs="Times New Roman"/>
          <w:b/>
          <w:bCs/>
          <w:color w:val="231F20"/>
        </w:rPr>
      </w:pPr>
    </w:p>
    <w:p w14:paraId="285ECA5C" w14:textId="77777777" w:rsidR="00583950" w:rsidRPr="005216F7" w:rsidRDefault="00583950" w:rsidP="00583950">
      <w:pPr>
        <w:spacing w:before="97" w:line="264" w:lineRule="exact"/>
        <w:ind w:right="-20"/>
        <w:rPr>
          <w:rFonts w:ascii="Times New Roman" w:eastAsia="Calibri" w:hAnsi="Times New Roman" w:cs="Times New Roman"/>
        </w:rPr>
      </w:pPr>
      <w:r w:rsidRPr="005216F7">
        <w:rPr>
          <w:rFonts w:ascii="Times New Roman" w:eastAsia="Calibri" w:hAnsi="Times New Roman" w:cs="Times New Roman"/>
          <w:b/>
          <w:bCs/>
          <w:color w:val="231F20"/>
        </w:rPr>
        <w:t xml:space="preserve">III: </w:t>
      </w:r>
      <w:r>
        <w:rPr>
          <w:rFonts w:ascii="Times New Roman" w:eastAsia="Calibri" w:hAnsi="Times New Roman" w:cs="Times New Roman"/>
          <w:b/>
          <w:bCs/>
          <w:color w:val="231F20"/>
          <w:spacing w:val="-3"/>
        </w:rPr>
        <w:t>Security</w:t>
      </w:r>
      <w:r w:rsidRPr="005216F7">
        <w:rPr>
          <w:rFonts w:ascii="Times New Roman" w:eastAsia="Calibri" w:hAnsi="Times New Roman" w:cs="Times New Roman"/>
          <w:b/>
          <w:bCs/>
          <w:color w:val="231F20"/>
        </w:rPr>
        <w:t xml:space="preserve"> G</w:t>
      </w:r>
      <w:r w:rsidRPr="005216F7">
        <w:rPr>
          <w:rFonts w:ascii="Times New Roman" w:eastAsia="Calibri" w:hAnsi="Times New Roman" w:cs="Times New Roman"/>
          <w:b/>
          <w:bCs/>
          <w:color w:val="231F20"/>
          <w:spacing w:val="-3"/>
        </w:rPr>
        <w:t>r</w:t>
      </w:r>
      <w:r w:rsidRPr="005216F7">
        <w:rPr>
          <w:rFonts w:ascii="Times New Roman" w:eastAsia="Calibri" w:hAnsi="Times New Roman" w:cs="Times New Roman"/>
          <w:b/>
          <w:bCs/>
          <w:color w:val="231F20"/>
        </w:rPr>
        <w:t>oup</w:t>
      </w:r>
    </w:p>
    <w:p w14:paraId="5785E112" w14:textId="77777777" w:rsidR="00583950" w:rsidRPr="005216F7" w:rsidRDefault="00583950" w:rsidP="00583950">
      <w:pPr>
        <w:spacing w:before="5" w:line="20" w:lineRule="exact"/>
        <w:rPr>
          <w:rFonts w:ascii="Times New Roman" w:hAnsi="Times New Roman" w:cs="Times New Roman"/>
        </w:rPr>
      </w:pPr>
    </w:p>
    <w:tbl>
      <w:tblPr>
        <w:tblW w:w="10214" w:type="dxa"/>
        <w:tblInd w:w="102" w:type="dxa"/>
        <w:tblLayout w:type="fixed"/>
        <w:tblCellMar>
          <w:left w:w="0" w:type="dxa"/>
          <w:right w:w="0" w:type="dxa"/>
        </w:tblCellMar>
        <w:tblLook w:val="01E0" w:firstRow="1" w:lastRow="1" w:firstColumn="1" w:lastColumn="1" w:noHBand="0" w:noVBand="0"/>
      </w:tblPr>
      <w:tblGrid>
        <w:gridCol w:w="2143"/>
        <w:gridCol w:w="6529"/>
        <w:gridCol w:w="1542"/>
      </w:tblGrid>
      <w:tr w:rsidR="00583950" w:rsidRPr="005216F7" w14:paraId="1146382D" w14:textId="77777777" w:rsidTr="00844F19">
        <w:trPr>
          <w:trHeight w:hRule="exact" w:val="319"/>
        </w:trPr>
        <w:tc>
          <w:tcPr>
            <w:tcW w:w="2143" w:type="dxa"/>
            <w:tcBorders>
              <w:top w:val="single" w:sz="4" w:space="0" w:color="231F20"/>
              <w:left w:val="single" w:sz="4" w:space="0" w:color="231F20"/>
              <w:bottom w:val="single" w:sz="4" w:space="0" w:color="231F20"/>
              <w:right w:val="single" w:sz="4" w:space="0" w:color="231F20"/>
            </w:tcBorders>
            <w:shd w:val="clear" w:color="auto" w:fill="0072BC"/>
          </w:tcPr>
          <w:p w14:paraId="46184B7A" w14:textId="77777777" w:rsidR="00583950" w:rsidRPr="005216F7" w:rsidRDefault="00583950" w:rsidP="00583950">
            <w:pPr>
              <w:spacing w:line="264" w:lineRule="exact"/>
              <w:ind w:left="312" w:right="-20"/>
              <w:rPr>
                <w:rFonts w:ascii="Times New Roman" w:eastAsia="Calibri" w:hAnsi="Times New Roman" w:cs="Times New Roman"/>
              </w:rPr>
            </w:pPr>
            <w:r w:rsidRPr="005216F7">
              <w:rPr>
                <w:rFonts w:ascii="Times New Roman" w:eastAsia="Calibri" w:hAnsi="Times New Roman" w:cs="Times New Roman"/>
                <w:b/>
                <w:bCs/>
                <w:color w:val="FFFFFF"/>
                <w:position w:val="1"/>
              </w:rPr>
              <w:t>Cou</w:t>
            </w:r>
            <w:r w:rsidRPr="005216F7">
              <w:rPr>
                <w:rFonts w:ascii="Times New Roman" w:eastAsia="Calibri" w:hAnsi="Times New Roman" w:cs="Times New Roman"/>
                <w:b/>
                <w:bCs/>
                <w:color w:val="FFFFFF"/>
                <w:spacing w:val="-3"/>
                <w:position w:val="1"/>
              </w:rPr>
              <w:t>r</w:t>
            </w:r>
            <w:r w:rsidRPr="005216F7">
              <w:rPr>
                <w:rFonts w:ascii="Times New Roman" w:eastAsia="Calibri" w:hAnsi="Times New Roman" w:cs="Times New Roman"/>
                <w:b/>
                <w:bCs/>
                <w:color w:val="FFFFFF"/>
                <w:position w:val="1"/>
              </w:rPr>
              <w:t>se Code</w:t>
            </w:r>
          </w:p>
        </w:tc>
        <w:tc>
          <w:tcPr>
            <w:tcW w:w="6529" w:type="dxa"/>
            <w:tcBorders>
              <w:top w:val="single" w:sz="4" w:space="0" w:color="231F20"/>
              <w:left w:val="single" w:sz="4" w:space="0" w:color="231F20"/>
              <w:bottom w:val="single" w:sz="4" w:space="0" w:color="231F20"/>
              <w:right w:val="single" w:sz="4" w:space="0" w:color="231F20"/>
            </w:tcBorders>
            <w:shd w:val="clear" w:color="auto" w:fill="0072BC"/>
          </w:tcPr>
          <w:p w14:paraId="2D145C4A" w14:textId="77777777" w:rsidR="00583950" w:rsidRPr="005216F7" w:rsidRDefault="00583950" w:rsidP="00583950">
            <w:pPr>
              <w:spacing w:line="264" w:lineRule="exact"/>
              <w:ind w:left="432" w:right="-20"/>
              <w:rPr>
                <w:rFonts w:ascii="Times New Roman" w:eastAsia="Calibri" w:hAnsi="Times New Roman" w:cs="Times New Roman"/>
              </w:rPr>
            </w:pPr>
            <w:r w:rsidRPr="005216F7">
              <w:rPr>
                <w:rFonts w:ascii="Times New Roman" w:eastAsia="Calibri" w:hAnsi="Times New Roman" w:cs="Times New Roman"/>
                <w:b/>
                <w:bCs/>
                <w:color w:val="FFFFFF"/>
                <w:position w:val="1"/>
              </w:rPr>
              <w:t>Cou</w:t>
            </w:r>
            <w:r w:rsidRPr="005216F7">
              <w:rPr>
                <w:rFonts w:ascii="Times New Roman" w:eastAsia="Calibri" w:hAnsi="Times New Roman" w:cs="Times New Roman"/>
                <w:b/>
                <w:bCs/>
                <w:color w:val="FFFFFF"/>
                <w:spacing w:val="-3"/>
                <w:position w:val="1"/>
              </w:rPr>
              <w:t>r</w:t>
            </w:r>
            <w:r w:rsidRPr="005216F7">
              <w:rPr>
                <w:rFonts w:ascii="Times New Roman" w:eastAsia="Calibri" w:hAnsi="Times New Roman" w:cs="Times New Roman"/>
                <w:b/>
                <w:bCs/>
                <w:color w:val="FFFFFF"/>
                <w:position w:val="1"/>
              </w:rPr>
              <w:t>se Title</w:t>
            </w:r>
          </w:p>
        </w:tc>
        <w:tc>
          <w:tcPr>
            <w:tcW w:w="1542" w:type="dxa"/>
            <w:tcBorders>
              <w:top w:val="single" w:sz="4" w:space="0" w:color="231F20"/>
              <w:left w:val="single" w:sz="4" w:space="0" w:color="231F20"/>
              <w:bottom w:val="single" w:sz="4" w:space="0" w:color="231F20"/>
              <w:right w:val="single" w:sz="4" w:space="0" w:color="231F20"/>
            </w:tcBorders>
            <w:shd w:val="clear" w:color="auto" w:fill="0072BC"/>
          </w:tcPr>
          <w:p w14:paraId="01255BFA" w14:textId="77777777" w:rsidR="00583950" w:rsidRPr="005216F7" w:rsidRDefault="00583950" w:rsidP="00583950">
            <w:pPr>
              <w:spacing w:line="264" w:lineRule="exact"/>
              <w:ind w:left="447" w:right="-20"/>
              <w:rPr>
                <w:rFonts w:ascii="Times New Roman" w:eastAsia="Calibri" w:hAnsi="Times New Roman" w:cs="Times New Roman"/>
              </w:rPr>
            </w:pPr>
            <w:r w:rsidRPr="005216F7">
              <w:rPr>
                <w:rFonts w:ascii="Times New Roman" w:eastAsia="Calibri" w:hAnsi="Times New Roman" w:cs="Times New Roman"/>
                <w:b/>
                <w:bCs/>
                <w:color w:val="FFFFFF"/>
                <w:position w:val="1"/>
              </w:rPr>
              <w:t>C</w:t>
            </w:r>
            <w:r w:rsidRPr="005216F7">
              <w:rPr>
                <w:rFonts w:ascii="Times New Roman" w:eastAsia="Calibri" w:hAnsi="Times New Roman" w:cs="Times New Roman"/>
                <w:b/>
                <w:bCs/>
                <w:color w:val="FFFFFF"/>
                <w:spacing w:val="-2"/>
                <w:position w:val="1"/>
              </w:rPr>
              <w:t>r</w:t>
            </w:r>
            <w:r w:rsidRPr="005216F7">
              <w:rPr>
                <w:rFonts w:ascii="Times New Roman" w:eastAsia="Calibri" w:hAnsi="Times New Roman" w:cs="Times New Roman"/>
                <w:b/>
                <w:bCs/>
                <w:color w:val="FFFFFF"/>
                <w:position w:val="1"/>
              </w:rPr>
              <w:t>edits</w:t>
            </w:r>
          </w:p>
        </w:tc>
      </w:tr>
      <w:tr w:rsidR="00583950" w:rsidRPr="005216F7" w14:paraId="2701197E" w14:textId="77777777" w:rsidTr="00844F19">
        <w:trPr>
          <w:trHeight w:hRule="exact" w:val="319"/>
        </w:trPr>
        <w:tc>
          <w:tcPr>
            <w:tcW w:w="2143" w:type="dxa"/>
            <w:tcBorders>
              <w:top w:val="single" w:sz="4" w:space="0" w:color="231F20"/>
              <w:left w:val="single" w:sz="4" w:space="0" w:color="231F20"/>
              <w:bottom w:val="single" w:sz="4" w:space="0" w:color="231F20"/>
              <w:right w:val="single" w:sz="4" w:space="0" w:color="231F20"/>
            </w:tcBorders>
          </w:tcPr>
          <w:p w14:paraId="4DE5CC39" w14:textId="77777777" w:rsidR="00583950" w:rsidRPr="005216F7" w:rsidRDefault="00583950" w:rsidP="00773261">
            <w:pPr>
              <w:spacing w:line="264" w:lineRule="exact"/>
              <w:ind w:left="504" w:right="-20"/>
              <w:rPr>
                <w:rFonts w:ascii="Times New Roman" w:eastAsia="Calibri" w:hAnsi="Times New Roman" w:cs="Times New Roman"/>
              </w:rPr>
            </w:pPr>
            <w:r>
              <w:rPr>
                <w:rFonts w:ascii="Times New Roman" w:eastAsia="Calibri" w:hAnsi="Times New Roman" w:cs="Times New Roman"/>
              </w:rPr>
              <w:t>CSE4</w:t>
            </w:r>
            <w:r w:rsidR="00C16C5A">
              <w:rPr>
                <w:rFonts w:ascii="Times New Roman" w:eastAsia="Calibri" w:hAnsi="Times New Roman" w:cs="Times New Roman"/>
              </w:rPr>
              <w:t>4</w:t>
            </w:r>
            <w:r>
              <w:rPr>
                <w:rFonts w:ascii="Times New Roman" w:eastAsia="Calibri" w:hAnsi="Times New Roman" w:cs="Times New Roman"/>
              </w:rPr>
              <w:t>19</w:t>
            </w:r>
          </w:p>
        </w:tc>
        <w:tc>
          <w:tcPr>
            <w:tcW w:w="6529" w:type="dxa"/>
            <w:tcBorders>
              <w:top w:val="single" w:sz="4" w:space="0" w:color="231F20"/>
              <w:left w:val="single" w:sz="4" w:space="0" w:color="231F20"/>
              <w:bottom w:val="single" w:sz="4" w:space="0" w:color="231F20"/>
              <w:right w:val="single" w:sz="4" w:space="0" w:color="231F20"/>
            </w:tcBorders>
          </w:tcPr>
          <w:p w14:paraId="03D87CB1" w14:textId="77777777" w:rsidR="00583950" w:rsidRPr="005216F7" w:rsidRDefault="00583950" w:rsidP="00583950">
            <w:pPr>
              <w:spacing w:line="264" w:lineRule="exact"/>
              <w:ind w:left="504" w:right="-20"/>
              <w:rPr>
                <w:rFonts w:ascii="Times New Roman" w:eastAsia="Calibri" w:hAnsi="Times New Roman" w:cs="Times New Roman"/>
              </w:rPr>
            </w:pPr>
            <w:r>
              <w:rPr>
                <w:rFonts w:ascii="Times New Roman" w:hAnsi="Times New Roman" w:cs="Times New Roman"/>
              </w:rPr>
              <w:t>Network</w:t>
            </w:r>
            <w:r w:rsidRPr="00C677A6">
              <w:rPr>
                <w:rFonts w:ascii="Times New Roman" w:hAnsi="Times New Roman" w:cs="Times New Roman"/>
              </w:rPr>
              <w:t xml:space="preserve"> Security</w:t>
            </w:r>
          </w:p>
        </w:tc>
        <w:tc>
          <w:tcPr>
            <w:tcW w:w="1542" w:type="dxa"/>
            <w:tcBorders>
              <w:top w:val="single" w:sz="4" w:space="0" w:color="231F20"/>
              <w:left w:val="single" w:sz="4" w:space="0" w:color="231F20"/>
              <w:bottom w:val="single" w:sz="4" w:space="0" w:color="231F20"/>
              <w:right w:val="single" w:sz="4" w:space="0" w:color="231F20"/>
            </w:tcBorders>
          </w:tcPr>
          <w:p w14:paraId="23344328" w14:textId="77777777" w:rsidR="00583950" w:rsidRPr="005216F7" w:rsidRDefault="00583950" w:rsidP="00583950">
            <w:pPr>
              <w:spacing w:line="224" w:lineRule="exact"/>
              <w:ind w:left="672" w:right="652"/>
              <w:jc w:val="center"/>
              <w:rPr>
                <w:rFonts w:ascii="Times New Roman" w:eastAsia="Calibri" w:hAnsi="Times New Roman" w:cs="Times New Roman"/>
              </w:rPr>
            </w:pPr>
            <w:r w:rsidRPr="005216F7">
              <w:rPr>
                <w:rFonts w:ascii="Times New Roman" w:eastAsia="Calibri" w:hAnsi="Times New Roman" w:cs="Times New Roman"/>
                <w:color w:val="231F20"/>
                <w:position w:val="1"/>
              </w:rPr>
              <w:t>3</w:t>
            </w:r>
          </w:p>
        </w:tc>
      </w:tr>
      <w:tr w:rsidR="00583950" w:rsidRPr="005216F7" w14:paraId="66486C61" w14:textId="77777777" w:rsidTr="00844F19">
        <w:trPr>
          <w:trHeight w:hRule="exact" w:val="319"/>
        </w:trPr>
        <w:tc>
          <w:tcPr>
            <w:tcW w:w="2143" w:type="dxa"/>
            <w:tcBorders>
              <w:top w:val="single" w:sz="4" w:space="0" w:color="231F20"/>
              <w:left w:val="single" w:sz="4" w:space="0" w:color="231F20"/>
              <w:bottom w:val="single" w:sz="4" w:space="0" w:color="231F20"/>
              <w:right w:val="single" w:sz="4" w:space="0" w:color="231F20"/>
            </w:tcBorders>
          </w:tcPr>
          <w:p w14:paraId="703BC6F2" w14:textId="77777777" w:rsidR="00583950" w:rsidRPr="005216F7" w:rsidRDefault="00583950" w:rsidP="00773261">
            <w:pPr>
              <w:spacing w:line="264" w:lineRule="exact"/>
              <w:ind w:left="504" w:right="-20"/>
              <w:rPr>
                <w:rFonts w:ascii="Times New Roman" w:eastAsia="Calibri" w:hAnsi="Times New Roman" w:cs="Times New Roman"/>
              </w:rPr>
            </w:pPr>
            <w:r>
              <w:rPr>
                <w:rFonts w:ascii="Times New Roman" w:eastAsia="Calibri" w:hAnsi="Times New Roman" w:cs="Times New Roman"/>
              </w:rPr>
              <w:t>CSE4</w:t>
            </w:r>
            <w:r w:rsidR="00C16C5A">
              <w:rPr>
                <w:rFonts w:ascii="Times New Roman" w:eastAsia="Calibri" w:hAnsi="Times New Roman" w:cs="Times New Roman"/>
              </w:rPr>
              <w:t>4</w:t>
            </w:r>
            <w:r>
              <w:rPr>
                <w:rFonts w:ascii="Times New Roman" w:eastAsia="Calibri" w:hAnsi="Times New Roman" w:cs="Times New Roman"/>
              </w:rPr>
              <w:t>20</w:t>
            </w:r>
          </w:p>
        </w:tc>
        <w:tc>
          <w:tcPr>
            <w:tcW w:w="6529" w:type="dxa"/>
            <w:tcBorders>
              <w:top w:val="single" w:sz="4" w:space="0" w:color="231F20"/>
              <w:left w:val="single" w:sz="4" w:space="0" w:color="231F20"/>
              <w:bottom w:val="single" w:sz="4" w:space="0" w:color="231F20"/>
              <w:right w:val="single" w:sz="4" w:space="0" w:color="231F20"/>
            </w:tcBorders>
          </w:tcPr>
          <w:p w14:paraId="404C1964" w14:textId="77777777" w:rsidR="00583950" w:rsidRPr="005216F7" w:rsidRDefault="00583950" w:rsidP="00583950">
            <w:pPr>
              <w:spacing w:line="264" w:lineRule="exact"/>
              <w:ind w:left="504" w:right="-20"/>
              <w:rPr>
                <w:rFonts w:ascii="Times New Roman" w:eastAsia="Calibri" w:hAnsi="Times New Roman" w:cs="Times New Roman"/>
              </w:rPr>
            </w:pPr>
            <w:r w:rsidRPr="006D3740">
              <w:rPr>
                <w:rFonts w:ascii="Times New Roman" w:hAnsi="Times New Roman" w:cs="Times New Roman"/>
              </w:rPr>
              <w:t>Network Security</w:t>
            </w:r>
            <w:r>
              <w:rPr>
                <w:rFonts w:ascii="Times New Roman" w:hAnsi="Times New Roman" w:cs="Times New Roman"/>
              </w:rPr>
              <w:t xml:space="preserve"> Lab</w:t>
            </w:r>
          </w:p>
        </w:tc>
        <w:tc>
          <w:tcPr>
            <w:tcW w:w="1542" w:type="dxa"/>
            <w:tcBorders>
              <w:top w:val="single" w:sz="4" w:space="0" w:color="231F20"/>
              <w:left w:val="single" w:sz="4" w:space="0" w:color="231F20"/>
              <w:bottom w:val="single" w:sz="4" w:space="0" w:color="231F20"/>
              <w:right w:val="single" w:sz="4" w:space="0" w:color="231F20"/>
            </w:tcBorders>
          </w:tcPr>
          <w:p w14:paraId="4276E553" w14:textId="77777777" w:rsidR="00583950" w:rsidRPr="005216F7" w:rsidRDefault="00583950" w:rsidP="00583950">
            <w:pPr>
              <w:spacing w:line="224" w:lineRule="exact"/>
              <w:ind w:left="672" w:right="652"/>
              <w:jc w:val="center"/>
              <w:rPr>
                <w:rFonts w:ascii="Times New Roman" w:eastAsia="Calibri" w:hAnsi="Times New Roman" w:cs="Times New Roman"/>
              </w:rPr>
            </w:pPr>
            <w:r w:rsidRPr="005216F7">
              <w:rPr>
                <w:rFonts w:ascii="Times New Roman" w:eastAsia="Calibri" w:hAnsi="Times New Roman" w:cs="Times New Roman"/>
                <w:color w:val="231F20"/>
                <w:position w:val="1"/>
              </w:rPr>
              <w:t>1</w:t>
            </w:r>
          </w:p>
        </w:tc>
      </w:tr>
      <w:tr w:rsidR="00583950" w:rsidRPr="005216F7" w14:paraId="6D38DD1C" w14:textId="77777777" w:rsidTr="00844F19">
        <w:trPr>
          <w:trHeight w:hRule="exact" w:val="302"/>
        </w:trPr>
        <w:tc>
          <w:tcPr>
            <w:tcW w:w="2143" w:type="dxa"/>
            <w:tcBorders>
              <w:top w:val="single" w:sz="4" w:space="0" w:color="231F20"/>
              <w:left w:val="single" w:sz="4" w:space="0" w:color="231F20"/>
              <w:bottom w:val="single" w:sz="4" w:space="0" w:color="231F20"/>
              <w:right w:val="single" w:sz="4" w:space="0" w:color="231F20"/>
            </w:tcBorders>
          </w:tcPr>
          <w:p w14:paraId="0372AD2B" w14:textId="77777777" w:rsidR="00583950" w:rsidRPr="005216F7" w:rsidRDefault="00583950" w:rsidP="00773261">
            <w:pPr>
              <w:spacing w:line="224" w:lineRule="exact"/>
              <w:ind w:left="504" w:right="-20"/>
              <w:rPr>
                <w:rFonts w:ascii="Times New Roman" w:eastAsia="Calibri" w:hAnsi="Times New Roman" w:cs="Times New Roman"/>
              </w:rPr>
            </w:pPr>
            <w:r>
              <w:rPr>
                <w:rFonts w:ascii="Times New Roman" w:eastAsia="Calibri" w:hAnsi="Times New Roman" w:cs="Times New Roman"/>
                <w:color w:val="231F20"/>
                <w:position w:val="1"/>
              </w:rPr>
              <w:t>CSE4</w:t>
            </w:r>
            <w:r w:rsidR="00C16C5A">
              <w:rPr>
                <w:rFonts w:ascii="Times New Roman" w:eastAsia="Calibri" w:hAnsi="Times New Roman" w:cs="Times New Roman"/>
                <w:color w:val="231F20"/>
                <w:position w:val="1"/>
              </w:rPr>
              <w:t>4</w:t>
            </w:r>
            <w:r>
              <w:rPr>
                <w:rFonts w:ascii="Times New Roman" w:eastAsia="Calibri" w:hAnsi="Times New Roman" w:cs="Times New Roman"/>
                <w:color w:val="231F20"/>
                <w:position w:val="1"/>
              </w:rPr>
              <w:t>29</w:t>
            </w:r>
          </w:p>
        </w:tc>
        <w:tc>
          <w:tcPr>
            <w:tcW w:w="6529" w:type="dxa"/>
            <w:tcBorders>
              <w:top w:val="single" w:sz="4" w:space="0" w:color="231F20"/>
              <w:left w:val="single" w:sz="4" w:space="0" w:color="231F20"/>
              <w:bottom w:val="single" w:sz="4" w:space="0" w:color="231F20"/>
              <w:right w:val="single" w:sz="4" w:space="0" w:color="231F20"/>
            </w:tcBorders>
          </w:tcPr>
          <w:p w14:paraId="6169FB9F" w14:textId="77777777" w:rsidR="00583950" w:rsidRPr="005216F7" w:rsidRDefault="00583950" w:rsidP="00583950">
            <w:pPr>
              <w:spacing w:line="224" w:lineRule="exact"/>
              <w:ind w:left="504" w:right="-20"/>
              <w:rPr>
                <w:rFonts w:ascii="Times New Roman" w:eastAsia="Calibri" w:hAnsi="Times New Roman" w:cs="Times New Roman"/>
              </w:rPr>
            </w:pPr>
            <w:r w:rsidRPr="006D3740">
              <w:rPr>
                <w:rFonts w:ascii="Times New Roman" w:hAnsi="Times New Roman" w:cs="Times New Roman"/>
              </w:rPr>
              <w:t>Software Security</w:t>
            </w:r>
          </w:p>
        </w:tc>
        <w:tc>
          <w:tcPr>
            <w:tcW w:w="1542" w:type="dxa"/>
            <w:tcBorders>
              <w:top w:val="single" w:sz="4" w:space="0" w:color="231F20"/>
              <w:left w:val="single" w:sz="4" w:space="0" w:color="231F20"/>
              <w:bottom w:val="single" w:sz="4" w:space="0" w:color="231F20"/>
              <w:right w:val="single" w:sz="4" w:space="0" w:color="231F20"/>
            </w:tcBorders>
          </w:tcPr>
          <w:p w14:paraId="39E6FB06" w14:textId="77777777" w:rsidR="00583950" w:rsidRPr="005216F7" w:rsidRDefault="00583950" w:rsidP="00583950">
            <w:pPr>
              <w:spacing w:line="224" w:lineRule="exact"/>
              <w:ind w:left="674" w:right="654"/>
              <w:jc w:val="center"/>
              <w:rPr>
                <w:rFonts w:ascii="Times New Roman" w:eastAsia="Calibri" w:hAnsi="Times New Roman" w:cs="Times New Roman"/>
              </w:rPr>
            </w:pPr>
            <w:r w:rsidRPr="005216F7">
              <w:rPr>
                <w:rFonts w:ascii="Times New Roman" w:eastAsia="Calibri" w:hAnsi="Times New Roman" w:cs="Times New Roman"/>
                <w:color w:val="231F20"/>
                <w:position w:val="1"/>
              </w:rPr>
              <w:t>3</w:t>
            </w:r>
          </w:p>
        </w:tc>
      </w:tr>
      <w:tr w:rsidR="00583950" w:rsidRPr="005216F7" w14:paraId="4D37CD7B" w14:textId="77777777" w:rsidTr="00844F19">
        <w:trPr>
          <w:trHeight w:hRule="exact" w:val="319"/>
        </w:trPr>
        <w:tc>
          <w:tcPr>
            <w:tcW w:w="2143" w:type="dxa"/>
            <w:tcBorders>
              <w:top w:val="single" w:sz="4" w:space="0" w:color="231F20"/>
              <w:left w:val="single" w:sz="4" w:space="0" w:color="231F20"/>
              <w:bottom w:val="single" w:sz="4" w:space="0" w:color="231F20"/>
              <w:right w:val="single" w:sz="4" w:space="0" w:color="231F20"/>
            </w:tcBorders>
          </w:tcPr>
          <w:p w14:paraId="39876366" w14:textId="77777777" w:rsidR="00583950" w:rsidRPr="005216F7" w:rsidRDefault="00773261" w:rsidP="00583950">
            <w:pPr>
              <w:spacing w:line="224" w:lineRule="exact"/>
              <w:ind w:left="504" w:right="-20"/>
              <w:rPr>
                <w:rFonts w:ascii="Times New Roman" w:eastAsia="Calibri" w:hAnsi="Times New Roman" w:cs="Times New Roman"/>
              </w:rPr>
            </w:pPr>
            <w:r>
              <w:rPr>
                <w:rFonts w:ascii="Times New Roman" w:eastAsia="Calibri" w:hAnsi="Times New Roman" w:cs="Times New Roman"/>
              </w:rPr>
              <w:lastRenderedPageBreak/>
              <w:t>CSE</w:t>
            </w:r>
            <w:r w:rsidR="00583950">
              <w:rPr>
                <w:rFonts w:ascii="Times New Roman" w:eastAsia="Calibri" w:hAnsi="Times New Roman" w:cs="Times New Roman"/>
              </w:rPr>
              <w:t>4</w:t>
            </w:r>
            <w:r w:rsidR="00C16C5A">
              <w:rPr>
                <w:rFonts w:ascii="Times New Roman" w:eastAsia="Calibri" w:hAnsi="Times New Roman" w:cs="Times New Roman"/>
              </w:rPr>
              <w:t>4</w:t>
            </w:r>
            <w:r w:rsidR="00583950">
              <w:rPr>
                <w:rFonts w:ascii="Times New Roman" w:eastAsia="Calibri" w:hAnsi="Times New Roman" w:cs="Times New Roman"/>
              </w:rPr>
              <w:t>30</w:t>
            </w:r>
          </w:p>
        </w:tc>
        <w:tc>
          <w:tcPr>
            <w:tcW w:w="6529" w:type="dxa"/>
            <w:tcBorders>
              <w:top w:val="single" w:sz="4" w:space="0" w:color="231F20"/>
              <w:left w:val="single" w:sz="4" w:space="0" w:color="231F20"/>
              <w:bottom w:val="single" w:sz="4" w:space="0" w:color="231F20"/>
              <w:right w:val="single" w:sz="4" w:space="0" w:color="231F20"/>
            </w:tcBorders>
          </w:tcPr>
          <w:p w14:paraId="19FD0D02" w14:textId="77777777" w:rsidR="00583950" w:rsidRPr="005216F7" w:rsidRDefault="00583950" w:rsidP="00583950">
            <w:pPr>
              <w:spacing w:line="224" w:lineRule="exact"/>
              <w:ind w:left="504" w:right="-20"/>
              <w:rPr>
                <w:rFonts w:ascii="Times New Roman" w:eastAsia="Calibri" w:hAnsi="Times New Roman" w:cs="Times New Roman"/>
              </w:rPr>
            </w:pPr>
            <w:r>
              <w:rPr>
                <w:rFonts w:ascii="Times New Roman" w:hAnsi="Times New Roman" w:cs="Times New Roman"/>
              </w:rPr>
              <w:t>Software Security Lab</w:t>
            </w:r>
          </w:p>
        </w:tc>
        <w:tc>
          <w:tcPr>
            <w:tcW w:w="1542" w:type="dxa"/>
            <w:tcBorders>
              <w:top w:val="single" w:sz="4" w:space="0" w:color="231F20"/>
              <w:left w:val="single" w:sz="4" w:space="0" w:color="231F20"/>
              <w:bottom w:val="single" w:sz="4" w:space="0" w:color="231F20"/>
              <w:right w:val="single" w:sz="4" w:space="0" w:color="231F20"/>
            </w:tcBorders>
          </w:tcPr>
          <w:p w14:paraId="1BE8CE1C" w14:textId="77777777" w:rsidR="00583950" w:rsidRPr="005216F7" w:rsidRDefault="0056318F" w:rsidP="00583950">
            <w:pPr>
              <w:spacing w:line="224" w:lineRule="exact"/>
              <w:ind w:left="674" w:right="654"/>
              <w:jc w:val="center"/>
              <w:rPr>
                <w:rFonts w:ascii="Times New Roman" w:eastAsia="Calibri" w:hAnsi="Times New Roman" w:cs="Times New Roman"/>
              </w:rPr>
            </w:pPr>
            <w:r>
              <w:rPr>
                <w:rFonts w:ascii="Times New Roman" w:eastAsia="Calibri" w:hAnsi="Times New Roman" w:cs="Times New Roman"/>
                <w:color w:val="231F20"/>
                <w:position w:val="1"/>
              </w:rPr>
              <w:t>1</w:t>
            </w:r>
          </w:p>
        </w:tc>
      </w:tr>
      <w:tr w:rsidR="00583950" w:rsidRPr="005216F7" w14:paraId="189F64EA" w14:textId="77777777" w:rsidTr="00844F19">
        <w:trPr>
          <w:trHeight w:hRule="exact" w:val="319"/>
        </w:trPr>
        <w:tc>
          <w:tcPr>
            <w:tcW w:w="2143" w:type="dxa"/>
            <w:tcBorders>
              <w:top w:val="single" w:sz="4" w:space="0" w:color="231F20"/>
              <w:left w:val="single" w:sz="4" w:space="0" w:color="231F20"/>
              <w:bottom w:val="single" w:sz="4" w:space="0" w:color="231F20"/>
              <w:right w:val="single" w:sz="4" w:space="0" w:color="231F20"/>
            </w:tcBorders>
          </w:tcPr>
          <w:p w14:paraId="70D2C232" w14:textId="77777777" w:rsidR="00583950" w:rsidRPr="005216F7" w:rsidRDefault="00773261" w:rsidP="00583950">
            <w:pPr>
              <w:spacing w:line="224" w:lineRule="exact"/>
              <w:ind w:left="504" w:right="-20"/>
              <w:rPr>
                <w:rFonts w:ascii="Times New Roman" w:eastAsia="Calibri" w:hAnsi="Times New Roman" w:cs="Times New Roman"/>
              </w:rPr>
            </w:pPr>
            <w:r>
              <w:rPr>
                <w:rFonts w:ascii="Times New Roman" w:eastAsia="Calibri" w:hAnsi="Times New Roman" w:cs="Times New Roman"/>
              </w:rPr>
              <w:t>CSE</w:t>
            </w:r>
            <w:r w:rsidR="00583950">
              <w:rPr>
                <w:rFonts w:ascii="Times New Roman" w:eastAsia="Calibri" w:hAnsi="Times New Roman" w:cs="Times New Roman"/>
              </w:rPr>
              <w:t>4</w:t>
            </w:r>
            <w:r w:rsidR="00C16C5A">
              <w:rPr>
                <w:rFonts w:ascii="Times New Roman" w:eastAsia="Calibri" w:hAnsi="Times New Roman" w:cs="Times New Roman"/>
              </w:rPr>
              <w:t>4</w:t>
            </w:r>
            <w:r w:rsidR="00583950">
              <w:rPr>
                <w:rFonts w:ascii="Times New Roman" w:eastAsia="Calibri" w:hAnsi="Times New Roman" w:cs="Times New Roman"/>
              </w:rPr>
              <w:t>31</w:t>
            </w:r>
          </w:p>
        </w:tc>
        <w:tc>
          <w:tcPr>
            <w:tcW w:w="6529" w:type="dxa"/>
            <w:tcBorders>
              <w:top w:val="single" w:sz="4" w:space="0" w:color="231F20"/>
              <w:left w:val="single" w:sz="4" w:space="0" w:color="231F20"/>
              <w:bottom w:val="single" w:sz="4" w:space="0" w:color="231F20"/>
              <w:right w:val="single" w:sz="4" w:space="0" w:color="231F20"/>
            </w:tcBorders>
          </w:tcPr>
          <w:p w14:paraId="6070E230" w14:textId="77777777" w:rsidR="00583950" w:rsidRPr="005216F7" w:rsidRDefault="00583950" w:rsidP="00583950">
            <w:pPr>
              <w:spacing w:line="224" w:lineRule="exact"/>
              <w:ind w:left="504" w:right="-20"/>
              <w:rPr>
                <w:rFonts w:ascii="Times New Roman" w:eastAsia="Calibri" w:hAnsi="Times New Roman" w:cs="Times New Roman"/>
              </w:rPr>
            </w:pPr>
            <w:r>
              <w:rPr>
                <w:rFonts w:ascii="Times New Roman" w:hAnsi="Times New Roman" w:cs="Times New Roman"/>
              </w:rPr>
              <w:t>Blockchain</w:t>
            </w:r>
          </w:p>
        </w:tc>
        <w:tc>
          <w:tcPr>
            <w:tcW w:w="1542" w:type="dxa"/>
            <w:tcBorders>
              <w:top w:val="single" w:sz="4" w:space="0" w:color="231F20"/>
              <w:left w:val="single" w:sz="4" w:space="0" w:color="231F20"/>
              <w:bottom w:val="single" w:sz="4" w:space="0" w:color="231F20"/>
              <w:right w:val="single" w:sz="4" w:space="0" w:color="231F20"/>
            </w:tcBorders>
          </w:tcPr>
          <w:p w14:paraId="65A2262C" w14:textId="77777777" w:rsidR="00583950" w:rsidRPr="005216F7" w:rsidRDefault="0056318F" w:rsidP="00583950">
            <w:pPr>
              <w:spacing w:line="224" w:lineRule="exact"/>
              <w:ind w:left="674" w:right="654"/>
              <w:jc w:val="center"/>
              <w:rPr>
                <w:rFonts w:ascii="Times New Roman" w:eastAsia="Calibri" w:hAnsi="Times New Roman" w:cs="Times New Roman"/>
              </w:rPr>
            </w:pPr>
            <w:r>
              <w:rPr>
                <w:rFonts w:ascii="Times New Roman" w:eastAsia="Calibri" w:hAnsi="Times New Roman" w:cs="Times New Roman"/>
                <w:color w:val="231F20"/>
                <w:position w:val="1"/>
              </w:rPr>
              <w:t>3</w:t>
            </w:r>
          </w:p>
        </w:tc>
      </w:tr>
      <w:tr w:rsidR="00583950" w:rsidRPr="005216F7" w14:paraId="49E5BE9D" w14:textId="77777777" w:rsidTr="00844F19">
        <w:trPr>
          <w:trHeight w:hRule="exact" w:val="319"/>
        </w:trPr>
        <w:tc>
          <w:tcPr>
            <w:tcW w:w="2143" w:type="dxa"/>
            <w:tcBorders>
              <w:top w:val="single" w:sz="4" w:space="0" w:color="231F20"/>
              <w:left w:val="single" w:sz="4" w:space="0" w:color="231F20"/>
              <w:bottom w:val="single" w:sz="4" w:space="0" w:color="231F20"/>
              <w:right w:val="single" w:sz="4" w:space="0" w:color="231F20"/>
            </w:tcBorders>
          </w:tcPr>
          <w:p w14:paraId="35EF334F" w14:textId="77777777" w:rsidR="00583950" w:rsidRPr="005216F7" w:rsidRDefault="00773261" w:rsidP="00583950">
            <w:pPr>
              <w:spacing w:line="224" w:lineRule="exact"/>
              <w:ind w:left="504" w:right="-20"/>
              <w:rPr>
                <w:rFonts w:ascii="Times New Roman" w:eastAsia="Calibri" w:hAnsi="Times New Roman" w:cs="Times New Roman"/>
              </w:rPr>
            </w:pPr>
            <w:r>
              <w:rPr>
                <w:rFonts w:ascii="Times New Roman" w:eastAsia="Calibri" w:hAnsi="Times New Roman" w:cs="Times New Roman"/>
              </w:rPr>
              <w:t>CSE</w:t>
            </w:r>
            <w:r w:rsidR="00583950">
              <w:rPr>
                <w:rFonts w:ascii="Times New Roman" w:eastAsia="Calibri" w:hAnsi="Times New Roman" w:cs="Times New Roman"/>
              </w:rPr>
              <w:t>4</w:t>
            </w:r>
            <w:r w:rsidR="00C16C5A">
              <w:rPr>
                <w:rFonts w:ascii="Times New Roman" w:eastAsia="Calibri" w:hAnsi="Times New Roman" w:cs="Times New Roman"/>
              </w:rPr>
              <w:t>4</w:t>
            </w:r>
            <w:r w:rsidR="00583950">
              <w:rPr>
                <w:rFonts w:ascii="Times New Roman" w:eastAsia="Calibri" w:hAnsi="Times New Roman" w:cs="Times New Roman"/>
              </w:rPr>
              <w:t>33</w:t>
            </w:r>
          </w:p>
        </w:tc>
        <w:tc>
          <w:tcPr>
            <w:tcW w:w="6529" w:type="dxa"/>
            <w:tcBorders>
              <w:top w:val="single" w:sz="4" w:space="0" w:color="231F20"/>
              <w:left w:val="single" w:sz="4" w:space="0" w:color="231F20"/>
              <w:bottom w:val="single" w:sz="4" w:space="0" w:color="231F20"/>
              <w:right w:val="single" w:sz="4" w:space="0" w:color="231F20"/>
            </w:tcBorders>
          </w:tcPr>
          <w:p w14:paraId="3490306C" w14:textId="77777777" w:rsidR="00583950" w:rsidRPr="005216F7" w:rsidRDefault="00583950" w:rsidP="00583950">
            <w:pPr>
              <w:spacing w:line="224" w:lineRule="exact"/>
              <w:ind w:left="504" w:right="-20"/>
              <w:rPr>
                <w:rFonts w:ascii="Times New Roman" w:eastAsia="Calibri" w:hAnsi="Times New Roman" w:cs="Times New Roman"/>
              </w:rPr>
            </w:pPr>
            <w:r w:rsidRPr="006D3740">
              <w:rPr>
                <w:rFonts w:ascii="Times New Roman" w:hAnsi="Times New Roman" w:cs="Times New Roman"/>
              </w:rPr>
              <w:t>Cryptography</w:t>
            </w:r>
          </w:p>
        </w:tc>
        <w:tc>
          <w:tcPr>
            <w:tcW w:w="1542" w:type="dxa"/>
            <w:tcBorders>
              <w:top w:val="single" w:sz="4" w:space="0" w:color="231F20"/>
              <w:left w:val="single" w:sz="4" w:space="0" w:color="231F20"/>
              <w:bottom w:val="single" w:sz="4" w:space="0" w:color="231F20"/>
              <w:right w:val="single" w:sz="4" w:space="0" w:color="231F20"/>
            </w:tcBorders>
          </w:tcPr>
          <w:p w14:paraId="1A9E6718" w14:textId="77777777" w:rsidR="00583950" w:rsidRPr="005216F7" w:rsidRDefault="00583950" w:rsidP="00583950">
            <w:pPr>
              <w:spacing w:line="224" w:lineRule="exact"/>
              <w:ind w:left="674" w:right="654"/>
              <w:jc w:val="center"/>
              <w:rPr>
                <w:rFonts w:ascii="Times New Roman" w:eastAsia="Calibri" w:hAnsi="Times New Roman" w:cs="Times New Roman"/>
              </w:rPr>
            </w:pPr>
            <w:r w:rsidRPr="005216F7">
              <w:rPr>
                <w:rFonts w:ascii="Times New Roman" w:eastAsia="Calibri" w:hAnsi="Times New Roman" w:cs="Times New Roman"/>
                <w:color w:val="231F20"/>
                <w:position w:val="1"/>
              </w:rPr>
              <w:t>3</w:t>
            </w:r>
          </w:p>
        </w:tc>
      </w:tr>
      <w:tr w:rsidR="00583950" w:rsidRPr="005216F7" w14:paraId="2107460D" w14:textId="77777777" w:rsidTr="00844F19">
        <w:trPr>
          <w:trHeight w:hRule="exact" w:val="319"/>
        </w:trPr>
        <w:tc>
          <w:tcPr>
            <w:tcW w:w="2143" w:type="dxa"/>
            <w:tcBorders>
              <w:top w:val="single" w:sz="4" w:space="0" w:color="231F20"/>
              <w:left w:val="single" w:sz="4" w:space="0" w:color="231F20"/>
              <w:bottom w:val="single" w:sz="4" w:space="0" w:color="231F20"/>
              <w:right w:val="single" w:sz="4" w:space="0" w:color="231F20"/>
            </w:tcBorders>
          </w:tcPr>
          <w:p w14:paraId="0DCE5E09" w14:textId="77777777" w:rsidR="00583950" w:rsidRPr="005216F7" w:rsidRDefault="00773261" w:rsidP="00583950">
            <w:pPr>
              <w:spacing w:line="224" w:lineRule="exact"/>
              <w:ind w:left="504" w:right="-20"/>
              <w:rPr>
                <w:rFonts w:ascii="Times New Roman" w:eastAsia="Calibri" w:hAnsi="Times New Roman" w:cs="Times New Roman"/>
              </w:rPr>
            </w:pPr>
            <w:r>
              <w:rPr>
                <w:rFonts w:ascii="Times New Roman" w:eastAsia="Calibri" w:hAnsi="Times New Roman" w:cs="Times New Roman"/>
              </w:rPr>
              <w:t>CSE</w:t>
            </w:r>
            <w:r w:rsidR="00583950">
              <w:rPr>
                <w:rFonts w:ascii="Times New Roman" w:eastAsia="Calibri" w:hAnsi="Times New Roman" w:cs="Times New Roman"/>
              </w:rPr>
              <w:t>4</w:t>
            </w:r>
            <w:r w:rsidR="00C16C5A">
              <w:rPr>
                <w:rFonts w:ascii="Times New Roman" w:eastAsia="Calibri" w:hAnsi="Times New Roman" w:cs="Times New Roman"/>
              </w:rPr>
              <w:t>4</w:t>
            </w:r>
            <w:r w:rsidR="00583950">
              <w:rPr>
                <w:rFonts w:ascii="Times New Roman" w:eastAsia="Calibri" w:hAnsi="Times New Roman" w:cs="Times New Roman"/>
              </w:rPr>
              <w:t>35</w:t>
            </w:r>
          </w:p>
        </w:tc>
        <w:tc>
          <w:tcPr>
            <w:tcW w:w="6529" w:type="dxa"/>
            <w:tcBorders>
              <w:top w:val="single" w:sz="4" w:space="0" w:color="231F20"/>
              <w:left w:val="single" w:sz="4" w:space="0" w:color="231F20"/>
              <w:bottom w:val="single" w:sz="4" w:space="0" w:color="231F20"/>
              <w:right w:val="single" w:sz="4" w:space="0" w:color="231F20"/>
            </w:tcBorders>
          </w:tcPr>
          <w:p w14:paraId="40FA404F" w14:textId="77777777" w:rsidR="00583950" w:rsidRPr="005216F7" w:rsidRDefault="00583950" w:rsidP="00583950">
            <w:pPr>
              <w:spacing w:line="224" w:lineRule="exact"/>
              <w:ind w:left="504" w:right="-20"/>
              <w:rPr>
                <w:rFonts w:ascii="Times New Roman" w:eastAsia="Calibri" w:hAnsi="Times New Roman" w:cs="Times New Roman"/>
              </w:rPr>
            </w:pPr>
            <w:r>
              <w:rPr>
                <w:rFonts w:ascii="Times New Roman" w:hAnsi="Times New Roman" w:cs="Times New Roman"/>
              </w:rPr>
              <w:t>ICT Law, Policy and Ethics</w:t>
            </w:r>
          </w:p>
        </w:tc>
        <w:tc>
          <w:tcPr>
            <w:tcW w:w="1542" w:type="dxa"/>
            <w:tcBorders>
              <w:top w:val="single" w:sz="4" w:space="0" w:color="231F20"/>
              <w:left w:val="single" w:sz="4" w:space="0" w:color="231F20"/>
              <w:bottom w:val="single" w:sz="4" w:space="0" w:color="231F20"/>
              <w:right w:val="single" w:sz="4" w:space="0" w:color="231F20"/>
            </w:tcBorders>
          </w:tcPr>
          <w:p w14:paraId="5B81E3A6" w14:textId="77777777" w:rsidR="00583950" w:rsidRPr="005216F7" w:rsidRDefault="00583950" w:rsidP="00583950">
            <w:pPr>
              <w:spacing w:line="224" w:lineRule="exact"/>
              <w:ind w:left="674" w:right="654"/>
              <w:jc w:val="center"/>
              <w:rPr>
                <w:rFonts w:ascii="Times New Roman" w:eastAsia="Calibri" w:hAnsi="Times New Roman" w:cs="Times New Roman"/>
              </w:rPr>
            </w:pPr>
            <w:r w:rsidRPr="005216F7">
              <w:rPr>
                <w:rFonts w:ascii="Times New Roman" w:eastAsia="Calibri" w:hAnsi="Times New Roman" w:cs="Times New Roman"/>
                <w:color w:val="231F20"/>
                <w:position w:val="1"/>
              </w:rPr>
              <w:t>3</w:t>
            </w:r>
          </w:p>
        </w:tc>
      </w:tr>
      <w:tr w:rsidR="00583950" w:rsidRPr="005216F7" w14:paraId="646408DA" w14:textId="77777777" w:rsidTr="00844F19">
        <w:trPr>
          <w:trHeight w:hRule="exact" w:val="319"/>
        </w:trPr>
        <w:tc>
          <w:tcPr>
            <w:tcW w:w="2143" w:type="dxa"/>
            <w:tcBorders>
              <w:top w:val="single" w:sz="4" w:space="0" w:color="231F20"/>
              <w:left w:val="single" w:sz="4" w:space="0" w:color="231F20"/>
              <w:bottom w:val="single" w:sz="4" w:space="0" w:color="231F20"/>
              <w:right w:val="single" w:sz="4" w:space="0" w:color="231F20"/>
            </w:tcBorders>
          </w:tcPr>
          <w:p w14:paraId="2F172608" w14:textId="77777777" w:rsidR="00583950" w:rsidRPr="005216F7" w:rsidRDefault="00773261" w:rsidP="00583950">
            <w:pPr>
              <w:spacing w:line="224" w:lineRule="exact"/>
              <w:ind w:left="504" w:right="-20"/>
              <w:rPr>
                <w:rFonts w:ascii="Times New Roman" w:eastAsia="Calibri" w:hAnsi="Times New Roman" w:cs="Times New Roman"/>
              </w:rPr>
            </w:pPr>
            <w:r>
              <w:rPr>
                <w:rFonts w:ascii="Times New Roman" w:eastAsia="Calibri" w:hAnsi="Times New Roman" w:cs="Times New Roman"/>
              </w:rPr>
              <w:t>CSE</w:t>
            </w:r>
            <w:r w:rsidR="00583950">
              <w:rPr>
                <w:rFonts w:ascii="Times New Roman" w:eastAsia="Calibri" w:hAnsi="Times New Roman" w:cs="Times New Roman"/>
              </w:rPr>
              <w:t>4</w:t>
            </w:r>
            <w:r w:rsidR="00C16C5A">
              <w:rPr>
                <w:rFonts w:ascii="Times New Roman" w:eastAsia="Calibri" w:hAnsi="Times New Roman" w:cs="Times New Roman"/>
              </w:rPr>
              <w:t>4</w:t>
            </w:r>
            <w:r w:rsidR="00583950">
              <w:rPr>
                <w:rFonts w:ascii="Times New Roman" w:eastAsia="Calibri" w:hAnsi="Times New Roman" w:cs="Times New Roman"/>
              </w:rPr>
              <w:t>37</w:t>
            </w:r>
          </w:p>
        </w:tc>
        <w:tc>
          <w:tcPr>
            <w:tcW w:w="6529" w:type="dxa"/>
            <w:tcBorders>
              <w:top w:val="single" w:sz="4" w:space="0" w:color="231F20"/>
              <w:left w:val="single" w:sz="4" w:space="0" w:color="231F20"/>
              <w:bottom w:val="single" w:sz="4" w:space="0" w:color="231F20"/>
              <w:right w:val="single" w:sz="4" w:space="0" w:color="231F20"/>
            </w:tcBorders>
          </w:tcPr>
          <w:p w14:paraId="261ADB6C" w14:textId="77777777" w:rsidR="00583950" w:rsidRPr="005216F7" w:rsidRDefault="00583950" w:rsidP="00583950">
            <w:pPr>
              <w:spacing w:line="224" w:lineRule="exact"/>
              <w:ind w:left="504" w:right="-20"/>
              <w:rPr>
                <w:rFonts w:ascii="Times New Roman" w:eastAsia="Calibri" w:hAnsi="Times New Roman" w:cs="Times New Roman"/>
              </w:rPr>
            </w:pPr>
            <w:r w:rsidRPr="006D3740">
              <w:rPr>
                <w:rFonts w:ascii="Times New Roman" w:hAnsi="Times New Roman" w:cs="Times New Roman"/>
              </w:rPr>
              <w:t>Digital Forensics and Incident Response</w:t>
            </w:r>
          </w:p>
        </w:tc>
        <w:tc>
          <w:tcPr>
            <w:tcW w:w="1542" w:type="dxa"/>
            <w:tcBorders>
              <w:top w:val="single" w:sz="4" w:space="0" w:color="231F20"/>
              <w:left w:val="single" w:sz="4" w:space="0" w:color="231F20"/>
              <w:bottom w:val="single" w:sz="4" w:space="0" w:color="231F20"/>
              <w:right w:val="single" w:sz="4" w:space="0" w:color="231F20"/>
            </w:tcBorders>
          </w:tcPr>
          <w:p w14:paraId="6F6081E4" w14:textId="77777777" w:rsidR="00583950" w:rsidRPr="005216F7" w:rsidRDefault="0056318F" w:rsidP="00583950">
            <w:pPr>
              <w:spacing w:line="224" w:lineRule="exact"/>
              <w:ind w:left="674" w:right="654"/>
              <w:jc w:val="center"/>
              <w:rPr>
                <w:rFonts w:ascii="Times New Roman" w:eastAsia="Calibri" w:hAnsi="Times New Roman" w:cs="Times New Roman"/>
              </w:rPr>
            </w:pPr>
            <w:r>
              <w:rPr>
                <w:rFonts w:ascii="Times New Roman" w:eastAsia="Calibri" w:hAnsi="Times New Roman" w:cs="Times New Roman"/>
                <w:color w:val="231F20"/>
                <w:position w:val="1"/>
              </w:rPr>
              <w:t>3</w:t>
            </w:r>
          </w:p>
        </w:tc>
      </w:tr>
      <w:tr w:rsidR="00583950" w:rsidRPr="005216F7" w14:paraId="69C1B66F" w14:textId="77777777" w:rsidTr="00844F19">
        <w:trPr>
          <w:trHeight w:hRule="exact" w:val="319"/>
        </w:trPr>
        <w:tc>
          <w:tcPr>
            <w:tcW w:w="2143" w:type="dxa"/>
            <w:tcBorders>
              <w:top w:val="single" w:sz="4" w:space="0" w:color="231F20"/>
              <w:left w:val="single" w:sz="4" w:space="0" w:color="231F20"/>
              <w:bottom w:val="single" w:sz="4" w:space="0" w:color="231F20"/>
              <w:right w:val="single" w:sz="4" w:space="0" w:color="231F20"/>
            </w:tcBorders>
          </w:tcPr>
          <w:p w14:paraId="6CB48B4E" w14:textId="77777777" w:rsidR="00583950" w:rsidRPr="005216F7" w:rsidRDefault="00773261" w:rsidP="00583950">
            <w:pPr>
              <w:spacing w:line="224" w:lineRule="exact"/>
              <w:ind w:left="504" w:right="-20"/>
              <w:rPr>
                <w:rFonts w:ascii="Times New Roman" w:eastAsia="Calibri" w:hAnsi="Times New Roman" w:cs="Times New Roman"/>
              </w:rPr>
            </w:pPr>
            <w:r>
              <w:rPr>
                <w:rFonts w:ascii="Times New Roman" w:eastAsia="Calibri" w:hAnsi="Times New Roman" w:cs="Times New Roman"/>
              </w:rPr>
              <w:t>CSE</w:t>
            </w:r>
            <w:r w:rsidR="00583950">
              <w:rPr>
                <w:rFonts w:ascii="Times New Roman" w:eastAsia="Calibri" w:hAnsi="Times New Roman" w:cs="Times New Roman"/>
              </w:rPr>
              <w:t>4</w:t>
            </w:r>
            <w:r w:rsidR="00C16C5A">
              <w:rPr>
                <w:rFonts w:ascii="Times New Roman" w:eastAsia="Calibri" w:hAnsi="Times New Roman" w:cs="Times New Roman"/>
              </w:rPr>
              <w:t>4</w:t>
            </w:r>
            <w:r w:rsidR="00583950">
              <w:rPr>
                <w:rFonts w:ascii="Times New Roman" w:eastAsia="Calibri" w:hAnsi="Times New Roman" w:cs="Times New Roman"/>
              </w:rPr>
              <w:t>39</w:t>
            </w:r>
          </w:p>
        </w:tc>
        <w:tc>
          <w:tcPr>
            <w:tcW w:w="6529" w:type="dxa"/>
            <w:tcBorders>
              <w:top w:val="single" w:sz="4" w:space="0" w:color="231F20"/>
              <w:left w:val="single" w:sz="4" w:space="0" w:color="231F20"/>
              <w:bottom w:val="single" w:sz="4" w:space="0" w:color="231F20"/>
              <w:right w:val="single" w:sz="4" w:space="0" w:color="231F20"/>
            </w:tcBorders>
          </w:tcPr>
          <w:p w14:paraId="65510FB1" w14:textId="77777777" w:rsidR="00583950" w:rsidRPr="005216F7" w:rsidRDefault="00583950" w:rsidP="00583950">
            <w:pPr>
              <w:spacing w:line="224" w:lineRule="exact"/>
              <w:ind w:left="504" w:right="-20"/>
              <w:rPr>
                <w:rFonts w:ascii="Times New Roman" w:eastAsia="Calibri" w:hAnsi="Times New Roman" w:cs="Times New Roman"/>
              </w:rPr>
            </w:pPr>
            <w:r>
              <w:rPr>
                <w:rFonts w:ascii="Times New Roman" w:hAnsi="Times New Roman" w:cs="Times New Roman"/>
              </w:rPr>
              <w:t>Topics of Current Interest</w:t>
            </w:r>
          </w:p>
        </w:tc>
        <w:tc>
          <w:tcPr>
            <w:tcW w:w="1542" w:type="dxa"/>
            <w:tcBorders>
              <w:top w:val="single" w:sz="4" w:space="0" w:color="231F20"/>
              <w:left w:val="single" w:sz="4" w:space="0" w:color="231F20"/>
              <w:bottom w:val="single" w:sz="4" w:space="0" w:color="231F20"/>
              <w:right w:val="single" w:sz="4" w:space="0" w:color="231F20"/>
            </w:tcBorders>
          </w:tcPr>
          <w:p w14:paraId="71D3E9EA" w14:textId="77777777" w:rsidR="00583950" w:rsidRPr="005216F7" w:rsidRDefault="00583950" w:rsidP="00583950">
            <w:pPr>
              <w:spacing w:line="224" w:lineRule="exact"/>
              <w:ind w:left="674" w:right="654"/>
              <w:jc w:val="center"/>
              <w:rPr>
                <w:rFonts w:ascii="Times New Roman" w:eastAsia="Calibri" w:hAnsi="Times New Roman" w:cs="Times New Roman"/>
              </w:rPr>
            </w:pPr>
            <w:r w:rsidRPr="005216F7">
              <w:rPr>
                <w:rFonts w:ascii="Times New Roman" w:eastAsia="Calibri" w:hAnsi="Times New Roman" w:cs="Times New Roman"/>
                <w:color w:val="231F20"/>
                <w:position w:val="1"/>
              </w:rPr>
              <w:t>3</w:t>
            </w:r>
          </w:p>
        </w:tc>
      </w:tr>
    </w:tbl>
    <w:p w14:paraId="4780A70D" w14:textId="77777777" w:rsidR="00583950" w:rsidRPr="005216F7" w:rsidRDefault="00583950" w:rsidP="00583950">
      <w:pPr>
        <w:spacing w:before="7" w:line="190" w:lineRule="exact"/>
        <w:rPr>
          <w:rFonts w:ascii="Times New Roman" w:hAnsi="Times New Roman" w:cs="Times New Roman"/>
        </w:rPr>
      </w:pPr>
    </w:p>
    <w:p w14:paraId="2D9578B0" w14:textId="77777777" w:rsidR="00583950" w:rsidRPr="005216F7" w:rsidRDefault="00583950" w:rsidP="00583950">
      <w:pPr>
        <w:spacing w:before="15" w:line="264" w:lineRule="exact"/>
        <w:ind w:left="108" w:right="-20"/>
        <w:rPr>
          <w:rFonts w:ascii="Times New Roman" w:eastAsia="Calibri" w:hAnsi="Times New Roman" w:cs="Times New Roman"/>
        </w:rPr>
      </w:pPr>
      <w:r w:rsidRPr="005216F7">
        <w:rPr>
          <w:rFonts w:ascii="Times New Roman" w:eastAsia="Calibri" w:hAnsi="Times New Roman" w:cs="Times New Roman"/>
          <w:b/>
          <w:bCs/>
          <w:color w:val="231F20"/>
        </w:rPr>
        <w:t>I</w:t>
      </w:r>
      <w:r w:rsidRPr="005216F7">
        <w:rPr>
          <w:rFonts w:ascii="Times New Roman" w:eastAsia="Calibri" w:hAnsi="Times New Roman" w:cs="Times New Roman"/>
          <w:b/>
          <w:bCs/>
          <w:color w:val="231F20"/>
          <w:spacing w:val="-6"/>
        </w:rPr>
        <w:t>V</w:t>
      </w:r>
      <w:r w:rsidRPr="005216F7">
        <w:rPr>
          <w:rFonts w:ascii="Times New Roman" w:eastAsia="Calibri" w:hAnsi="Times New Roman" w:cs="Times New Roman"/>
          <w:b/>
          <w:bCs/>
          <w:color w:val="231F20"/>
        </w:rPr>
        <w:t>: Compu</w:t>
      </w:r>
      <w:r w:rsidRPr="005216F7">
        <w:rPr>
          <w:rFonts w:ascii="Times New Roman" w:eastAsia="Calibri" w:hAnsi="Times New Roman" w:cs="Times New Roman"/>
          <w:b/>
          <w:bCs/>
          <w:color w:val="231F20"/>
          <w:spacing w:val="-3"/>
        </w:rPr>
        <w:t>t</w:t>
      </w:r>
      <w:r w:rsidRPr="005216F7">
        <w:rPr>
          <w:rFonts w:ascii="Times New Roman" w:eastAsia="Calibri" w:hAnsi="Times New Roman" w:cs="Times New Roman"/>
          <w:b/>
          <w:bCs/>
          <w:color w:val="231F20"/>
        </w:rPr>
        <w:t>er</w:t>
      </w:r>
      <w:r>
        <w:rPr>
          <w:rFonts w:ascii="Times New Roman" w:eastAsia="Calibri" w:hAnsi="Times New Roman" w:cs="Times New Roman"/>
          <w:b/>
          <w:bCs/>
          <w:color w:val="231F20"/>
        </w:rPr>
        <w:t xml:space="preserve"> Systems</w:t>
      </w:r>
      <w:r w:rsidRPr="005216F7">
        <w:rPr>
          <w:rFonts w:ascii="Times New Roman" w:eastAsia="Calibri" w:hAnsi="Times New Roman" w:cs="Times New Roman"/>
          <w:b/>
          <w:bCs/>
          <w:color w:val="231F20"/>
        </w:rPr>
        <w:t xml:space="preserve"> G</w:t>
      </w:r>
      <w:r w:rsidRPr="005216F7">
        <w:rPr>
          <w:rFonts w:ascii="Times New Roman" w:eastAsia="Calibri" w:hAnsi="Times New Roman" w:cs="Times New Roman"/>
          <w:b/>
          <w:bCs/>
          <w:color w:val="231F20"/>
          <w:spacing w:val="-2"/>
        </w:rPr>
        <w:t>r</w:t>
      </w:r>
      <w:r w:rsidRPr="005216F7">
        <w:rPr>
          <w:rFonts w:ascii="Times New Roman" w:eastAsia="Calibri" w:hAnsi="Times New Roman" w:cs="Times New Roman"/>
          <w:b/>
          <w:bCs/>
          <w:color w:val="231F20"/>
        </w:rPr>
        <w:t>oup</w:t>
      </w:r>
    </w:p>
    <w:p w14:paraId="5A43BF0B" w14:textId="77777777" w:rsidR="00583950" w:rsidRPr="005216F7" w:rsidRDefault="00583950" w:rsidP="00583950">
      <w:pPr>
        <w:spacing w:before="5" w:line="20" w:lineRule="exact"/>
        <w:rPr>
          <w:rFonts w:ascii="Times New Roman" w:hAnsi="Times New Roman" w:cs="Times New Roman"/>
        </w:rPr>
      </w:pPr>
    </w:p>
    <w:tbl>
      <w:tblPr>
        <w:tblW w:w="10214" w:type="dxa"/>
        <w:tblInd w:w="102" w:type="dxa"/>
        <w:tblLayout w:type="fixed"/>
        <w:tblCellMar>
          <w:left w:w="0" w:type="dxa"/>
          <w:right w:w="0" w:type="dxa"/>
        </w:tblCellMar>
        <w:tblLook w:val="01E0" w:firstRow="1" w:lastRow="1" w:firstColumn="1" w:lastColumn="1" w:noHBand="0" w:noVBand="0"/>
      </w:tblPr>
      <w:tblGrid>
        <w:gridCol w:w="2138"/>
        <w:gridCol w:w="6532"/>
        <w:gridCol w:w="1544"/>
      </w:tblGrid>
      <w:tr w:rsidR="00583950" w:rsidRPr="005216F7" w14:paraId="666A30DB" w14:textId="77777777" w:rsidTr="0056318F">
        <w:trPr>
          <w:trHeight w:hRule="exact" w:val="345"/>
        </w:trPr>
        <w:tc>
          <w:tcPr>
            <w:tcW w:w="2138" w:type="dxa"/>
            <w:tcBorders>
              <w:top w:val="single" w:sz="4" w:space="0" w:color="231F20"/>
              <w:left w:val="single" w:sz="4" w:space="0" w:color="231F20"/>
              <w:bottom w:val="single" w:sz="4" w:space="0" w:color="231F20"/>
              <w:right w:val="single" w:sz="4" w:space="0" w:color="231F20"/>
            </w:tcBorders>
            <w:shd w:val="clear" w:color="auto" w:fill="0072BC"/>
          </w:tcPr>
          <w:p w14:paraId="7404F14B" w14:textId="77777777" w:rsidR="00583950" w:rsidRPr="005216F7" w:rsidRDefault="00583950" w:rsidP="00583950">
            <w:pPr>
              <w:spacing w:line="264" w:lineRule="exact"/>
              <w:ind w:left="432" w:right="-20"/>
              <w:rPr>
                <w:rFonts w:ascii="Times New Roman" w:eastAsia="Calibri" w:hAnsi="Times New Roman" w:cs="Times New Roman"/>
              </w:rPr>
            </w:pPr>
            <w:r w:rsidRPr="005216F7">
              <w:rPr>
                <w:rFonts w:ascii="Times New Roman" w:eastAsia="Calibri" w:hAnsi="Times New Roman" w:cs="Times New Roman"/>
                <w:b/>
                <w:bCs/>
                <w:color w:val="FFFFFF"/>
                <w:position w:val="1"/>
              </w:rPr>
              <w:t>Cou</w:t>
            </w:r>
            <w:r w:rsidRPr="005216F7">
              <w:rPr>
                <w:rFonts w:ascii="Times New Roman" w:eastAsia="Calibri" w:hAnsi="Times New Roman" w:cs="Times New Roman"/>
                <w:b/>
                <w:bCs/>
                <w:color w:val="FFFFFF"/>
                <w:spacing w:val="-3"/>
                <w:position w:val="1"/>
              </w:rPr>
              <w:t>r</w:t>
            </w:r>
            <w:r w:rsidRPr="005216F7">
              <w:rPr>
                <w:rFonts w:ascii="Times New Roman" w:eastAsia="Calibri" w:hAnsi="Times New Roman" w:cs="Times New Roman"/>
                <w:b/>
                <w:bCs/>
                <w:color w:val="FFFFFF"/>
                <w:position w:val="1"/>
              </w:rPr>
              <w:t>se Code</w:t>
            </w:r>
          </w:p>
        </w:tc>
        <w:tc>
          <w:tcPr>
            <w:tcW w:w="6532" w:type="dxa"/>
            <w:tcBorders>
              <w:top w:val="single" w:sz="4" w:space="0" w:color="231F20"/>
              <w:left w:val="single" w:sz="4" w:space="0" w:color="231F20"/>
              <w:bottom w:val="single" w:sz="4" w:space="0" w:color="231F20"/>
              <w:right w:val="single" w:sz="4" w:space="0" w:color="231F20"/>
            </w:tcBorders>
            <w:shd w:val="clear" w:color="auto" w:fill="0072BC"/>
          </w:tcPr>
          <w:p w14:paraId="7CA9C473" w14:textId="77777777" w:rsidR="00583950" w:rsidRPr="005216F7" w:rsidRDefault="00583950" w:rsidP="00583950">
            <w:pPr>
              <w:spacing w:line="264" w:lineRule="exact"/>
              <w:ind w:left="432" w:right="-20"/>
              <w:rPr>
                <w:rFonts w:ascii="Times New Roman" w:eastAsia="Calibri" w:hAnsi="Times New Roman" w:cs="Times New Roman"/>
              </w:rPr>
            </w:pPr>
            <w:r w:rsidRPr="005216F7">
              <w:rPr>
                <w:rFonts w:ascii="Times New Roman" w:eastAsia="Calibri" w:hAnsi="Times New Roman" w:cs="Times New Roman"/>
                <w:b/>
                <w:bCs/>
                <w:color w:val="FFFFFF"/>
                <w:position w:val="1"/>
              </w:rPr>
              <w:t>Cou</w:t>
            </w:r>
            <w:r w:rsidRPr="005216F7">
              <w:rPr>
                <w:rFonts w:ascii="Times New Roman" w:eastAsia="Calibri" w:hAnsi="Times New Roman" w:cs="Times New Roman"/>
                <w:b/>
                <w:bCs/>
                <w:color w:val="FFFFFF"/>
                <w:spacing w:val="-3"/>
                <w:position w:val="1"/>
              </w:rPr>
              <w:t>r</w:t>
            </w:r>
            <w:r w:rsidRPr="005216F7">
              <w:rPr>
                <w:rFonts w:ascii="Times New Roman" w:eastAsia="Calibri" w:hAnsi="Times New Roman" w:cs="Times New Roman"/>
                <w:b/>
                <w:bCs/>
                <w:color w:val="FFFFFF"/>
                <w:position w:val="1"/>
              </w:rPr>
              <w:t>se Title</w:t>
            </w:r>
          </w:p>
        </w:tc>
        <w:tc>
          <w:tcPr>
            <w:tcW w:w="1544" w:type="dxa"/>
            <w:tcBorders>
              <w:top w:val="single" w:sz="4" w:space="0" w:color="231F20"/>
              <w:left w:val="single" w:sz="4" w:space="0" w:color="231F20"/>
              <w:bottom w:val="single" w:sz="4" w:space="0" w:color="231F20"/>
              <w:right w:val="single" w:sz="4" w:space="0" w:color="231F20"/>
            </w:tcBorders>
            <w:shd w:val="clear" w:color="auto" w:fill="0072BC"/>
          </w:tcPr>
          <w:p w14:paraId="17E279DF" w14:textId="77777777" w:rsidR="00583950" w:rsidRPr="005216F7" w:rsidRDefault="00583950" w:rsidP="00583950">
            <w:pPr>
              <w:spacing w:line="264" w:lineRule="exact"/>
              <w:ind w:left="447" w:right="-20"/>
              <w:rPr>
                <w:rFonts w:ascii="Times New Roman" w:eastAsia="Calibri" w:hAnsi="Times New Roman" w:cs="Times New Roman"/>
              </w:rPr>
            </w:pPr>
            <w:r w:rsidRPr="005216F7">
              <w:rPr>
                <w:rFonts w:ascii="Times New Roman" w:eastAsia="Calibri" w:hAnsi="Times New Roman" w:cs="Times New Roman"/>
                <w:b/>
                <w:bCs/>
                <w:color w:val="FFFFFF"/>
                <w:position w:val="1"/>
              </w:rPr>
              <w:t>C</w:t>
            </w:r>
            <w:r w:rsidRPr="005216F7">
              <w:rPr>
                <w:rFonts w:ascii="Times New Roman" w:eastAsia="Calibri" w:hAnsi="Times New Roman" w:cs="Times New Roman"/>
                <w:b/>
                <w:bCs/>
                <w:color w:val="FFFFFF"/>
                <w:spacing w:val="-2"/>
                <w:position w:val="1"/>
              </w:rPr>
              <w:t>r</w:t>
            </w:r>
            <w:r w:rsidRPr="005216F7">
              <w:rPr>
                <w:rFonts w:ascii="Times New Roman" w:eastAsia="Calibri" w:hAnsi="Times New Roman" w:cs="Times New Roman"/>
                <w:b/>
                <w:bCs/>
                <w:color w:val="FFFFFF"/>
                <w:position w:val="1"/>
              </w:rPr>
              <w:t>edits</w:t>
            </w:r>
          </w:p>
        </w:tc>
      </w:tr>
      <w:tr w:rsidR="00583950" w:rsidRPr="005216F7" w14:paraId="772F4B64" w14:textId="77777777" w:rsidTr="0056318F">
        <w:trPr>
          <w:trHeight w:hRule="exact" w:val="345"/>
        </w:trPr>
        <w:tc>
          <w:tcPr>
            <w:tcW w:w="2138" w:type="dxa"/>
            <w:tcBorders>
              <w:top w:val="single" w:sz="4" w:space="0" w:color="231F20"/>
              <w:left w:val="single" w:sz="4" w:space="0" w:color="231F20"/>
              <w:bottom w:val="single" w:sz="4" w:space="0" w:color="231F20"/>
              <w:right w:val="single" w:sz="4" w:space="0" w:color="231F20"/>
            </w:tcBorders>
          </w:tcPr>
          <w:p w14:paraId="12E14164" w14:textId="77777777" w:rsidR="00583950" w:rsidRPr="005216F7" w:rsidRDefault="00773261" w:rsidP="00583950">
            <w:pPr>
              <w:spacing w:line="224" w:lineRule="exact"/>
              <w:ind w:left="432" w:right="-20"/>
              <w:rPr>
                <w:rFonts w:ascii="Times New Roman" w:eastAsia="Calibri" w:hAnsi="Times New Roman" w:cs="Times New Roman"/>
              </w:rPr>
            </w:pPr>
            <w:r>
              <w:rPr>
                <w:rFonts w:ascii="Times New Roman" w:eastAsia="Calibri" w:hAnsi="Times New Roman" w:cs="Times New Roman"/>
              </w:rPr>
              <w:t>CSE</w:t>
            </w:r>
            <w:r w:rsidR="00583950">
              <w:rPr>
                <w:rFonts w:ascii="Times New Roman" w:eastAsia="Calibri" w:hAnsi="Times New Roman" w:cs="Times New Roman"/>
              </w:rPr>
              <w:t>4</w:t>
            </w:r>
            <w:r w:rsidR="00C16C5A">
              <w:rPr>
                <w:rFonts w:ascii="Times New Roman" w:eastAsia="Calibri" w:hAnsi="Times New Roman" w:cs="Times New Roman"/>
              </w:rPr>
              <w:t>4</w:t>
            </w:r>
            <w:r w:rsidR="00583950">
              <w:rPr>
                <w:rFonts w:ascii="Times New Roman" w:eastAsia="Calibri" w:hAnsi="Times New Roman" w:cs="Times New Roman"/>
              </w:rPr>
              <w:t>41</w:t>
            </w:r>
          </w:p>
        </w:tc>
        <w:tc>
          <w:tcPr>
            <w:tcW w:w="6532" w:type="dxa"/>
            <w:tcBorders>
              <w:top w:val="single" w:sz="4" w:space="0" w:color="231F20"/>
              <w:left w:val="single" w:sz="4" w:space="0" w:color="231F20"/>
              <w:bottom w:val="single" w:sz="4" w:space="0" w:color="231F20"/>
              <w:right w:val="single" w:sz="4" w:space="0" w:color="231F20"/>
            </w:tcBorders>
          </w:tcPr>
          <w:p w14:paraId="66964828" w14:textId="77777777" w:rsidR="00583950" w:rsidRPr="005216F7" w:rsidRDefault="00583950" w:rsidP="00583950">
            <w:pPr>
              <w:spacing w:line="224" w:lineRule="exact"/>
              <w:ind w:left="432" w:right="-20"/>
              <w:rPr>
                <w:rFonts w:ascii="Times New Roman" w:eastAsia="Calibri" w:hAnsi="Times New Roman" w:cs="Times New Roman"/>
              </w:rPr>
            </w:pPr>
            <w:r w:rsidRPr="00C677A6">
              <w:rPr>
                <w:rFonts w:ascii="Times New Roman" w:hAnsi="Times New Roman" w:cs="Times New Roman"/>
              </w:rPr>
              <w:t>Real-time Embedded Systems</w:t>
            </w:r>
          </w:p>
        </w:tc>
        <w:tc>
          <w:tcPr>
            <w:tcW w:w="1544" w:type="dxa"/>
            <w:tcBorders>
              <w:top w:val="single" w:sz="4" w:space="0" w:color="231F20"/>
              <w:left w:val="single" w:sz="4" w:space="0" w:color="231F20"/>
              <w:bottom w:val="single" w:sz="4" w:space="0" w:color="231F20"/>
              <w:right w:val="single" w:sz="4" w:space="0" w:color="231F20"/>
            </w:tcBorders>
          </w:tcPr>
          <w:p w14:paraId="2E5B1487" w14:textId="77777777" w:rsidR="00583950" w:rsidRPr="005216F7" w:rsidRDefault="00583950" w:rsidP="00583950">
            <w:pPr>
              <w:spacing w:line="224" w:lineRule="exact"/>
              <w:ind w:left="675" w:right="655"/>
              <w:jc w:val="center"/>
              <w:rPr>
                <w:rFonts w:ascii="Times New Roman" w:eastAsia="Calibri" w:hAnsi="Times New Roman" w:cs="Times New Roman"/>
              </w:rPr>
            </w:pPr>
            <w:r w:rsidRPr="005216F7">
              <w:rPr>
                <w:rFonts w:ascii="Times New Roman" w:eastAsia="Calibri" w:hAnsi="Times New Roman" w:cs="Times New Roman"/>
                <w:color w:val="231F20"/>
                <w:position w:val="1"/>
              </w:rPr>
              <w:t>3</w:t>
            </w:r>
          </w:p>
        </w:tc>
      </w:tr>
      <w:tr w:rsidR="00583950" w:rsidRPr="005216F7" w14:paraId="6B771270" w14:textId="77777777" w:rsidTr="0056318F">
        <w:trPr>
          <w:trHeight w:hRule="exact" w:val="345"/>
        </w:trPr>
        <w:tc>
          <w:tcPr>
            <w:tcW w:w="2138" w:type="dxa"/>
            <w:tcBorders>
              <w:top w:val="single" w:sz="4" w:space="0" w:color="231F20"/>
              <w:left w:val="single" w:sz="4" w:space="0" w:color="231F20"/>
              <w:bottom w:val="single" w:sz="4" w:space="0" w:color="231F20"/>
              <w:right w:val="single" w:sz="4" w:space="0" w:color="231F20"/>
            </w:tcBorders>
          </w:tcPr>
          <w:p w14:paraId="6C6C3F0D" w14:textId="77777777" w:rsidR="00583950" w:rsidRPr="005216F7" w:rsidRDefault="00773261" w:rsidP="00583950">
            <w:pPr>
              <w:spacing w:line="224" w:lineRule="exact"/>
              <w:ind w:left="432" w:right="-20"/>
              <w:rPr>
                <w:rFonts w:ascii="Times New Roman" w:eastAsia="Calibri" w:hAnsi="Times New Roman" w:cs="Times New Roman"/>
              </w:rPr>
            </w:pPr>
            <w:r>
              <w:rPr>
                <w:rFonts w:ascii="Times New Roman" w:eastAsia="Calibri" w:hAnsi="Times New Roman" w:cs="Times New Roman"/>
              </w:rPr>
              <w:t>CSE</w:t>
            </w:r>
            <w:r w:rsidR="00583950">
              <w:rPr>
                <w:rFonts w:ascii="Times New Roman" w:eastAsia="Calibri" w:hAnsi="Times New Roman" w:cs="Times New Roman"/>
              </w:rPr>
              <w:t>4</w:t>
            </w:r>
            <w:r w:rsidR="00C16C5A">
              <w:rPr>
                <w:rFonts w:ascii="Times New Roman" w:eastAsia="Calibri" w:hAnsi="Times New Roman" w:cs="Times New Roman"/>
              </w:rPr>
              <w:t>4</w:t>
            </w:r>
            <w:r w:rsidR="00583950">
              <w:rPr>
                <w:rFonts w:ascii="Times New Roman" w:eastAsia="Calibri" w:hAnsi="Times New Roman" w:cs="Times New Roman"/>
              </w:rPr>
              <w:t>42</w:t>
            </w:r>
          </w:p>
        </w:tc>
        <w:tc>
          <w:tcPr>
            <w:tcW w:w="6532" w:type="dxa"/>
            <w:tcBorders>
              <w:top w:val="single" w:sz="4" w:space="0" w:color="231F20"/>
              <w:left w:val="single" w:sz="4" w:space="0" w:color="231F20"/>
              <w:bottom w:val="single" w:sz="4" w:space="0" w:color="231F20"/>
              <w:right w:val="single" w:sz="4" w:space="0" w:color="231F20"/>
            </w:tcBorders>
          </w:tcPr>
          <w:p w14:paraId="0FBBBC27" w14:textId="77777777" w:rsidR="00583950" w:rsidRPr="005216F7" w:rsidRDefault="00583950" w:rsidP="00583950">
            <w:pPr>
              <w:spacing w:line="224" w:lineRule="exact"/>
              <w:ind w:left="432" w:right="-20"/>
              <w:rPr>
                <w:rFonts w:ascii="Times New Roman" w:eastAsia="Calibri" w:hAnsi="Times New Roman" w:cs="Times New Roman"/>
              </w:rPr>
            </w:pPr>
            <w:r w:rsidRPr="00C677A6">
              <w:rPr>
                <w:rFonts w:ascii="Times New Roman" w:hAnsi="Times New Roman" w:cs="Times New Roman"/>
              </w:rPr>
              <w:t xml:space="preserve">Real-time Embedded Systems </w:t>
            </w:r>
            <w:r>
              <w:rPr>
                <w:rFonts w:ascii="Times New Roman" w:hAnsi="Times New Roman" w:cs="Times New Roman"/>
              </w:rPr>
              <w:t>Lab</w:t>
            </w:r>
          </w:p>
        </w:tc>
        <w:tc>
          <w:tcPr>
            <w:tcW w:w="1544" w:type="dxa"/>
            <w:tcBorders>
              <w:top w:val="single" w:sz="4" w:space="0" w:color="231F20"/>
              <w:left w:val="single" w:sz="4" w:space="0" w:color="231F20"/>
              <w:bottom w:val="single" w:sz="4" w:space="0" w:color="231F20"/>
              <w:right w:val="single" w:sz="4" w:space="0" w:color="231F20"/>
            </w:tcBorders>
          </w:tcPr>
          <w:p w14:paraId="302DE355" w14:textId="77777777" w:rsidR="00583950" w:rsidRPr="005216F7" w:rsidRDefault="00583950" w:rsidP="00583950">
            <w:pPr>
              <w:spacing w:line="224" w:lineRule="exact"/>
              <w:ind w:left="675" w:right="655"/>
              <w:jc w:val="center"/>
              <w:rPr>
                <w:rFonts w:ascii="Times New Roman" w:eastAsia="Calibri" w:hAnsi="Times New Roman" w:cs="Times New Roman"/>
              </w:rPr>
            </w:pPr>
            <w:r w:rsidRPr="005216F7">
              <w:rPr>
                <w:rFonts w:ascii="Times New Roman" w:eastAsia="Calibri" w:hAnsi="Times New Roman" w:cs="Times New Roman"/>
                <w:color w:val="231F20"/>
                <w:position w:val="1"/>
              </w:rPr>
              <w:t>1</w:t>
            </w:r>
          </w:p>
        </w:tc>
      </w:tr>
      <w:tr w:rsidR="00583950" w:rsidRPr="005216F7" w14:paraId="25E6F40E" w14:textId="77777777" w:rsidTr="0056318F">
        <w:trPr>
          <w:trHeight w:hRule="exact" w:val="345"/>
        </w:trPr>
        <w:tc>
          <w:tcPr>
            <w:tcW w:w="2138" w:type="dxa"/>
            <w:tcBorders>
              <w:top w:val="single" w:sz="4" w:space="0" w:color="231F20"/>
              <w:left w:val="single" w:sz="4" w:space="0" w:color="231F20"/>
              <w:bottom w:val="single" w:sz="4" w:space="0" w:color="231F20"/>
              <w:right w:val="single" w:sz="4" w:space="0" w:color="231F20"/>
            </w:tcBorders>
          </w:tcPr>
          <w:p w14:paraId="520B355E" w14:textId="77777777" w:rsidR="00583950" w:rsidRPr="005216F7" w:rsidRDefault="00773261" w:rsidP="00583950">
            <w:pPr>
              <w:spacing w:line="224" w:lineRule="exact"/>
              <w:ind w:left="432" w:right="-20"/>
              <w:rPr>
                <w:rFonts w:ascii="Times New Roman" w:eastAsia="Calibri" w:hAnsi="Times New Roman" w:cs="Times New Roman"/>
                <w:color w:val="231F20"/>
                <w:position w:val="1"/>
              </w:rPr>
            </w:pPr>
            <w:r>
              <w:rPr>
                <w:rFonts w:ascii="Times New Roman" w:eastAsia="Calibri" w:hAnsi="Times New Roman" w:cs="Times New Roman"/>
                <w:color w:val="231F20"/>
                <w:position w:val="1"/>
              </w:rPr>
              <w:t>CSE</w:t>
            </w:r>
            <w:r w:rsidR="00583950">
              <w:rPr>
                <w:rFonts w:ascii="Times New Roman" w:eastAsia="Calibri" w:hAnsi="Times New Roman" w:cs="Times New Roman"/>
                <w:color w:val="231F20"/>
                <w:position w:val="1"/>
              </w:rPr>
              <w:t>4</w:t>
            </w:r>
            <w:r w:rsidR="00C16C5A">
              <w:rPr>
                <w:rFonts w:ascii="Times New Roman" w:eastAsia="Calibri" w:hAnsi="Times New Roman" w:cs="Times New Roman"/>
                <w:color w:val="231F20"/>
                <w:position w:val="1"/>
              </w:rPr>
              <w:t>4</w:t>
            </w:r>
            <w:r w:rsidR="00583950">
              <w:rPr>
                <w:rFonts w:ascii="Times New Roman" w:eastAsia="Calibri" w:hAnsi="Times New Roman" w:cs="Times New Roman"/>
                <w:color w:val="231F20"/>
                <w:position w:val="1"/>
              </w:rPr>
              <w:t>43</w:t>
            </w:r>
          </w:p>
        </w:tc>
        <w:tc>
          <w:tcPr>
            <w:tcW w:w="6532" w:type="dxa"/>
            <w:tcBorders>
              <w:top w:val="single" w:sz="4" w:space="0" w:color="231F20"/>
              <w:left w:val="single" w:sz="4" w:space="0" w:color="231F20"/>
              <w:bottom w:val="single" w:sz="4" w:space="0" w:color="231F20"/>
              <w:right w:val="single" w:sz="4" w:space="0" w:color="231F20"/>
            </w:tcBorders>
          </w:tcPr>
          <w:p w14:paraId="130B3988" w14:textId="77777777" w:rsidR="00583950" w:rsidRPr="005216F7" w:rsidRDefault="00583950" w:rsidP="00583950">
            <w:pPr>
              <w:spacing w:line="224" w:lineRule="exact"/>
              <w:ind w:left="432" w:right="-20"/>
              <w:rPr>
                <w:rFonts w:ascii="Times New Roman" w:eastAsia="Calibri" w:hAnsi="Times New Roman" w:cs="Times New Roman"/>
                <w:color w:val="231F20"/>
                <w:position w:val="1"/>
              </w:rPr>
            </w:pPr>
            <w:r w:rsidRPr="00C677A6">
              <w:rPr>
                <w:rFonts w:ascii="Times New Roman" w:hAnsi="Times New Roman" w:cs="Times New Roman"/>
              </w:rPr>
              <w:t>Distributed Systems</w:t>
            </w:r>
          </w:p>
        </w:tc>
        <w:tc>
          <w:tcPr>
            <w:tcW w:w="1544" w:type="dxa"/>
            <w:tcBorders>
              <w:top w:val="single" w:sz="4" w:space="0" w:color="231F20"/>
              <w:left w:val="single" w:sz="4" w:space="0" w:color="231F20"/>
              <w:bottom w:val="single" w:sz="4" w:space="0" w:color="231F20"/>
              <w:right w:val="single" w:sz="4" w:space="0" w:color="231F20"/>
            </w:tcBorders>
          </w:tcPr>
          <w:p w14:paraId="30AADCD7" w14:textId="77777777" w:rsidR="00583950" w:rsidRPr="005216F7" w:rsidRDefault="00583950" w:rsidP="00583950">
            <w:pPr>
              <w:spacing w:line="224" w:lineRule="exact"/>
              <w:ind w:left="675" w:right="655"/>
              <w:jc w:val="center"/>
              <w:rPr>
                <w:rFonts w:ascii="Times New Roman" w:eastAsia="Calibri" w:hAnsi="Times New Roman" w:cs="Times New Roman"/>
                <w:color w:val="231F20"/>
                <w:position w:val="1"/>
              </w:rPr>
            </w:pPr>
            <w:r>
              <w:rPr>
                <w:rFonts w:ascii="Times New Roman" w:eastAsia="Calibri" w:hAnsi="Times New Roman" w:cs="Times New Roman"/>
                <w:color w:val="231F20"/>
                <w:position w:val="1"/>
              </w:rPr>
              <w:t>3</w:t>
            </w:r>
          </w:p>
        </w:tc>
      </w:tr>
      <w:tr w:rsidR="00583950" w:rsidRPr="005216F7" w14:paraId="7E66F28F" w14:textId="77777777" w:rsidTr="0056318F">
        <w:trPr>
          <w:trHeight w:hRule="exact" w:val="345"/>
        </w:trPr>
        <w:tc>
          <w:tcPr>
            <w:tcW w:w="2138" w:type="dxa"/>
            <w:tcBorders>
              <w:top w:val="single" w:sz="4" w:space="0" w:color="231F20"/>
              <w:left w:val="single" w:sz="4" w:space="0" w:color="231F20"/>
              <w:bottom w:val="single" w:sz="4" w:space="0" w:color="231F20"/>
              <w:right w:val="single" w:sz="4" w:space="0" w:color="231F20"/>
            </w:tcBorders>
          </w:tcPr>
          <w:p w14:paraId="282D8FA9" w14:textId="77777777" w:rsidR="00583950" w:rsidRPr="005216F7" w:rsidRDefault="00773261" w:rsidP="00583950">
            <w:pPr>
              <w:spacing w:line="224" w:lineRule="exact"/>
              <w:ind w:left="432" w:right="-20"/>
              <w:rPr>
                <w:rFonts w:ascii="Times New Roman" w:eastAsia="Calibri" w:hAnsi="Times New Roman" w:cs="Times New Roman"/>
              </w:rPr>
            </w:pPr>
            <w:r>
              <w:rPr>
                <w:rFonts w:ascii="Times New Roman" w:eastAsia="Calibri" w:hAnsi="Times New Roman" w:cs="Times New Roman"/>
              </w:rPr>
              <w:t>CSE</w:t>
            </w:r>
            <w:r w:rsidR="00583950">
              <w:rPr>
                <w:rFonts w:ascii="Times New Roman" w:eastAsia="Calibri" w:hAnsi="Times New Roman" w:cs="Times New Roman"/>
              </w:rPr>
              <w:t>4</w:t>
            </w:r>
            <w:r w:rsidR="00C16C5A">
              <w:rPr>
                <w:rFonts w:ascii="Times New Roman" w:eastAsia="Calibri" w:hAnsi="Times New Roman" w:cs="Times New Roman"/>
              </w:rPr>
              <w:t>4</w:t>
            </w:r>
            <w:r w:rsidR="00583950">
              <w:rPr>
                <w:rFonts w:ascii="Times New Roman" w:eastAsia="Calibri" w:hAnsi="Times New Roman" w:cs="Times New Roman"/>
              </w:rPr>
              <w:t>45</w:t>
            </w:r>
          </w:p>
        </w:tc>
        <w:tc>
          <w:tcPr>
            <w:tcW w:w="6532" w:type="dxa"/>
            <w:tcBorders>
              <w:top w:val="single" w:sz="4" w:space="0" w:color="231F20"/>
              <w:left w:val="single" w:sz="4" w:space="0" w:color="231F20"/>
              <w:bottom w:val="single" w:sz="4" w:space="0" w:color="231F20"/>
              <w:right w:val="single" w:sz="4" w:space="0" w:color="231F20"/>
            </w:tcBorders>
          </w:tcPr>
          <w:p w14:paraId="76ED0050" w14:textId="77777777" w:rsidR="00583950" w:rsidRPr="005216F7" w:rsidRDefault="00583950" w:rsidP="00583950">
            <w:pPr>
              <w:spacing w:line="224" w:lineRule="exact"/>
              <w:ind w:left="432" w:right="-20"/>
              <w:rPr>
                <w:rFonts w:ascii="Times New Roman" w:eastAsia="Calibri" w:hAnsi="Times New Roman" w:cs="Times New Roman"/>
              </w:rPr>
            </w:pPr>
            <w:r w:rsidRPr="00C677A6">
              <w:rPr>
                <w:rFonts w:ascii="Times New Roman" w:hAnsi="Times New Roman" w:cs="Times New Roman"/>
              </w:rPr>
              <w:t>Simulation and Modeling</w:t>
            </w:r>
          </w:p>
        </w:tc>
        <w:tc>
          <w:tcPr>
            <w:tcW w:w="1544" w:type="dxa"/>
            <w:tcBorders>
              <w:top w:val="single" w:sz="4" w:space="0" w:color="231F20"/>
              <w:left w:val="single" w:sz="4" w:space="0" w:color="231F20"/>
              <w:bottom w:val="single" w:sz="4" w:space="0" w:color="231F20"/>
              <w:right w:val="single" w:sz="4" w:space="0" w:color="231F20"/>
            </w:tcBorders>
          </w:tcPr>
          <w:p w14:paraId="7D31E68F" w14:textId="77777777" w:rsidR="00583950" w:rsidRPr="005216F7" w:rsidRDefault="00583950" w:rsidP="00583950">
            <w:pPr>
              <w:spacing w:line="224" w:lineRule="exact"/>
              <w:ind w:left="675" w:right="655"/>
              <w:jc w:val="center"/>
              <w:rPr>
                <w:rFonts w:ascii="Times New Roman" w:eastAsia="Calibri" w:hAnsi="Times New Roman" w:cs="Times New Roman"/>
              </w:rPr>
            </w:pPr>
            <w:r w:rsidRPr="005216F7">
              <w:rPr>
                <w:rFonts w:ascii="Times New Roman" w:eastAsia="Calibri" w:hAnsi="Times New Roman" w:cs="Times New Roman"/>
                <w:color w:val="231F20"/>
                <w:position w:val="1"/>
              </w:rPr>
              <w:t>3</w:t>
            </w:r>
          </w:p>
        </w:tc>
      </w:tr>
      <w:tr w:rsidR="00583950" w:rsidRPr="005216F7" w14:paraId="2362E667" w14:textId="77777777" w:rsidTr="0056318F">
        <w:trPr>
          <w:trHeight w:hRule="exact" w:val="345"/>
        </w:trPr>
        <w:tc>
          <w:tcPr>
            <w:tcW w:w="2138" w:type="dxa"/>
            <w:tcBorders>
              <w:top w:val="single" w:sz="4" w:space="0" w:color="231F20"/>
              <w:left w:val="single" w:sz="4" w:space="0" w:color="231F20"/>
              <w:bottom w:val="single" w:sz="4" w:space="0" w:color="231F20"/>
              <w:right w:val="single" w:sz="4" w:space="0" w:color="231F20"/>
            </w:tcBorders>
          </w:tcPr>
          <w:p w14:paraId="4E744678" w14:textId="77777777" w:rsidR="00583950" w:rsidRPr="005216F7" w:rsidRDefault="00773261" w:rsidP="00583950">
            <w:pPr>
              <w:spacing w:line="224" w:lineRule="exact"/>
              <w:ind w:left="432" w:right="-20"/>
              <w:rPr>
                <w:rFonts w:ascii="Times New Roman" w:eastAsia="Calibri" w:hAnsi="Times New Roman" w:cs="Times New Roman"/>
              </w:rPr>
            </w:pPr>
            <w:r>
              <w:rPr>
                <w:rFonts w:ascii="Times New Roman" w:eastAsia="Calibri" w:hAnsi="Times New Roman" w:cs="Times New Roman"/>
              </w:rPr>
              <w:t>CSE</w:t>
            </w:r>
            <w:r w:rsidR="00583950">
              <w:rPr>
                <w:rFonts w:ascii="Times New Roman" w:eastAsia="Calibri" w:hAnsi="Times New Roman" w:cs="Times New Roman"/>
              </w:rPr>
              <w:t>4</w:t>
            </w:r>
            <w:r w:rsidR="00C16C5A">
              <w:rPr>
                <w:rFonts w:ascii="Times New Roman" w:eastAsia="Calibri" w:hAnsi="Times New Roman" w:cs="Times New Roman"/>
              </w:rPr>
              <w:t>4</w:t>
            </w:r>
            <w:r w:rsidR="00583950">
              <w:rPr>
                <w:rFonts w:ascii="Times New Roman" w:eastAsia="Calibri" w:hAnsi="Times New Roman" w:cs="Times New Roman"/>
              </w:rPr>
              <w:t>46</w:t>
            </w:r>
          </w:p>
        </w:tc>
        <w:tc>
          <w:tcPr>
            <w:tcW w:w="6532" w:type="dxa"/>
            <w:tcBorders>
              <w:top w:val="single" w:sz="4" w:space="0" w:color="231F20"/>
              <w:left w:val="single" w:sz="4" w:space="0" w:color="231F20"/>
              <w:bottom w:val="single" w:sz="4" w:space="0" w:color="231F20"/>
              <w:right w:val="single" w:sz="4" w:space="0" w:color="231F20"/>
            </w:tcBorders>
          </w:tcPr>
          <w:p w14:paraId="5DC0406F" w14:textId="77777777" w:rsidR="00583950" w:rsidRPr="005216F7" w:rsidRDefault="00583950" w:rsidP="00583950">
            <w:pPr>
              <w:spacing w:line="224" w:lineRule="exact"/>
              <w:ind w:left="432" w:right="-20"/>
              <w:rPr>
                <w:rFonts w:ascii="Times New Roman" w:eastAsia="Calibri" w:hAnsi="Times New Roman" w:cs="Times New Roman"/>
              </w:rPr>
            </w:pPr>
            <w:r>
              <w:rPr>
                <w:rFonts w:ascii="Times New Roman" w:hAnsi="Times New Roman" w:cs="Times New Roman"/>
              </w:rPr>
              <w:t>Simulation and Modeling Lab</w:t>
            </w:r>
          </w:p>
        </w:tc>
        <w:tc>
          <w:tcPr>
            <w:tcW w:w="1544" w:type="dxa"/>
            <w:tcBorders>
              <w:top w:val="single" w:sz="4" w:space="0" w:color="231F20"/>
              <w:left w:val="single" w:sz="4" w:space="0" w:color="231F20"/>
              <w:bottom w:val="single" w:sz="4" w:space="0" w:color="231F20"/>
              <w:right w:val="single" w:sz="4" w:space="0" w:color="231F20"/>
            </w:tcBorders>
          </w:tcPr>
          <w:p w14:paraId="3374D02C" w14:textId="77777777" w:rsidR="00583950" w:rsidRPr="005216F7" w:rsidRDefault="00583950" w:rsidP="00583950">
            <w:pPr>
              <w:spacing w:line="224" w:lineRule="exact"/>
              <w:ind w:left="675" w:right="655"/>
              <w:jc w:val="center"/>
              <w:rPr>
                <w:rFonts w:ascii="Times New Roman" w:eastAsia="Calibri" w:hAnsi="Times New Roman" w:cs="Times New Roman"/>
              </w:rPr>
            </w:pPr>
            <w:r w:rsidRPr="005216F7">
              <w:rPr>
                <w:rFonts w:ascii="Times New Roman" w:eastAsia="Calibri" w:hAnsi="Times New Roman" w:cs="Times New Roman"/>
                <w:color w:val="231F20"/>
                <w:position w:val="1"/>
              </w:rPr>
              <w:t>1</w:t>
            </w:r>
          </w:p>
        </w:tc>
      </w:tr>
      <w:tr w:rsidR="00583950" w:rsidRPr="005216F7" w14:paraId="4BD0C7E8" w14:textId="77777777" w:rsidTr="0056318F">
        <w:trPr>
          <w:trHeight w:hRule="exact" w:val="345"/>
        </w:trPr>
        <w:tc>
          <w:tcPr>
            <w:tcW w:w="2138" w:type="dxa"/>
            <w:tcBorders>
              <w:top w:val="single" w:sz="4" w:space="0" w:color="231F20"/>
              <w:left w:val="single" w:sz="4" w:space="0" w:color="231F20"/>
              <w:bottom w:val="single" w:sz="4" w:space="0" w:color="231F20"/>
              <w:right w:val="single" w:sz="4" w:space="0" w:color="231F20"/>
            </w:tcBorders>
          </w:tcPr>
          <w:p w14:paraId="242DBCA9" w14:textId="77777777" w:rsidR="00583950" w:rsidRPr="005216F7" w:rsidRDefault="00773261" w:rsidP="00583950">
            <w:pPr>
              <w:spacing w:line="224" w:lineRule="exact"/>
              <w:ind w:left="432" w:right="-20"/>
              <w:rPr>
                <w:rFonts w:ascii="Times New Roman" w:eastAsia="Calibri" w:hAnsi="Times New Roman" w:cs="Times New Roman"/>
              </w:rPr>
            </w:pPr>
            <w:r>
              <w:rPr>
                <w:rFonts w:ascii="Times New Roman" w:eastAsia="Calibri" w:hAnsi="Times New Roman" w:cs="Times New Roman"/>
              </w:rPr>
              <w:t>CSE</w:t>
            </w:r>
            <w:r w:rsidR="00583950">
              <w:rPr>
                <w:rFonts w:ascii="Times New Roman" w:eastAsia="Calibri" w:hAnsi="Times New Roman" w:cs="Times New Roman"/>
              </w:rPr>
              <w:t>4</w:t>
            </w:r>
            <w:r w:rsidR="00C16C5A">
              <w:rPr>
                <w:rFonts w:ascii="Times New Roman" w:eastAsia="Calibri" w:hAnsi="Times New Roman" w:cs="Times New Roman"/>
              </w:rPr>
              <w:t>4</w:t>
            </w:r>
            <w:r w:rsidR="00583950">
              <w:rPr>
                <w:rFonts w:ascii="Times New Roman" w:eastAsia="Calibri" w:hAnsi="Times New Roman" w:cs="Times New Roman"/>
              </w:rPr>
              <w:t>47</w:t>
            </w:r>
          </w:p>
        </w:tc>
        <w:tc>
          <w:tcPr>
            <w:tcW w:w="6532" w:type="dxa"/>
            <w:tcBorders>
              <w:top w:val="single" w:sz="4" w:space="0" w:color="231F20"/>
              <w:left w:val="single" w:sz="4" w:space="0" w:color="231F20"/>
              <w:bottom w:val="single" w:sz="4" w:space="0" w:color="231F20"/>
              <w:right w:val="single" w:sz="4" w:space="0" w:color="231F20"/>
            </w:tcBorders>
          </w:tcPr>
          <w:p w14:paraId="09AB5E90" w14:textId="77777777" w:rsidR="00583950" w:rsidRPr="005216F7" w:rsidRDefault="00583950" w:rsidP="00583950">
            <w:pPr>
              <w:spacing w:line="224" w:lineRule="exact"/>
              <w:ind w:left="432" w:right="-20"/>
              <w:rPr>
                <w:rFonts w:ascii="Times New Roman" w:eastAsia="Calibri" w:hAnsi="Times New Roman" w:cs="Times New Roman"/>
              </w:rPr>
            </w:pPr>
            <w:r>
              <w:rPr>
                <w:rFonts w:ascii="Times New Roman" w:hAnsi="Times New Roman" w:cs="Times New Roman"/>
              </w:rPr>
              <w:t xml:space="preserve">Introduction to </w:t>
            </w:r>
            <w:r w:rsidRPr="00C677A6">
              <w:rPr>
                <w:rFonts w:ascii="Times New Roman" w:hAnsi="Times New Roman" w:cs="Times New Roman"/>
              </w:rPr>
              <w:t>Robotics</w:t>
            </w:r>
          </w:p>
        </w:tc>
        <w:tc>
          <w:tcPr>
            <w:tcW w:w="1544" w:type="dxa"/>
            <w:tcBorders>
              <w:top w:val="single" w:sz="4" w:space="0" w:color="231F20"/>
              <w:left w:val="single" w:sz="4" w:space="0" w:color="231F20"/>
              <w:bottom w:val="single" w:sz="4" w:space="0" w:color="231F20"/>
              <w:right w:val="single" w:sz="4" w:space="0" w:color="231F20"/>
            </w:tcBorders>
          </w:tcPr>
          <w:p w14:paraId="0E577283" w14:textId="77777777" w:rsidR="00583950" w:rsidRPr="005216F7" w:rsidRDefault="00583950" w:rsidP="00583950">
            <w:pPr>
              <w:spacing w:line="224" w:lineRule="exact"/>
              <w:ind w:left="675" w:right="655"/>
              <w:jc w:val="center"/>
              <w:rPr>
                <w:rFonts w:ascii="Times New Roman" w:eastAsia="Calibri" w:hAnsi="Times New Roman" w:cs="Times New Roman"/>
              </w:rPr>
            </w:pPr>
            <w:r w:rsidRPr="005216F7">
              <w:rPr>
                <w:rFonts w:ascii="Times New Roman" w:eastAsia="Calibri" w:hAnsi="Times New Roman" w:cs="Times New Roman"/>
                <w:color w:val="231F20"/>
                <w:position w:val="1"/>
              </w:rPr>
              <w:t>3</w:t>
            </w:r>
          </w:p>
        </w:tc>
      </w:tr>
      <w:tr w:rsidR="00583950" w:rsidRPr="005216F7" w14:paraId="1363681F" w14:textId="77777777" w:rsidTr="0056318F">
        <w:trPr>
          <w:trHeight w:hRule="exact" w:val="345"/>
        </w:trPr>
        <w:tc>
          <w:tcPr>
            <w:tcW w:w="2138" w:type="dxa"/>
            <w:tcBorders>
              <w:top w:val="single" w:sz="4" w:space="0" w:color="231F20"/>
              <w:left w:val="single" w:sz="4" w:space="0" w:color="231F20"/>
              <w:bottom w:val="single" w:sz="4" w:space="0" w:color="231F20"/>
              <w:right w:val="single" w:sz="4" w:space="0" w:color="231F20"/>
            </w:tcBorders>
          </w:tcPr>
          <w:p w14:paraId="2391F197" w14:textId="77777777" w:rsidR="00583950" w:rsidRPr="005216F7" w:rsidRDefault="00773261" w:rsidP="00583950">
            <w:pPr>
              <w:spacing w:line="224" w:lineRule="exact"/>
              <w:ind w:left="432" w:right="-20"/>
              <w:rPr>
                <w:rFonts w:ascii="Times New Roman" w:eastAsia="Calibri" w:hAnsi="Times New Roman" w:cs="Times New Roman"/>
              </w:rPr>
            </w:pPr>
            <w:r>
              <w:rPr>
                <w:rFonts w:ascii="Times New Roman" w:eastAsia="Calibri" w:hAnsi="Times New Roman" w:cs="Times New Roman"/>
              </w:rPr>
              <w:t>CSE</w:t>
            </w:r>
            <w:r w:rsidR="00583950">
              <w:rPr>
                <w:rFonts w:ascii="Times New Roman" w:eastAsia="Calibri" w:hAnsi="Times New Roman" w:cs="Times New Roman"/>
              </w:rPr>
              <w:t>4</w:t>
            </w:r>
            <w:r w:rsidR="00C16C5A">
              <w:rPr>
                <w:rFonts w:ascii="Times New Roman" w:eastAsia="Calibri" w:hAnsi="Times New Roman" w:cs="Times New Roman"/>
              </w:rPr>
              <w:t>4</w:t>
            </w:r>
            <w:r w:rsidR="00583950">
              <w:rPr>
                <w:rFonts w:ascii="Times New Roman" w:eastAsia="Calibri" w:hAnsi="Times New Roman" w:cs="Times New Roman"/>
              </w:rPr>
              <w:t>49</w:t>
            </w:r>
          </w:p>
        </w:tc>
        <w:tc>
          <w:tcPr>
            <w:tcW w:w="6532" w:type="dxa"/>
            <w:tcBorders>
              <w:top w:val="single" w:sz="4" w:space="0" w:color="231F20"/>
              <w:left w:val="single" w:sz="4" w:space="0" w:color="231F20"/>
              <w:bottom w:val="single" w:sz="4" w:space="0" w:color="231F20"/>
              <w:right w:val="single" w:sz="4" w:space="0" w:color="231F20"/>
            </w:tcBorders>
          </w:tcPr>
          <w:p w14:paraId="30EDED52" w14:textId="77777777" w:rsidR="00583950" w:rsidRPr="005216F7" w:rsidRDefault="00583950" w:rsidP="00583950">
            <w:pPr>
              <w:spacing w:line="224" w:lineRule="exact"/>
              <w:ind w:left="432" w:right="-20"/>
              <w:rPr>
                <w:rFonts w:ascii="Times New Roman" w:eastAsia="Calibri" w:hAnsi="Times New Roman" w:cs="Times New Roman"/>
              </w:rPr>
            </w:pPr>
            <w:r w:rsidRPr="00C677A6">
              <w:rPr>
                <w:rFonts w:ascii="Times New Roman" w:hAnsi="Times New Roman" w:cs="Times New Roman"/>
              </w:rPr>
              <w:t>Cloud Computing</w:t>
            </w:r>
          </w:p>
        </w:tc>
        <w:tc>
          <w:tcPr>
            <w:tcW w:w="1544" w:type="dxa"/>
            <w:tcBorders>
              <w:top w:val="single" w:sz="4" w:space="0" w:color="231F20"/>
              <w:left w:val="single" w:sz="4" w:space="0" w:color="231F20"/>
              <w:bottom w:val="single" w:sz="4" w:space="0" w:color="231F20"/>
              <w:right w:val="single" w:sz="4" w:space="0" w:color="231F20"/>
            </w:tcBorders>
          </w:tcPr>
          <w:p w14:paraId="32B636DC" w14:textId="77777777" w:rsidR="00583950" w:rsidRPr="005216F7" w:rsidRDefault="00583950" w:rsidP="00583950">
            <w:pPr>
              <w:spacing w:line="224" w:lineRule="exact"/>
              <w:ind w:left="675" w:right="655"/>
              <w:jc w:val="center"/>
              <w:rPr>
                <w:rFonts w:ascii="Times New Roman" w:eastAsia="Calibri" w:hAnsi="Times New Roman" w:cs="Times New Roman"/>
              </w:rPr>
            </w:pPr>
            <w:r w:rsidRPr="005216F7">
              <w:rPr>
                <w:rFonts w:ascii="Times New Roman" w:eastAsia="Calibri" w:hAnsi="Times New Roman" w:cs="Times New Roman"/>
                <w:color w:val="231F20"/>
                <w:position w:val="1"/>
              </w:rPr>
              <w:t>3</w:t>
            </w:r>
          </w:p>
        </w:tc>
      </w:tr>
      <w:tr w:rsidR="00583950" w:rsidRPr="005216F7" w14:paraId="74443242" w14:textId="77777777" w:rsidTr="0056318F">
        <w:trPr>
          <w:trHeight w:hRule="exact" w:val="345"/>
        </w:trPr>
        <w:tc>
          <w:tcPr>
            <w:tcW w:w="2138" w:type="dxa"/>
            <w:tcBorders>
              <w:top w:val="single" w:sz="4" w:space="0" w:color="231F20"/>
              <w:left w:val="single" w:sz="4" w:space="0" w:color="231F20"/>
              <w:bottom w:val="single" w:sz="4" w:space="0" w:color="231F20"/>
              <w:right w:val="single" w:sz="4" w:space="0" w:color="231F20"/>
            </w:tcBorders>
          </w:tcPr>
          <w:p w14:paraId="679E2AB3" w14:textId="77777777" w:rsidR="00583950" w:rsidRPr="005216F7" w:rsidRDefault="00773261" w:rsidP="00583950">
            <w:pPr>
              <w:spacing w:line="224" w:lineRule="exact"/>
              <w:ind w:left="432" w:right="-20"/>
              <w:rPr>
                <w:rFonts w:ascii="Times New Roman" w:eastAsia="Calibri" w:hAnsi="Times New Roman" w:cs="Times New Roman"/>
              </w:rPr>
            </w:pPr>
            <w:r>
              <w:rPr>
                <w:rFonts w:ascii="Times New Roman" w:eastAsia="Calibri" w:hAnsi="Times New Roman" w:cs="Times New Roman"/>
              </w:rPr>
              <w:t>CSE</w:t>
            </w:r>
            <w:r w:rsidR="00583950">
              <w:rPr>
                <w:rFonts w:ascii="Times New Roman" w:eastAsia="Calibri" w:hAnsi="Times New Roman" w:cs="Times New Roman"/>
              </w:rPr>
              <w:t>4</w:t>
            </w:r>
            <w:r w:rsidR="00C16C5A">
              <w:rPr>
                <w:rFonts w:ascii="Times New Roman" w:eastAsia="Calibri" w:hAnsi="Times New Roman" w:cs="Times New Roman"/>
              </w:rPr>
              <w:t>4</w:t>
            </w:r>
            <w:r w:rsidR="00583950">
              <w:rPr>
                <w:rFonts w:ascii="Times New Roman" w:eastAsia="Calibri" w:hAnsi="Times New Roman" w:cs="Times New Roman"/>
              </w:rPr>
              <w:t>51</w:t>
            </w:r>
          </w:p>
        </w:tc>
        <w:tc>
          <w:tcPr>
            <w:tcW w:w="6532" w:type="dxa"/>
            <w:tcBorders>
              <w:top w:val="single" w:sz="4" w:space="0" w:color="231F20"/>
              <w:left w:val="single" w:sz="4" w:space="0" w:color="231F20"/>
              <w:bottom w:val="single" w:sz="4" w:space="0" w:color="231F20"/>
              <w:right w:val="single" w:sz="4" w:space="0" w:color="231F20"/>
            </w:tcBorders>
          </w:tcPr>
          <w:p w14:paraId="39D91322" w14:textId="77777777" w:rsidR="00583950" w:rsidRPr="005216F7" w:rsidRDefault="00583950" w:rsidP="00583950">
            <w:pPr>
              <w:spacing w:line="224" w:lineRule="exact"/>
              <w:ind w:left="432" w:right="-20"/>
              <w:rPr>
                <w:rFonts w:ascii="Times New Roman" w:eastAsia="Calibri" w:hAnsi="Times New Roman" w:cs="Times New Roman"/>
              </w:rPr>
            </w:pPr>
            <w:r>
              <w:rPr>
                <w:rFonts w:ascii="Times New Roman" w:hAnsi="Times New Roman" w:cs="Times New Roman"/>
              </w:rPr>
              <w:t>Advanced Database Management Systems</w:t>
            </w:r>
          </w:p>
        </w:tc>
        <w:tc>
          <w:tcPr>
            <w:tcW w:w="1544" w:type="dxa"/>
            <w:tcBorders>
              <w:top w:val="single" w:sz="4" w:space="0" w:color="231F20"/>
              <w:left w:val="single" w:sz="4" w:space="0" w:color="231F20"/>
              <w:bottom w:val="single" w:sz="4" w:space="0" w:color="231F20"/>
              <w:right w:val="single" w:sz="4" w:space="0" w:color="231F20"/>
            </w:tcBorders>
          </w:tcPr>
          <w:p w14:paraId="57BFCDBA" w14:textId="77777777" w:rsidR="00583950" w:rsidRPr="005216F7" w:rsidRDefault="00583950" w:rsidP="00583950">
            <w:pPr>
              <w:spacing w:line="224" w:lineRule="exact"/>
              <w:ind w:left="675" w:right="655"/>
              <w:jc w:val="center"/>
              <w:rPr>
                <w:rFonts w:ascii="Times New Roman" w:eastAsia="Calibri" w:hAnsi="Times New Roman" w:cs="Times New Roman"/>
              </w:rPr>
            </w:pPr>
            <w:r w:rsidRPr="005216F7">
              <w:rPr>
                <w:rFonts w:ascii="Times New Roman" w:eastAsia="Calibri" w:hAnsi="Times New Roman" w:cs="Times New Roman"/>
                <w:color w:val="231F20"/>
                <w:position w:val="1"/>
              </w:rPr>
              <w:t>3</w:t>
            </w:r>
          </w:p>
        </w:tc>
      </w:tr>
      <w:tr w:rsidR="00583950" w:rsidRPr="005216F7" w14:paraId="48AAE68E" w14:textId="77777777" w:rsidTr="0056318F">
        <w:trPr>
          <w:trHeight w:hRule="exact" w:val="345"/>
        </w:trPr>
        <w:tc>
          <w:tcPr>
            <w:tcW w:w="2138" w:type="dxa"/>
            <w:tcBorders>
              <w:top w:val="single" w:sz="4" w:space="0" w:color="231F20"/>
              <w:left w:val="single" w:sz="4" w:space="0" w:color="231F20"/>
              <w:bottom w:val="single" w:sz="4" w:space="0" w:color="231F20"/>
              <w:right w:val="single" w:sz="4" w:space="0" w:color="231F20"/>
            </w:tcBorders>
          </w:tcPr>
          <w:p w14:paraId="7748F812" w14:textId="77777777" w:rsidR="00583950" w:rsidRPr="005216F7" w:rsidRDefault="00773261" w:rsidP="00583950">
            <w:pPr>
              <w:spacing w:line="224" w:lineRule="exact"/>
              <w:ind w:left="432" w:right="-20"/>
              <w:rPr>
                <w:rFonts w:ascii="Times New Roman" w:eastAsia="Calibri" w:hAnsi="Times New Roman" w:cs="Times New Roman"/>
                <w:color w:val="231F20"/>
                <w:position w:val="1"/>
              </w:rPr>
            </w:pPr>
            <w:r>
              <w:rPr>
                <w:rFonts w:ascii="Times New Roman" w:eastAsia="Calibri" w:hAnsi="Times New Roman" w:cs="Times New Roman"/>
                <w:color w:val="231F20"/>
                <w:position w:val="1"/>
              </w:rPr>
              <w:t>CSE</w:t>
            </w:r>
            <w:r w:rsidR="00583950">
              <w:rPr>
                <w:rFonts w:ascii="Times New Roman" w:eastAsia="Calibri" w:hAnsi="Times New Roman" w:cs="Times New Roman"/>
                <w:color w:val="231F20"/>
                <w:position w:val="1"/>
              </w:rPr>
              <w:t>4</w:t>
            </w:r>
            <w:r w:rsidR="00C16C5A">
              <w:rPr>
                <w:rFonts w:ascii="Times New Roman" w:eastAsia="Calibri" w:hAnsi="Times New Roman" w:cs="Times New Roman"/>
                <w:color w:val="231F20"/>
                <w:position w:val="1"/>
              </w:rPr>
              <w:t>4</w:t>
            </w:r>
            <w:r w:rsidR="00583950">
              <w:rPr>
                <w:rFonts w:ascii="Times New Roman" w:eastAsia="Calibri" w:hAnsi="Times New Roman" w:cs="Times New Roman"/>
                <w:color w:val="231F20"/>
                <w:position w:val="1"/>
              </w:rPr>
              <w:t>53</w:t>
            </w:r>
          </w:p>
        </w:tc>
        <w:tc>
          <w:tcPr>
            <w:tcW w:w="6532" w:type="dxa"/>
            <w:tcBorders>
              <w:top w:val="single" w:sz="4" w:space="0" w:color="231F20"/>
              <w:left w:val="single" w:sz="4" w:space="0" w:color="231F20"/>
              <w:bottom w:val="single" w:sz="4" w:space="0" w:color="231F20"/>
              <w:right w:val="single" w:sz="4" w:space="0" w:color="231F20"/>
            </w:tcBorders>
          </w:tcPr>
          <w:p w14:paraId="4561D289" w14:textId="77777777" w:rsidR="00583950" w:rsidRPr="005216F7" w:rsidRDefault="00583950" w:rsidP="00583950">
            <w:pPr>
              <w:spacing w:line="224" w:lineRule="exact"/>
              <w:ind w:left="432" w:right="-20"/>
              <w:rPr>
                <w:rFonts w:ascii="Times New Roman" w:eastAsia="Calibri" w:hAnsi="Times New Roman" w:cs="Times New Roman"/>
                <w:color w:val="231F20"/>
                <w:position w:val="1"/>
              </w:rPr>
            </w:pPr>
            <w:r>
              <w:rPr>
                <w:rFonts w:ascii="Times New Roman" w:hAnsi="Times New Roman" w:cs="Times New Roman"/>
              </w:rPr>
              <w:t>Topics of Current Interest</w:t>
            </w:r>
          </w:p>
        </w:tc>
        <w:tc>
          <w:tcPr>
            <w:tcW w:w="1544" w:type="dxa"/>
            <w:tcBorders>
              <w:top w:val="single" w:sz="4" w:space="0" w:color="231F20"/>
              <w:left w:val="single" w:sz="4" w:space="0" w:color="231F20"/>
              <w:bottom w:val="single" w:sz="4" w:space="0" w:color="231F20"/>
              <w:right w:val="single" w:sz="4" w:space="0" w:color="231F20"/>
            </w:tcBorders>
          </w:tcPr>
          <w:p w14:paraId="54D69F52" w14:textId="77777777" w:rsidR="00583950" w:rsidRPr="005216F7" w:rsidRDefault="00583950" w:rsidP="00583950">
            <w:pPr>
              <w:spacing w:line="224" w:lineRule="exact"/>
              <w:ind w:left="675" w:right="655"/>
              <w:jc w:val="center"/>
              <w:rPr>
                <w:rFonts w:ascii="Times New Roman" w:eastAsia="Calibri" w:hAnsi="Times New Roman" w:cs="Times New Roman"/>
                <w:color w:val="231F20"/>
                <w:position w:val="1"/>
              </w:rPr>
            </w:pPr>
            <w:r>
              <w:rPr>
                <w:rFonts w:ascii="Times New Roman" w:eastAsia="Calibri" w:hAnsi="Times New Roman" w:cs="Times New Roman"/>
                <w:color w:val="231F20"/>
                <w:position w:val="1"/>
              </w:rPr>
              <w:t>3</w:t>
            </w:r>
          </w:p>
        </w:tc>
      </w:tr>
    </w:tbl>
    <w:p w14:paraId="5F5BA04A" w14:textId="77777777" w:rsidR="00583950" w:rsidRDefault="00583950" w:rsidP="00583950">
      <w:pPr>
        <w:spacing w:before="7" w:line="190" w:lineRule="exact"/>
        <w:rPr>
          <w:rFonts w:ascii="Times New Roman" w:hAnsi="Times New Roman" w:cs="Times New Roman"/>
        </w:rPr>
      </w:pPr>
    </w:p>
    <w:p w14:paraId="59211464" w14:textId="77777777" w:rsidR="00583950" w:rsidRDefault="00583950" w:rsidP="00583950">
      <w:pPr>
        <w:spacing w:before="15" w:line="264" w:lineRule="exact"/>
        <w:ind w:left="108" w:right="-20"/>
        <w:rPr>
          <w:rFonts w:ascii="Times New Roman" w:eastAsia="Calibri" w:hAnsi="Times New Roman" w:cs="Times New Roman"/>
          <w:b/>
          <w:bCs/>
          <w:color w:val="231F20"/>
          <w:spacing w:val="-6"/>
        </w:rPr>
      </w:pPr>
    </w:p>
    <w:p w14:paraId="6518348A" w14:textId="77777777" w:rsidR="00583950" w:rsidRPr="005216F7" w:rsidRDefault="00583950" w:rsidP="00583950">
      <w:pPr>
        <w:spacing w:before="15" w:line="264" w:lineRule="exact"/>
        <w:ind w:left="108" w:right="-20"/>
        <w:rPr>
          <w:rFonts w:ascii="Times New Roman" w:eastAsia="Calibri" w:hAnsi="Times New Roman" w:cs="Times New Roman"/>
        </w:rPr>
      </w:pPr>
      <w:r w:rsidRPr="005216F7">
        <w:rPr>
          <w:rFonts w:ascii="Times New Roman" w:eastAsia="Calibri" w:hAnsi="Times New Roman" w:cs="Times New Roman"/>
          <w:b/>
          <w:bCs/>
          <w:color w:val="231F20"/>
          <w:spacing w:val="-6"/>
        </w:rPr>
        <w:t>V</w:t>
      </w:r>
      <w:r w:rsidRPr="005216F7">
        <w:rPr>
          <w:rFonts w:ascii="Times New Roman" w:eastAsia="Calibri" w:hAnsi="Times New Roman" w:cs="Times New Roman"/>
          <w:b/>
          <w:bCs/>
          <w:color w:val="231F20"/>
        </w:rPr>
        <w:t xml:space="preserve">: </w:t>
      </w:r>
      <w:r>
        <w:rPr>
          <w:rFonts w:ascii="Times New Roman" w:eastAsia="Calibri" w:hAnsi="Times New Roman" w:cs="Times New Roman"/>
          <w:b/>
          <w:bCs/>
          <w:color w:val="231F20"/>
        </w:rPr>
        <w:t>Data Science</w:t>
      </w:r>
      <w:r w:rsidRPr="005216F7">
        <w:rPr>
          <w:rFonts w:ascii="Times New Roman" w:eastAsia="Calibri" w:hAnsi="Times New Roman" w:cs="Times New Roman"/>
          <w:b/>
          <w:bCs/>
          <w:color w:val="231F20"/>
        </w:rPr>
        <w:t xml:space="preserve"> G</w:t>
      </w:r>
      <w:r w:rsidRPr="005216F7">
        <w:rPr>
          <w:rFonts w:ascii="Times New Roman" w:eastAsia="Calibri" w:hAnsi="Times New Roman" w:cs="Times New Roman"/>
          <w:b/>
          <w:bCs/>
          <w:color w:val="231F20"/>
          <w:spacing w:val="-2"/>
        </w:rPr>
        <w:t>r</w:t>
      </w:r>
      <w:r w:rsidRPr="005216F7">
        <w:rPr>
          <w:rFonts w:ascii="Times New Roman" w:eastAsia="Calibri" w:hAnsi="Times New Roman" w:cs="Times New Roman"/>
          <w:b/>
          <w:bCs/>
          <w:color w:val="231F20"/>
        </w:rPr>
        <w:t>oup</w:t>
      </w:r>
    </w:p>
    <w:p w14:paraId="6CA487C5" w14:textId="77777777" w:rsidR="00583950" w:rsidRPr="005216F7" w:rsidRDefault="00583950" w:rsidP="00583950">
      <w:pPr>
        <w:spacing w:before="5" w:line="20" w:lineRule="exact"/>
        <w:rPr>
          <w:rFonts w:ascii="Times New Roman" w:hAnsi="Times New Roman" w:cs="Times New Roman"/>
        </w:rPr>
      </w:pPr>
    </w:p>
    <w:tbl>
      <w:tblPr>
        <w:tblW w:w="0" w:type="auto"/>
        <w:tblInd w:w="102" w:type="dxa"/>
        <w:tblLayout w:type="fixed"/>
        <w:tblCellMar>
          <w:left w:w="0" w:type="dxa"/>
          <w:right w:w="0" w:type="dxa"/>
        </w:tblCellMar>
        <w:tblLook w:val="01E0" w:firstRow="1" w:lastRow="1" w:firstColumn="1" w:lastColumn="1" w:noHBand="0" w:noVBand="0"/>
      </w:tblPr>
      <w:tblGrid>
        <w:gridCol w:w="2138"/>
        <w:gridCol w:w="6532"/>
        <w:gridCol w:w="1544"/>
      </w:tblGrid>
      <w:tr w:rsidR="00583950" w:rsidRPr="005216F7" w14:paraId="57030BA4" w14:textId="77777777" w:rsidTr="00583950">
        <w:trPr>
          <w:trHeight w:hRule="exact" w:val="345"/>
        </w:trPr>
        <w:tc>
          <w:tcPr>
            <w:tcW w:w="2138" w:type="dxa"/>
            <w:tcBorders>
              <w:top w:val="single" w:sz="4" w:space="0" w:color="231F20"/>
              <w:left w:val="single" w:sz="4" w:space="0" w:color="231F20"/>
              <w:bottom w:val="single" w:sz="4" w:space="0" w:color="231F20"/>
              <w:right w:val="single" w:sz="4" w:space="0" w:color="231F20"/>
            </w:tcBorders>
            <w:shd w:val="clear" w:color="auto" w:fill="0072BC"/>
          </w:tcPr>
          <w:p w14:paraId="7EF97125" w14:textId="77777777" w:rsidR="00583950" w:rsidRPr="005216F7" w:rsidRDefault="00583950" w:rsidP="00583950">
            <w:pPr>
              <w:spacing w:line="264" w:lineRule="exact"/>
              <w:ind w:left="432" w:right="-20"/>
              <w:rPr>
                <w:rFonts w:ascii="Times New Roman" w:eastAsia="Calibri" w:hAnsi="Times New Roman" w:cs="Times New Roman"/>
              </w:rPr>
            </w:pPr>
            <w:r w:rsidRPr="005216F7">
              <w:rPr>
                <w:rFonts w:ascii="Times New Roman" w:eastAsia="Calibri" w:hAnsi="Times New Roman" w:cs="Times New Roman"/>
                <w:b/>
                <w:bCs/>
                <w:color w:val="FFFFFF"/>
                <w:position w:val="1"/>
              </w:rPr>
              <w:t>Cou</w:t>
            </w:r>
            <w:r w:rsidRPr="005216F7">
              <w:rPr>
                <w:rFonts w:ascii="Times New Roman" w:eastAsia="Calibri" w:hAnsi="Times New Roman" w:cs="Times New Roman"/>
                <w:b/>
                <w:bCs/>
                <w:color w:val="FFFFFF"/>
                <w:spacing w:val="-3"/>
                <w:position w:val="1"/>
              </w:rPr>
              <w:t>r</w:t>
            </w:r>
            <w:r w:rsidRPr="005216F7">
              <w:rPr>
                <w:rFonts w:ascii="Times New Roman" w:eastAsia="Calibri" w:hAnsi="Times New Roman" w:cs="Times New Roman"/>
                <w:b/>
                <w:bCs/>
                <w:color w:val="FFFFFF"/>
                <w:position w:val="1"/>
              </w:rPr>
              <w:t>se Code</w:t>
            </w:r>
          </w:p>
        </w:tc>
        <w:tc>
          <w:tcPr>
            <w:tcW w:w="6532" w:type="dxa"/>
            <w:tcBorders>
              <w:top w:val="single" w:sz="4" w:space="0" w:color="231F20"/>
              <w:left w:val="single" w:sz="4" w:space="0" w:color="231F20"/>
              <w:bottom w:val="single" w:sz="4" w:space="0" w:color="231F20"/>
              <w:right w:val="single" w:sz="4" w:space="0" w:color="231F20"/>
            </w:tcBorders>
            <w:shd w:val="clear" w:color="auto" w:fill="0072BC"/>
          </w:tcPr>
          <w:p w14:paraId="42769DE4" w14:textId="77777777" w:rsidR="00583950" w:rsidRPr="005216F7" w:rsidRDefault="00583950" w:rsidP="00583950">
            <w:pPr>
              <w:spacing w:line="264" w:lineRule="exact"/>
              <w:ind w:left="432" w:right="-20"/>
              <w:rPr>
                <w:rFonts w:ascii="Times New Roman" w:eastAsia="Calibri" w:hAnsi="Times New Roman" w:cs="Times New Roman"/>
              </w:rPr>
            </w:pPr>
            <w:r w:rsidRPr="005216F7">
              <w:rPr>
                <w:rFonts w:ascii="Times New Roman" w:eastAsia="Calibri" w:hAnsi="Times New Roman" w:cs="Times New Roman"/>
                <w:b/>
                <w:bCs/>
                <w:color w:val="FFFFFF"/>
                <w:position w:val="1"/>
              </w:rPr>
              <w:t>Cou</w:t>
            </w:r>
            <w:r w:rsidRPr="005216F7">
              <w:rPr>
                <w:rFonts w:ascii="Times New Roman" w:eastAsia="Calibri" w:hAnsi="Times New Roman" w:cs="Times New Roman"/>
                <w:b/>
                <w:bCs/>
                <w:color w:val="FFFFFF"/>
                <w:spacing w:val="-3"/>
                <w:position w:val="1"/>
              </w:rPr>
              <w:t>r</w:t>
            </w:r>
            <w:r w:rsidRPr="005216F7">
              <w:rPr>
                <w:rFonts w:ascii="Times New Roman" w:eastAsia="Calibri" w:hAnsi="Times New Roman" w:cs="Times New Roman"/>
                <w:b/>
                <w:bCs/>
                <w:color w:val="FFFFFF"/>
                <w:position w:val="1"/>
              </w:rPr>
              <w:t>se Title</w:t>
            </w:r>
          </w:p>
        </w:tc>
        <w:tc>
          <w:tcPr>
            <w:tcW w:w="1544" w:type="dxa"/>
            <w:tcBorders>
              <w:top w:val="single" w:sz="4" w:space="0" w:color="231F20"/>
              <w:left w:val="single" w:sz="4" w:space="0" w:color="231F20"/>
              <w:bottom w:val="single" w:sz="4" w:space="0" w:color="231F20"/>
              <w:right w:val="single" w:sz="4" w:space="0" w:color="231F20"/>
            </w:tcBorders>
            <w:shd w:val="clear" w:color="auto" w:fill="0072BC"/>
          </w:tcPr>
          <w:p w14:paraId="5B93FAA2" w14:textId="77777777" w:rsidR="00583950" w:rsidRPr="005216F7" w:rsidRDefault="00583950" w:rsidP="00583950">
            <w:pPr>
              <w:spacing w:line="264" w:lineRule="exact"/>
              <w:ind w:left="447" w:right="-20"/>
              <w:rPr>
                <w:rFonts w:ascii="Times New Roman" w:eastAsia="Calibri" w:hAnsi="Times New Roman" w:cs="Times New Roman"/>
              </w:rPr>
            </w:pPr>
            <w:r w:rsidRPr="005216F7">
              <w:rPr>
                <w:rFonts w:ascii="Times New Roman" w:eastAsia="Calibri" w:hAnsi="Times New Roman" w:cs="Times New Roman"/>
                <w:b/>
                <w:bCs/>
                <w:color w:val="FFFFFF"/>
                <w:position w:val="1"/>
              </w:rPr>
              <w:t>C</w:t>
            </w:r>
            <w:r w:rsidRPr="005216F7">
              <w:rPr>
                <w:rFonts w:ascii="Times New Roman" w:eastAsia="Calibri" w:hAnsi="Times New Roman" w:cs="Times New Roman"/>
                <w:b/>
                <w:bCs/>
                <w:color w:val="FFFFFF"/>
                <w:spacing w:val="-2"/>
                <w:position w:val="1"/>
              </w:rPr>
              <w:t>r</w:t>
            </w:r>
            <w:r w:rsidRPr="005216F7">
              <w:rPr>
                <w:rFonts w:ascii="Times New Roman" w:eastAsia="Calibri" w:hAnsi="Times New Roman" w:cs="Times New Roman"/>
                <w:b/>
                <w:bCs/>
                <w:color w:val="FFFFFF"/>
                <w:position w:val="1"/>
              </w:rPr>
              <w:t>edits</w:t>
            </w:r>
          </w:p>
        </w:tc>
      </w:tr>
      <w:tr w:rsidR="00583950" w:rsidRPr="005216F7" w14:paraId="3F39CE14" w14:textId="77777777" w:rsidTr="00583950">
        <w:trPr>
          <w:trHeight w:hRule="exact" w:val="345"/>
        </w:trPr>
        <w:tc>
          <w:tcPr>
            <w:tcW w:w="2138" w:type="dxa"/>
            <w:tcBorders>
              <w:top w:val="single" w:sz="4" w:space="0" w:color="231F20"/>
              <w:left w:val="single" w:sz="4" w:space="0" w:color="231F20"/>
              <w:bottom w:val="single" w:sz="4" w:space="0" w:color="231F20"/>
              <w:right w:val="single" w:sz="4" w:space="0" w:color="231F20"/>
            </w:tcBorders>
          </w:tcPr>
          <w:p w14:paraId="2AE276E9" w14:textId="77777777" w:rsidR="00583950" w:rsidRPr="005216F7" w:rsidRDefault="00773261" w:rsidP="00583950">
            <w:pPr>
              <w:spacing w:line="224" w:lineRule="exact"/>
              <w:ind w:left="432" w:right="-20"/>
              <w:rPr>
                <w:rFonts w:ascii="Times New Roman" w:eastAsia="Calibri" w:hAnsi="Times New Roman" w:cs="Times New Roman"/>
              </w:rPr>
            </w:pPr>
            <w:r>
              <w:rPr>
                <w:rFonts w:ascii="Times New Roman" w:eastAsia="Calibri" w:hAnsi="Times New Roman" w:cs="Times New Roman"/>
              </w:rPr>
              <w:t>CSE</w:t>
            </w:r>
            <w:r w:rsidR="00583950">
              <w:rPr>
                <w:rFonts w:ascii="Times New Roman" w:eastAsia="Calibri" w:hAnsi="Times New Roman" w:cs="Times New Roman"/>
              </w:rPr>
              <w:t>4</w:t>
            </w:r>
            <w:r w:rsidR="00C16C5A">
              <w:rPr>
                <w:rFonts w:ascii="Times New Roman" w:eastAsia="Calibri" w:hAnsi="Times New Roman" w:cs="Times New Roman"/>
              </w:rPr>
              <w:t>4</w:t>
            </w:r>
            <w:r w:rsidR="00583950">
              <w:rPr>
                <w:rFonts w:ascii="Times New Roman" w:eastAsia="Calibri" w:hAnsi="Times New Roman" w:cs="Times New Roman"/>
              </w:rPr>
              <w:t>55</w:t>
            </w:r>
          </w:p>
        </w:tc>
        <w:tc>
          <w:tcPr>
            <w:tcW w:w="6532" w:type="dxa"/>
            <w:tcBorders>
              <w:top w:val="single" w:sz="4" w:space="0" w:color="231F20"/>
              <w:left w:val="single" w:sz="4" w:space="0" w:color="231F20"/>
              <w:bottom w:val="single" w:sz="4" w:space="0" w:color="231F20"/>
              <w:right w:val="single" w:sz="4" w:space="0" w:color="231F20"/>
            </w:tcBorders>
          </w:tcPr>
          <w:p w14:paraId="4CF88470" w14:textId="77777777" w:rsidR="00583950" w:rsidRPr="005216F7" w:rsidRDefault="00583950" w:rsidP="00583950">
            <w:pPr>
              <w:spacing w:line="224" w:lineRule="exact"/>
              <w:ind w:left="432" w:right="-20"/>
              <w:rPr>
                <w:rFonts w:ascii="Times New Roman" w:eastAsia="Calibri" w:hAnsi="Times New Roman" w:cs="Times New Roman"/>
              </w:rPr>
            </w:pPr>
            <w:r w:rsidRPr="000B19AF">
              <w:rPr>
                <w:rFonts w:ascii="Times New Roman" w:hAnsi="Times New Roman" w:cs="Times New Roman"/>
              </w:rPr>
              <w:t>Data Mining</w:t>
            </w:r>
          </w:p>
        </w:tc>
        <w:tc>
          <w:tcPr>
            <w:tcW w:w="1544" w:type="dxa"/>
            <w:tcBorders>
              <w:top w:val="single" w:sz="4" w:space="0" w:color="231F20"/>
              <w:left w:val="single" w:sz="4" w:space="0" w:color="231F20"/>
              <w:bottom w:val="single" w:sz="4" w:space="0" w:color="231F20"/>
              <w:right w:val="single" w:sz="4" w:space="0" w:color="231F20"/>
            </w:tcBorders>
          </w:tcPr>
          <w:p w14:paraId="74FD9493" w14:textId="77777777" w:rsidR="00583950" w:rsidRPr="005216F7" w:rsidRDefault="00583950" w:rsidP="00583950">
            <w:pPr>
              <w:spacing w:line="224" w:lineRule="exact"/>
              <w:ind w:left="675" w:right="655"/>
              <w:jc w:val="center"/>
              <w:rPr>
                <w:rFonts w:ascii="Times New Roman" w:eastAsia="Calibri" w:hAnsi="Times New Roman" w:cs="Times New Roman"/>
              </w:rPr>
            </w:pPr>
            <w:r w:rsidRPr="005216F7">
              <w:rPr>
                <w:rFonts w:ascii="Times New Roman" w:eastAsia="Calibri" w:hAnsi="Times New Roman" w:cs="Times New Roman"/>
                <w:color w:val="231F20"/>
                <w:position w:val="1"/>
              </w:rPr>
              <w:t>3</w:t>
            </w:r>
          </w:p>
        </w:tc>
      </w:tr>
      <w:tr w:rsidR="00583950" w:rsidRPr="005216F7" w14:paraId="230AA86B" w14:textId="77777777" w:rsidTr="0056318F">
        <w:trPr>
          <w:trHeight w:hRule="exact" w:val="298"/>
        </w:trPr>
        <w:tc>
          <w:tcPr>
            <w:tcW w:w="2138" w:type="dxa"/>
            <w:tcBorders>
              <w:top w:val="single" w:sz="4" w:space="0" w:color="231F20"/>
              <w:left w:val="single" w:sz="4" w:space="0" w:color="231F20"/>
              <w:bottom w:val="single" w:sz="4" w:space="0" w:color="231F20"/>
              <w:right w:val="single" w:sz="4" w:space="0" w:color="231F20"/>
            </w:tcBorders>
          </w:tcPr>
          <w:p w14:paraId="27A3A6B7" w14:textId="77777777" w:rsidR="00583950" w:rsidRPr="005216F7" w:rsidRDefault="00773261" w:rsidP="00583950">
            <w:pPr>
              <w:spacing w:line="224" w:lineRule="exact"/>
              <w:ind w:left="432" w:right="-20"/>
              <w:rPr>
                <w:rFonts w:ascii="Times New Roman" w:eastAsia="Calibri" w:hAnsi="Times New Roman" w:cs="Times New Roman"/>
              </w:rPr>
            </w:pPr>
            <w:r>
              <w:rPr>
                <w:rFonts w:ascii="Times New Roman" w:eastAsia="Calibri" w:hAnsi="Times New Roman" w:cs="Times New Roman"/>
              </w:rPr>
              <w:t>CSE</w:t>
            </w:r>
            <w:r w:rsidR="00583950">
              <w:rPr>
                <w:rFonts w:ascii="Times New Roman" w:eastAsia="Calibri" w:hAnsi="Times New Roman" w:cs="Times New Roman"/>
              </w:rPr>
              <w:t>4</w:t>
            </w:r>
            <w:r w:rsidR="00C16C5A">
              <w:rPr>
                <w:rFonts w:ascii="Times New Roman" w:eastAsia="Calibri" w:hAnsi="Times New Roman" w:cs="Times New Roman"/>
              </w:rPr>
              <w:t>4</w:t>
            </w:r>
            <w:r w:rsidR="00583950">
              <w:rPr>
                <w:rFonts w:ascii="Times New Roman" w:eastAsia="Calibri" w:hAnsi="Times New Roman" w:cs="Times New Roman"/>
              </w:rPr>
              <w:t>57</w:t>
            </w:r>
          </w:p>
        </w:tc>
        <w:tc>
          <w:tcPr>
            <w:tcW w:w="6532" w:type="dxa"/>
            <w:tcBorders>
              <w:top w:val="single" w:sz="4" w:space="0" w:color="231F20"/>
              <w:left w:val="single" w:sz="4" w:space="0" w:color="231F20"/>
              <w:bottom w:val="single" w:sz="4" w:space="0" w:color="231F20"/>
              <w:right w:val="single" w:sz="4" w:space="0" w:color="231F20"/>
            </w:tcBorders>
          </w:tcPr>
          <w:p w14:paraId="4C3F7EF7" w14:textId="77777777" w:rsidR="00583950" w:rsidRPr="005216F7" w:rsidRDefault="00583950" w:rsidP="00583950">
            <w:pPr>
              <w:spacing w:line="224" w:lineRule="exact"/>
              <w:ind w:left="432" w:right="-20"/>
              <w:rPr>
                <w:rFonts w:ascii="Times New Roman" w:eastAsia="Calibri" w:hAnsi="Times New Roman" w:cs="Times New Roman"/>
              </w:rPr>
            </w:pPr>
            <w:r w:rsidRPr="00C677A6">
              <w:rPr>
                <w:rFonts w:ascii="Times New Roman" w:hAnsi="Times New Roman" w:cs="Times New Roman"/>
              </w:rPr>
              <w:t xml:space="preserve">Data </w:t>
            </w:r>
            <w:r>
              <w:rPr>
                <w:rFonts w:ascii="Times New Roman" w:hAnsi="Times New Roman" w:cs="Times New Roman"/>
              </w:rPr>
              <w:t>Science</w:t>
            </w:r>
          </w:p>
        </w:tc>
        <w:tc>
          <w:tcPr>
            <w:tcW w:w="1544" w:type="dxa"/>
            <w:tcBorders>
              <w:top w:val="single" w:sz="4" w:space="0" w:color="231F20"/>
              <w:left w:val="single" w:sz="4" w:space="0" w:color="231F20"/>
              <w:bottom w:val="single" w:sz="4" w:space="0" w:color="231F20"/>
              <w:right w:val="single" w:sz="4" w:space="0" w:color="231F20"/>
            </w:tcBorders>
          </w:tcPr>
          <w:p w14:paraId="3AF6A452" w14:textId="77777777" w:rsidR="00583950" w:rsidRPr="005216F7" w:rsidRDefault="00583950" w:rsidP="00583950">
            <w:pPr>
              <w:spacing w:line="224" w:lineRule="exact"/>
              <w:ind w:left="675" w:right="655"/>
              <w:jc w:val="center"/>
              <w:rPr>
                <w:rFonts w:ascii="Times New Roman" w:eastAsia="Calibri" w:hAnsi="Times New Roman" w:cs="Times New Roman"/>
              </w:rPr>
            </w:pPr>
            <w:r>
              <w:rPr>
                <w:rFonts w:ascii="Times New Roman" w:eastAsia="Calibri" w:hAnsi="Times New Roman" w:cs="Times New Roman"/>
                <w:color w:val="231F20"/>
                <w:position w:val="1"/>
              </w:rPr>
              <w:t>3</w:t>
            </w:r>
          </w:p>
        </w:tc>
      </w:tr>
      <w:tr w:rsidR="00583950" w:rsidRPr="005216F7" w14:paraId="2710F80D" w14:textId="77777777" w:rsidTr="00583950">
        <w:trPr>
          <w:trHeight w:hRule="exact" w:val="345"/>
        </w:trPr>
        <w:tc>
          <w:tcPr>
            <w:tcW w:w="2138" w:type="dxa"/>
            <w:tcBorders>
              <w:top w:val="single" w:sz="4" w:space="0" w:color="231F20"/>
              <w:left w:val="single" w:sz="4" w:space="0" w:color="231F20"/>
              <w:bottom w:val="single" w:sz="4" w:space="0" w:color="231F20"/>
              <w:right w:val="single" w:sz="4" w:space="0" w:color="231F20"/>
            </w:tcBorders>
          </w:tcPr>
          <w:p w14:paraId="6AEBE769" w14:textId="77777777" w:rsidR="00583950" w:rsidRPr="005216F7" w:rsidRDefault="00773261" w:rsidP="00583950">
            <w:pPr>
              <w:spacing w:line="224" w:lineRule="exact"/>
              <w:ind w:left="432" w:right="-20"/>
              <w:rPr>
                <w:rFonts w:ascii="Times New Roman" w:eastAsia="Calibri" w:hAnsi="Times New Roman" w:cs="Times New Roman"/>
                <w:color w:val="231F20"/>
                <w:position w:val="1"/>
              </w:rPr>
            </w:pPr>
            <w:r>
              <w:rPr>
                <w:rFonts w:ascii="Times New Roman" w:eastAsia="Calibri" w:hAnsi="Times New Roman" w:cs="Times New Roman"/>
                <w:color w:val="231F20"/>
                <w:position w:val="1"/>
              </w:rPr>
              <w:t>CSE</w:t>
            </w:r>
            <w:r w:rsidR="00583950">
              <w:rPr>
                <w:rFonts w:ascii="Times New Roman" w:eastAsia="Calibri" w:hAnsi="Times New Roman" w:cs="Times New Roman"/>
                <w:color w:val="231F20"/>
                <w:position w:val="1"/>
              </w:rPr>
              <w:t>4</w:t>
            </w:r>
            <w:r w:rsidR="00C16C5A">
              <w:rPr>
                <w:rFonts w:ascii="Times New Roman" w:eastAsia="Calibri" w:hAnsi="Times New Roman" w:cs="Times New Roman"/>
                <w:color w:val="231F20"/>
                <w:position w:val="1"/>
              </w:rPr>
              <w:t>4</w:t>
            </w:r>
            <w:r w:rsidR="00583950">
              <w:rPr>
                <w:rFonts w:ascii="Times New Roman" w:eastAsia="Calibri" w:hAnsi="Times New Roman" w:cs="Times New Roman"/>
                <w:color w:val="231F20"/>
                <w:position w:val="1"/>
              </w:rPr>
              <w:t>58</w:t>
            </w:r>
          </w:p>
        </w:tc>
        <w:tc>
          <w:tcPr>
            <w:tcW w:w="6532" w:type="dxa"/>
            <w:tcBorders>
              <w:top w:val="single" w:sz="4" w:space="0" w:color="231F20"/>
              <w:left w:val="single" w:sz="4" w:space="0" w:color="231F20"/>
              <w:bottom w:val="single" w:sz="4" w:space="0" w:color="231F20"/>
              <w:right w:val="single" w:sz="4" w:space="0" w:color="231F20"/>
            </w:tcBorders>
          </w:tcPr>
          <w:p w14:paraId="77199F7A" w14:textId="77777777" w:rsidR="00583950" w:rsidRPr="005216F7" w:rsidRDefault="00583950" w:rsidP="00583950">
            <w:pPr>
              <w:spacing w:line="224" w:lineRule="exact"/>
              <w:ind w:left="432" w:right="-20"/>
              <w:rPr>
                <w:rFonts w:ascii="Times New Roman" w:eastAsia="Calibri" w:hAnsi="Times New Roman" w:cs="Times New Roman"/>
                <w:color w:val="231F20"/>
                <w:position w:val="1"/>
              </w:rPr>
            </w:pPr>
            <w:r w:rsidRPr="00C677A6">
              <w:rPr>
                <w:rFonts w:ascii="Times New Roman" w:hAnsi="Times New Roman" w:cs="Times New Roman"/>
              </w:rPr>
              <w:t xml:space="preserve">Data </w:t>
            </w:r>
            <w:r>
              <w:rPr>
                <w:rFonts w:ascii="Times New Roman" w:hAnsi="Times New Roman" w:cs="Times New Roman"/>
              </w:rPr>
              <w:t>Science</w:t>
            </w:r>
            <w:r w:rsidRPr="00C677A6">
              <w:rPr>
                <w:rFonts w:ascii="Times New Roman" w:hAnsi="Times New Roman" w:cs="Times New Roman"/>
              </w:rPr>
              <w:t xml:space="preserve"> </w:t>
            </w:r>
            <w:r>
              <w:rPr>
                <w:rFonts w:ascii="Times New Roman" w:hAnsi="Times New Roman" w:cs="Times New Roman"/>
              </w:rPr>
              <w:t>Lab</w:t>
            </w:r>
          </w:p>
        </w:tc>
        <w:tc>
          <w:tcPr>
            <w:tcW w:w="1544" w:type="dxa"/>
            <w:tcBorders>
              <w:top w:val="single" w:sz="4" w:space="0" w:color="231F20"/>
              <w:left w:val="single" w:sz="4" w:space="0" w:color="231F20"/>
              <w:bottom w:val="single" w:sz="4" w:space="0" w:color="231F20"/>
              <w:right w:val="single" w:sz="4" w:space="0" w:color="231F20"/>
            </w:tcBorders>
          </w:tcPr>
          <w:p w14:paraId="2D0800BC" w14:textId="77777777" w:rsidR="00583950" w:rsidRPr="005216F7" w:rsidRDefault="00583950" w:rsidP="00583950">
            <w:pPr>
              <w:spacing w:line="224" w:lineRule="exact"/>
              <w:ind w:left="675" w:right="655"/>
              <w:jc w:val="center"/>
              <w:rPr>
                <w:rFonts w:ascii="Times New Roman" w:eastAsia="Calibri" w:hAnsi="Times New Roman" w:cs="Times New Roman"/>
                <w:color w:val="231F20"/>
                <w:position w:val="1"/>
              </w:rPr>
            </w:pPr>
            <w:r>
              <w:rPr>
                <w:rFonts w:ascii="Times New Roman" w:eastAsia="Calibri" w:hAnsi="Times New Roman" w:cs="Times New Roman"/>
                <w:color w:val="231F20"/>
                <w:position w:val="1"/>
              </w:rPr>
              <w:t>1</w:t>
            </w:r>
          </w:p>
        </w:tc>
      </w:tr>
      <w:tr w:rsidR="00583950" w:rsidRPr="005216F7" w14:paraId="1E743CE7" w14:textId="77777777" w:rsidTr="00583950">
        <w:trPr>
          <w:trHeight w:hRule="exact" w:val="345"/>
        </w:trPr>
        <w:tc>
          <w:tcPr>
            <w:tcW w:w="2138" w:type="dxa"/>
            <w:tcBorders>
              <w:top w:val="single" w:sz="4" w:space="0" w:color="231F20"/>
              <w:left w:val="single" w:sz="4" w:space="0" w:color="231F20"/>
              <w:bottom w:val="single" w:sz="4" w:space="0" w:color="231F20"/>
              <w:right w:val="single" w:sz="4" w:space="0" w:color="231F20"/>
            </w:tcBorders>
          </w:tcPr>
          <w:p w14:paraId="5108D6B3" w14:textId="77777777" w:rsidR="00583950" w:rsidRPr="005216F7" w:rsidRDefault="00773261" w:rsidP="00583950">
            <w:pPr>
              <w:spacing w:line="224" w:lineRule="exact"/>
              <w:ind w:left="432" w:right="-20"/>
              <w:rPr>
                <w:rFonts w:ascii="Times New Roman" w:eastAsia="Calibri" w:hAnsi="Times New Roman" w:cs="Times New Roman"/>
                <w:color w:val="231F20"/>
                <w:position w:val="1"/>
              </w:rPr>
            </w:pPr>
            <w:r>
              <w:rPr>
                <w:rFonts w:ascii="Times New Roman" w:eastAsia="Calibri" w:hAnsi="Times New Roman" w:cs="Times New Roman"/>
                <w:color w:val="231F20"/>
                <w:position w:val="1"/>
              </w:rPr>
              <w:t>CSE</w:t>
            </w:r>
            <w:r w:rsidR="00583950">
              <w:rPr>
                <w:rFonts w:ascii="Times New Roman" w:eastAsia="Calibri" w:hAnsi="Times New Roman" w:cs="Times New Roman"/>
                <w:color w:val="231F20"/>
                <w:position w:val="1"/>
              </w:rPr>
              <w:t>4</w:t>
            </w:r>
            <w:r w:rsidR="00C16C5A">
              <w:rPr>
                <w:rFonts w:ascii="Times New Roman" w:eastAsia="Calibri" w:hAnsi="Times New Roman" w:cs="Times New Roman"/>
                <w:color w:val="231F20"/>
                <w:position w:val="1"/>
              </w:rPr>
              <w:t>4</w:t>
            </w:r>
            <w:r w:rsidR="00583950">
              <w:rPr>
                <w:rFonts w:ascii="Times New Roman" w:eastAsia="Calibri" w:hAnsi="Times New Roman" w:cs="Times New Roman"/>
                <w:color w:val="231F20"/>
                <w:position w:val="1"/>
              </w:rPr>
              <w:t>59</w:t>
            </w:r>
          </w:p>
        </w:tc>
        <w:tc>
          <w:tcPr>
            <w:tcW w:w="6532" w:type="dxa"/>
            <w:tcBorders>
              <w:top w:val="single" w:sz="4" w:space="0" w:color="231F20"/>
              <w:left w:val="single" w:sz="4" w:space="0" w:color="231F20"/>
              <w:bottom w:val="single" w:sz="4" w:space="0" w:color="231F20"/>
              <w:right w:val="single" w:sz="4" w:space="0" w:color="231F20"/>
            </w:tcBorders>
          </w:tcPr>
          <w:p w14:paraId="5B2171E9" w14:textId="77777777" w:rsidR="00583950" w:rsidRPr="005216F7" w:rsidRDefault="00583950" w:rsidP="00583950">
            <w:pPr>
              <w:spacing w:line="224" w:lineRule="exact"/>
              <w:ind w:left="432" w:right="-20"/>
              <w:rPr>
                <w:rFonts w:ascii="Times New Roman" w:eastAsia="Calibri" w:hAnsi="Times New Roman" w:cs="Times New Roman"/>
                <w:color w:val="231F20"/>
                <w:position w:val="1"/>
              </w:rPr>
            </w:pPr>
            <w:r w:rsidRPr="00C677A6">
              <w:rPr>
                <w:rFonts w:ascii="Times New Roman" w:hAnsi="Times New Roman" w:cs="Times New Roman"/>
              </w:rPr>
              <w:t>Big Data Analytics</w:t>
            </w:r>
          </w:p>
        </w:tc>
        <w:tc>
          <w:tcPr>
            <w:tcW w:w="1544" w:type="dxa"/>
            <w:tcBorders>
              <w:top w:val="single" w:sz="4" w:space="0" w:color="231F20"/>
              <w:left w:val="single" w:sz="4" w:space="0" w:color="231F20"/>
              <w:bottom w:val="single" w:sz="4" w:space="0" w:color="231F20"/>
              <w:right w:val="single" w:sz="4" w:space="0" w:color="231F20"/>
            </w:tcBorders>
          </w:tcPr>
          <w:p w14:paraId="2D1BCC2A" w14:textId="77777777" w:rsidR="00583950" w:rsidRPr="005216F7" w:rsidRDefault="00583950" w:rsidP="00583950">
            <w:pPr>
              <w:spacing w:line="224" w:lineRule="exact"/>
              <w:ind w:left="675" w:right="655"/>
              <w:jc w:val="center"/>
              <w:rPr>
                <w:rFonts w:ascii="Times New Roman" w:eastAsia="Calibri" w:hAnsi="Times New Roman" w:cs="Times New Roman"/>
                <w:color w:val="231F20"/>
                <w:position w:val="1"/>
              </w:rPr>
            </w:pPr>
            <w:r>
              <w:rPr>
                <w:rFonts w:ascii="Times New Roman" w:eastAsia="Calibri" w:hAnsi="Times New Roman" w:cs="Times New Roman"/>
                <w:color w:val="231F20"/>
                <w:position w:val="1"/>
              </w:rPr>
              <w:t>3</w:t>
            </w:r>
          </w:p>
        </w:tc>
      </w:tr>
      <w:tr w:rsidR="00583950" w:rsidRPr="005216F7" w14:paraId="57E24651" w14:textId="77777777" w:rsidTr="00583950">
        <w:trPr>
          <w:trHeight w:hRule="exact" w:val="345"/>
        </w:trPr>
        <w:tc>
          <w:tcPr>
            <w:tcW w:w="2138" w:type="dxa"/>
            <w:tcBorders>
              <w:top w:val="single" w:sz="4" w:space="0" w:color="231F20"/>
              <w:left w:val="single" w:sz="4" w:space="0" w:color="231F20"/>
              <w:bottom w:val="single" w:sz="4" w:space="0" w:color="231F20"/>
              <w:right w:val="single" w:sz="4" w:space="0" w:color="231F20"/>
            </w:tcBorders>
          </w:tcPr>
          <w:p w14:paraId="6C5134FE" w14:textId="77777777" w:rsidR="00583950" w:rsidRPr="005216F7" w:rsidRDefault="00773261" w:rsidP="00583950">
            <w:pPr>
              <w:spacing w:line="224" w:lineRule="exact"/>
              <w:ind w:left="432" w:right="-20"/>
              <w:rPr>
                <w:rFonts w:ascii="Times New Roman" w:eastAsia="Calibri" w:hAnsi="Times New Roman" w:cs="Times New Roman"/>
              </w:rPr>
            </w:pPr>
            <w:r>
              <w:rPr>
                <w:rFonts w:ascii="Times New Roman" w:eastAsia="Calibri" w:hAnsi="Times New Roman" w:cs="Times New Roman"/>
              </w:rPr>
              <w:t>CSE</w:t>
            </w:r>
            <w:r w:rsidR="00583950">
              <w:rPr>
                <w:rFonts w:ascii="Times New Roman" w:eastAsia="Calibri" w:hAnsi="Times New Roman" w:cs="Times New Roman"/>
              </w:rPr>
              <w:t>4</w:t>
            </w:r>
            <w:r w:rsidR="00C16C5A">
              <w:rPr>
                <w:rFonts w:ascii="Times New Roman" w:eastAsia="Calibri" w:hAnsi="Times New Roman" w:cs="Times New Roman"/>
              </w:rPr>
              <w:t>4</w:t>
            </w:r>
            <w:r w:rsidR="00583950">
              <w:rPr>
                <w:rFonts w:ascii="Times New Roman" w:eastAsia="Calibri" w:hAnsi="Times New Roman" w:cs="Times New Roman"/>
              </w:rPr>
              <w:t>60</w:t>
            </w:r>
          </w:p>
        </w:tc>
        <w:tc>
          <w:tcPr>
            <w:tcW w:w="6532" w:type="dxa"/>
            <w:tcBorders>
              <w:top w:val="single" w:sz="4" w:space="0" w:color="231F20"/>
              <w:left w:val="single" w:sz="4" w:space="0" w:color="231F20"/>
              <w:bottom w:val="single" w:sz="4" w:space="0" w:color="231F20"/>
              <w:right w:val="single" w:sz="4" w:space="0" w:color="231F20"/>
            </w:tcBorders>
          </w:tcPr>
          <w:p w14:paraId="026AF4A1" w14:textId="77777777" w:rsidR="00583950" w:rsidRPr="005216F7" w:rsidRDefault="00583950" w:rsidP="00583950">
            <w:pPr>
              <w:spacing w:line="224" w:lineRule="exact"/>
              <w:ind w:left="432" w:right="-20"/>
              <w:rPr>
                <w:rFonts w:ascii="Times New Roman" w:eastAsia="Calibri" w:hAnsi="Times New Roman" w:cs="Times New Roman"/>
              </w:rPr>
            </w:pPr>
            <w:r w:rsidRPr="00C677A6">
              <w:rPr>
                <w:rFonts w:ascii="Times New Roman" w:hAnsi="Times New Roman" w:cs="Times New Roman"/>
              </w:rPr>
              <w:t xml:space="preserve">Big Data Analytics </w:t>
            </w:r>
            <w:r>
              <w:rPr>
                <w:rFonts w:ascii="Times New Roman" w:hAnsi="Times New Roman" w:cs="Times New Roman"/>
              </w:rPr>
              <w:t>Lab</w:t>
            </w:r>
          </w:p>
        </w:tc>
        <w:tc>
          <w:tcPr>
            <w:tcW w:w="1544" w:type="dxa"/>
            <w:tcBorders>
              <w:top w:val="single" w:sz="4" w:space="0" w:color="231F20"/>
              <w:left w:val="single" w:sz="4" w:space="0" w:color="231F20"/>
              <w:bottom w:val="single" w:sz="4" w:space="0" w:color="231F20"/>
              <w:right w:val="single" w:sz="4" w:space="0" w:color="231F20"/>
            </w:tcBorders>
          </w:tcPr>
          <w:p w14:paraId="5C377DCF" w14:textId="77777777" w:rsidR="00583950" w:rsidRPr="005216F7" w:rsidRDefault="00583950" w:rsidP="00583950">
            <w:pPr>
              <w:spacing w:line="224" w:lineRule="exact"/>
              <w:ind w:left="675" w:right="655"/>
              <w:jc w:val="center"/>
              <w:rPr>
                <w:rFonts w:ascii="Times New Roman" w:eastAsia="Calibri" w:hAnsi="Times New Roman" w:cs="Times New Roman"/>
              </w:rPr>
            </w:pPr>
            <w:r>
              <w:rPr>
                <w:rFonts w:ascii="Times New Roman" w:eastAsia="Calibri" w:hAnsi="Times New Roman" w:cs="Times New Roman"/>
                <w:color w:val="231F20"/>
                <w:position w:val="1"/>
              </w:rPr>
              <w:t>1</w:t>
            </w:r>
          </w:p>
        </w:tc>
      </w:tr>
      <w:tr w:rsidR="00583950" w:rsidRPr="005216F7" w14:paraId="3D5DF9A0" w14:textId="77777777" w:rsidTr="00583950">
        <w:trPr>
          <w:trHeight w:hRule="exact" w:val="345"/>
        </w:trPr>
        <w:tc>
          <w:tcPr>
            <w:tcW w:w="2138" w:type="dxa"/>
            <w:tcBorders>
              <w:top w:val="single" w:sz="4" w:space="0" w:color="231F20"/>
              <w:left w:val="single" w:sz="4" w:space="0" w:color="231F20"/>
              <w:bottom w:val="single" w:sz="4" w:space="0" w:color="231F20"/>
              <w:right w:val="single" w:sz="4" w:space="0" w:color="231F20"/>
            </w:tcBorders>
          </w:tcPr>
          <w:p w14:paraId="1EB07349" w14:textId="77777777" w:rsidR="00583950" w:rsidRPr="005216F7" w:rsidRDefault="00773261" w:rsidP="00583950">
            <w:pPr>
              <w:spacing w:line="224" w:lineRule="exact"/>
              <w:ind w:left="432" w:right="-20"/>
              <w:rPr>
                <w:rFonts w:ascii="Times New Roman" w:eastAsia="Calibri" w:hAnsi="Times New Roman" w:cs="Times New Roman"/>
              </w:rPr>
            </w:pPr>
            <w:r>
              <w:rPr>
                <w:rFonts w:ascii="Times New Roman" w:eastAsia="Calibri" w:hAnsi="Times New Roman" w:cs="Times New Roman"/>
              </w:rPr>
              <w:t>CSE</w:t>
            </w:r>
            <w:r w:rsidR="00583950">
              <w:rPr>
                <w:rFonts w:ascii="Times New Roman" w:eastAsia="Calibri" w:hAnsi="Times New Roman" w:cs="Times New Roman"/>
              </w:rPr>
              <w:t>4</w:t>
            </w:r>
            <w:r w:rsidR="00C16C5A">
              <w:rPr>
                <w:rFonts w:ascii="Times New Roman" w:eastAsia="Calibri" w:hAnsi="Times New Roman" w:cs="Times New Roman"/>
              </w:rPr>
              <w:t>4</w:t>
            </w:r>
            <w:r w:rsidR="00583950">
              <w:rPr>
                <w:rFonts w:ascii="Times New Roman" w:eastAsia="Calibri" w:hAnsi="Times New Roman" w:cs="Times New Roman"/>
              </w:rPr>
              <w:t>61</w:t>
            </w:r>
          </w:p>
        </w:tc>
        <w:tc>
          <w:tcPr>
            <w:tcW w:w="6532" w:type="dxa"/>
            <w:tcBorders>
              <w:top w:val="single" w:sz="4" w:space="0" w:color="231F20"/>
              <w:left w:val="single" w:sz="4" w:space="0" w:color="231F20"/>
              <w:bottom w:val="single" w:sz="4" w:space="0" w:color="231F20"/>
              <w:right w:val="single" w:sz="4" w:space="0" w:color="231F20"/>
            </w:tcBorders>
          </w:tcPr>
          <w:p w14:paraId="72437389" w14:textId="77777777" w:rsidR="00583950" w:rsidRPr="005216F7" w:rsidRDefault="00583950" w:rsidP="00583950">
            <w:pPr>
              <w:spacing w:line="224" w:lineRule="exact"/>
              <w:ind w:left="432" w:right="-20"/>
              <w:rPr>
                <w:rFonts w:ascii="Times New Roman" w:eastAsia="Calibri" w:hAnsi="Times New Roman" w:cs="Times New Roman"/>
              </w:rPr>
            </w:pPr>
            <w:r w:rsidRPr="00C677A6">
              <w:rPr>
                <w:rFonts w:ascii="Times New Roman" w:hAnsi="Times New Roman" w:cs="Times New Roman"/>
              </w:rPr>
              <w:t>Digital Image Processing</w:t>
            </w:r>
          </w:p>
        </w:tc>
        <w:tc>
          <w:tcPr>
            <w:tcW w:w="1544" w:type="dxa"/>
            <w:tcBorders>
              <w:top w:val="single" w:sz="4" w:space="0" w:color="231F20"/>
              <w:left w:val="single" w:sz="4" w:space="0" w:color="231F20"/>
              <w:bottom w:val="single" w:sz="4" w:space="0" w:color="231F20"/>
              <w:right w:val="single" w:sz="4" w:space="0" w:color="231F20"/>
            </w:tcBorders>
          </w:tcPr>
          <w:p w14:paraId="20B43B91" w14:textId="77777777" w:rsidR="00583950" w:rsidRPr="005216F7" w:rsidRDefault="00583950" w:rsidP="00583950">
            <w:pPr>
              <w:spacing w:line="224" w:lineRule="exact"/>
              <w:ind w:left="675" w:right="655"/>
              <w:jc w:val="center"/>
              <w:rPr>
                <w:rFonts w:ascii="Times New Roman" w:eastAsia="Calibri" w:hAnsi="Times New Roman" w:cs="Times New Roman"/>
              </w:rPr>
            </w:pPr>
            <w:r>
              <w:rPr>
                <w:rFonts w:ascii="Times New Roman" w:eastAsia="Calibri" w:hAnsi="Times New Roman" w:cs="Times New Roman"/>
                <w:color w:val="231F20"/>
                <w:position w:val="1"/>
              </w:rPr>
              <w:t>3</w:t>
            </w:r>
          </w:p>
        </w:tc>
      </w:tr>
      <w:tr w:rsidR="00583950" w:rsidRPr="005216F7" w14:paraId="35103CC2" w14:textId="77777777" w:rsidTr="00583950">
        <w:trPr>
          <w:trHeight w:hRule="exact" w:val="345"/>
        </w:trPr>
        <w:tc>
          <w:tcPr>
            <w:tcW w:w="2138" w:type="dxa"/>
            <w:tcBorders>
              <w:top w:val="single" w:sz="4" w:space="0" w:color="231F20"/>
              <w:left w:val="single" w:sz="4" w:space="0" w:color="231F20"/>
              <w:bottom w:val="single" w:sz="4" w:space="0" w:color="231F20"/>
              <w:right w:val="single" w:sz="4" w:space="0" w:color="231F20"/>
            </w:tcBorders>
          </w:tcPr>
          <w:p w14:paraId="593E41B2" w14:textId="77777777" w:rsidR="00583950" w:rsidRPr="005216F7" w:rsidRDefault="00773261" w:rsidP="00583950">
            <w:pPr>
              <w:spacing w:line="224" w:lineRule="exact"/>
              <w:ind w:left="432" w:right="-20"/>
              <w:rPr>
                <w:rFonts w:ascii="Times New Roman" w:eastAsia="Calibri" w:hAnsi="Times New Roman" w:cs="Times New Roman"/>
              </w:rPr>
            </w:pPr>
            <w:r>
              <w:rPr>
                <w:rFonts w:ascii="Times New Roman" w:eastAsia="Calibri" w:hAnsi="Times New Roman" w:cs="Times New Roman"/>
              </w:rPr>
              <w:t>CSE</w:t>
            </w:r>
            <w:r w:rsidR="00583950">
              <w:rPr>
                <w:rFonts w:ascii="Times New Roman" w:eastAsia="Calibri" w:hAnsi="Times New Roman" w:cs="Times New Roman"/>
              </w:rPr>
              <w:t>4</w:t>
            </w:r>
            <w:r w:rsidR="00C16C5A">
              <w:rPr>
                <w:rFonts w:ascii="Times New Roman" w:eastAsia="Calibri" w:hAnsi="Times New Roman" w:cs="Times New Roman"/>
              </w:rPr>
              <w:t>4</w:t>
            </w:r>
            <w:r w:rsidR="00583950">
              <w:rPr>
                <w:rFonts w:ascii="Times New Roman" w:eastAsia="Calibri" w:hAnsi="Times New Roman" w:cs="Times New Roman"/>
              </w:rPr>
              <w:t>62</w:t>
            </w:r>
          </w:p>
        </w:tc>
        <w:tc>
          <w:tcPr>
            <w:tcW w:w="6532" w:type="dxa"/>
            <w:tcBorders>
              <w:top w:val="single" w:sz="4" w:space="0" w:color="231F20"/>
              <w:left w:val="single" w:sz="4" w:space="0" w:color="231F20"/>
              <w:bottom w:val="single" w:sz="4" w:space="0" w:color="231F20"/>
              <w:right w:val="single" w:sz="4" w:space="0" w:color="231F20"/>
            </w:tcBorders>
          </w:tcPr>
          <w:p w14:paraId="446B29F2" w14:textId="77777777" w:rsidR="00583950" w:rsidRPr="005216F7" w:rsidRDefault="00583950" w:rsidP="00583950">
            <w:pPr>
              <w:spacing w:line="224" w:lineRule="exact"/>
              <w:ind w:left="432" w:right="-20"/>
              <w:rPr>
                <w:rFonts w:ascii="Times New Roman" w:eastAsia="Calibri" w:hAnsi="Times New Roman" w:cs="Times New Roman"/>
              </w:rPr>
            </w:pPr>
            <w:r w:rsidRPr="00C677A6">
              <w:rPr>
                <w:rFonts w:ascii="Times New Roman" w:hAnsi="Times New Roman" w:cs="Times New Roman"/>
              </w:rPr>
              <w:t>Digital Image Processing</w:t>
            </w:r>
            <w:r>
              <w:rPr>
                <w:rFonts w:ascii="Times New Roman" w:hAnsi="Times New Roman" w:cs="Times New Roman"/>
              </w:rPr>
              <w:t xml:space="preserve"> Lab</w:t>
            </w:r>
          </w:p>
        </w:tc>
        <w:tc>
          <w:tcPr>
            <w:tcW w:w="1544" w:type="dxa"/>
            <w:tcBorders>
              <w:top w:val="single" w:sz="4" w:space="0" w:color="231F20"/>
              <w:left w:val="single" w:sz="4" w:space="0" w:color="231F20"/>
              <w:bottom w:val="single" w:sz="4" w:space="0" w:color="231F20"/>
              <w:right w:val="single" w:sz="4" w:space="0" w:color="231F20"/>
            </w:tcBorders>
          </w:tcPr>
          <w:p w14:paraId="5E351269" w14:textId="77777777" w:rsidR="00583950" w:rsidRPr="005216F7" w:rsidRDefault="00583950" w:rsidP="00583950">
            <w:pPr>
              <w:spacing w:line="224" w:lineRule="exact"/>
              <w:ind w:left="675" w:right="655"/>
              <w:jc w:val="center"/>
              <w:rPr>
                <w:rFonts w:ascii="Times New Roman" w:eastAsia="Calibri" w:hAnsi="Times New Roman" w:cs="Times New Roman"/>
              </w:rPr>
            </w:pPr>
            <w:r>
              <w:rPr>
                <w:rFonts w:ascii="Times New Roman" w:eastAsia="Calibri" w:hAnsi="Times New Roman" w:cs="Times New Roman"/>
                <w:color w:val="231F20"/>
                <w:position w:val="1"/>
              </w:rPr>
              <w:t>1</w:t>
            </w:r>
          </w:p>
        </w:tc>
      </w:tr>
      <w:tr w:rsidR="00583950" w:rsidRPr="005216F7" w14:paraId="7E1FDD20" w14:textId="77777777" w:rsidTr="00583950">
        <w:trPr>
          <w:trHeight w:hRule="exact" w:val="345"/>
        </w:trPr>
        <w:tc>
          <w:tcPr>
            <w:tcW w:w="2138" w:type="dxa"/>
            <w:tcBorders>
              <w:top w:val="single" w:sz="4" w:space="0" w:color="231F20"/>
              <w:left w:val="single" w:sz="4" w:space="0" w:color="231F20"/>
              <w:bottom w:val="single" w:sz="4" w:space="0" w:color="231F20"/>
              <w:right w:val="single" w:sz="4" w:space="0" w:color="231F20"/>
            </w:tcBorders>
          </w:tcPr>
          <w:p w14:paraId="4AF7A68F" w14:textId="77777777" w:rsidR="00583950" w:rsidRPr="005216F7" w:rsidRDefault="00773261" w:rsidP="00583950">
            <w:pPr>
              <w:spacing w:line="224" w:lineRule="exact"/>
              <w:ind w:left="432" w:right="-20"/>
              <w:rPr>
                <w:rFonts w:ascii="Times New Roman" w:eastAsia="Calibri" w:hAnsi="Times New Roman" w:cs="Times New Roman"/>
              </w:rPr>
            </w:pPr>
            <w:r>
              <w:rPr>
                <w:rFonts w:ascii="Times New Roman" w:eastAsia="Calibri" w:hAnsi="Times New Roman" w:cs="Times New Roman"/>
              </w:rPr>
              <w:t>CSE</w:t>
            </w:r>
            <w:r w:rsidR="00583950">
              <w:rPr>
                <w:rFonts w:ascii="Times New Roman" w:eastAsia="Calibri" w:hAnsi="Times New Roman" w:cs="Times New Roman"/>
              </w:rPr>
              <w:t>4</w:t>
            </w:r>
            <w:r w:rsidR="00C16C5A">
              <w:rPr>
                <w:rFonts w:ascii="Times New Roman" w:eastAsia="Calibri" w:hAnsi="Times New Roman" w:cs="Times New Roman"/>
              </w:rPr>
              <w:t>4</w:t>
            </w:r>
            <w:r w:rsidR="00583950">
              <w:rPr>
                <w:rFonts w:ascii="Times New Roman" w:eastAsia="Calibri" w:hAnsi="Times New Roman" w:cs="Times New Roman"/>
              </w:rPr>
              <w:t>63</w:t>
            </w:r>
          </w:p>
        </w:tc>
        <w:tc>
          <w:tcPr>
            <w:tcW w:w="6532" w:type="dxa"/>
            <w:tcBorders>
              <w:top w:val="single" w:sz="4" w:space="0" w:color="231F20"/>
              <w:left w:val="single" w:sz="4" w:space="0" w:color="231F20"/>
              <w:bottom w:val="single" w:sz="4" w:space="0" w:color="231F20"/>
              <w:right w:val="single" w:sz="4" w:space="0" w:color="231F20"/>
            </w:tcBorders>
          </w:tcPr>
          <w:p w14:paraId="19BD8BC0" w14:textId="77777777" w:rsidR="00583950" w:rsidRPr="005216F7" w:rsidRDefault="00583950" w:rsidP="00583950">
            <w:pPr>
              <w:spacing w:line="224" w:lineRule="exact"/>
              <w:ind w:left="432" w:right="-20"/>
              <w:rPr>
                <w:rFonts w:ascii="Times New Roman" w:eastAsia="Calibri" w:hAnsi="Times New Roman" w:cs="Times New Roman"/>
              </w:rPr>
            </w:pPr>
            <w:r w:rsidRPr="00C677A6">
              <w:rPr>
                <w:rFonts w:ascii="Times New Roman" w:hAnsi="Times New Roman" w:cs="Times New Roman"/>
              </w:rPr>
              <w:t>Introduction to Bioinformatics</w:t>
            </w:r>
          </w:p>
        </w:tc>
        <w:tc>
          <w:tcPr>
            <w:tcW w:w="1544" w:type="dxa"/>
            <w:tcBorders>
              <w:top w:val="single" w:sz="4" w:space="0" w:color="231F20"/>
              <w:left w:val="single" w:sz="4" w:space="0" w:color="231F20"/>
              <w:bottom w:val="single" w:sz="4" w:space="0" w:color="231F20"/>
              <w:right w:val="single" w:sz="4" w:space="0" w:color="231F20"/>
            </w:tcBorders>
          </w:tcPr>
          <w:p w14:paraId="17A70963" w14:textId="77777777" w:rsidR="00583950" w:rsidRPr="005216F7" w:rsidRDefault="00583950" w:rsidP="00583950">
            <w:pPr>
              <w:spacing w:line="224" w:lineRule="exact"/>
              <w:ind w:left="675" w:right="655"/>
              <w:jc w:val="center"/>
              <w:rPr>
                <w:rFonts w:ascii="Times New Roman" w:eastAsia="Calibri" w:hAnsi="Times New Roman" w:cs="Times New Roman"/>
              </w:rPr>
            </w:pPr>
            <w:r w:rsidRPr="005216F7">
              <w:rPr>
                <w:rFonts w:ascii="Times New Roman" w:eastAsia="Calibri" w:hAnsi="Times New Roman" w:cs="Times New Roman"/>
                <w:color w:val="231F20"/>
                <w:position w:val="1"/>
              </w:rPr>
              <w:t>3</w:t>
            </w:r>
          </w:p>
        </w:tc>
      </w:tr>
      <w:tr w:rsidR="00583950" w:rsidRPr="005216F7" w14:paraId="72AD080E" w14:textId="77777777" w:rsidTr="00583950">
        <w:trPr>
          <w:trHeight w:hRule="exact" w:val="345"/>
        </w:trPr>
        <w:tc>
          <w:tcPr>
            <w:tcW w:w="2138" w:type="dxa"/>
            <w:tcBorders>
              <w:top w:val="single" w:sz="4" w:space="0" w:color="231F20"/>
              <w:left w:val="single" w:sz="4" w:space="0" w:color="231F20"/>
              <w:bottom w:val="single" w:sz="4" w:space="0" w:color="231F20"/>
              <w:right w:val="single" w:sz="4" w:space="0" w:color="231F20"/>
            </w:tcBorders>
          </w:tcPr>
          <w:p w14:paraId="2772FD60" w14:textId="77777777" w:rsidR="00583950" w:rsidRPr="005216F7" w:rsidRDefault="00773261" w:rsidP="00583950">
            <w:pPr>
              <w:spacing w:line="224" w:lineRule="exact"/>
              <w:ind w:left="432" w:right="-20"/>
              <w:rPr>
                <w:rFonts w:ascii="Times New Roman" w:eastAsia="Calibri" w:hAnsi="Times New Roman" w:cs="Times New Roman"/>
              </w:rPr>
            </w:pPr>
            <w:r>
              <w:rPr>
                <w:rFonts w:ascii="Times New Roman" w:eastAsia="Calibri" w:hAnsi="Times New Roman" w:cs="Times New Roman"/>
              </w:rPr>
              <w:t>CSE</w:t>
            </w:r>
            <w:r w:rsidR="00583950">
              <w:rPr>
                <w:rFonts w:ascii="Times New Roman" w:eastAsia="Calibri" w:hAnsi="Times New Roman" w:cs="Times New Roman"/>
              </w:rPr>
              <w:t>4</w:t>
            </w:r>
            <w:r w:rsidR="00C16C5A">
              <w:rPr>
                <w:rFonts w:ascii="Times New Roman" w:eastAsia="Calibri" w:hAnsi="Times New Roman" w:cs="Times New Roman"/>
              </w:rPr>
              <w:t>4</w:t>
            </w:r>
            <w:r w:rsidR="00583950">
              <w:rPr>
                <w:rFonts w:ascii="Times New Roman" w:eastAsia="Calibri" w:hAnsi="Times New Roman" w:cs="Times New Roman"/>
              </w:rPr>
              <w:t>65</w:t>
            </w:r>
          </w:p>
        </w:tc>
        <w:tc>
          <w:tcPr>
            <w:tcW w:w="6532" w:type="dxa"/>
            <w:tcBorders>
              <w:top w:val="single" w:sz="4" w:space="0" w:color="231F20"/>
              <w:left w:val="single" w:sz="4" w:space="0" w:color="231F20"/>
              <w:bottom w:val="single" w:sz="4" w:space="0" w:color="231F20"/>
              <w:right w:val="single" w:sz="4" w:space="0" w:color="231F20"/>
            </w:tcBorders>
          </w:tcPr>
          <w:p w14:paraId="016F2352" w14:textId="77777777" w:rsidR="00583950" w:rsidRPr="005216F7" w:rsidRDefault="00583950" w:rsidP="00583950">
            <w:pPr>
              <w:spacing w:line="224" w:lineRule="exact"/>
              <w:ind w:left="432" w:right="-20"/>
              <w:rPr>
                <w:rFonts w:ascii="Times New Roman" w:eastAsia="Calibri" w:hAnsi="Times New Roman" w:cs="Times New Roman"/>
              </w:rPr>
            </w:pPr>
            <w:r>
              <w:rPr>
                <w:rFonts w:ascii="Times New Roman" w:hAnsi="Times New Roman" w:cs="Times New Roman"/>
              </w:rPr>
              <w:t>Natural Language Processing</w:t>
            </w:r>
          </w:p>
        </w:tc>
        <w:tc>
          <w:tcPr>
            <w:tcW w:w="1544" w:type="dxa"/>
            <w:tcBorders>
              <w:top w:val="single" w:sz="4" w:space="0" w:color="231F20"/>
              <w:left w:val="single" w:sz="4" w:space="0" w:color="231F20"/>
              <w:bottom w:val="single" w:sz="4" w:space="0" w:color="231F20"/>
              <w:right w:val="single" w:sz="4" w:space="0" w:color="231F20"/>
            </w:tcBorders>
          </w:tcPr>
          <w:p w14:paraId="1FAAB34B" w14:textId="77777777" w:rsidR="00583950" w:rsidRPr="005216F7" w:rsidRDefault="00583950" w:rsidP="00583950">
            <w:pPr>
              <w:spacing w:line="224" w:lineRule="exact"/>
              <w:ind w:left="675" w:right="655"/>
              <w:jc w:val="center"/>
              <w:rPr>
                <w:rFonts w:ascii="Times New Roman" w:eastAsia="Calibri" w:hAnsi="Times New Roman" w:cs="Times New Roman"/>
              </w:rPr>
            </w:pPr>
            <w:r w:rsidRPr="005216F7">
              <w:rPr>
                <w:rFonts w:ascii="Times New Roman" w:eastAsia="Calibri" w:hAnsi="Times New Roman" w:cs="Times New Roman"/>
                <w:color w:val="231F20"/>
                <w:position w:val="1"/>
              </w:rPr>
              <w:t>3</w:t>
            </w:r>
          </w:p>
        </w:tc>
      </w:tr>
      <w:tr w:rsidR="00583950" w:rsidRPr="005216F7" w14:paraId="19358E31" w14:textId="77777777" w:rsidTr="00583950">
        <w:trPr>
          <w:trHeight w:hRule="exact" w:val="345"/>
        </w:trPr>
        <w:tc>
          <w:tcPr>
            <w:tcW w:w="2138" w:type="dxa"/>
            <w:tcBorders>
              <w:top w:val="single" w:sz="4" w:space="0" w:color="231F20"/>
              <w:left w:val="single" w:sz="4" w:space="0" w:color="231F20"/>
              <w:bottom w:val="single" w:sz="4" w:space="0" w:color="231F20"/>
              <w:right w:val="single" w:sz="4" w:space="0" w:color="231F20"/>
            </w:tcBorders>
          </w:tcPr>
          <w:p w14:paraId="731AF52F" w14:textId="77777777" w:rsidR="00583950" w:rsidRPr="005216F7" w:rsidRDefault="00773261" w:rsidP="00583950">
            <w:pPr>
              <w:spacing w:line="224" w:lineRule="exact"/>
              <w:ind w:left="432" w:right="-20"/>
              <w:rPr>
                <w:rFonts w:ascii="Times New Roman" w:eastAsia="Calibri" w:hAnsi="Times New Roman" w:cs="Times New Roman"/>
                <w:color w:val="231F20"/>
                <w:position w:val="1"/>
              </w:rPr>
            </w:pPr>
            <w:r>
              <w:rPr>
                <w:rFonts w:ascii="Times New Roman" w:eastAsia="Calibri" w:hAnsi="Times New Roman" w:cs="Times New Roman"/>
                <w:color w:val="231F20"/>
                <w:position w:val="1"/>
              </w:rPr>
              <w:t>CSE</w:t>
            </w:r>
            <w:r w:rsidR="00583950">
              <w:rPr>
                <w:rFonts w:ascii="Times New Roman" w:eastAsia="Calibri" w:hAnsi="Times New Roman" w:cs="Times New Roman"/>
                <w:color w:val="231F20"/>
                <w:position w:val="1"/>
              </w:rPr>
              <w:t>4</w:t>
            </w:r>
            <w:r w:rsidR="00C16C5A">
              <w:rPr>
                <w:rFonts w:ascii="Times New Roman" w:eastAsia="Calibri" w:hAnsi="Times New Roman" w:cs="Times New Roman"/>
                <w:color w:val="231F20"/>
                <w:position w:val="1"/>
              </w:rPr>
              <w:t>4</w:t>
            </w:r>
            <w:r w:rsidR="00583950">
              <w:rPr>
                <w:rFonts w:ascii="Times New Roman" w:eastAsia="Calibri" w:hAnsi="Times New Roman" w:cs="Times New Roman"/>
                <w:color w:val="231F20"/>
                <w:position w:val="1"/>
              </w:rPr>
              <w:t>67</w:t>
            </w:r>
          </w:p>
        </w:tc>
        <w:tc>
          <w:tcPr>
            <w:tcW w:w="6532" w:type="dxa"/>
            <w:tcBorders>
              <w:top w:val="single" w:sz="4" w:space="0" w:color="231F20"/>
              <w:left w:val="single" w:sz="4" w:space="0" w:color="231F20"/>
              <w:bottom w:val="single" w:sz="4" w:space="0" w:color="231F20"/>
              <w:right w:val="single" w:sz="4" w:space="0" w:color="231F20"/>
            </w:tcBorders>
          </w:tcPr>
          <w:p w14:paraId="6C3D0A7A" w14:textId="77777777" w:rsidR="00583950" w:rsidRPr="005216F7" w:rsidRDefault="00583950" w:rsidP="00583950">
            <w:pPr>
              <w:spacing w:line="224" w:lineRule="exact"/>
              <w:ind w:left="432" w:right="-20"/>
              <w:rPr>
                <w:rFonts w:ascii="Times New Roman" w:eastAsia="Calibri" w:hAnsi="Times New Roman" w:cs="Times New Roman"/>
                <w:color w:val="231F20"/>
                <w:position w:val="1"/>
              </w:rPr>
            </w:pPr>
            <w:r>
              <w:rPr>
                <w:rFonts w:ascii="Times New Roman" w:hAnsi="Times New Roman" w:cs="Times New Roman"/>
              </w:rPr>
              <w:t>Topics of Current Interest</w:t>
            </w:r>
          </w:p>
        </w:tc>
        <w:tc>
          <w:tcPr>
            <w:tcW w:w="1544" w:type="dxa"/>
            <w:tcBorders>
              <w:top w:val="single" w:sz="4" w:space="0" w:color="231F20"/>
              <w:left w:val="single" w:sz="4" w:space="0" w:color="231F20"/>
              <w:bottom w:val="single" w:sz="4" w:space="0" w:color="231F20"/>
              <w:right w:val="single" w:sz="4" w:space="0" w:color="231F20"/>
            </w:tcBorders>
          </w:tcPr>
          <w:p w14:paraId="7CC7D4A4" w14:textId="77777777" w:rsidR="00583950" w:rsidRPr="005216F7" w:rsidRDefault="00583950" w:rsidP="00583950">
            <w:pPr>
              <w:spacing w:line="224" w:lineRule="exact"/>
              <w:ind w:left="675" w:right="655"/>
              <w:jc w:val="center"/>
              <w:rPr>
                <w:rFonts w:ascii="Times New Roman" w:eastAsia="Calibri" w:hAnsi="Times New Roman" w:cs="Times New Roman"/>
                <w:color w:val="231F20"/>
                <w:position w:val="1"/>
              </w:rPr>
            </w:pPr>
            <w:r>
              <w:rPr>
                <w:rFonts w:ascii="Times New Roman" w:eastAsia="Calibri" w:hAnsi="Times New Roman" w:cs="Times New Roman"/>
                <w:color w:val="231F20"/>
                <w:position w:val="1"/>
              </w:rPr>
              <w:t>3</w:t>
            </w:r>
          </w:p>
        </w:tc>
      </w:tr>
    </w:tbl>
    <w:p w14:paraId="369CB5F5" w14:textId="77777777" w:rsidR="00583950" w:rsidRDefault="00583950" w:rsidP="00583950">
      <w:pPr>
        <w:spacing w:before="7" w:line="190" w:lineRule="exact"/>
        <w:rPr>
          <w:rFonts w:ascii="Times New Roman" w:hAnsi="Times New Roman" w:cs="Times New Roman"/>
        </w:rPr>
      </w:pPr>
    </w:p>
    <w:p w14:paraId="34FD4EC6" w14:textId="77777777" w:rsidR="00583950" w:rsidRDefault="00583950" w:rsidP="00583950">
      <w:pPr>
        <w:spacing w:before="7" w:line="190" w:lineRule="exact"/>
        <w:rPr>
          <w:rFonts w:ascii="Times New Roman" w:hAnsi="Times New Roman" w:cs="Times New Roman"/>
        </w:rPr>
      </w:pPr>
    </w:p>
    <w:p w14:paraId="74C3C271" w14:textId="77777777" w:rsidR="00583950" w:rsidRPr="005216F7" w:rsidRDefault="00583950" w:rsidP="00583950">
      <w:pPr>
        <w:spacing w:before="15" w:line="264" w:lineRule="exact"/>
        <w:ind w:left="108" w:right="-20"/>
        <w:rPr>
          <w:rFonts w:ascii="Times New Roman" w:eastAsia="Calibri" w:hAnsi="Times New Roman" w:cs="Times New Roman"/>
        </w:rPr>
      </w:pPr>
      <w:r w:rsidRPr="005216F7">
        <w:rPr>
          <w:rFonts w:ascii="Times New Roman" w:eastAsia="Calibri" w:hAnsi="Times New Roman" w:cs="Times New Roman"/>
          <w:b/>
          <w:bCs/>
          <w:color w:val="231F20"/>
          <w:spacing w:val="-6"/>
        </w:rPr>
        <w:t>V</w:t>
      </w:r>
      <w:r>
        <w:rPr>
          <w:rFonts w:ascii="Times New Roman" w:eastAsia="Calibri" w:hAnsi="Times New Roman" w:cs="Times New Roman"/>
          <w:b/>
          <w:bCs/>
          <w:color w:val="231F20"/>
          <w:spacing w:val="-6"/>
        </w:rPr>
        <w:t>I</w:t>
      </w:r>
      <w:r w:rsidRPr="005216F7">
        <w:rPr>
          <w:rFonts w:ascii="Times New Roman" w:eastAsia="Calibri" w:hAnsi="Times New Roman" w:cs="Times New Roman"/>
          <w:b/>
          <w:bCs/>
          <w:color w:val="231F20"/>
        </w:rPr>
        <w:t xml:space="preserve">: </w:t>
      </w:r>
      <w:r>
        <w:rPr>
          <w:rFonts w:ascii="Times New Roman" w:eastAsia="Calibri" w:hAnsi="Times New Roman" w:cs="Times New Roman"/>
          <w:b/>
          <w:bCs/>
          <w:color w:val="231F20"/>
        </w:rPr>
        <w:t>Software Engineering</w:t>
      </w:r>
      <w:r w:rsidRPr="005216F7">
        <w:rPr>
          <w:rFonts w:ascii="Times New Roman" w:eastAsia="Calibri" w:hAnsi="Times New Roman" w:cs="Times New Roman"/>
          <w:b/>
          <w:bCs/>
          <w:color w:val="231F20"/>
        </w:rPr>
        <w:t xml:space="preserve"> G</w:t>
      </w:r>
      <w:r w:rsidRPr="005216F7">
        <w:rPr>
          <w:rFonts w:ascii="Times New Roman" w:eastAsia="Calibri" w:hAnsi="Times New Roman" w:cs="Times New Roman"/>
          <w:b/>
          <w:bCs/>
          <w:color w:val="231F20"/>
          <w:spacing w:val="-2"/>
        </w:rPr>
        <w:t>r</w:t>
      </w:r>
      <w:r w:rsidRPr="005216F7">
        <w:rPr>
          <w:rFonts w:ascii="Times New Roman" w:eastAsia="Calibri" w:hAnsi="Times New Roman" w:cs="Times New Roman"/>
          <w:b/>
          <w:bCs/>
          <w:color w:val="231F20"/>
        </w:rPr>
        <w:t>oup</w:t>
      </w:r>
    </w:p>
    <w:p w14:paraId="150751F4" w14:textId="77777777" w:rsidR="00583950" w:rsidRPr="005216F7" w:rsidRDefault="00583950" w:rsidP="00583950">
      <w:pPr>
        <w:spacing w:before="5" w:line="20" w:lineRule="exact"/>
        <w:rPr>
          <w:rFonts w:ascii="Times New Roman" w:hAnsi="Times New Roman" w:cs="Times New Roman"/>
        </w:rPr>
      </w:pPr>
    </w:p>
    <w:tbl>
      <w:tblPr>
        <w:tblW w:w="10214" w:type="dxa"/>
        <w:tblInd w:w="102" w:type="dxa"/>
        <w:tblLayout w:type="fixed"/>
        <w:tblCellMar>
          <w:left w:w="0" w:type="dxa"/>
          <w:right w:w="0" w:type="dxa"/>
        </w:tblCellMar>
        <w:tblLook w:val="01E0" w:firstRow="1" w:lastRow="1" w:firstColumn="1" w:lastColumn="1" w:noHBand="0" w:noVBand="0"/>
      </w:tblPr>
      <w:tblGrid>
        <w:gridCol w:w="2138"/>
        <w:gridCol w:w="6532"/>
        <w:gridCol w:w="1544"/>
      </w:tblGrid>
      <w:tr w:rsidR="00583950" w:rsidRPr="005216F7" w14:paraId="19F4C002" w14:textId="77777777" w:rsidTr="0056318F">
        <w:trPr>
          <w:trHeight w:hRule="exact" w:val="345"/>
        </w:trPr>
        <w:tc>
          <w:tcPr>
            <w:tcW w:w="2138" w:type="dxa"/>
            <w:tcBorders>
              <w:top w:val="single" w:sz="4" w:space="0" w:color="231F20"/>
              <w:left w:val="single" w:sz="4" w:space="0" w:color="231F20"/>
              <w:bottom w:val="single" w:sz="4" w:space="0" w:color="231F20"/>
              <w:right w:val="single" w:sz="4" w:space="0" w:color="231F20"/>
            </w:tcBorders>
            <w:shd w:val="clear" w:color="auto" w:fill="0072BC"/>
          </w:tcPr>
          <w:p w14:paraId="54DFBC81" w14:textId="77777777" w:rsidR="00583950" w:rsidRPr="005216F7" w:rsidRDefault="00583950" w:rsidP="00583950">
            <w:pPr>
              <w:spacing w:line="264" w:lineRule="exact"/>
              <w:ind w:left="432" w:right="-20"/>
              <w:rPr>
                <w:rFonts w:ascii="Times New Roman" w:eastAsia="Calibri" w:hAnsi="Times New Roman" w:cs="Times New Roman"/>
              </w:rPr>
            </w:pPr>
            <w:r w:rsidRPr="005216F7">
              <w:rPr>
                <w:rFonts w:ascii="Times New Roman" w:eastAsia="Calibri" w:hAnsi="Times New Roman" w:cs="Times New Roman"/>
                <w:b/>
                <w:bCs/>
                <w:color w:val="FFFFFF"/>
                <w:position w:val="1"/>
              </w:rPr>
              <w:t>Cou</w:t>
            </w:r>
            <w:r w:rsidRPr="005216F7">
              <w:rPr>
                <w:rFonts w:ascii="Times New Roman" w:eastAsia="Calibri" w:hAnsi="Times New Roman" w:cs="Times New Roman"/>
                <w:b/>
                <w:bCs/>
                <w:color w:val="FFFFFF"/>
                <w:spacing w:val="-3"/>
                <w:position w:val="1"/>
              </w:rPr>
              <w:t>r</w:t>
            </w:r>
            <w:r w:rsidRPr="005216F7">
              <w:rPr>
                <w:rFonts w:ascii="Times New Roman" w:eastAsia="Calibri" w:hAnsi="Times New Roman" w:cs="Times New Roman"/>
                <w:b/>
                <w:bCs/>
                <w:color w:val="FFFFFF"/>
                <w:position w:val="1"/>
              </w:rPr>
              <w:t>se Code</w:t>
            </w:r>
          </w:p>
        </w:tc>
        <w:tc>
          <w:tcPr>
            <w:tcW w:w="6532" w:type="dxa"/>
            <w:tcBorders>
              <w:top w:val="single" w:sz="4" w:space="0" w:color="231F20"/>
              <w:left w:val="single" w:sz="4" w:space="0" w:color="231F20"/>
              <w:bottom w:val="single" w:sz="4" w:space="0" w:color="231F20"/>
              <w:right w:val="single" w:sz="4" w:space="0" w:color="231F20"/>
            </w:tcBorders>
            <w:shd w:val="clear" w:color="auto" w:fill="0072BC"/>
          </w:tcPr>
          <w:p w14:paraId="264F89EA" w14:textId="77777777" w:rsidR="00583950" w:rsidRPr="005216F7" w:rsidRDefault="00583950" w:rsidP="00583950">
            <w:pPr>
              <w:spacing w:line="264" w:lineRule="exact"/>
              <w:ind w:left="432" w:right="-20"/>
              <w:rPr>
                <w:rFonts w:ascii="Times New Roman" w:eastAsia="Calibri" w:hAnsi="Times New Roman" w:cs="Times New Roman"/>
              </w:rPr>
            </w:pPr>
            <w:r w:rsidRPr="005216F7">
              <w:rPr>
                <w:rFonts w:ascii="Times New Roman" w:eastAsia="Calibri" w:hAnsi="Times New Roman" w:cs="Times New Roman"/>
                <w:b/>
                <w:bCs/>
                <w:color w:val="FFFFFF"/>
                <w:position w:val="1"/>
              </w:rPr>
              <w:t>Cou</w:t>
            </w:r>
            <w:r w:rsidRPr="005216F7">
              <w:rPr>
                <w:rFonts w:ascii="Times New Roman" w:eastAsia="Calibri" w:hAnsi="Times New Roman" w:cs="Times New Roman"/>
                <w:b/>
                <w:bCs/>
                <w:color w:val="FFFFFF"/>
                <w:spacing w:val="-3"/>
                <w:position w:val="1"/>
              </w:rPr>
              <w:t>r</w:t>
            </w:r>
            <w:r w:rsidRPr="005216F7">
              <w:rPr>
                <w:rFonts w:ascii="Times New Roman" w:eastAsia="Calibri" w:hAnsi="Times New Roman" w:cs="Times New Roman"/>
                <w:b/>
                <w:bCs/>
                <w:color w:val="FFFFFF"/>
                <w:position w:val="1"/>
              </w:rPr>
              <w:t>se Title</w:t>
            </w:r>
          </w:p>
        </w:tc>
        <w:tc>
          <w:tcPr>
            <w:tcW w:w="1544" w:type="dxa"/>
            <w:tcBorders>
              <w:top w:val="single" w:sz="4" w:space="0" w:color="231F20"/>
              <w:left w:val="single" w:sz="4" w:space="0" w:color="231F20"/>
              <w:bottom w:val="single" w:sz="4" w:space="0" w:color="231F20"/>
              <w:right w:val="single" w:sz="4" w:space="0" w:color="231F20"/>
            </w:tcBorders>
            <w:shd w:val="clear" w:color="auto" w:fill="0072BC"/>
          </w:tcPr>
          <w:p w14:paraId="546AA2CF" w14:textId="77777777" w:rsidR="00583950" w:rsidRPr="005216F7" w:rsidRDefault="00583950" w:rsidP="00583950">
            <w:pPr>
              <w:spacing w:line="264" w:lineRule="exact"/>
              <w:ind w:left="447" w:right="-20"/>
              <w:rPr>
                <w:rFonts w:ascii="Times New Roman" w:eastAsia="Calibri" w:hAnsi="Times New Roman" w:cs="Times New Roman"/>
              </w:rPr>
            </w:pPr>
            <w:r w:rsidRPr="005216F7">
              <w:rPr>
                <w:rFonts w:ascii="Times New Roman" w:eastAsia="Calibri" w:hAnsi="Times New Roman" w:cs="Times New Roman"/>
                <w:b/>
                <w:bCs/>
                <w:color w:val="FFFFFF"/>
                <w:position w:val="1"/>
              </w:rPr>
              <w:t>C</w:t>
            </w:r>
            <w:r w:rsidRPr="005216F7">
              <w:rPr>
                <w:rFonts w:ascii="Times New Roman" w:eastAsia="Calibri" w:hAnsi="Times New Roman" w:cs="Times New Roman"/>
                <w:b/>
                <w:bCs/>
                <w:color w:val="FFFFFF"/>
                <w:spacing w:val="-2"/>
                <w:position w:val="1"/>
              </w:rPr>
              <w:t>r</w:t>
            </w:r>
            <w:r w:rsidRPr="005216F7">
              <w:rPr>
                <w:rFonts w:ascii="Times New Roman" w:eastAsia="Calibri" w:hAnsi="Times New Roman" w:cs="Times New Roman"/>
                <w:b/>
                <w:bCs/>
                <w:color w:val="FFFFFF"/>
                <w:position w:val="1"/>
              </w:rPr>
              <w:t>edits</w:t>
            </w:r>
          </w:p>
        </w:tc>
      </w:tr>
      <w:tr w:rsidR="00583950" w:rsidRPr="005216F7" w14:paraId="4640A32E" w14:textId="77777777" w:rsidTr="0056318F">
        <w:trPr>
          <w:trHeight w:hRule="exact" w:val="345"/>
        </w:trPr>
        <w:tc>
          <w:tcPr>
            <w:tcW w:w="2138" w:type="dxa"/>
            <w:tcBorders>
              <w:top w:val="single" w:sz="4" w:space="0" w:color="231F20"/>
              <w:left w:val="single" w:sz="4" w:space="0" w:color="231F20"/>
              <w:bottom w:val="single" w:sz="4" w:space="0" w:color="231F20"/>
              <w:right w:val="single" w:sz="4" w:space="0" w:color="231F20"/>
            </w:tcBorders>
          </w:tcPr>
          <w:p w14:paraId="5D76DA47" w14:textId="77777777" w:rsidR="00583950" w:rsidRPr="005216F7" w:rsidRDefault="00773261" w:rsidP="00583950">
            <w:pPr>
              <w:spacing w:line="224" w:lineRule="exact"/>
              <w:ind w:left="432" w:right="-20"/>
              <w:rPr>
                <w:rFonts w:ascii="Times New Roman" w:eastAsia="Calibri" w:hAnsi="Times New Roman" w:cs="Times New Roman"/>
              </w:rPr>
            </w:pPr>
            <w:r>
              <w:rPr>
                <w:rFonts w:ascii="Times New Roman" w:eastAsia="Calibri" w:hAnsi="Times New Roman" w:cs="Times New Roman"/>
              </w:rPr>
              <w:t>CSE</w:t>
            </w:r>
            <w:r w:rsidR="00583950">
              <w:rPr>
                <w:rFonts w:ascii="Times New Roman" w:eastAsia="Calibri" w:hAnsi="Times New Roman" w:cs="Times New Roman"/>
              </w:rPr>
              <w:t>4</w:t>
            </w:r>
            <w:r w:rsidR="00C16C5A">
              <w:rPr>
                <w:rFonts w:ascii="Times New Roman" w:eastAsia="Calibri" w:hAnsi="Times New Roman" w:cs="Times New Roman"/>
              </w:rPr>
              <w:t>4</w:t>
            </w:r>
            <w:r w:rsidR="00583950">
              <w:rPr>
                <w:rFonts w:ascii="Times New Roman" w:eastAsia="Calibri" w:hAnsi="Times New Roman" w:cs="Times New Roman"/>
              </w:rPr>
              <w:t>69</w:t>
            </w:r>
          </w:p>
        </w:tc>
        <w:tc>
          <w:tcPr>
            <w:tcW w:w="6532" w:type="dxa"/>
            <w:tcBorders>
              <w:top w:val="single" w:sz="4" w:space="0" w:color="231F20"/>
              <w:left w:val="single" w:sz="4" w:space="0" w:color="231F20"/>
              <w:bottom w:val="single" w:sz="4" w:space="0" w:color="231F20"/>
              <w:right w:val="single" w:sz="4" w:space="0" w:color="231F20"/>
            </w:tcBorders>
          </w:tcPr>
          <w:p w14:paraId="33A0AF8F" w14:textId="77777777" w:rsidR="00583950" w:rsidRPr="005216F7" w:rsidRDefault="00583950" w:rsidP="00583950">
            <w:pPr>
              <w:spacing w:line="224" w:lineRule="exact"/>
              <w:ind w:left="432" w:right="-20"/>
              <w:rPr>
                <w:rFonts w:ascii="Times New Roman" w:eastAsia="Calibri" w:hAnsi="Times New Roman" w:cs="Times New Roman"/>
              </w:rPr>
            </w:pPr>
            <w:r w:rsidRPr="000C7575">
              <w:rPr>
                <w:rFonts w:ascii="Times New Roman" w:hAnsi="Times New Roman" w:cs="Times New Roman"/>
              </w:rPr>
              <w:t>Software Requirements Specification and Analysis</w:t>
            </w:r>
          </w:p>
        </w:tc>
        <w:tc>
          <w:tcPr>
            <w:tcW w:w="1544" w:type="dxa"/>
            <w:tcBorders>
              <w:top w:val="single" w:sz="4" w:space="0" w:color="231F20"/>
              <w:left w:val="single" w:sz="4" w:space="0" w:color="231F20"/>
              <w:bottom w:val="single" w:sz="4" w:space="0" w:color="231F20"/>
              <w:right w:val="single" w:sz="4" w:space="0" w:color="231F20"/>
            </w:tcBorders>
          </w:tcPr>
          <w:p w14:paraId="367BCBA7" w14:textId="77777777" w:rsidR="00583950" w:rsidRPr="005216F7" w:rsidRDefault="00583950" w:rsidP="00583950">
            <w:pPr>
              <w:spacing w:line="224" w:lineRule="exact"/>
              <w:ind w:left="675" w:right="655"/>
              <w:jc w:val="center"/>
              <w:rPr>
                <w:rFonts w:ascii="Times New Roman" w:eastAsia="Calibri" w:hAnsi="Times New Roman" w:cs="Times New Roman"/>
              </w:rPr>
            </w:pPr>
            <w:r w:rsidRPr="005216F7">
              <w:rPr>
                <w:rFonts w:ascii="Times New Roman" w:eastAsia="Calibri" w:hAnsi="Times New Roman" w:cs="Times New Roman"/>
                <w:color w:val="231F20"/>
                <w:position w:val="1"/>
              </w:rPr>
              <w:t>3</w:t>
            </w:r>
          </w:p>
        </w:tc>
      </w:tr>
      <w:tr w:rsidR="00583950" w:rsidRPr="005216F7" w14:paraId="214D0EEA" w14:textId="77777777" w:rsidTr="0056318F">
        <w:trPr>
          <w:trHeight w:hRule="exact" w:val="345"/>
        </w:trPr>
        <w:tc>
          <w:tcPr>
            <w:tcW w:w="2138" w:type="dxa"/>
            <w:tcBorders>
              <w:top w:val="single" w:sz="4" w:space="0" w:color="231F20"/>
              <w:left w:val="single" w:sz="4" w:space="0" w:color="231F20"/>
              <w:bottom w:val="single" w:sz="4" w:space="0" w:color="231F20"/>
              <w:right w:val="single" w:sz="4" w:space="0" w:color="231F20"/>
            </w:tcBorders>
          </w:tcPr>
          <w:p w14:paraId="38C0E990" w14:textId="77777777" w:rsidR="00583950" w:rsidRPr="005216F7" w:rsidRDefault="00773261" w:rsidP="00583950">
            <w:pPr>
              <w:spacing w:line="224" w:lineRule="exact"/>
              <w:ind w:left="432" w:right="-20"/>
              <w:rPr>
                <w:rFonts w:ascii="Times New Roman" w:eastAsia="Calibri" w:hAnsi="Times New Roman" w:cs="Times New Roman"/>
              </w:rPr>
            </w:pPr>
            <w:r>
              <w:rPr>
                <w:rFonts w:ascii="Times New Roman" w:eastAsia="Calibri" w:hAnsi="Times New Roman" w:cs="Times New Roman"/>
              </w:rPr>
              <w:t>CSE</w:t>
            </w:r>
            <w:r w:rsidR="00583950">
              <w:rPr>
                <w:rFonts w:ascii="Times New Roman" w:eastAsia="Calibri" w:hAnsi="Times New Roman" w:cs="Times New Roman"/>
              </w:rPr>
              <w:t>4</w:t>
            </w:r>
            <w:r w:rsidR="00C16C5A">
              <w:rPr>
                <w:rFonts w:ascii="Times New Roman" w:eastAsia="Calibri" w:hAnsi="Times New Roman" w:cs="Times New Roman"/>
              </w:rPr>
              <w:t>4</w:t>
            </w:r>
            <w:r w:rsidR="00583950">
              <w:rPr>
                <w:rFonts w:ascii="Times New Roman" w:eastAsia="Calibri" w:hAnsi="Times New Roman" w:cs="Times New Roman"/>
              </w:rPr>
              <w:t>71</w:t>
            </w:r>
          </w:p>
        </w:tc>
        <w:tc>
          <w:tcPr>
            <w:tcW w:w="6532" w:type="dxa"/>
            <w:tcBorders>
              <w:top w:val="single" w:sz="4" w:space="0" w:color="231F20"/>
              <w:left w:val="single" w:sz="4" w:space="0" w:color="231F20"/>
              <w:bottom w:val="single" w:sz="4" w:space="0" w:color="231F20"/>
              <w:right w:val="single" w:sz="4" w:space="0" w:color="231F20"/>
            </w:tcBorders>
          </w:tcPr>
          <w:p w14:paraId="5BCD0896" w14:textId="77777777" w:rsidR="00583950" w:rsidRPr="005216F7" w:rsidRDefault="0056318F" w:rsidP="0056318F">
            <w:pPr>
              <w:spacing w:line="224" w:lineRule="exact"/>
              <w:ind w:left="432" w:right="-20"/>
              <w:rPr>
                <w:rFonts w:ascii="Times New Roman" w:eastAsia="Calibri" w:hAnsi="Times New Roman" w:cs="Times New Roman"/>
              </w:rPr>
            </w:pPr>
            <w:r>
              <w:rPr>
                <w:rFonts w:ascii="Times New Roman" w:hAnsi="Times New Roman" w:cs="Times New Roman"/>
              </w:rPr>
              <w:t>Design Patterns</w:t>
            </w:r>
          </w:p>
        </w:tc>
        <w:tc>
          <w:tcPr>
            <w:tcW w:w="1544" w:type="dxa"/>
            <w:tcBorders>
              <w:top w:val="single" w:sz="4" w:space="0" w:color="231F20"/>
              <w:left w:val="single" w:sz="4" w:space="0" w:color="231F20"/>
              <w:bottom w:val="single" w:sz="4" w:space="0" w:color="231F20"/>
              <w:right w:val="single" w:sz="4" w:space="0" w:color="231F20"/>
            </w:tcBorders>
          </w:tcPr>
          <w:p w14:paraId="63CF4313" w14:textId="77777777" w:rsidR="00583950" w:rsidRPr="005216F7" w:rsidRDefault="00583950" w:rsidP="00583950">
            <w:pPr>
              <w:spacing w:line="224" w:lineRule="exact"/>
              <w:ind w:left="675" w:right="655"/>
              <w:jc w:val="center"/>
              <w:rPr>
                <w:rFonts w:ascii="Times New Roman" w:eastAsia="Calibri" w:hAnsi="Times New Roman" w:cs="Times New Roman"/>
              </w:rPr>
            </w:pPr>
            <w:r>
              <w:rPr>
                <w:rFonts w:ascii="Times New Roman" w:eastAsia="Calibri" w:hAnsi="Times New Roman" w:cs="Times New Roman"/>
                <w:color w:val="231F20"/>
                <w:position w:val="1"/>
              </w:rPr>
              <w:t>3</w:t>
            </w:r>
          </w:p>
        </w:tc>
      </w:tr>
      <w:tr w:rsidR="00583950" w:rsidRPr="005216F7" w14:paraId="7F3EC146" w14:textId="77777777" w:rsidTr="0056318F">
        <w:trPr>
          <w:trHeight w:hRule="exact" w:val="345"/>
        </w:trPr>
        <w:tc>
          <w:tcPr>
            <w:tcW w:w="2138" w:type="dxa"/>
            <w:tcBorders>
              <w:top w:val="single" w:sz="4" w:space="0" w:color="231F20"/>
              <w:left w:val="single" w:sz="4" w:space="0" w:color="231F20"/>
              <w:bottom w:val="single" w:sz="4" w:space="0" w:color="231F20"/>
              <w:right w:val="single" w:sz="4" w:space="0" w:color="231F20"/>
            </w:tcBorders>
          </w:tcPr>
          <w:p w14:paraId="2441E6C6" w14:textId="77777777" w:rsidR="00583950" w:rsidRPr="005216F7" w:rsidRDefault="00773261" w:rsidP="00583950">
            <w:pPr>
              <w:spacing w:line="224" w:lineRule="exact"/>
              <w:ind w:left="432" w:right="-20"/>
              <w:rPr>
                <w:rFonts w:ascii="Times New Roman" w:eastAsia="Calibri" w:hAnsi="Times New Roman" w:cs="Times New Roman"/>
                <w:color w:val="231F20"/>
                <w:position w:val="1"/>
              </w:rPr>
            </w:pPr>
            <w:r>
              <w:rPr>
                <w:rFonts w:ascii="Times New Roman" w:eastAsia="Calibri" w:hAnsi="Times New Roman" w:cs="Times New Roman"/>
                <w:color w:val="231F20"/>
                <w:position w:val="1"/>
              </w:rPr>
              <w:t>CSE</w:t>
            </w:r>
            <w:r w:rsidR="00583950">
              <w:rPr>
                <w:rFonts w:ascii="Times New Roman" w:eastAsia="Calibri" w:hAnsi="Times New Roman" w:cs="Times New Roman"/>
                <w:color w:val="231F20"/>
                <w:position w:val="1"/>
              </w:rPr>
              <w:t>4</w:t>
            </w:r>
            <w:r w:rsidR="00C16C5A">
              <w:rPr>
                <w:rFonts w:ascii="Times New Roman" w:eastAsia="Calibri" w:hAnsi="Times New Roman" w:cs="Times New Roman"/>
                <w:color w:val="231F20"/>
                <w:position w:val="1"/>
              </w:rPr>
              <w:t>4</w:t>
            </w:r>
            <w:r w:rsidR="00583950">
              <w:rPr>
                <w:rFonts w:ascii="Times New Roman" w:eastAsia="Calibri" w:hAnsi="Times New Roman" w:cs="Times New Roman"/>
                <w:color w:val="231F20"/>
                <w:position w:val="1"/>
              </w:rPr>
              <w:t>73</w:t>
            </w:r>
          </w:p>
        </w:tc>
        <w:tc>
          <w:tcPr>
            <w:tcW w:w="6532" w:type="dxa"/>
            <w:tcBorders>
              <w:top w:val="single" w:sz="4" w:space="0" w:color="231F20"/>
              <w:left w:val="single" w:sz="4" w:space="0" w:color="231F20"/>
              <w:bottom w:val="single" w:sz="4" w:space="0" w:color="231F20"/>
              <w:right w:val="single" w:sz="4" w:space="0" w:color="231F20"/>
            </w:tcBorders>
          </w:tcPr>
          <w:p w14:paraId="0F3F0383" w14:textId="77777777" w:rsidR="00583950" w:rsidRPr="005216F7" w:rsidRDefault="00583950" w:rsidP="00583950">
            <w:pPr>
              <w:spacing w:line="224" w:lineRule="exact"/>
              <w:ind w:left="432" w:right="-20"/>
              <w:rPr>
                <w:rFonts w:ascii="Times New Roman" w:eastAsia="Calibri" w:hAnsi="Times New Roman" w:cs="Times New Roman"/>
                <w:color w:val="231F20"/>
                <w:position w:val="1"/>
              </w:rPr>
            </w:pPr>
            <w:r w:rsidRPr="00C677A6">
              <w:rPr>
                <w:rFonts w:ascii="Times New Roman" w:hAnsi="Times New Roman" w:cs="Times New Roman"/>
              </w:rPr>
              <w:t>Software Testing and Quality Assurance</w:t>
            </w:r>
          </w:p>
        </w:tc>
        <w:tc>
          <w:tcPr>
            <w:tcW w:w="1544" w:type="dxa"/>
            <w:tcBorders>
              <w:top w:val="single" w:sz="4" w:space="0" w:color="231F20"/>
              <w:left w:val="single" w:sz="4" w:space="0" w:color="231F20"/>
              <w:bottom w:val="single" w:sz="4" w:space="0" w:color="231F20"/>
              <w:right w:val="single" w:sz="4" w:space="0" w:color="231F20"/>
            </w:tcBorders>
          </w:tcPr>
          <w:p w14:paraId="7F767A4C" w14:textId="77777777" w:rsidR="00583950" w:rsidRPr="005216F7" w:rsidRDefault="00583950" w:rsidP="00583950">
            <w:pPr>
              <w:spacing w:line="224" w:lineRule="exact"/>
              <w:ind w:left="675" w:right="655"/>
              <w:jc w:val="center"/>
              <w:rPr>
                <w:rFonts w:ascii="Times New Roman" w:eastAsia="Calibri" w:hAnsi="Times New Roman" w:cs="Times New Roman"/>
                <w:color w:val="231F20"/>
                <w:position w:val="1"/>
              </w:rPr>
            </w:pPr>
            <w:r>
              <w:rPr>
                <w:rFonts w:ascii="Times New Roman" w:eastAsia="Calibri" w:hAnsi="Times New Roman" w:cs="Times New Roman"/>
                <w:color w:val="231F20"/>
                <w:position w:val="1"/>
              </w:rPr>
              <w:t>3</w:t>
            </w:r>
          </w:p>
        </w:tc>
      </w:tr>
      <w:tr w:rsidR="00583950" w:rsidRPr="005216F7" w14:paraId="44148EDB" w14:textId="77777777" w:rsidTr="0056318F">
        <w:trPr>
          <w:trHeight w:hRule="exact" w:val="345"/>
        </w:trPr>
        <w:tc>
          <w:tcPr>
            <w:tcW w:w="2138" w:type="dxa"/>
            <w:tcBorders>
              <w:top w:val="single" w:sz="4" w:space="0" w:color="231F20"/>
              <w:left w:val="single" w:sz="4" w:space="0" w:color="231F20"/>
              <w:bottom w:val="single" w:sz="4" w:space="0" w:color="231F20"/>
              <w:right w:val="single" w:sz="4" w:space="0" w:color="231F20"/>
            </w:tcBorders>
          </w:tcPr>
          <w:p w14:paraId="25898A73" w14:textId="77777777" w:rsidR="00583950" w:rsidRPr="005216F7" w:rsidRDefault="00773261" w:rsidP="00583950">
            <w:pPr>
              <w:spacing w:line="224" w:lineRule="exact"/>
              <w:ind w:left="432" w:right="-20"/>
              <w:rPr>
                <w:rFonts w:ascii="Times New Roman" w:eastAsia="Calibri" w:hAnsi="Times New Roman" w:cs="Times New Roman"/>
              </w:rPr>
            </w:pPr>
            <w:r>
              <w:rPr>
                <w:rFonts w:ascii="Times New Roman" w:eastAsia="Calibri" w:hAnsi="Times New Roman" w:cs="Times New Roman"/>
              </w:rPr>
              <w:t>CSE</w:t>
            </w:r>
            <w:r w:rsidR="00583950">
              <w:rPr>
                <w:rFonts w:ascii="Times New Roman" w:eastAsia="Calibri" w:hAnsi="Times New Roman" w:cs="Times New Roman"/>
              </w:rPr>
              <w:t>4</w:t>
            </w:r>
            <w:r w:rsidR="00C16C5A">
              <w:rPr>
                <w:rFonts w:ascii="Times New Roman" w:eastAsia="Calibri" w:hAnsi="Times New Roman" w:cs="Times New Roman"/>
              </w:rPr>
              <w:t>4</w:t>
            </w:r>
            <w:r w:rsidR="00583950">
              <w:rPr>
                <w:rFonts w:ascii="Times New Roman" w:eastAsia="Calibri" w:hAnsi="Times New Roman" w:cs="Times New Roman"/>
              </w:rPr>
              <w:t>74</w:t>
            </w:r>
          </w:p>
        </w:tc>
        <w:tc>
          <w:tcPr>
            <w:tcW w:w="6532" w:type="dxa"/>
            <w:tcBorders>
              <w:top w:val="single" w:sz="4" w:space="0" w:color="231F20"/>
              <w:left w:val="single" w:sz="4" w:space="0" w:color="231F20"/>
              <w:bottom w:val="single" w:sz="4" w:space="0" w:color="231F20"/>
              <w:right w:val="single" w:sz="4" w:space="0" w:color="231F20"/>
            </w:tcBorders>
          </w:tcPr>
          <w:p w14:paraId="28912689" w14:textId="77777777" w:rsidR="00583950" w:rsidRPr="005216F7" w:rsidRDefault="00583950" w:rsidP="00583950">
            <w:pPr>
              <w:spacing w:line="224" w:lineRule="exact"/>
              <w:ind w:left="432" w:right="-20"/>
              <w:rPr>
                <w:rFonts w:ascii="Times New Roman" w:eastAsia="Calibri" w:hAnsi="Times New Roman" w:cs="Times New Roman"/>
              </w:rPr>
            </w:pPr>
            <w:r w:rsidRPr="00C677A6">
              <w:rPr>
                <w:rFonts w:ascii="Times New Roman" w:hAnsi="Times New Roman" w:cs="Times New Roman"/>
              </w:rPr>
              <w:t xml:space="preserve">Software Testing and Quality Assurance </w:t>
            </w:r>
            <w:r>
              <w:rPr>
                <w:rFonts w:ascii="Times New Roman" w:hAnsi="Times New Roman" w:cs="Times New Roman"/>
              </w:rPr>
              <w:t>Lab</w:t>
            </w:r>
          </w:p>
        </w:tc>
        <w:tc>
          <w:tcPr>
            <w:tcW w:w="1544" w:type="dxa"/>
            <w:tcBorders>
              <w:top w:val="single" w:sz="4" w:space="0" w:color="231F20"/>
              <w:left w:val="single" w:sz="4" w:space="0" w:color="231F20"/>
              <w:bottom w:val="single" w:sz="4" w:space="0" w:color="231F20"/>
              <w:right w:val="single" w:sz="4" w:space="0" w:color="231F20"/>
            </w:tcBorders>
          </w:tcPr>
          <w:p w14:paraId="6380178E" w14:textId="77777777" w:rsidR="00583950" w:rsidRPr="005216F7" w:rsidRDefault="00583950" w:rsidP="00583950">
            <w:pPr>
              <w:spacing w:line="224" w:lineRule="exact"/>
              <w:ind w:left="675" w:right="655"/>
              <w:jc w:val="center"/>
              <w:rPr>
                <w:rFonts w:ascii="Times New Roman" w:eastAsia="Calibri" w:hAnsi="Times New Roman" w:cs="Times New Roman"/>
              </w:rPr>
            </w:pPr>
            <w:r>
              <w:rPr>
                <w:rFonts w:ascii="Times New Roman" w:eastAsia="Calibri" w:hAnsi="Times New Roman" w:cs="Times New Roman"/>
                <w:color w:val="231F20"/>
                <w:position w:val="1"/>
              </w:rPr>
              <w:t>1</w:t>
            </w:r>
          </w:p>
        </w:tc>
      </w:tr>
      <w:tr w:rsidR="00583950" w:rsidRPr="005216F7" w14:paraId="4DCCB375" w14:textId="77777777" w:rsidTr="0056318F">
        <w:trPr>
          <w:trHeight w:hRule="exact" w:val="345"/>
        </w:trPr>
        <w:tc>
          <w:tcPr>
            <w:tcW w:w="2138" w:type="dxa"/>
            <w:tcBorders>
              <w:top w:val="single" w:sz="4" w:space="0" w:color="231F20"/>
              <w:left w:val="single" w:sz="4" w:space="0" w:color="231F20"/>
              <w:bottom w:val="single" w:sz="4" w:space="0" w:color="231F20"/>
              <w:right w:val="single" w:sz="4" w:space="0" w:color="231F20"/>
            </w:tcBorders>
          </w:tcPr>
          <w:p w14:paraId="63B95374" w14:textId="77777777" w:rsidR="00583950" w:rsidRPr="005216F7" w:rsidRDefault="00773261" w:rsidP="00583950">
            <w:pPr>
              <w:spacing w:line="224" w:lineRule="exact"/>
              <w:ind w:left="432" w:right="-20"/>
              <w:rPr>
                <w:rFonts w:ascii="Times New Roman" w:eastAsia="Calibri" w:hAnsi="Times New Roman" w:cs="Times New Roman"/>
              </w:rPr>
            </w:pPr>
            <w:r>
              <w:rPr>
                <w:rFonts w:ascii="Times New Roman" w:eastAsia="Calibri" w:hAnsi="Times New Roman" w:cs="Times New Roman"/>
              </w:rPr>
              <w:lastRenderedPageBreak/>
              <w:t>CSE</w:t>
            </w:r>
            <w:r w:rsidR="00583950">
              <w:rPr>
                <w:rFonts w:ascii="Times New Roman" w:eastAsia="Calibri" w:hAnsi="Times New Roman" w:cs="Times New Roman"/>
              </w:rPr>
              <w:t>4</w:t>
            </w:r>
            <w:r w:rsidR="00C16C5A">
              <w:rPr>
                <w:rFonts w:ascii="Times New Roman" w:eastAsia="Calibri" w:hAnsi="Times New Roman" w:cs="Times New Roman"/>
              </w:rPr>
              <w:t>4</w:t>
            </w:r>
            <w:r w:rsidR="00583950">
              <w:rPr>
                <w:rFonts w:ascii="Times New Roman" w:eastAsia="Calibri" w:hAnsi="Times New Roman" w:cs="Times New Roman"/>
              </w:rPr>
              <w:t>75</w:t>
            </w:r>
          </w:p>
        </w:tc>
        <w:tc>
          <w:tcPr>
            <w:tcW w:w="6532" w:type="dxa"/>
            <w:tcBorders>
              <w:top w:val="single" w:sz="4" w:space="0" w:color="231F20"/>
              <w:left w:val="single" w:sz="4" w:space="0" w:color="231F20"/>
              <w:bottom w:val="single" w:sz="4" w:space="0" w:color="231F20"/>
              <w:right w:val="single" w:sz="4" w:space="0" w:color="231F20"/>
            </w:tcBorders>
          </w:tcPr>
          <w:p w14:paraId="57C3788F" w14:textId="77777777" w:rsidR="00583950" w:rsidRPr="005216F7" w:rsidRDefault="00583950" w:rsidP="00583950">
            <w:pPr>
              <w:spacing w:line="224" w:lineRule="exact"/>
              <w:ind w:left="432" w:right="-20"/>
              <w:rPr>
                <w:rFonts w:ascii="Times New Roman" w:eastAsia="Calibri" w:hAnsi="Times New Roman" w:cs="Times New Roman"/>
              </w:rPr>
            </w:pPr>
            <w:r w:rsidRPr="00C677A6">
              <w:rPr>
                <w:rFonts w:ascii="Times New Roman" w:hAnsi="Times New Roman" w:cs="Times New Roman"/>
              </w:rPr>
              <w:t>Mobile Application Development</w:t>
            </w:r>
          </w:p>
        </w:tc>
        <w:tc>
          <w:tcPr>
            <w:tcW w:w="1544" w:type="dxa"/>
            <w:tcBorders>
              <w:top w:val="single" w:sz="4" w:space="0" w:color="231F20"/>
              <w:left w:val="single" w:sz="4" w:space="0" w:color="231F20"/>
              <w:bottom w:val="single" w:sz="4" w:space="0" w:color="231F20"/>
              <w:right w:val="single" w:sz="4" w:space="0" w:color="231F20"/>
            </w:tcBorders>
          </w:tcPr>
          <w:p w14:paraId="00F4E39D" w14:textId="77777777" w:rsidR="00583950" w:rsidRPr="005216F7" w:rsidRDefault="00583950" w:rsidP="00583950">
            <w:pPr>
              <w:spacing w:line="224" w:lineRule="exact"/>
              <w:ind w:left="675" w:right="655"/>
              <w:jc w:val="center"/>
              <w:rPr>
                <w:rFonts w:ascii="Times New Roman" w:eastAsia="Calibri" w:hAnsi="Times New Roman" w:cs="Times New Roman"/>
              </w:rPr>
            </w:pPr>
            <w:r>
              <w:rPr>
                <w:rFonts w:ascii="Times New Roman" w:eastAsia="Calibri" w:hAnsi="Times New Roman" w:cs="Times New Roman"/>
                <w:color w:val="231F20"/>
                <w:position w:val="1"/>
              </w:rPr>
              <w:t>3</w:t>
            </w:r>
          </w:p>
        </w:tc>
      </w:tr>
      <w:tr w:rsidR="00583950" w:rsidRPr="005216F7" w14:paraId="4E281883" w14:textId="77777777" w:rsidTr="0056318F">
        <w:trPr>
          <w:trHeight w:hRule="exact" w:val="345"/>
        </w:trPr>
        <w:tc>
          <w:tcPr>
            <w:tcW w:w="2138" w:type="dxa"/>
            <w:tcBorders>
              <w:top w:val="single" w:sz="4" w:space="0" w:color="231F20"/>
              <w:left w:val="single" w:sz="4" w:space="0" w:color="231F20"/>
              <w:bottom w:val="single" w:sz="4" w:space="0" w:color="231F20"/>
              <w:right w:val="single" w:sz="4" w:space="0" w:color="231F20"/>
            </w:tcBorders>
          </w:tcPr>
          <w:p w14:paraId="410D7CE7" w14:textId="77777777" w:rsidR="00583950" w:rsidRPr="005216F7" w:rsidRDefault="00773261" w:rsidP="00583950">
            <w:pPr>
              <w:spacing w:line="224" w:lineRule="exact"/>
              <w:ind w:left="432" w:right="-20"/>
              <w:rPr>
                <w:rFonts w:ascii="Times New Roman" w:eastAsia="Calibri" w:hAnsi="Times New Roman" w:cs="Times New Roman"/>
              </w:rPr>
            </w:pPr>
            <w:r>
              <w:rPr>
                <w:rFonts w:ascii="Times New Roman" w:eastAsia="Calibri" w:hAnsi="Times New Roman" w:cs="Times New Roman"/>
              </w:rPr>
              <w:t>CSE</w:t>
            </w:r>
            <w:r w:rsidR="00583950">
              <w:rPr>
                <w:rFonts w:ascii="Times New Roman" w:eastAsia="Calibri" w:hAnsi="Times New Roman" w:cs="Times New Roman"/>
              </w:rPr>
              <w:t>4</w:t>
            </w:r>
            <w:r w:rsidR="00C16C5A">
              <w:rPr>
                <w:rFonts w:ascii="Times New Roman" w:eastAsia="Calibri" w:hAnsi="Times New Roman" w:cs="Times New Roman"/>
              </w:rPr>
              <w:t>4</w:t>
            </w:r>
            <w:r w:rsidR="00583950">
              <w:rPr>
                <w:rFonts w:ascii="Times New Roman" w:eastAsia="Calibri" w:hAnsi="Times New Roman" w:cs="Times New Roman"/>
              </w:rPr>
              <w:t>77</w:t>
            </w:r>
          </w:p>
        </w:tc>
        <w:tc>
          <w:tcPr>
            <w:tcW w:w="6532" w:type="dxa"/>
            <w:tcBorders>
              <w:top w:val="single" w:sz="4" w:space="0" w:color="231F20"/>
              <w:left w:val="single" w:sz="4" w:space="0" w:color="231F20"/>
              <w:bottom w:val="single" w:sz="4" w:space="0" w:color="231F20"/>
              <w:right w:val="single" w:sz="4" w:space="0" w:color="231F20"/>
            </w:tcBorders>
          </w:tcPr>
          <w:p w14:paraId="3D7D705A" w14:textId="77777777" w:rsidR="00583950" w:rsidRPr="005216F7" w:rsidRDefault="00583950" w:rsidP="00583950">
            <w:pPr>
              <w:spacing w:line="224" w:lineRule="exact"/>
              <w:ind w:left="432" w:right="-20"/>
              <w:rPr>
                <w:rFonts w:ascii="Times New Roman" w:eastAsia="Calibri" w:hAnsi="Times New Roman" w:cs="Times New Roman"/>
              </w:rPr>
            </w:pPr>
            <w:r>
              <w:rPr>
                <w:rFonts w:ascii="Times New Roman" w:hAnsi="Times New Roman" w:cs="Times New Roman"/>
              </w:rPr>
              <w:t>Advanced Programming</w:t>
            </w:r>
          </w:p>
        </w:tc>
        <w:tc>
          <w:tcPr>
            <w:tcW w:w="1544" w:type="dxa"/>
            <w:tcBorders>
              <w:top w:val="single" w:sz="4" w:space="0" w:color="231F20"/>
              <w:left w:val="single" w:sz="4" w:space="0" w:color="231F20"/>
              <w:bottom w:val="single" w:sz="4" w:space="0" w:color="231F20"/>
              <w:right w:val="single" w:sz="4" w:space="0" w:color="231F20"/>
            </w:tcBorders>
          </w:tcPr>
          <w:p w14:paraId="104BFCA6" w14:textId="77777777" w:rsidR="00583950" w:rsidRPr="005216F7" w:rsidRDefault="00583950" w:rsidP="00583950">
            <w:pPr>
              <w:spacing w:line="224" w:lineRule="exact"/>
              <w:ind w:left="675" w:right="655"/>
              <w:jc w:val="center"/>
              <w:rPr>
                <w:rFonts w:ascii="Times New Roman" w:eastAsia="Calibri" w:hAnsi="Times New Roman" w:cs="Times New Roman"/>
              </w:rPr>
            </w:pPr>
            <w:r>
              <w:rPr>
                <w:rFonts w:ascii="Times New Roman" w:eastAsia="Calibri" w:hAnsi="Times New Roman" w:cs="Times New Roman"/>
                <w:color w:val="231F20"/>
                <w:position w:val="1"/>
              </w:rPr>
              <w:t>3</w:t>
            </w:r>
          </w:p>
        </w:tc>
      </w:tr>
      <w:tr w:rsidR="00583950" w:rsidRPr="005216F7" w14:paraId="2DEE1E30" w14:textId="77777777" w:rsidTr="0056318F">
        <w:trPr>
          <w:trHeight w:hRule="exact" w:val="345"/>
        </w:trPr>
        <w:tc>
          <w:tcPr>
            <w:tcW w:w="2138" w:type="dxa"/>
            <w:tcBorders>
              <w:top w:val="single" w:sz="4" w:space="0" w:color="231F20"/>
              <w:left w:val="single" w:sz="4" w:space="0" w:color="231F20"/>
              <w:bottom w:val="single" w:sz="4" w:space="0" w:color="231F20"/>
              <w:right w:val="single" w:sz="4" w:space="0" w:color="231F20"/>
            </w:tcBorders>
          </w:tcPr>
          <w:p w14:paraId="734139DF" w14:textId="77777777" w:rsidR="00583950" w:rsidRPr="005216F7" w:rsidRDefault="00773261" w:rsidP="00583950">
            <w:pPr>
              <w:spacing w:line="224" w:lineRule="exact"/>
              <w:ind w:left="432" w:right="-20"/>
              <w:rPr>
                <w:rFonts w:ascii="Times New Roman" w:eastAsia="Calibri" w:hAnsi="Times New Roman" w:cs="Times New Roman"/>
              </w:rPr>
            </w:pPr>
            <w:r>
              <w:rPr>
                <w:rFonts w:ascii="Times New Roman" w:eastAsia="Calibri" w:hAnsi="Times New Roman" w:cs="Times New Roman"/>
              </w:rPr>
              <w:t>CSE</w:t>
            </w:r>
            <w:r w:rsidR="00583950">
              <w:rPr>
                <w:rFonts w:ascii="Times New Roman" w:eastAsia="Calibri" w:hAnsi="Times New Roman" w:cs="Times New Roman"/>
              </w:rPr>
              <w:t>4</w:t>
            </w:r>
            <w:r w:rsidR="00C16C5A">
              <w:rPr>
                <w:rFonts w:ascii="Times New Roman" w:eastAsia="Calibri" w:hAnsi="Times New Roman" w:cs="Times New Roman"/>
              </w:rPr>
              <w:t>4</w:t>
            </w:r>
            <w:r w:rsidR="00583950">
              <w:rPr>
                <w:rFonts w:ascii="Times New Roman" w:eastAsia="Calibri" w:hAnsi="Times New Roman" w:cs="Times New Roman"/>
              </w:rPr>
              <w:t>78</w:t>
            </w:r>
          </w:p>
        </w:tc>
        <w:tc>
          <w:tcPr>
            <w:tcW w:w="6532" w:type="dxa"/>
            <w:tcBorders>
              <w:top w:val="single" w:sz="4" w:space="0" w:color="231F20"/>
              <w:left w:val="single" w:sz="4" w:space="0" w:color="231F20"/>
              <w:bottom w:val="single" w:sz="4" w:space="0" w:color="231F20"/>
              <w:right w:val="single" w:sz="4" w:space="0" w:color="231F20"/>
            </w:tcBorders>
          </w:tcPr>
          <w:p w14:paraId="28560983" w14:textId="77777777" w:rsidR="00583950" w:rsidRPr="005216F7" w:rsidRDefault="00583950" w:rsidP="00583950">
            <w:pPr>
              <w:spacing w:line="224" w:lineRule="exact"/>
              <w:ind w:left="432" w:right="-20"/>
              <w:rPr>
                <w:rFonts w:ascii="Times New Roman" w:eastAsia="Calibri" w:hAnsi="Times New Roman" w:cs="Times New Roman"/>
              </w:rPr>
            </w:pPr>
            <w:r>
              <w:rPr>
                <w:rFonts w:ascii="Times New Roman" w:hAnsi="Times New Roman" w:cs="Times New Roman"/>
              </w:rPr>
              <w:t>Advanced Programming Lab</w:t>
            </w:r>
          </w:p>
        </w:tc>
        <w:tc>
          <w:tcPr>
            <w:tcW w:w="1544" w:type="dxa"/>
            <w:tcBorders>
              <w:top w:val="single" w:sz="4" w:space="0" w:color="231F20"/>
              <w:left w:val="single" w:sz="4" w:space="0" w:color="231F20"/>
              <w:bottom w:val="single" w:sz="4" w:space="0" w:color="231F20"/>
              <w:right w:val="single" w:sz="4" w:space="0" w:color="231F20"/>
            </w:tcBorders>
          </w:tcPr>
          <w:p w14:paraId="07B7B6D8" w14:textId="77777777" w:rsidR="00583950" w:rsidRPr="005216F7" w:rsidRDefault="00583950" w:rsidP="00583950">
            <w:pPr>
              <w:spacing w:line="224" w:lineRule="exact"/>
              <w:ind w:left="675" w:right="655"/>
              <w:jc w:val="center"/>
              <w:rPr>
                <w:rFonts w:ascii="Times New Roman" w:eastAsia="Calibri" w:hAnsi="Times New Roman" w:cs="Times New Roman"/>
              </w:rPr>
            </w:pPr>
            <w:r>
              <w:rPr>
                <w:rFonts w:ascii="Times New Roman" w:eastAsia="Calibri" w:hAnsi="Times New Roman" w:cs="Times New Roman"/>
                <w:color w:val="231F20"/>
                <w:position w:val="1"/>
              </w:rPr>
              <w:t>1</w:t>
            </w:r>
          </w:p>
        </w:tc>
      </w:tr>
      <w:tr w:rsidR="00583950" w:rsidRPr="005216F7" w14:paraId="796C6ED0" w14:textId="77777777" w:rsidTr="0056318F">
        <w:trPr>
          <w:trHeight w:hRule="exact" w:val="345"/>
        </w:trPr>
        <w:tc>
          <w:tcPr>
            <w:tcW w:w="2138" w:type="dxa"/>
            <w:tcBorders>
              <w:top w:val="single" w:sz="4" w:space="0" w:color="231F20"/>
              <w:left w:val="single" w:sz="4" w:space="0" w:color="231F20"/>
              <w:bottom w:val="single" w:sz="4" w:space="0" w:color="231F20"/>
              <w:right w:val="single" w:sz="4" w:space="0" w:color="231F20"/>
            </w:tcBorders>
          </w:tcPr>
          <w:p w14:paraId="2308E73D" w14:textId="77777777" w:rsidR="00583950" w:rsidRPr="005216F7" w:rsidRDefault="00773261" w:rsidP="00583950">
            <w:pPr>
              <w:spacing w:line="224" w:lineRule="exact"/>
              <w:ind w:left="432" w:right="-20"/>
              <w:rPr>
                <w:rFonts w:ascii="Times New Roman" w:eastAsia="Calibri" w:hAnsi="Times New Roman" w:cs="Times New Roman"/>
              </w:rPr>
            </w:pPr>
            <w:r>
              <w:rPr>
                <w:rFonts w:ascii="Times New Roman" w:eastAsia="Calibri" w:hAnsi="Times New Roman" w:cs="Times New Roman"/>
              </w:rPr>
              <w:t>CSE</w:t>
            </w:r>
            <w:r w:rsidR="00583950">
              <w:rPr>
                <w:rFonts w:ascii="Times New Roman" w:eastAsia="Calibri" w:hAnsi="Times New Roman" w:cs="Times New Roman"/>
              </w:rPr>
              <w:t>4</w:t>
            </w:r>
            <w:r w:rsidR="00C16C5A">
              <w:rPr>
                <w:rFonts w:ascii="Times New Roman" w:eastAsia="Calibri" w:hAnsi="Times New Roman" w:cs="Times New Roman"/>
              </w:rPr>
              <w:t>4</w:t>
            </w:r>
            <w:r w:rsidR="00583950">
              <w:rPr>
                <w:rFonts w:ascii="Times New Roman" w:eastAsia="Calibri" w:hAnsi="Times New Roman" w:cs="Times New Roman"/>
              </w:rPr>
              <w:t>79</w:t>
            </w:r>
          </w:p>
        </w:tc>
        <w:tc>
          <w:tcPr>
            <w:tcW w:w="6532" w:type="dxa"/>
            <w:tcBorders>
              <w:top w:val="single" w:sz="4" w:space="0" w:color="231F20"/>
              <w:left w:val="single" w:sz="4" w:space="0" w:color="231F20"/>
              <w:bottom w:val="single" w:sz="4" w:space="0" w:color="231F20"/>
              <w:right w:val="single" w:sz="4" w:space="0" w:color="231F20"/>
            </w:tcBorders>
          </w:tcPr>
          <w:p w14:paraId="279BD3CC" w14:textId="77777777" w:rsidR="00583950" w:rsidRPr="005216F7" w:rsidRDefault="00583950" w:rsidP="00583950">
            <w:pPr>
              <w:spacing w:line="224" w:lineRule="exact"/>
              <w:ind w:left="432" w:right="-20"/>
              <w:rPr>
                <w:rFonts w:ascii="Times New Roman" w:eastAsia="Calibri" w:hAnsi="Times New Roman" w:cs="Times New Roman"/>
              </w:rPr>
            </w:pPr>
            <w:r w:rsidRPr="00C677A6">
              <w:rPr>
                <w:rFonts w:ascii="Times New Roman" w:hAnsi="Times New Roman" w:cs="Times New Roman"/>
              </w:rPr>
              <w:t>Human Computer Interaction</w:t>
            </w:r>
          </w:p>
        </w:tc>
        <w:tc>
          <w:tcPr>
            <w:tcW w:w="1544" w:type="dxa"/>
            <w:tcBorders>
              <w:top w:val="single" w:sz="4" w:space="0" w:color="231F20"/>
              <w:left w:val="single" w:sz="4" w:space="0" w:color="231F20"/>
              <w:bottom w:val="single" w:sz="4" w:space="0" w:color="231F20"/>
              <w:right w:val="single" w:sz="4" w:space="0" w:color="231F20"/>
            </w:tcBorders>
          </w:tcPr>
          <w:p w14:paraId="2018FB46" w14:textId="77777777" w:rsidR="00583950" w:rsidRPr="005216F7" w:rsidRDefault="00583950" w:rsidP="00583950">
            <w:pPr>
              <w:spacing w:line="224" w:lineRule="exact"/>
              <w:ind w:left="675" w:right="655"/>
              <w:jc w:val="center"/>
              <w:rPr>
                <w:rFonts w:ascii="Times New Roman" w:eastAsia="Calibri" w:hAnsi="Times New Roman" w:cs="Times New Roman"/>
              </w:rPr>
            </w:pPr>
            <w:r w:rsidRPr="005216F7">
              <w:rPr>
                <w:rFonts w:ascii="Times New Roman" w:eastAsia="Calibri" w:hAnsi="Times New Roman" w:cs="Times New Roman"/>
                <w:color w:val="231F20"/>
                <w:position w:val="1"/>
              </w:rPr>
              <w:t>3</w:t>
            </w:r>
          </w:p>
        </w:tc>
      </w:tr>
      <w:tr w:rsidR="00583950" w:rsidRPr="005216F7" w14:paraId="22B2C76D" w14:textId="77777777" w:rsidTr="0056318F">
        <w:trPr>
          <w:trHeight w:hRule="exact" w:val="345"/>
        </w:trPr>
        <w:tc>
          <w:tcPr>
            <w:tcW w:w="2138" w:type="dxa"/>
            <w:tcBorders>
              <w:top w:val="single" w:sz="4" w:space="0" w:color="231F20"/>
              <w:left w:val="single" w:sz="4" w:space="0" w:color="231F20"/>
              <w:bottom w:val="single" w:sz="4" w:space="0" w:color="231F20"/>
              <w:right w:val="single" w:sz="4" w:space="0" w:color="231F20"/>
            </w:tcBorders>
          </w:tcPr>
          <w:p w14:paraId="4FE41F37" w14:textId="77777777" w:rsidR="00583950" w:rsidRPr="005216F7" w:rsidRDefault="00773261" w:rsidP="00583950">
            <w:pPr>
              <w:spacing w:line="224" w:lineRule="exact"/>
              <w:ind w:left="432" w:right="-20"/>
              <w:rPr>
                <w:rFonts w:ascii="Times New Roman" w:eastAsia="Calibri" w:hAnsi="Times New Roman" w:cs="Times New Roman"/>
                <w:color w:val="231F20"/>
                <w:position w:val="1"/>
              </w:rPr>
            </w:pPr>
            <w:r>
              <w:rPr>
                <w:rFonts w:ascii="Times New Roman" w:eastAsia="Calibri" w:hAnsi="Times New Roman" w:cs="Times New Roman"/>
                <w:color w:val="231F20"/>
                <w:position w:val="1"/>
              </w:rPr>
              <w:t>CSE</w:t>
            </w:r>
            <w:r w:rsidR="00583950">
              <w:rPr>
                <w:rFonts w:ascii="Times New Roman" w:eastAsia="Calibri" w:hAnsi="Times New Roman" w:cs="Times New Roman"/>
                <w:color w:val="231F20"/>
                <w:position w:val="1"/>
              </w:rPr>
              <w:t>4</w:t>
            </w:r>
            <w:r w:rsidR="00C16C5A">
              <w:rPr>
                <w:rFonts w:ascii="Times New Roman" w:eastAsia="Calibri" w:hAnsi="Times New Roman" w:cs="Times New Roman"/>
                <w:color w:val="231F20"/>
                <w:position w:val="1"/>
              </w:rPr>
              <w:t>4</w:t>
            </w:r>
            <w:r w:rsidR="00583950">
              <w:rPr>
                <w:rFonts w:ascii="Times New Roman" w:eastAsia="Calibri" w:hAnsi="Times New Roman" w:cs="Times New Roman"/>
                <w:color w:val="231F20"/>
                <w:position w:val="1"/>
              </w:rPr>
              <w:t>81</w:t>
            </w:r>
          </w:p>
        </w:tc>
        <w:tc>
          <w:tcPr>
            <w:tcW w:w="6532" w:type="dxa"/>
            <w:tcBorders>
              <w:top w:val="single" w:sz="4" w:space="0" w:color="231F20"/>
              <w:left w:val="single" w:sz="4" w:space="0" w:color="231F20"/>
              <w:bottom w:val="single" w:sz="4" w:space="0" w:color="231F20"/>
              <w:right w:val="single" w:sz="4" w:space="0" w:color="231F20"/>
            </w:tcBorders>
          </w:tcPr>
          <w:p w14:paraId="7D8E7258" w14:textId="77777777" w:rsidR="00583950" w:rsidRPr="005216F7" w:rsidRDefault="00583950" w:rsidP="00583950">
            <w:pPr>
              <w:spacing w:line="224" w:lineRule="exact"/>
              <w:ind w:left="432" w:right="-20"/>
              <w:rPr>
                <w:rFonts w:ascii="Times New Roman" w:eastAsia="Calibri" w:hAnsi="Times New Roman" w:cs="Times New Roman"/>
                <w:color w:val="231F20"/>
                <w:position w:val="1"/>
              </w:rPr>
            </w:pPr>
            <w:r>
              <w:rPr>
                <w:rFonts w:ascii="Times New Roman" w:hAnsi="Times New Roman" w:cs="Times New Roman"/>
              </w:rPr>
              <w:t>Topics of Current Interest</w:t>
            </w:r>
          </w:p>
        </w:tc>
        <w:tc>
          <w:tcPr>
            <w:tcW w:w="1544" w:type="dxa"/>
            <w:tcBorders>
              <w:top w:val="single" w:sz="4" w:space="0" w:color="231F20"/>
              <w:left w:val="single" w:sz="4" w:space="0" w:color="231F20"/>
              <w:bottom w:val="single" w:sz="4" w:space="0" w:color="231F20"/>
              <w:right w:val="single" w:sz="4" w:space="0" w:color="231F20"/>
            </w:tcBorders>
          </w:tcPr>
          <w:p w14:paraId="5CC5935A" w14:textId="77777777" w:rsidR="00583950" w:rsidRPr="005216F7" w:rsidRDefault="00583950" w:rsidP="00583950">
            <w:pPr>
              <w:spacing w:line="224" w:lineRule="exact"/>
              <w:ind w:left="675" w:right="655"/>
              <w:jc w:val="center"/>
              <w:rPr>
                <w:rFonts w:ascii="Times New Roman" w:eastAsia="Calibri" w:hAnsi="Times New Roman" w:cs="Times New Roman"/>
                <w:color w:val="231F20"/>
                <w:position w:val="1"/>
              </w:rPr>
            </w:pPr>
            <w:r>
              <w:rPr>
                <w:rFonts w:ascii="Times New Roman" w:eastAsia="Calibri" w:hAnsi="Times New Roman" w:cs="Times New Roman"/>
                <w:color w:val="231F20"/>
                <w:position w:val="1"/>
              </w:rPr>
              <w:t>3</w:t>
            </w:r>
          </w:p>
        </w:tc>
      </w:tr>
    </w:tbl>
    <w:p w14:paraId="3F99715F" w14:textId="77777777" w:rsidR="00583950" w:rsidRDefault="00583950" w:rsidP="00583950">
      <w:pPr>
        <w:spacing w:before="7" w:line="190" w:lineRule="exact"/>
        <w:rPr>
          <w:rFonts w:ascii="Times New Roman" w:hAnsi="Times New Roman" w:cs="Times New Roman"/>
        </w:rPr>
      </w:pPr>
    </w:p>
    <w:p w14:paraId="7C9F1C01" w14:textId="77777777" w:rsidR="00583950" w:rsidRDefault="00583950" w:rsidP="00583950">
      <w:pPr>
        <w:spacing w:before="7" w:line="190" w:lineRule="exact"/>
        <w:rPr>
          <w:rFonts w:ascii="Times New Roman" w:hAnsi="Times New Roman" w:cs="Times New Roman"/>
        </w:rPr>
      </w:pPr>
    </w:p>
    <w:p w14:paraId="7F02520A" w14:textId="77777777" w:rsidR="00583950" w:rsidRPr="005216F7" w:rsidRDefault="00583950" w:rsidP="00583950">
      <w:pPr>
        <w:spacing w:before="15" w:line="264" w:lineRule="exact"/>
        <w:ind w:left="108" w:right="-20"/>
        <w:rPr>
          <w:rFonts w:ascii="Times New Roman" w:eastAsia="Calibri" w:hAnsi="Times New Roman" w:cs="Times New Roman"/>
        </w:rPr>
      </w:pPr>
      <w:r w:rsidRPr="005216F7">
        <w:rPr>
          <w:rFonts w:ascii="Times New Roman" w:eastAsia="Calibri" w:hAnsi="Times New Roman" w:cs="Times New Roman"/>
          <w:b/>
          <w:bCs/>
          <w:color w:val="231F20"/>
          <w:spacing w:val="-6"/>
        </w:rPr>
        <w:t>V</w:t>
      </w:r>
      <w:r>
        <w:rPr>
          <w:rFonts w:ascii="Times New Roman" w:eastAsia="Calibri" w:hAnsi="Times New Roman" w:cs="Times New Roman"/>
          <w:b/>
          <w:bCs/>
          <w:color w:val="231F20"/>
          <w:spacing w:val="-6"/>
        </w:rPr>
        <w:t>II</w:t>
      </w:r>
      <w:r w:rsidRPr="005216F7">
        <w:rPr>
          <w:rFonts w:ascii="Times New Roman" w:eastAsia="Calibri" w:hAnsi="Times New Roman" w:cs="Times New Roman"/>
          <w:b/>
          <w:bCs/>
          <w:color w:val="231F20"/>
        </w:rPr>
        <w:t xml:space="preserve">: </w:t>
      </w:r>
      <w:r>
        <w:rPr>
          <w:rFonts w:ascii="Times New Roman" w:eastAsia="Calibri" w:hAnsi="Times New Roman" w:cs="Times New Roman"/>
          <w:b/>
          <w:bCs/>
          <w:color w:val="231F20"/>
        </w:rPr>
        <w:t>Information and Communication Technology</w:t>
      </w:r>
      <w:r w:rsidRPr="005216F7">
        <w:rPr>
          <w:rFonts w:ascii="Times New Roman" w:eastAsia="Calibri" w:hAnsi="Times New Roman" w:cs="Times New Roman"/>
          <w:b/>
          <w:bCs/>
          <w:color w:val="231F20"/>
        </w:rPr>
        <w:t xml:space="preserve"> G</w:t>
      </w:r>
      <w:r w:rsidRPr="005216F7">
        <w:rPr>
          <w:rFonts w:ascii="Times New Roman" w:eastAsia="Calibri" w:hAnsi="Times New Roman" w:cs="Times New Roman"/>
          <w:b/>
          <w:bCs/>
          <w:color w:val="231F20"/>
          <w:spacing w:val="-2"/>
        </w:rPr>
        <w:t>r</w:t>
      </w:r>
      <w:r w:rsidRPr="005216F7">
        <w:rPr>
          <w:rFonts w:ascii="Times New Roman" w:eastAsia="Calibri" w:hAnsi="Times New Roman" w:cs="Times New Roman"/>
          <w:b/>
          <w:bCs/>
          <w:color w:val="231F20"/>
        </w:rPr>
        <w:t>oup</w:t>
      </w:r>
    </w:p>
    <w:p w14:paraId="17123741" w14:textId="77777777" w:rsidR="00583950" w:rsidRPr="005216F7" w:rsidRDefault="00583950" w:rsidP="00583950">
      <w:pPr>
        <w:spacing w:before="5" w:line="20" w:lineRule="exact"/>
        <w:rPr>
          <w:rFonts w:ascii="Times New Roman" w:hAnsi="Times New Roman" w:cs="Times New Roman"/>
        </w:rPr>
      </w:pPr>
    </w:p>
    <w:tbl>
      <w:tblPr>
        <w:tblW w:w="10214" w:type="dxa"/>
        <w:tblInd w:w="102" w:type="dxa"/>
        <w:tblLayout w:type="fixed"/>
        <w:tblCellMar>
          <w:left w:w="0" w:type="dxa"/>
          <w:right w:w="0" w:type="dxa"/>
        </w:tblCellMar>
        <w:tblLook w:val="01E0" w:firstRow="1" w:lastRow="1" w:firstColumn="1" w:lastColumn="1" w:noHBand="0" w:noVBand="0"/>
      </w:tblPr>
      <w:tblGrid>
        <w:gridCol w:w="2138"/>
        <w:gridCol w:w="6532"/>
        <w:gridCol w:w="1544"/>
      </w:tblGrid>
      <w:tr w:rsidR="00583950" w:rsidRPr="005216F7" w14:paraId="1F335D1A" w14:textId="77777777" w:rsidTr="00844F19">
        <w:trPr>
          <w:trHeight w:hRule="exact" w:val="345"/>
        </w:trPr>
        <w:tc>
          <w:tcPr>
            <w:tcW w:w="2138" w:type="dxa"/>
            <w:tcBorders>
              <w:top w:val="single" w:sz="4" w:space="0" w:color="231F20"/>
              <w:left w:val="single" w:sz="4" w:space="0" w:color="231F20"/>
              <w:bottom w:val="single" w:sz="4" w:space="0" w:color="231F20"/>
              <w:right w:val="single" w:sz="4" w:space="0" w:color="231F20"/>
            </w:tcBorders>
            <w:shd w:val="clear" w:color="auto" w:fill="0072BC"/>
          </w:tcPr>
          <w:p w14:paraId="30DE8890" w14:textId="77777777" w:rsidR="00583950" w:rsidRPr="005216F7" w:rsidRDefault="00583950" w:rsidP="00583950">
            <w:pPr>
              <w:spacing w:line="264" w:lineRule="exact"/>
              <w:ind w:left="432" w:right="-20"/>
              <w:rPr>
                <w:rFonts w:ascii="Times New Roman" w:eastAsia="Calibri" w:hAnsi="Times New Roman" w:cs="Times New Roman"/>
              </w:rPr>
            </w:pPr>
            <w:r w:rsidRPr="005216F7">
              <w:rPr>
                <w:rFonts w:ascii="Times New Roman" w:eastAsia="Calibri" w:hAnsi="Times New Roman" w:cs="Times New Roman"/>
                <w:b/>
                <w:bCs/>
                <w:color w:val="FFFFFF"/>
                <w:position w:val="1"/>
              </w:rPr>
              <w:t>Cou</w:t>
            </w:r>
            <w:r w:rsidRPr="005216F7">
              <w:rPr>
                <w:rFonts w:ascii="Times New Roman" w:eastAsia="Calibri" w:hAnsi="Times New Roman" w:cs="Times New Roman"/>
                <w:b/>
                <w:bCs/>
                <w:color w:val="FFFFFF"/>
                <w:spacing w:val="-3"/>
                <w:position w:val="1"/>
              </w:rPr>
              <w:t>r</w:t>
            </w:r>
            <w:r w:rsidRPr="005216F7">
              <w:rPr>
                <w:rFonts w:ascii="Times New Roman" w:eastAsia="Calibri" w:hAnsi="Times New Roman" w:cs="Times New Roman"/>
                <w:b/>
                <w:bCs/>
                <w:color w:val="FFFFFF"/>
                <w:position w:val="1"/>
              </w:rPr>
              <w:t>se Code</w:t>
            </w:r>
          </w:p>
        </w:tc>
        <w:tc>
          <w:tcPr>
            <w:tcW w:w="6532" w:type="dxa"/>
            <w:tcBorders>
              <w:top w:val="single" w:sz="4" w:space="0" w:color="231F20"/>
              <w:left w:val="single" w:sz="4" w:space="0" w:color="231F20"/>
              <w:bottom w:val="single" w:sz="4" w:space="0" w:color="231F20"/>
              <w:right w:val="single" w:sz="4" w:space="0" w:color="231F20"/>
            </w:tcBorders>
            <w:shd w:val="clear" w:color="auto" w:fill="0072BC"/>
          </w:tcPr>
          <w:p w14:paraId="6429CEE2" w14:textId="77777777" w:rsidR="00583950" w:rsidRPr="005216F7" w:rsidRDefault="00583950" w:rsidP="00583950">
            <w:pPr>
              <w:spacing w:line="264" w:lineRule="exact"/>
              <w:ind w:left="432" w:right="-20"/>
              <w:rPr>
                <w:rFonts w:ascii="Times New Roman" w:eastAsia="Calibri" w:hAnsi="Times New Roman" w:cs="Times New Roman"/>
              </w:rPr>
            </w:pPr>
            <w:r w:rsidRPr="005216F7">
              <w:rPr>
                <w:rFonts w:ascii="Times New Roman" w:eastAsia="Calibri" w:hAnsi="Times New Roman" w:cs="Times New Roman"/>
                <w:b/>
                <w:bCs/>
                <w:color w:val="FFFFFF"/>
                <w:position w:val="1"/>
              </w:rPr>
              <w:t>Cou</w:t>
            </w:r>
            <w:r w:rsidRPr="005216F7">
              <w:rPr>
                <w:rFonts w:ascii="Times New Roman" w:eastAsia="Calibri" w:hAnsi="Times New Roman" w:cs="Times New Roman"/>
                <w:b/>
                <w:bCs/>
                <w:color w:val="FFFFFF"/>
                <w:spacing w:val="-3"/>
                <w:position w:val="1"/>
              </w:rPr>
              <w:t>r</w:t>
            </w:r>
            <w:r w:rsidRPr="005216F7">
              <w:rPr>
                <w:rFonts w:ascii="Times New Roman" w:eastAsia="Calibri" w:hAnsi="Times New Roman" w:cs="Times New Roman"/>
                <w:b/>
                <w:bCs/>
                <w:color w:val="FFFFFF"/>
                <w:position w:val="1"/>
              </w:rPr>
              <w:t>se Title</w:t>
            </w:r>
          </w:p>
        </w:tc>
        <w:tc>
          <w:tcPr>
            <w:tcW w:w="1544" w:type="dxa"/>
            <w:tcBorders>
              <w:top w:val="single" w:sz="4" w:space="0" w:color="231F20"/>
              <w:left w:val="single" w:sz="4" w:space="0" w:color="231F20"/>
              <w:bottom w:val="single" w:sz="4" w:space="0" w:color="231F20"/>
              <w:right w:val="single" w:sz="4" w:space="0" w:color="231F20"/>
            </w:tcBorders>
            <w:shd w:val="clear" w:color="auto" w:fill="0072BC"/>
          </w:tcPr>
          <w:p w14:paraId="32F29463" w14:textId="77777777" w:rsidR="00583950" w:rsidRPr="005216F7" w:rsidRDefault="00583950" w:rsidP="00583950">
            <w:pPr>
              <w:spacing w:line="264" w:lineRule="exact"/>
              <w:ind w:left="447" w:right="-20"/>
              <w:rPr>
                <w:rFonts w:ascii="Times New Roman" w:eastAsia="Calibri" w:hAnsi="Times New Roman" w:cs="Times New Roman"/>
              </w:rPr>
            </w:pPr>
            <w:r w:rsidRPr="005216F7">
              <w:rPr>
                <w:rFonts w:ascii="Times New Roman" w:eastAsia="Calibri" w:hAnsi="Times New Roman" w:cs="Times New Roman"/>
                <w:b/>
                <w:bCs/>
                <w:color w:val="FFFFFF"/>
                <w:position w:val="1"/>
              </w:rPr>
              <w:t>C</w:t>
            </w:r>
            <w:r w:rsidRPr="005216F7">
              <w:rPr>
                <w:rFonts w:ascii="Times New Roman" w:eastAsia="Calibri" w:hAnsi="Times New Roman" w:cs="Times New Roman"/>
                <w:b/>
                <w:bCs/>
                <w:color w:val="FFFFFF"/>
                <w:spacing w:val="-2"/>
                <w:position w:val="1"/>
              </w:rPr>
              <w:t>r</w:t>
            </w:r>
            <w:r w:rsidRPr="005216F7">
              <w:rPr>
                <w:rFonts w:ascii="Times New Roman" w:eastAsia="Calibri" w:hAnsi="Times New Roman" w:cs="Times New Roman"/>
                <w:b/>
                <w:bCs/>
                <w:color w:val="FFFFFF"/>
                <w:position w:val="1"/>
              </w:rPr>
              <w:t>edits</w:t>
            </w:r>
          </w:p>
        </w:tc>
      </w:tr>
      <w:tr w:rsidR="00583950" w:rsidRPr="005216F7" w14:paraId="254ED313" w14:textId="77777777" w:rsidTr="00844F19">
        <w:trPr>
          <w:trHeight w:hRule="exact" w:val="345"/>
        </w:trPr>
        <w:tc>
          <w:tcPr>
            <w:tcW w:w="2138" w:type="dxa"/>
            <w:tcBorders>
              <w:top w:val="single" w:sz="4" w:space="0" w:color="231F20"/>
              <w:left w:val="single" w:sz="4" w:space="0" w:color="231F20"/>
              <w:bottom w:val="single" w:sz="4" w:space="0" w:color="231F20"/>
              <w:right w:val="single" w:sz="4" w:space="0" w:color="231F20"/>
            </w:tcBorders>
          </w:tcPr>
          <w:p w14:paraId="10877EB2" w14:textId="77777777" w:rsidR="00583950" w:rsidRPr="005216F7" w:rsidRDefault="00773261" w:rsidP="00583950">
            <w:pPr>
              <w:spacing w:line="224" w:lineRule="exact"/>
              <w:ind w:left="432" w:right="-20"/>
              <w:rPr>
                <w:rFonts w:ascii="Times New Roman" w:eastAsia="Calibri" w:hAnsi="Times New Roman" w:cs="Times New Roman"/>
              </w:rPr>
            </w:pPr>
            <w:r>
              <w:rPr>
                <w:rFonts w:ascii="Times New Roman" w:eastAsia="Calibri" w:hAnsi="Times New Roman" w:cs="Times New Roman"/>
              </w:rPr>
              <w:t>CSE</w:t>
            </w:r>
            <w:r w:rsidR="00583950">
              <w:rPr>
                <w:rFonts w:ascii="Times New Roman" w:eastAsia="Calibri" w:hAnsi="Times New Roman" w:cs="Times New Roman"/>
              </w:rPr>
              <w:t>4</w:t>
            </w:r>
            <w:r w:rsidR="00C16C5A">
              <w:rPr>
                <w:rFonts w:ascii="Times New Roman" w:eastAsia="Calibri" w:hAnsi="Times New Roman" w:cs="Times New Roman"/>
              </w:rPr>
              <w:t>4</w:t>
            </w:r>
            <w:r w:rsidR="00583950">
              <w:rPr>
                <w:rFonts w:ascii="Times New Roman" w:eastAsia="Calibri" w:hAnsi="Times New Roman" w:cs="Times New Roman"/>
              </w:rPr>
              <w:t>83</w:t>
            </w:r>
          </w:p>
        </w:tc>
        <w:tc>
          <w:tcPr>
            <w:tcW w:w="6532" w:type="dxa"/>
            <w:tcBorders>
              <w:top w:val="single" w:sz="4" w:space="0" w:color="231F20"/>
              <w:left w:val="single" w:sz="4" w:space="0" w:color="231F20"/>
              <w:bottom w:val="single" w:sz="4" w:space="0" w:color="231F20"/>
              <w:right w:val="single" w:sz="4" w:space="0" w:color="231F20"/>
            </w:tcBorders>
          </w:tcPr>
          <w:p w14:paraId="39143ABF" w14:textId="77777777" w:rsidR="00583950" w:rsidRPr="005216F7" w:rsidRDefault="00583950" w:rsidP="00583950">
            <w:pPr>
              <w:spacing w:line="224" w:lineRule="exact"/>
              <w:ind w:left="432" w:right="-20"/>
              <w:rPr>
                <w:rFonts w:ascii="Times New Roman" w:eastAsia="Calibri" w:hAnsi="Times New Roman" w:cs="Times New Roman"/>
              </w:rPr>
            </w:pPr>
            <w:r w:rsidRPr="00C677A6">
              <w:rPr>
                <w:rFonts w:ascii="Times New Roman" w:hAnsi="Times New Roman" w:cs="Times New Roman"/>
              </w:rPr>
              <w:t>Enterprise Systems: Concepts and Practice</w:t>
            </w:r>
          </w:p>
        </w:tc>
        <w:tc>
          <w:tcPr>
            <w:tcW w:w="1544" w:type="dxa"/>
            <w:tcBorders>
              <w:top w:val="single" w:sz="4" w:space="0" w:color="231F20"/>
              <w:left w:val="single" w:sz="4" w:space="0" w:color="231F20"/>
              <w:bottom w:val="single" w:sz="4" w:space="0" w:color="231F20"/>
              <w:right w:val="single" w:sz="4" w:space="0" w:color="231F20"/>
            </w:tcBorders>
          </w:tcPr>
          <w:p w14:paraId="581E812F" w14:textId="77777777" w:rsidR="00583950" w:rsidRPr="005216F7" w:rsidRDefault="00583950" w:rsidP="00583950">
            <w:pPr>
              <w:spacing w:line="224" w:lineRule="exact"/>
              <w:ind w:left="675" w:right="655"/>
              <w:jc w:val="center"/>
              <w:rPr>
                <w:rFonts w:ascii="Times New Roman" w:eastAsia="Calibri" w:hAnsi="Times New Roman" w:cs="Times New Roman"/>
              </w:rPr>
            </w:pPr>
            <w:r w:rsidRPr="005216F7">
              <w:rPr>
                <w:rFonts w:ascii="Times New Roman" w:eastAsia="Calibri" w:hAnsi="Times New Roman" w:cs="Times New Roman"/>
                <w:color w:val="231F20"/>
                <w:position w:val="1"/>
              </w:rPr>
              <w:t>3</w:t>
            </w:r>
          </w:p>
        </w:tc>
      </w:tr>
      <w:tr w:rsidR="00583950" w:rsidRPr="005216F7" w14:paraId="55C66C3C" w14:textId="77777777" w:rsidTr="00844F19">
        <w:trPr>
          <w:trHeight w:hRule="exact" w:val="345"/>
        </w:trPr>
        <w:tc>
          <w:tcPr>
            <w:tcW w:w="2138" w:type="dxa"/>
            <w:tcBorders>
              <w:top w:val="single" w:sz="4" w:space="0" w:color="231F20"/>
              <w:left w:val="single" w:sz="4" w:space="0" w:color="231F20"/>
              <w:bottom w:val="single" w:sz="4" w:space="0" w:color="231F20"/>
              <w:right w:val="single" w:sz="4" w:space="0" w:color="231F20"/>
            </w:tcBorders>
          </w:tcPr>
          <w:p w14:paraId="5C044210" w14:textId="77777777" w:rsidR="00583950" w:rsidRPr="005216F7" w:rsidRDefault="00773261" w:rsidP="00583950">
            <w:pPr>
              <w:spacing w:line="224" w:lineRule="exact"/>
              <w:ind w:left="432" w:right="-20"/>
              <w:rPr>
                <w:rFonts w:ascii="Times New Roman" w:eastAsia="Calibri" w:hAnsi="Times New Roman" w:cs="Times New Roman"/>
              </w:rPr>
            </w:pPr>
            <w:r>
              <w:rPr>
                <w:rFonts w:ascii="Times New Roman" w:eastAsia="Calibri" w:hAnsi="Times New Roman" w:cs="Times New Roman"/>
              </w:rPr>
              <w:t>CSE</w:t>
            </w:r>
            <w:r w:rsidR="00583950">
              <w:rPr>
                <w:rFonts w:ascii="Times New Roman" w:eastAsia="Calibri" w:hAnsi="Times New Roman" w:cs="Times New Roman"/>
              </w:rPr>
              <w:t>4</w:t>
            </w:r>
            <w:r w:rsidR="00C16C5A">
              <w:rPr>
                <w:rFonts w:ascii="Times New Roman" w:eastAsia="Calibri" w:hAnsi="Times New Roman" w:cs="Times New Roman"/>
              </w:rPr>
              <w:t>4</w:t>
            </w:r>
            <w:r w:rsidR="00DC3936">
              <w:rPr>
                <w:rFonts w:ascii="Times New Roman" w:eastAsia="Calibri" w:hAnsi="Times New Roman" w:cs="Times New Roman"/>
              </w:rPr>
              <w:t>84</w:t>
            </w:r>
          </w:p>
        </w:tc>
        <w:tc>
          <w:tcPr>
            <w:tcW w:w="6532" w:type="dxa"/>
            <w:tcBorders>
              <w:top w:val="single" w:sz="4" w:space="0" w:color="231F20"/>
              <w:left w:val="single" w:sz="4" w:space="0" w:color="231F20"/>
              <w:bottom w:val="single" w:sz="4" w:space="0" w:color="231F20"/>
              <w:right w:val="single" w:sz="4" w:space="0" w:color="231F20"/>
            </w:tcBorders>
          </w:tcPr>
          <w:p w14:paraId="2A674890" w14:textId="77777777" w:rsidR="00583950" w:rsidRPr="005216F7" w:rsidRDefault="00583950" w:rsidP="00583950">
            <w:pPr>
              <w:spacing w:line="224" w:lineRule="exact"/>
              <w:ind w:left="432" w:right="-20"/>
              <w:rPr>
                <w:rFonts w:ascii="Times New Roman" w:eastAsia="Calibri" w:hAnsi="Times New Roman" w:cs="Times New Roman"/>
              </w:rPr>
            </w:pPr>
            <w:r w:rsidRPr="00C677A6">
              <w:rPr>
                <w:rFonts w:ascii="Times New Roman" w:hAnsi="Times New Roman" w:cs="Times New Roman"/>
              </w:rPr>
              <w:t>Enterprise Systems: Concepts and Practice</w:t>
            </w:r>
            <w:r>
              <w:rPr>
                <w:rFonts w:ascii="Times New Roman" w:hAnsi="Times New Roman" w:cs="Times New Roman"/>
              </w:rPr>
              <w:t xml:space="preserve"> Lab</w:t>
            </w:r>
          </w:p>
        </w:tc>
        <w:tc>
          <w:tcPr>
            <w:tcW w:w="1544" w:type="dxa"/>
            <w:tcBorders>
              <w:top w:val="single" w:sz="4" w:space="0" w:color="231F20"/>
              <w:left w:val="single" w:sz="4" w:space="0" w:color="231F20"/>
              <w:bottom w:val="single" w:sz="4" w:space="0" w:color="231F20"/>
              <w:right w:val="single" w:sz="4" w:space="0" w:color="231F20"/>
            </w:tcBorders>
          </w:tcPr>
          <w:p w14:paraId="5757939A" w14:textId="77777777" w:rsidR="00583950" w:rsidRPr="005216F7" w:rsidRDefault="00583950" w:rsidP="00583950">
            <w:pPr>
              <w:spacing w:line="224" w:lineRule="exact"/>
              <w:ind w:left="675" w:right="655"/>
              <w:jc w:val="center"/>
              <w:rPr>
                <w:rFonts w:ascii="Times New Roman" w:eastAsia="Calibri" w:hAnsi="Times New Roman" w:cs="Times New Roman"/>
              </w:rPr>
            </w:pPr>
            <w:r>
              <w:rPr>
                <w:rFonts w:ascii="Times New Roman" w:eastAsia="Calibri" w:hAnsi="Times New Roman" w:cs="Times New Roman"/>
                <w:color w:val="231F20"/>
                <w:position w:val="1"/>
              </w:rPr>
              <w:t>1</w:t>
            </w:r>
          </w:p>
        </w:tc>
      </w:tr>
      <w:tr w:rsidR="00583950" w:rsidRPr="005216F7" w14:paraId="63A3B84A" w14:textId="77777777" w:rsidTr="00A57AA9">
        <w:trPr>
          <w:trHeight w:hRule="exact" w:val="307"/>
        </w:trPr>
        <w:tc>
          <w:tcPr>
            <w:tcW w:w="2138" w:type="dxa"/>
            <w:tcBorders>
              <w:top w:val="single" w:sz="4" w:space="0" w:color="231F20"/>
              <w:left w:val="single" w:sz="4" w:space="0" w:color="231F20"/>
              <w:bottom w:val="single" w:sz="4" w:space="0" w:color="231F20"/>
              <w:right w:val="single" w:sz="4" w:space="0" w:color="231F20"/>
            </w:tcBorders>
          </w:tcPr>
          <w:p w14:paraId="38332C37" w14:textId="77777777" w:rsidR="00583950" w:rsidRPr="005216F7" w:rsidRDefault="00773261" w:rsidP="00583950">
            <w:pPr>
              <w:spacing w:line="224" w:lineRule="exact"/>
              <w:ind w:left="432" w:right="-20"/>
              <w:rPr>
                <w:rFonts w:ascii="Times New Roman" w:eastAsia="Calibri" w:hAnsi="Times New Roman" w:cs="Times New Roman"/>
              </w:rPr>
            </w:pPr>
            <w:r>
              <w:rPr>
                <w:rFonts w:ascii="Times New Roman" w:eastAsia="Calibri" w:hAnsi="Times New Roman" w:cs="Times New Roman"/>
              </w:rPr>
              <w:t>CSE</w:t>
            </w:r>
            <w:r w:rsidR="00C16C5A">
              <w:rPr>
                <w:rFonts w:ascii="Times New Roman" w:eastAsia="Calibri" w:hAnsi="Times New Roman" w:cs="Times New Roman"/>
              </w:rPr>
              <w:t>44</w:t>
            </w:r>
            <w:r w:rsidR="00DC3936">
              <w:rPr>
                <w:rFonts w:ascii="Times New Roman" w:eastAsia="Calibri" w:hAnsi="Times New Roman" w:cs="Times New Roman"/>
              </w:rPr>
              <w:t>85</w:t>
            </w:r>
          </w:p>
        </w:tc>
        <w:tc>
          <w:tcPr>
            <w:tcW w:w="6532" w:type="dxa"/>
            <w:tcBorders>
              <w:top w:val="single" w:sz="4" w:space="0" w:color="231F20"/>
              <w:left w:val="single" w:sz="4" w:space="0" w:color="231F20"/>
              <w:bottom w:val="single" w:sz="4" w:space="0" w:color="231F20"/>
              <w:right w:val="single" w:sz="4" w:space="0" w:color="231F20"/>
            </w:tcBorders>
          </w:tcPr>
          <w:p w14:paraId="1E33FB78" w14:textId="77777777" w:rsidR="00583950" w:rsidRPr="005216F7" w:rsidRDefault="00583950" w:rsidP="00583950">
            <w:pPr>
              <w:spacing w:line="224" w:lineRule="exact"/>
              <w:ind w:left="432" w:right="-20"/>
              <w:rPr>
                <w:rFonts w:ascii="Times New Roman" w:eastAsia="Calibri" w:hAnsi="Times New Roman" w:cs="Times New Roman"/>
              </w:rPr>
            </w:pPr>
            <w:r w:rsidRPr="00C677A6">
              <w:rPr>
                <w:rFonts w:ascii="Times New Roman" w:hAnsi="Times New Roman" w:cs="Times New Roman"/>
              </w:rPr>
              <w:t>Electronic Business</w:t>
            </w:r>
          </w:p>
        </w:tc>
        <w:tc>
          <w:tcPr>
            <w:tcW w:w="1544" w:type="dxa"/>
            <w:tcBorders>
              <w:top w:val="single" w:sz="4" w:space="0" w:color="231F20"/>
              <w:left w:val="single" w:sz="4" w:space="0" w:color="231F20"/>
              <w:bottom w:val="single" w:sz="4" w:space="0" w:color="231F20"/>
              <w:right w:val="single" w:sz="4" w:space="0" w:color="231F20"/>
            </w:tcBorders>
          </w:tcPr>
          <w:p w14:paraId="4B42FAFE" w14:textId="77777777" w:rsidR="00583950" w:rsidRPr="005216F7" w:rsidRDefault="00583950" w:rsidP="00583950">
            <w:pPr>
              <w:spacing w:line="224" w:lineRule="exact"/>
              <w:ind w:left="675" w:right="655"/>
              <w:jc w:val="center"/>
              <w:rPr>
                <w:rFonts w:ascii="Times New Roman" w:eastAsia="Calibri" w:hAnsi="Times New Roman" w:cs="Times New Roman"/>
              </w:rPr>
            </w:pPr>
            <w:r>
              <w:rPr>
                <w:rFonts w:ascii="Times New Roman" w:eastAsia="Calibri" w:hAnsi="Times New Roman" w:cs="Times New Roman"/>
                <w:color w:val="231F20"/>
                <w:position w:val="1"/>
              </w:rPr>
              <w:t>3</w:t>
            </w:r>
          </w:p>
        </w:tc>
      </w:tr>
      <w:tr w:rsidR="00A57AA9" w:rsidRPr="005216F7" w14:paraId="51C5A58E" w14:textId="77777777" w:rsidTr="00844F19">
        <w:trPr>
          <w:trHeight w:hRule="exact" w:val="345"/>
        </w:trPr>
        <w:tc>
          <w:tcPr>
            <w:tcW w:w="2138" w:type="dxa"/>
            <w:tcBorders>
              <w:top w:val="single" w:sz="4" w:space="0" w:color="231F20"/>
              <w:left w:val="single" w:sz="4" w:space="0" w:color="231F20"/>
              <w:bottom w:val="single" w:sz="4" w:space="0" w:color="231F20"/>
              <w:right w:val="single" w:sz="4" w:space="0" w:color="231F20"/>
            </w:tcBorders>
          </w:tcPr>
          <w:p w14:paraId="1AE1DCCE" w14:textId="77777777" w:rsidR="00A57AA9" w:rsidRPr="005216F7" w:rsidRDefault="00773261" w:rsidP="00417688">
            <w:pPr>
              <w:spacing w:line="224" w:lineRule="exact"/>
              <w:ind w:left="432" w:right="-20"/>
              <w:rPr>
                <w:rFonts w:ascii="Times New Roman" w:eastAsia="Calibri" w:hAnsi="Times New Roman" w:cs="Times New Roman"/>
                <w:color w:val="231F20"/>
                <w:position w:val="1"/>
              </w:rPr>
            </w:pPr>
            <w:r>
              <w:rPr>
                <w:rFonts w:ascii="Times New Roman" w:eastAsia="Calibri" w:hAnsi="Times New Roman" w:cs="Times New Roman"/>
                <w:color w:val="231F20"/>
                <w:position w:val="1"/>
              </w:rPr>
              <w:t>CSE</w:t>
            </w:r>
            <w:r w:rsidR="00C16C5A">
              <w:rPr>
                <w:rFonts w:ascii="Times New Roman" w:eastAsia="Calibri" w:hAnsi="Times New Roman" w:cs="Times New Roman"/>
                <w:color w:val="231F20"/>
                <w:position w:val="1"/>
              </w:rPr>
              <w:t>44</w:t>
            </w:r>
            <w:r w:rsidR="00A57AA9">
              <w:rPr>
                <w:rFonts w:ascii="Times New Roman" w:eastAsia="Calibri" w:hAnsi="Times New Roman" w:cs="Times New Roman"/>
                <w:color w:val="231F20"/>
                <w:position w:val="1"/>
              </w:rPr>
              <w:t>73</w:t>
            </w:r>
          </w:p>
        </w:tc>
        <w:tc>
          <w:tcPr>
            <w:tcW w:w="6532" w:type="dxa"/>
            <w:tcBorders>
              <w:top w:val="single" w:sz="4" w:space="0" w:color="231F20"/>
              <w:left w:val="single" w:sz="4" w:space="0" w:color="231F20"/>
              <w:bottom w:val="single" w:sz="4" w:space="0" w:color="231F20"/>
              <w:right w:val="single" w:sz="4" w:space="0" w:color="231F20"/>
            </w:tcBorders>
          </w:tcPr>
          <w:p w14:paraId="65E09038" w14:textId="77777777" w:rsidR="00A57AA9" w:rsidRPr="005216F7" w:rsidRDefault="00A57AA9" w:rsidP="00417688">
            <w:pPr>
              <w:spacing w:line="224" w:lineRule="exact"/>
              <w:ind w:left="432" w:right="-20"/>
              <w:rPr>
                <w:rFonts w:ascii="Times New Roman" w:eastAsia="Calibri" w:hAnsi="Times New Roman" w:cs="Times New Roman"/>
                <w:color w:val="231F20"/>
                <w:position w:val="1"/>
              </w:rPr>
            </w:pPr>
            <w:r w:rsidRPr="00C677A6">
              <w:rPr>
                <w:rFonts w:ascii="Times New Roman" w:hAnsi="Times New Roman" w:cs="Times New Roman"/>
              </w:rPr>
              <w:t>Software Testing and Quality Assurance</w:t>
            </w:r>
          </w:p>
        </w:tc>
        <w:tc>
          <w:tcPr>
            <w:tcW w:w="1544" w:type="dxa"/>
            <w:tcBorders>
              <w:top w:val="single" w:sz="4" w:space="0" w:color="231F20"/>
              <w:left w:val="single" w:sz="4" w:space="0" w:color="231F20"/>
              <w:bottom w:val="single" w:sz="4" w:space="0" w:color="231F20"/>
              <w:right w:val="single" w:sz="4" w:space="0" w:color="231F20"/>
            </w:tcBorders>
          </w:tcPr>
          <w:p w14:paraId="730995D3" w14:textId="77777777" w:rsidR="00A57AA9" w:rsidRPr="005216F7" w:rsidRDefault="00A57AA9" w:rsidP="00417688">
            <w:pPr>
              <w:spacing w:line="224" w:lineRule="exact"/>
              <w:ind w:left="675" w:right="655"/>
              <w:jc w:val="center"/>
              <w:rPr>
                <w:rFonts w:ascii="Times New Roman" w:eastAsia="Calibri" w:hAnsi="Times New Roman" w:cs="Times New Roman"/>
                <w:color w:val="231F20"/>
                <w:position w:val="1"/>
              </w:rPr>
            </w:pPr>
            <w:r>
              <w:rPr>
                <w:rFonts w:ascii="Times New Roman" w:eastAsia="Calibri" w:hAnsi="Times New Roman" w:cs="Times New Roman"/>
                <w:color w:val="231F20"/>
                <w:position w:val="1"/>
              </w:rPr>
              <w:t>3</w:t>
            </w:r>
          </w:p>
        </w:tc>
      </w:tr>
      <w:tr w:rsidR="00A57AA9" w:rsidRPr="005216F7" w14:paraId="4D4FC2F9" w14:textId="77777777" w:rsidTr="00844F19">
        <w:trPr>
          <w:trHeight w:hRule="exact" w:val="345"/>
        </w:trPr>
        <w:tc>
          <w:tcPr>
            <w:tcW w:w="2138" w:type="dxa"/>
            <w:tcBorders>
              <w:top w:val="single" w:sz="4" w:space="0" w:color="231F20"/>
              <w:left w:val="single" w:sz="4" w:space="0" w:color="231F20"/>
              <w:bottom w:val="single" w:sz="4" w:space="0" w:color="231F20"/>
              <w:right w:val="single" w:sz="4" w:space="0" w:color="231F20"/>
            </w:tcBorders>
          </w:tcPr>
          <w:p w14:paraId="266D13A0" w14:textId="77777777" w:rsidR="00A57AA9" w:rsidRPr="005216F7" w:rsidRDefault="00773261" w:rsidP="00417688">
            <w:pPr>
              <w:spacing w:line="224" w:lineRule="exact"/>
              <w:ind w:left="432" w:right="-20"/>
              <w:rPr>
                <w:rFonts w:ascii="Times New Roman" w:eastAsia="Calibri" w:hAnsi="Times New Roman" w:cs="Times New Roman"/>
              </w:rPr>
            </w:pPr>
            <w:r>
              <w:rPr>
                <w:rFonts w:ascii="Times New Roman" w:eastAsia="Calibri" w:hAnsi="Times New Roman" w:cs="Times New Roman"/>
              </w:rPr>
              <w:t>CSE</w:t>
            </w:r>
            <w:r w:rsidR="00C16C5A">
              <w:rPr>
                <w:rFonts w:ascii="Times New Roman" w:eastAsia="Calibri" w:hAnsi="Times New Roman" w:cs="Times New Roman"/>
              </w:rPr>
              <w:t>44</w:t>
            </w:r>
            <w:r w:rsidR="00A57AA9">
              <w:rPr>
                <w:rFonts w:ascii="Times New Roman" w:eastAsia="Calibri" w:hAnsi="Times New Roman" w:cs="Times New Roman"/>
              </w:rPr>
              <w:t>74</w:t>
            </w:r>
          </w:p>
        </w:tc>
        <w:tc>
          <w:tcPr>
            <w:tcW w:w="6532" w:type="dxa"/>
            <w:tcBorders>
              <w:top w:val="single" w:sz="4" w:space="0" w:color="231F20"/>
              <w:left w:val="single" w:sz="4" w:space="0" w:color="231F20"/>
              <w:bottom w:val="single" w:sz="4" w:space="0" w:color="231F20"/>
              <w:right w:val="single" w:sz="4" w:space="0" w:color="231F20"/>
            </w:tcBorders>
          </w:tcPr>
          <w:p w14:paraId="4196AF33" w14:textId="77777777" w:rsidR="00A57AA9" w:rsidRPr="005216F7" w:rsidRDefault="00A57AA9" w:rsidP="00417688">
            <w:pPr>
              <w:spacing w:line="224" w:lineRule="exact"/>
              <w:ind w:left="432" w:right="-20"/>
              <w:rPr>
                <w:rFonts w:ascii="Times New Roman" w:eastAsia="Calibri" w:hAnsi="Times New Roman" w:cs="Times New Roman"/>
              </w:rPr>
            </w:pPr>
            <w:r w:rsidRPr="00C677A6">
              <w:rPr>
                <w:rFonts w:ascii="Times New Roman" w:hAnsi="Times New Roman" w:cs="Times New Roman"/>
              </w:rPr>
              <w:t xml:space="preserve">Software Testing and Quality Assurance </w:t>
            </w:r>
            <w:r>
              <w:rPr>
                <w:rFonts w:ascii="Times New Roman" w:hAnsi="Times New Roman" w:cs="Times New Roman"/>
              </w:rPr>
              <w:t>Lab</w:t>
            </w:r>
          </w:p>
        </w:tc>
        <w:tc>
          <w:tcPr>
            <w:tcW w:w="1544" w:type="dxa"/>
            <w:tcBorders>
              <w:top w:val="single" w:sz="4" w:space="0" w:color="231F20"/>
              <w:left w:val="single" w:sz="4" w:space="0" w:color="231F20"/>
              <w:bottom w:val="single" w:sz="4" w:space="0" w:color="231F20"/>
              <w:right w:val="single" w:sz="4" w:space="0" w:color="231F20"/>
            </w:tcBorders>
          </w:tcPr>
          <w:p w14:paraId="4CCC1BB5" w14:textId="77777777" w:rsidR="00A57AA9" w:rsidRPr="005216F7" w:rsidRDefault="00A57AA9" w:rsidP="00417688">
            <w:pPr>
              <w:spacing w:line="224" w:lineRule="exact"/>
              <w:ind w:left="675" w:right="655"/>
              <w:jc w:val="center"/>
              <w:rPr>
                <w:rFonts w:ascii="Times New Roman" w:eastAsia="Calibri" w:hAnsi="Times New Roman" w:cs="Times New Roman"/>
              </w:rPr>
            </w:pPr>
            <w:r>
              <w:rPr>
                <w:rFonts w:ascii="Times New Roman" w:eastAsia="Calibri" w:hAnsi="Times New Roman" w:cs="Times New Roman"/>
                <w:color w:val="231F20"/>
                <w:position w:val="1"/>
              </w:rPr>
              <w:t>1</w:t>
            </w:r>
          </w:p>
        </w:tc>
      </w:tr>
      <w:tr w:rsidR="00583950" w:rsidRPr="005216F7" w14:paraId="060D221F" w14:textId="77777777" w:rsidTr="00844F19">
        <w:trPr>
          <w:trHeight w:hRule="exact" w:val="345"/>
        </w:trPr>
        <w:tc>
          <w:tcPr>
            <w:tcW w:w="2138" w:type="dxa"/>
            <w:tcBorders>
              <w:top w:val="single" w:sz="4" w:space="0" w:color="231F20"/>
              <w:left w:val="single" w:sz="4" w:space="0" w:color="231F20"/>
              <w:bottom w:val="single" w:sz="4" w:space="0" w:color="231F20"/>
              <w:right w:val="single" w:sz="4" w:space="0" w:color="231F20"/>
            </w:tcBorders>
          </w:tcPr>
          <w:p w14:paraId="07F7AA98" w14:textId="77777777" w:rsidR="00583950" w:rsidRPr="005216F7" w:rsidRDefault="00773261" w:rsidP="00583950">
            <w:pPr>
              <w:spacing w:line="224" w:lineRule="exact"/>
              <w:ind w:left="432" w:right="-20"/>
              <w:rPr>
                <w:rFonts w:ascii="Times New Roman" w:eastAsia="Calibri" w:hAnsi="Times New Roman" w:cs="Times New Roman"/>
              </w:rPr>
            </w:pPr>
            <w:r>
              <w:rPr>
                <w:rFonts w:ascii="Times New Roman" w:eastAsia="Calibri" w:hAnsi="Times New Roman" w:cs="Times New Roman"/>
              </w:rPr>
              <w:t>CSE</w:t>
            </w:r>
            <w:r w:rsidR="00C16C5A">
              <w:rPr>
                <w:rFonts w:ascii="Times New Roman" w:eastAsia="Calibri" w:hAnsi="Times New Roman" w:cs="Times New Roman"/>
              </w:rPr>
              <w:t>44</w:t>
            </w:r>
            <w:r w:rsidR="00844F19">
              <w:rPr>
                <w:rFonts w:ascii="Times New Roman" w:eastAsia="Calibri" w:hAnsi="Times New Roman" w:cs="Times New Roman"/>
              </w:rPr>
              <w:t>75</w:t>
            </w:r>
          </w:p>
        </w:tc>
        <w:tc>
          <w:tcPr>
            <w:tcW w:w="6532" w:type="dxa"/>
            <w:tcBorders>
              <w:top w:val="single" w:sz="4" w:space="0" w:color="231F20"/>
              <w:left w:val="single" w:sz="4" w:space="0" w:color="231F20"/>
              <w:bottom w:val="single" w:sz="4" w:space="0" w:color="231F20"/>
              <w:right w:val="single" w:sz="4" w:space="0" w:color="231F20"/>
            </w:tcBorders>
          </w:tcPr>
          <w:p w14:paraId="43583E6B" w14:textId="77777777" w:rsidR="00583950" w:rsidRPr="005216F7" w:rsidRDefault="00583950" w:rsidP="00583950">
            <w:pPr>
              <w:spacing w:line="224" w:lineRule="exact"/>
              <w:ind w:left="432" w:right="-20"/>
              <w:rPr>
                <w:rFonts w:ascii="Times New Roman" w:eastAsia="Calibri" w:hAnsi="Times New Roman" w:cs="Times New Roman"/>
              </w:rPr>
            </w:pPr>
            <w:r w:rsidRPr="00C677A6">
              <w:rPr>
                <w:rFonts w:ascii="Times New Roman" w:hAnsi="Times New Roman" w:cs="Times New Roman"/>
              </w:rPr>
              <w:t>Mobile Application Development</w:t>
            </w:r>
          </w:p>
        </w:tc>
        <w:tc>
          <w:tcPr>
            <w:tcW w:w="1544" w:type="dxa"/>
            <w:tcBorders>
              <w:top w:val="single" w:sz="4" w:space="0" w:color="231F20"/>
              <w:left w:val="single" w:sz="4" w:space="0" w:color="231F20"/>
              <w:bottom w:val="single" w:sz="4" w:space="0" w:color="231F20"/>
              <w:right w:val="single" w:sz="4" w:space="0" w:color="231F20"/>
            </w:tcBorders>
          </w:tcPr>
          <w:p w14:paraId="2B5F675D" w14:textId="77777777" w:rsidR="00583950" w:rsidRPr="005216F7" w:rsidRDefault="00583950" w:rsidP="00583950">
            <w:pPr>
              <w:spacing w:line="224" w:lineRule="exact"/>
              <w:ind w:left="675" w:right="655"/>
              <w:jc w:val="center"/>
              <w:rPr>
                <w:rFonts w:ascii="Times New Roman" w:eastAsia="Calibri" w:hAnsi="Times New Roman" w:cs="Times New Roman"/>
              </w:rPr>
            </w:pPr>
            <w:r>
              <w:rPr>
                <w:rFonts w:ascii="Times New Roman" w:eastAsia="Calibri" w:hAnsi="Times New Roman" w:cs="Times New Roman"/>
                <w:color w:val="231F20"/>
                <w:position w:val="1"/>
              </w:rPr>
              <w:t>3</w:t>
            </w:r>
          </w:p>
        </w:tc>
      </w:tr>
      <w:tr w:rsidR="00583950" w:rsidRPr="005216F7" w14:paraId="6018D92E" w14:textId="77777777" w:rsidTr="00844F19">
        <w:trPr>
          <w:trHeight w:hRule="exact" w:val="345"/>
        </w:trPr>
        <w:tc>
          <w:tcPr>
            <w:tcW w:w="2138" w:type="dxa"/>
            <w:tcBorders>
              <w:top w:val="single" w:sz="4" w:space="0" w:color="231F20"/>
              <w:left w:val="single" w:sz="4" w:space="0" w:color="231F20"/>
              <w:bottom w:val="single" w:sz="4" w:space="0" w:color="231F20"/>
              <w:right w:val="single" w:sz="4" w:space="0" w:color="231F20"/>
            </w:tcBorders>
          </w:tcPr>
          <w:p w14:paraId="40E2AFBE" w14:textId="77777777" w:rsidR="00583950" w:rsidRPr="005216F7" w:rsidRDefault="00773261" w:rsidP="00583950">
            <w:pPr>
              <w:spacing w:line="224" w:lineRule="exact"/>
              <w:ind w:left="432" w:right="-20"/>
              <w:rPr>
                <w:rFonts w:ascii="Times New Roman" w:eastAsia="Calibri" w:hAnsi="Times New Roman" w:cs="Times New Roman"/>
              </w:rPr>
            </w:pPr>
            <w:r>
              <w:rPr>
                <w:rFonts w:ascii="Times New Roman" w:eastAsia="Calibri" w:hAnsi="Times New Roman" w:cs="Times New Roman"/>
              </w:rPr>
              <w:t>CSE</w:t>
            </w:r>
            <w:r w:rsidR="00C16C5A">
              <w:rPr>
                <w:rFonts w:ascii="Times New Roman" w:eastAsia="Calibri" w:hAnsi="Times New Roman" w:cs="Times New Roman"/>
              </w:rPr>
              <w:t>44</w:t>
            </w:r>
            <w:r w:rsidR="00DC3936">
              <w:rPr>
                <w:rFonts w:ascii="Times New Roman" w:eastAsia="Calibri" w:hAnsi="Times New Roman" w:cs="Times New Roman"/>
              </w:rPr>
              <w:t>87</w:t>
            </w:r>
          </w:p>
        </w:tc>
        <w:tc>
          <w:tcPr>
            <w:tcW w:w="6532" w:type="dxa"/>
            <w:tcBorders>
              <w:top w:val="single" w:sz="4" w:space="0" w:color="231F20"/>
              <w:left w:val="single" w:sz="4" w:space="0" w:color="231F20"/>
              <w:bottom w:val="single" w:sz="4" w:space="0" w:color="231F20"/>
              <w:right w:val="single" w:sz="4" w:space="0" w:color="231F20"/>
            </w:tcBorders>
          </w:tcPr>
          <w:p w14:paraId="537CD381" w14:textId="77777777" w:rsidR="00583950" w:rsidRPr="005216F7" w:rsidRDefault="00583950" w:rsidP="00583950">
            <w:pPr>
              <w:spacing w:line="224" w:lineRule="exact"/>
              <w:ind w:left="432" w:right="-20"/>
              <w:rPr>
                <w:rFonts w:ascii="Times New Roman" w:eastAsia="Calibri" w:hAnsi="Times New Roman" w:cs="Times New Roman"/>
              </w:rPr>
            </w:pPr>
            <w:r w:rsidRPr="00C677A6">
              <w:rPr>
                <w:rFonts w:ascii="Times New Roman" w:hAnsi="Times New Roman" w:cs="Times New Roman"/>
              </w:rPr>
              <w:t>UI: Concepts and Design</w:t>
            </w:r>
          </w:p>
        </w:tc>
        <w:tc>
          <w:tcPr>
            <w:tcW w:w="1544" w:type="dxa"/>
            <w:tcBorders>
              <w:top w:val="single" w:sz="4" w:space="0" w:color="231F20"/>
              <w:left w:val="single" w:sz="4" w:space="0" w:color="231F20"/>
              <w:bottom w:val="single" w:sz="4" w:space="0" w:color="231F20"/>
              <w:right w:val="single" w:sz="4" w:space="0" w:color="231F20"/>
            </w:tcBorders>
          </w:tcPr>
          <w:p w14:paraId="76CAE0A4" w14:textId="77777777" w:rsidR="00583950" w:rsidRPr="005216F7" w:rsidRDefault="00583950" w:rsidP="00583950">
            <w:pPr>
              <w:spacing w:line="224" w:lineRule="exact"/>
              <w:ind w:left="675" w:right="655"/>
              <w:jc w:val="center"/>
              <w:rPr>
                <w:rFonts w:ascii="Times New Roman" w:eastAsia="Calibri" w:hAnsi="Times New Roman" w:cs="Times New Roman"/>
              </w:rPr>
            </w:pPr>
            <w:r w:rsidRPr="005216F7">
              <w:rPr>
                <w:rFonts w:ascii="Times New Roman" w:eastAsia="Calibri" w:hAnsi="Times New Roman" w:cs="Times New Roman"/>
                <w:color w:val="231F20"/>
                <w:position w:val="1"/>
              </w:rPr>
              <w:t>3</w:t>
            </w:r>
          </w:p>
        </w:tc>
      </w:tr>
      <w:tr w:rsidR="00583950" w:rsidRPr="005216F7" w14:paraId="0ABE24FD" w14:textId="77777777" w:rsidTr="00844F19">
        <w:trPr>
          <w:trHeight w:hRule="exact" w:val="345"/>
        </w:trPr>
        <w:tc>
          <w:tcPr>
            <w:tcW w:w="2138" w:type="dxa"/>
            <w:tcBorders>
              <w:top w:val="single" w:sz="4" w:space="0" w:color="231F20"/>
              <w:left w:val="single" w:sz="4" w:space="0" w:color="231F20"/>
              <w:bottom w:val="single" w:sz="4" w:space="0" w:color="231F20"/>
              <w:right w:val="single" w:sz="4" w:space="0" w:color="231F20"/>
            </w:tcBorders>
          </w:tcPr>
          <w:p w14:paraId="34509F3D" w14:textId="77777777" w:rsidR="00583950" w:rsidRPr="005216F7" w:rsidRDefault="00773261" w:rsidP="00583950">
            <w:pPr>
              <w:spacing w:line="224" w:lineRule="exact"/>
              <w:ind w:left="432" w:right="-20"/>
              <w:rPr>
                <w:rFonts w:ascii="Times New Roman" w:eastAsia="Calibri" w:hAnsi="Times New Roman" w:cs="Times New Roman"/>
                <w:color w:val="231F20"/>
                <w:position w:val="1"/>
              </w:rPr>
            </w:pPr>
            <w:r>
              <w:rPr>
                <w:rFonts w:ascii="Times New Roman" w:eastAsia="Calibri" w:hAnsi="Times New Roman" w:cs="Times New Roman"/>
                <w:color w:val="231F20"/>
                <w:position w:val="1"/>
              </w:rPr>
              <w:t>CSE</w:t>
            </w:r>
            <w:r w:rsidR="00C16C5A">
              <w:rPr>
                <w:rFonts w:ascii="Times New Roman" w:eastAsia="Calibri" w:hAnsi="Times New Roman" w:cs="Times New Roman"/>
                <w:color w:val="231F20"/>
                <w:position w:val="1"/>
              </w:rPr>
              <w:t>44</w:t>
            </w:r>
            <w:r w:rsidR="00DC3936">
              <w:rPr>
                <w:rFonts w:ascii="Times New Roman" w:eastAsia="Calibri" w:hAnsi="Times New Roman" w:cs="Times New Roman"/>
                <w:color w:val="231F20"/>
                <w:position w:val="1"/>
              </w:rPr>
              <w:t>89</w:t>
            </w:r>
          </w:p>
        </w:tc>
        <w:tc>
          <w:tcPr>
            <w:tcW w:w="6532" w:type="dxa"/>
            <w:tcBorders>
              <w:top w:val="single" w:sz="4" w:space="0" w:color="231F20"/>
              <w:left w:val="single" w:sz="4" w:space="0" w:color="231F20"/>
              <w:bottom w:val="single" w:sz="4" w:space="0" w:color="231F20"/>
              <w:right w:val="single" w:sz="4" w:space="0" w:color="231F20"/>
            </w:tcBorders>
          </w:tcPr>
          <w:p w14:paraId="13F9C5B9" w14:textId="77777777" w:rsidR="00583950" w:rsidRPr="005216F7" w:rsidRDefault="00583950" w:rsidP="00583950">
            <w:pPr>
              <w:spacing w:line="224" w:lineRule="exact"/>
              <w:ind w:left="432" w:right="-20"/>
              <w:rPr>
                <w:rFonts w:ascii="Times New Roman" w:eastAsia="Calibri" w:hAnsi="Times New Roman" w:cs="Times New Roman"/>
                <w:color w:val="231F20"/>
                <w:position w:val="1"/>
              </w:rPr>
            </w:pPr>
            <w:r w:rsidRPr="00C677A6">
              <w:rPr>
                <w:rFonts w:ascii="Times New Roman" w:hAnsi="Times New Roman" w:cs="Times New Roman"/>
              </w:rPr>
              <w:t>IT Audit: Concepts and Practice</w:t>
            </w:r>
          </w:p>
        </w:tc>
        <w:tc>
          <w:tcPr>
            <w:tcW w:w="1544" w:type="dxa"/>
            <w:tcBorders>
              <w:top w:val="single" w:sz="4" w:space="0" w:color="231F20"/>
              <w:left w:val="single" w:sz="4" w:space="0" w:color="231F20"/>
              <w:bottom w:val="single" w:sz="4" w:space="0" w:color="231F20"/>
              <w:right w:val="single" w:sz="4" w:space="0" w:color="231F20"/>
            </w:tcBorders>
          </w:tcPr>
          <w:p w14:paraId="70230686" w14:textId="77777777" w:rsidR="00583950" w:rsidRPr="005216F7" w:rsidRDefault="00583950" w:rsidP="00583950">
            <w:pPr>
              <w:spacing w:line="224" w:lineRule="exact"/>
              <w:ind w:left="675" w:right="655"/>
              <w:jc w:val="center"/>
              <w:rPr>
                <w:rFonts w:ascii="Times New Roman" w:eastAsia="Calibri" w:hAnsi="Times New Roman" w:cs="Times New Roman"/>
                <w:color w:val="231F20"/>
                <w:position w:val="1"/>
              </w:rPr>
            </w:pPr>
            <w:r>
              <w:rPr>
                <w:rFonts w:ascii="Times New Roman" w:eastAsia="Calibri" w:hAnsi="Times New Roman" w:cs="Times New Roman"/>
                <w:color w:val="231F20"/>
                <w:position w:val="1"/>
              </w:rPr>
              <w:t>3</w:t>
            </w:r>
          </w:p>
        </w:tc>
      </w:tr>
      <w:tr w:rsidR="00583950" w:rsidRPr="005216F7" w14:paraId="1B222AFB" w14:textId="77777777" w:rsidTr="00844F19">
        <w:trPr>
          <w:trHeight w:hRule="exact" w:val="345"/>
        </w:trPr>
        <w:tc>
          <w:tcPr>
            <w:tcW w:w="2138" w:type="dxa"/>
            <w:tcBorders>
              <w:top w:val="single" w:sz="4" w:space="0" w:color="231F20"/>
              <w:left w:val="single" w:sz="4" w:space="0" w:color="231F20"/>
              <w:bottom w:val="single" w:sz="4" w:space="0" w:color="231F20"/>
              <w:right w:val="single" w:sz="4" w:space="0" w:color="231F20"/>
            </w:tcBorders>
          </w:tcPr>
          <w:p w14:paraId="3B9DBD60" w14:textId="77777777" w:rsidR="00583950" w:rsidRDefault="00773261" w:rsidP="00583950">
            <w:pPr>
              <w:spacing w:line="224" w:lineRule="exact"/>
              <w:ind w:left="432" w:right="-20"/>
              <w:rPr>
                <w:rFonts w:ascii="Times New Roman" w:eastAsia="Calibri" w:hAnsi="Times New Roman" w:cs="Times New Roman"/>
                <w:color w:val="231F20"/>
                <w:position w:val="1"/>
              </w:rPr>
            </w:pPr>
            <w:r>
              <w:rPr>
                <w:rFonts w:ascii="Times New Roman" w:eastAsia="Calibri" w:hAnsi="Times New Roman" w:cs="Times New Roman"/>
                <w:color w:val="231F20"/>
                <w:position w:val="1"/>
              </w:rPr>
              <w:t>CSE</w:t>
            </w:r>
            <w:r w:rsidR="00583950">
              <w:rPr>
                <w:rFonts w:ascii="Times New Roman" w:eastAsia="Calibri" w:hAnsi="Times New Roman" w:cs="Times New Roman"/>
                <w:color w:val="231F20"/>
                <w:position w:val="1"/>
              </w:rPr>
              <w:t>4</w:t>
            </w:r>
            <w:r w:rsidR="00C16C5A">
              <w:rPr>
                <w:rFonts w:ascii="Times New Roman" w:eastAsia="Calibri" w:hAnsi="Times New Roman" w:cs="Times New Roman"/>
                <w:color w:val="231F20"/>
                <w:position w:val="1"/>
              </w:rPr>
              <w:t>4</w:t>
            </w:r>
            <w:r w:rsidR="00583950">
              <w:rPr>
                <w:rFonts w:ascii="Times New Roman" w:eastAsia="Calibri" w:hAnsi="Times New Roman" w:cs="Times New Roman"/>
                <w:color w:val="231F20"/>
                <w:position w:val="1"/>
              </w:rPr>
              <w:t>49</w:t>
            </w:r>
          </w:p>
        </w:tc>
        <w:tc>
          <w:tcPr>
            <w:tcW w:w="6532" w:type="dxa"/>
            <w:tcBorders>
              <w:top w:val="single" w:sz="4" w:space="0" w:color="231F20"/>
              <w:left w:val="single" w:sz="4" w:space="0" w:color="231F20"/>
              <w:bottom w:val="single" w:sz="4" w:space="0" w:color="231F20"/>
              <w:right w:val="single" w:sz="4" w:space="0" w:color="231F20"/>
            </w:tcBorders>
          </w:tcPr>
          <w:p w14:paraId="2D76DFF2" w14:textId="77777777" w:rsidR="00583950" w:rsidRDefault="00583950" w:rsidP="00583950">
            <w:pPr>
              <w:spacing w:line="224" w:lineRule="exact"/>
              <w:ind w:left="432" w:right="-20"/>
              <w:rPr>
                <w:rFonts w:ascii="Times New Roman" w:hAnsi="Times New Roman" w:cs="Times New Roman"/>
              </w:rPr>
            </w:pPr>
            <w:r w:rsidRPr="00C677A6">
              <w:rPr>
                <w:rFonts w:ascii="Times New Roman" w:hAnsi="Times New Roman" w:cs="Times New Roman"/>
              </w:rPr>
              <w:t>Cloud Computing</w:t>
            </w:r>
          </w:p>
        </w:tc>
        <w:tc>
          <w:tcPr>
            <w:tcW w:w="1544" w:type="dxa"/>
            <w:tcBorders>
              <w:top w:val="single" w:sz="4" w:space="0" w:color="231F20"/>
              <w:left w:val="single" w:sz="4" w:space="0" w:color="231F20"/>
              <w:bottom w:val="single" w:sz="4" w:space="0" w:color="231F20"/>
              <w:right w:val="single" w:sz="4" w:space="0" w:color="231F20"/>
            </w:tcBorders>
          </w:tcPr>
          <w:p w14:paraId="447A191C" w14:textId="77777777" w:rsidR="00583950" w:rsidRDefault="00583950" w:rsidP="00583950">
            <w:pPr>
              <w:spacing w:line="224" w:lineRule="exact"/>
              <w:ind w:left="675" w:right="655"/>
              <w:jc w:val="center"/>
              <w:rPr>
                <w:rFonts w:ascii="Times New Roman" w:eastAsia="Calibri" w:hAnsi="Times New Roman" w:cs="Times New Roman"/>
                <w:color w:val="231F20"/>
                <w:position w:val="1"/>
              </w:rPr>
            </w:pPr>
            <w:r>
              <w:rPr>
                <w:rFonts w:ascii="Times New Roman" w:eastAsia="Calibri" w:hAnsi="Times New Roman" w:cs="Times New Roman"/>
                <w:color w:val="231F20"/>
                <w:position w:val="1"/>
              </w:rPr>
              <w:t>3</w:t>
            </w:r>
          </w:p>
        </w:tc>
      </w:tr>
      <w:tr w:rsidR="00583950" w:rsidRPr="005216F7" w14:paraId="5DE95B39" w14:textId="77777777" w:rsidTr="00844F19">
        <w:trPr>
          <w:trHeight w:hRule="exact" w:val="345"/>
        </w:trPr>
        <w:tc>
          <w:tcPr>
            <w:tcW w:w="2138" w:type="dxa"/>
            <w:tcBorders>
              <w:top w:val="single" w:sz="4" w:space="0" w:color="231F20"/>
              <w:left w:val="single" w:sz="4" w:space="0" w:color="231F20"/>
              <w:bottom w:val="single" w:sz="4" w:space="0" w:color="231F20"/>
              <w:right w:val="single" w:sz="4" w:space="0" w:color="231F20"/>
            </w:tcBorders>
          </w:tcPr>
          <w:p w14:paraId="08D79091" w14:textId="77777777" w:rsidR="00583950" w:rsidRDefault="00773261" w:rsidP="00583950">
            <w:pPr>
              <w:spacing w:line="224" w:lineRule="exact"/>
              <w:ind w:left="432" w:right="-20"/>
              <w:rPr>
                <w:rFonts w:ascii="Times New Roman" w:eastAsia="Calibri" w:hAnsi="Times New Roman" w:cs="Times New Roman"/>
                <w:color w:val="231F20"/>
                <w:position w:val="1"/>
              </w:rPr>
            </w:pPr>
            <w:r>
              <w:rPr>
                <w:rFonts w:ascii="Times New Roman" w:eastAsia="Calibri" w:hAnsi="Times New Roman" w:cs="Times New Roman"/>
                <w:color w:val="231F20"/>
                <w:position w:val="1"/>
              </w:rPr>
              <w:t>CSE</w:t>
            </w:r>
            <w:r w:rsidR="00C16C5A">
              <w:rPr>
                <w:rFonts w:ascii="Times New Roman" w:eastAsia="Calibri" w:hAnsi="Times New Roman" w:cs="Times New Roman"/>
                <w:color w:val="231F20"/>
                <w:position w:val="1"/>
              </w:rPr>
              <w:t>44</w:t>
            </w:r>
            <w:r w:rsidR="00DC3936">
              <w:rPr>
                <w:rFonts w:ascii="Times New Roman" w:eastAsia="Calibri" w:hAnsi="Times New Roman" w:cs="Times New Roman"/>
                <w:color w:val="231F20"/>
                <w:position w:val="1"/>
              </w:rPr>
              <w:t>91</w:t>
            </w:r>
          </w:p>
        </w:tc>
        <w:tc>
          <w:tcPr>
            <w:tcW w:w="6532" w:type="dxa"/>
            <w:tcBorders>
              <w:top w:val="single" w:sz="4" w:space="0" w:color="231F20"/>
              <w:left w:val="single" w:sz="4" w:space="0" w:color="231F20"/>
              <w:bottom w:val="single" w:sz="4" w:space="0" w:color="231F20"/>
              <w:right w:val="single" w:sz="4" w:space="0" w:color="231F20"/>
            </w:tcBorders>
          </w:tcPr>
          <w:p w14:paraId="50D1B2B0" w14:textId="77777777" w:rsidR="00583950" w:rsidRDefault="00583950" w:rsidP="00583950">
            <w:pPr>
              <w:spacing w:line="224" w:lineRule="exact"/>
              <w:ind w:left="432" w:right="-20"/>
              <w:rPr>
                <w:rFonts w:ascii="Times New Roman" w:hAnsi="Times New Roman" w:cs="Times New Roman"/>
              </w:rPr>
            </w:pPr>
            <w:r>
              <w:rPr>
                <w:rFonts w:ascii="Times New Roman" w:hAnsi="Times New Roman" w:cs="Times New Roman"/>
              </w:rPr>
              <w:t>ICT for Development</w:t>
            </w:r>
          </w:p>
        </w:tc>
        <w:tc>
          <w:tcPr>
            <w:tcW w:w="1544" w:type="dxa"/>
            <w:tcBorders>
              <w:top w:val="single" w:sz="4" w:space="0" w:color="231F20"/>
              <w:left w:val="single" w:sz="4" w:space="0" w:color="231F20"/>
              <w:bottom w:val="single" w:sz="4" w:space="0" w:color="231F20"/>
              <w:right w:val="single" w:sz="4" w:space="0" w:color="231F20"/>
            </w:tcBorders>
          </w:tcPr>
          <w:p w14:paraId="17C0E3A1" w14:textId="77777777" w:rsidR="00583950" w:rsidRDefault="00583950" w:rsidP="00583950">
            <w:pPr>
              <w:spacing w:line="224" w:lineRule="exact"/>
              <w:ind w:left="675" w:right="655"/>
              <w:jc w:val="center"/>
              <w:rPr>
                <w:rFonts w:ascii="Times New Roman" w:eastAsia="Calibri" w:hAnsi="Times New Roman" w:cs="Times New Roman"/>
                <w:color w:val="231F20"/>
                <w:position w:val="1"/>
              </w:rPr>
            </w:pPr>
            <w:r>
              <w:rPr>
                <w:rFonts w:ascii="Times New Roman" w:eastAsia="Calibri" w:hAnsi="Times New Roman" w:cs="Times New Roman"/>
                <w:color w:val="231F20"/>
                <w:position w:val="1"/>
              </w:rPr>
              <w:t>3</w:t>
            </w:r>
          </w:p>
        </w:tc>
      </w:tr>
      <w:tr w:rsidR="00583950" w:rsidRPr="005216F7" w14:paraId="49AA726C" w14:textId="77777777" w:rsidTr="00844F19">
        <w:trPr>
          <w:trHeight w:hRule="exact" w:val="345"/>
        </w:trPr>
        <w:tc>
          <w:tcPr>
            <w:tcW w:w="2138" w:type="dxa"/>
            <w:tcBorders>
              <w:top w:val="single" w:sz="4" w:space="0" w:color="231F20"/>
              <w:left w:val="single" w:sz="4" w:space="0" w:color="231F20"/>
              <w:bottom w:val="single" w:sz="4" w:space="0" w:color="231F20"/>
              <w:right w:val="single" w:sz="4" w:space="0" w:color="231F20"/>
            </w:tcBorders>
          </w:tcPr>
          <w:p w14:paraId="5C5D7B56" w14:textId="77777777" w:rsidR="00583950" w:rsidRDefault="00773261" w:rsidP="00583950">
            <w:pPr>
              <w:spacing w:line="224" w:lineRule="exact"/>
              <w:ind w:left="432" w:right="-20"/>
              <w:rPr>
                <w:rFonts w:ascii="Times New Roman" w:eastAsia="Calibri" w:hAnsi="Times New Roman" w:cs="Times New Roman"/>
                <w:color w:val="231F20"/>
                <w:position w:val="1"/>
              </w:rPr>
            </w:pPr>
            <w:r>
              <w:rPr>
                <w:rFonts w:ascii="Times New Roman" w:eastAsia="Calibri" w:hAnsi="Times New Roman" w:cs="Times New Roman"/>
                <w:color w:val="231F20"/>
                <w:position w:val="1"/>
              </w:rPr>
              <w:t>CSE</w:t>
            </w:r>
            <w:r w:rsidR="00C16C5A">
              <w:rPr>
                <w:rFonts w:ascii="Times New Roman" w:eastAsia="Calibri" w:hAnsi="Times New Roman" w:cs="Times New Roman"/>
                <w:color w:val="231F20"/>
                <w:position w:val="1"/>
              </w:rPr>
              <w:t>44</w:t>
            </w:r>
            <w:r w:rsidR="00DC3936">
              <w:rPr>
                <w:rFonts w:ascii="Times New Roman" w:eastAsia="Calibri" w:hAnsi="Times New Roman" w:cs="Times New Roman"/>
                <w:color w:val="231F20"/>
                <w:position w:val="1"/>
              </w:rPr>
              <w:t>93</w:t>
            </w:r>
          </w:p>
        </w:tc>
        <w:tc>
          <w:tcPr>
            <w:tcW w:w="6532" w:type="dxa"/>
            <w:tcBorders>
              <w:top w:val="single" w:sz="4" w:space="0" w:color="231F20"/>
              <w:left w:val="single" w:sz="4" w:space="0" w:color="231F20"/>
              <w:bottom w:val="single" w:sz="4" w:space="0" w:color="231F20"/>
              <w:right w:val="single" w:sz="4" w:space="0" w:color="231F20"/>
            </w:tcBorders>
          </w:tcPr>
          <w:p w14:paraId="09518616" w14:textId="77777777" w:rsidR="00583950" w:rsidRDefault="00583950" w:rsidP="00583950">
            <w:pPr>
              <w:spacing w:line="224" w:lineRule="exact"/>
              <w:ind w:left="432" w:right="-20"/>
              <w:rPr>
                <w:rFonts w:ascii="Times New Roman" w:hAnsi="Times New Roman" w:cs="Times New Roman"/>
              </w:rPr>
            </w:pPr>
            <w:r>
              <w:rPr>
                <w:rFonts w:ascii="Times New Roman" w:hAnsi="Times New Roman" w:cs="Times New Roman"/>
              </w:rPr>
              <w:t>Topics of Current Interest</w:t>
            </w:r>
          </w:p>
        </w:tc>
        <w:tc>
          <w:tcPr>
            <w:tcW w:w="1544" w:type="dxa"/>
            <w:tcBorders>
              <w:top w:val="single" w:sz="4" w:space="0" w:color="231F20"/>
              <w:left w:val="single" w:sz="4" w:space="0" w:color="231F20"/>
              <w:bottom w:val="single" w:sz="4" w:space="0" w:color="231F20"/>
              <w:right w:val="single" w:sz="4" w:space="0" w:color="231F20"/>
            </w:tcBorders>
          </w:tcPr>
          <w:p w14:paraId="1791A66D" w14:textId="77777777" w:rsidR="00583950" w:rsidRDefault="00583950" w:rsidP="00583950">
            <w:pPr>
              <w:spacing w:line="224" w:lineRule="exact"/>
              <w:ind w:left="675" w:right="655"/>
              <w:jc w:val="center"/>
              <w:rPr>
                <w:rFonts w:ascii="Times New Roman" w:eastAsia="Calibri" w:hAnsi="Times New Roman" w:cs="Times New Roman"/>
                <w:color w:val="231F20"/>
                <w:position w:val="1"/>
              </w:rPr>
            </w:pPr>
            <w:r>
              <w:rPr>
                <w:rFonts w:ascii="Times New Roman" w:eastAsia="Calibri" w:hAnsi="Times New Roman" w:cs="Times New Roman"/>
                <w:color w:val="231F20"/>
                <w:position w:val="1"/>
              </w:rPr>
              <w:t>3</w:t>
            </w:r>
          </w:p>
        </w:tc>
      </w:tr>
    </w:tbl>
    <w:p w14:paraId="2AF4765F" w14:textId="77777777" w:rsidR="00FD22C5" w:rsidRDefault="00FD22C5" w:rsidP="004E5D78">
      <w:pPr>
        <w:widowControl w:val="0"/>
        <w:autoSpaceDE w:val="0"/>
        <w:autoSpaceDN w:val="0"/>
        <w:adjustRightInd w:val="0"/>
        <w:spacing w:after="180" w:line="274" w:lineRule="auto"/>
        <w:jc w:val="both"/>
        <w:textAlignment w:val="center"/>
        <w:rPr>
          <w:rFonts w:asciiTheme="majorHAnsi" w:hAnsiTheme="majorHAnsi" w:cstheme="majorHAnsi"/>
          <w:color w:val="000000"/>
          <w:sz w:val="22"/>
          <w:szCs w:val="22"/>
        </w:rPr>
      </w:pPr>
    </w:p>
    <w:p w14:paraId="7F6DEBE1" w14:textId="77777777" w:rsidR="00337AB8" w:rsidRDefault="00337AB8" w:rsidP="00337AB8">
      <w:pPr>
        <w:spacing w:line="252" w:lineRule="exact"/>
        <w:ind w:left="108" w:right="88"/>
        <w:jc w:val="both"/>
        <w:rPr>
          <w:rFonts w:ascii="Times New Roman" w:eastAsia="Calibri" w:hAnsi="Times New Roman" w:cs="Times New Roman"/>
          <w:b/>
          <w:color w:val="231F20"/>
        </w:rPr>
      </w:pPr>
      <w:r>
        <w:rPr>
          <w:rFonts w:ascii="Times New Roman" w:eastAsia="Calibri" w:hAnsi="Times New Roman" w:cs="Times New Roman"/>
          <w:b/>
          <w:color w:val="231F20"/>
        </w:rPr>
        <w:t>G</w:t>
      </w:r>
      <w:r w:rsidRPr="001930DA">
        <w:rPr>
          <w:rFonts w:ascii="Times New Roman" w:eastAsia="Calibri" w:hAnsi="Times New Roman" w:cs="Times New Roman"/>
          <w:b/>
          <w:color w:val="231F20"/>
        </w:rPr>
        <w:t>. Optional</w:t>
      </w:r>
      <w:r>
        <w:rPr>
          <w:rFonts w:ascii="Times New Roman" w:eastAsia="Calibri" w:hAnsi="Times New Roman" w:cs="Times New Roman"/>
          <w:b/>
          <w:color w:val="231F20"/>
        </w:rPr>
        <w:t>/Minor*</w:t>
      </w:r>
      <w:r w:rsidRPr="001930DA">
        <w:rPr>
          <w:rFonts w:ascii="Times New Roman" w:eastAsia="Calibri" w:hAnsi="Times New Roman" w:cs="Times New Roman"/>
          <w:b/>
          <w:color w:val="231F20"/>
        </w:rPr>
        <w:t xml:space="preserve"> </w:t>
      </w:r>
      <w:r w:rsidRPr="004A3000">
        <w:rPr>
          <w:rFonts w:ascii="Times New Roman" w:eastAsia="Calibri" w:hAnsi="Times New Roman" w:cs="Times New Roman"/>
          <w:b/>
          <w:bCs/>
          <w:color w:val="010202"/>
        </w:rPr>
        <w:t>(</w:t>
      </w:r>
      <w:r>
        <w:rPr>
          <w:rFonts w:ascii="Times New Roman" w:eastAsia="Calibri" w:hAnsi="Times New Roman" w:cs="Times New Roman"/>
          <w:b/>
          <w:bCs/>
          <w:color w:val="010202"/>
        </w:rPr>
        <w:t>3 Courses/9</w:t>
      </w:r>
      <w:r w:rsidRPr="004A3000">
        <w:rPr>
          <w:rFonts w:ascii="Times New Roman" w:eastAsia="Calibri" w:hAnsi="Times New Roman" w:cs="Times New Roman"/>
          <w:b/>
          <w:bCs/>
          <w:color w:val="010202"/>
        </w:rPr>
        <w:t xml:space="preserve"> credits)</w:t>
      </w:r>
    </w:p>
    <w:p w14:paraId="36FF20FB" w14:textId="77777777" w:rsidR="00337AB8" w:rsidRDefault="00337AB8" w:rsidP="00337AB8">
      <w:pPr>
        <w:spacing w:line="252" w:lineRule="exact"/>
        <w:ind w:left="108" w:right="88"/>
        <w:jc w:val="both"/>
        <w:rPr>
          <w:rFonts w:ascii="Times New Roman" w:eastAsia="Calibri" w:hAnsi="Times New Roman" w:cs="Times New Roman"/>
          <w:color w:val="231F20"/>
        </w:rPr>
      </w:pPr>
    </w:p>
    <w:p w14:paraId="74A11BF7" w14:textId="77777777" w:rsidR="00337AB8" w:rsidRPr="00062D90" w:rsidRDefault="00337AB8" w:rsidP="00337AB8">
      <w:pPr>
        <w:pStyle w:val="ListParagraph"/>
        <w:widowControl w:val="0"/>
        <w:numPr>
          <w:ilvl w:val="0"/>
          <w:numId w:val="4"/>
        </w:numPr>
        <w:spacing w:after="0" w:line="252" w:lineRule="exact"/>
        <w:ind w:right="88"/>
        <w:jc w:val="both"/>
        <w:rPr>
          <w:rFonts w:ascii="Times New Roman" w:eastAsia="Calibri" w:hAnsi="Times New Roman" w:cs="Times New Roman"/>
          <w:b/>
        </w:rPr>
      </w:pPr>
      <w:r w:rsidRPr="00062D90">
        <w:rPr>
          <w:rFonts w:ascii="Times New Roman" w:eastAsia="Calibri" w:hAnsi="Times New Roman" w:cs="Times New Roman"/>
          <w:b/>
        </w:rPr>
        <w:t xml:space="preserve">For </w:t>
      </w:r>
      <w:r>
        <w:rPr>
          <w:rFonts w:ascii="Times New Roman" w:eastAsia="Calibri" w:hAnsi="Times New Roman" w:cs="Times New Roman"/>
          <w:b/>
        </w:rPr>
        <w:t>CSE</w:t>
      </w:r>
      <w:r w:rsidRPr="00062D90">
        <w:rPr>
          <w:rFonts w:ascii="Times New Roman" w:eastAsia="Calibri" w:hAnsi="Times New Roman" w:cs="Times New Roman"/>
          <w:b/>
        </w:rPr>
        <w:t xml:space="preserve"> Students</w:t>
      </w:r>
      <w:r>
        <w:rPr>
          <w:rFonts w:ascii="Times New Roman" w:eastAsia="Calibri" w:hAnsi="Times New Roman" w:cs="Times New Roman"/>
          <w:b/>
        </w:rPr>
        <w:t xml:space="preserve"> </w:t>
      </w:r>
    </w:p>
    <w:p w14:paraId="63BACA50" w14:textId="77777777" w:rsidR="00337AB8" w:rsidRPr="00426AC1" w:rsidRDefault="00337AB8" w:rsidP="00337AB8">
      <w:pPr>
        <w:spacing w:line="252" w:lineRule="exact"/>
        <w:ind w:left="108" w:right="88"/>
        <w:jc w:val="both"/>
        <w:rPr>
          <w:rFonts w:ascii="Times New Roman" w:eastAsia="Calibri" w:hAnsi="Times New Roman" w:cs="Times New Roman"/>
        </w:rPr>
      </w:pPr>
    </w:p>
    <w:p w14:paraId="0FF05B5F" w14:textId="77777777" w:rsidR="00337AB8" w:rsidRDefault="00337AB8" w:rsidP="00337AB8">
      <w:pPr>
        <w:spacing w:before="22"/>
        <w:ind w:left="128" w:right="-20"/>
        <w:jc w:val="both"/>
        <w:rPr>
          <w:rFonts w:ascii="Times New Roman" w:eastAsia="Calibri" w:hAnsi="Times New Roman" w:cs="Times New Roman"/>
          <w:color w:val="231F20"/>
        </w:rPr>
      </w:pPr>
      <w:r>
        <w:rPr>
          <w:rFonts w:ascii="Times New Roman" w:eastAsia="Calibri" w:hAnsi="Times New Roman" w:cs="Times New Roman"/>
          <w:color w:val="231F20"/>
        </w:rPr>
        <w:t>CSE</w:t>
      </w:r>
      <w:r w:rsidRPr="00426AC1">
        <w:rPr>
          <w:rFonts w:ascii="Times New Roman" w:eastAsia="Calibri" w:hAnsi="Times New Roman" w:cs="Times New Roman"/>
          <w:color w:val="231F20"/>
        </w:rPr>
        <w:t xml:space="preserve"> </w:t>
      </w:r>
      <w:r w:rsidRPr="00426AC1">
        <w:rPr>
          <w:rFonts w:ascii="Times New Roman" w:eastAsia="Calibri" w:hAnsi="Times New Roman" w:cs="Times New Roman"/>
          <w:color w:val="231F20"/>
          <w:spacing w:val="-2"/>
        </w:rPr>
        <w:t>s</w:t>
      </w:r>
      <w:r w:rsidRPr="00426AC1">
        <w:rPr>
          <w:rFonts w:ascii="Times New Roman" w:eastAsia="Calibri" w:hAnsi="Times New Roman" w:cs="Times New Roman"/>
          <w:color w:val="231F20"/>
        </w:rPr>
        <w:t>tude</w:t>
      </w:r>
      <w:r w:rsidRPr="00426AC1">
        <w:rPr>
          <w:rFonts w:ascii="Times New Roman" w:eastAsia="Calibri" w:hAnsi="Times New Roman" w:cs="Times New Roman"/>
          <w:color w:val="231F20"/>
          <w:spacing w:val="-2"/>
        </w:rPr>
        <w:t>n</w:t>
      </w:r>
      <w:r w:rsidRPr="00426AC1">
        <w:rPr>
          <w:rFonts w:ascii="Times New Roman" w:eastAsia="Calibri" w:hAnsi="Times New Roman" w:cs="Times New Roman"/>
          <w:color w:val="231F20"/>
        </w:rPr>
        <w:t>ts h</w:t>
      </w:r>
      <w:r w:rsidRPr="00426AC1">
        <w:rPr>
          <w:rFonts w:ascii="Times New Roman" w:eastAsia="Calibri" w:hAnsi="Times New Roman" w:cs="Times New Roman"/>
          <w:color w:val="231F20"/>
          <w:spacing w:val="-4"/>
        </w:rPr>
        <w:t>a</w:t>
      </w:r>
      <w:r w:rsidRPr="00426AC1">
        <w:rPr>
          <w:rFonts w:ascii="Times New Roman" w:eastAsia="Calibri" w:hAnsi="Times New Roman" w:cs="Times New Roman"/>
          <w:color w:val="231F20"/>
          <w:spacing w:val="-2"/>
        </w:rPr>
        <w:t>v</w:t>
      </w:r>
      <w:r w:rsidRPr="00426AC1">
        <w:rPr>
          <w:rFonts w:ascii="Times New Roman" w:eastAsia="Calibri" w:hAnsi="Times New Roman" w:cs="Times New Roman"/>
          <w:color w:val="231F20"/>
        </w:rPr>
        <w:t xml:space="preserve">e </w:t>
      </w:r>
      <w:r w:rsidRPr="00426AC1">
        <w:rPr>
          <w:rFonts w:ascii="Times New Roman" w:eastAsia="Calibri" w:hAnsi="Times New Roman" w:cs="Times New Roman"/>
          <w:color w:val="231F20"/>
          <w:spacing w:val="-2"/>
        </w:rPr>
        <w:t>t</w:t>
      </w:r>
      <w:r w:rsidRPr="00426AC1">
        <w:rPr>
          <w:rFonts w:ascii="Times New Roman" w:eastAsia="Calibri" w:hAnsi="Times New Roman" w:cs="Times New Roman"/>
          <w:color w:val="231F20"/>
        </w:rPr>
        <w:t xml:space="preserve">o </w:t>
      </w:r>
      <w:r w:rsidRPr="00426AC1">
        <w:rPr>
          <w:rFonts w:ascii="Times New Roman" w:eastAsia="Calibri" w:hAnsi="Times New Roman" w:cs="Times New Roman"/>
          <w:color w:val="231F20"/>
          <w:spacing w:val="-3"/>
        </w:rPr>
        <w:t xml:space="preserve">complete </w:t>
      </w:r>
      <w:r>
        <w:rPr>
          <w:rFonts w:ascii="Times New Roman" w:eastAsia="Calibri" w:hAnsi="Times New Roman" w:cs="Times New Roman"/>
          <w:color w:val="231F20"/>
          <w:spacing w:val="-3"/>
        </w:rPr>
        <w:t>three</w:t>
      </w:r>
      <w:r w:rsidRPr="00426AC1">
        <w:rPr>
          <w:rFonts w:ascii="Times New Roman" w:eastAsia="Calibri" w:hAnsi="Times New Roman" w:cs="Times New Roman"/>
          <w:color w:val="231F20"/>
          <w:spacing w:val="-3"/>
        </w:rPr>
        <w:t xml:space="preserve"> </w:t>
      </w:r>
      <w:r>
        <w:rPr>
          <w:rFonts w:ascii="Times New Roman" w:eastAsia="Calibri" w:hAnsi="Times New Roman" w:cs="Times New Roman"/>
          <w:color w:val="231F20"/>
          <w:spacing w:val="-3"/>
        </w:rPr>
        <w:t xml:space="preserve">courses </w:t>
      </w:r>
      <w:r w:rsidRPr="00426AC1">
        <w:rPr>
          <w:rFonts w:ascii="Times New Roman" w:eastAsia="Calibri" w:hAnsi="Times New Roman" w:cs="Times New Roman"/>
          <w:color w:val="231F20"/>
        </w:rPr>
        <w:t>of</w:t>
      </w:r>
      <w:r w:rsidRPr="00426AC1">
        <w:rPr>
          <w:rFonts w:ascii="Times New Roman" w:eastAsia="Calibri" w:hAnsi="Times New Roman" w:cs="Times New Roman"/>
          <w:color w:val="231F20"/>
          <w:spacing w:val="-5"/>
        </w:rPr>
        <w:t>f</w:t>
      </w:r>
      <w:r w:rsidRPr="00426AC1">
        <w:rPr>
          <w:rFonts w:ascii="Times New Roman" w:eastAsia="Calibri" w:hAnsi="Times New Roman" w:cs="Times New Roman"/>
          <w:color w:val="231F20"/>
        </w:rPr>
        <w:t>e</w:t>
      </w:r>
      <w:r w:rsidRPr="00426AC1">
        <w:rPr>
          <w:rFonts w:ascii="Times New Roman" w:eastAsia="Calibri" w:hAnsi="Times New Roman" w:cs="Times New Roman"/>
          <w:color w:val="231F20"/>
          <w:spacing w:val="-3"/>
        </w:rPr>
        <w:t>r</w:t>
      </w:r>
      <w:r w:rsidRPr="00426AC1">
        <w:rPr>
          <w:rFonts w:ascii="Times New Roman" w:eastAsia="Calibri" w:hAnsi="Times New Roman" w:cs="Times New Roman"/>
          <w:color w:val="231F20"/>
        </w:rPr>
        <w:t>ed</w:t>
      </w:r>
      <w:r w:rsidRPr="00426AC1">
        <w:rPr>
          <w:rFonts w:ascii="Times New Roman" w:eastAsia="Calibri" w:hAnsi="Times New Roman" w:cs="Times New Roman"/>
          <w:color w:val="231F20"/>
          <w:spacing w:val="-8"/>
        </w:rPr>
        <w:t xml:space="preserve"> </w:t>
      </w:r>
      <w:r w:rsidRPr="00426AC1">
        <w:rPr>
          <w:rFonts w:ascii="Times New Roman" w:eastAsia="Calibri" w:hAnsi="Times New Roman" w:cs="Times New Roman"/>
          <w:color w:val="231F20"/>
          <w:spacing w:val="-1"/>
        </w:rPr>
        <w:t>b</w:t>
      </w:r>
      <w:r w:rsidRPr="00426AC1">
        <w:rPr>
          <w:rFonts w:ascii="Times New Roman" w:eastAsia="Calibri" w:hAnsi="Times New Roman" w:cs="Times New Roman"/>
          <w:color w:val="231F20"/>
        </w:rPr>
        <w:t xml:space="preserve">y </w:t>
      </w:r>
      <w:r>
        <w:rPr>
          <w:rFonts w:ascii="Times New Roman" w:eastAsia="Calibri" w:hAnsi="Times New Roman" w:cs="Times New Roman"/>
          <w:color w:val="231F20"/>
        </w:rPr>
        <w:t xml:space="preserve">any </w:t>
      </w:r>
      <w:r w:rsidRPr="00426AC1">
        <w:rPr>
          <w:rFonts w:ascii="Times New Roman" w:eastAsia="Calibri" w:hAnsi="Times New Roman" w:cs="Times New Roman"/>
          <w:color w:val="231F20"/>
        </w:rPr>
        <w:t>departme</w:t>
      </w:r>
      <w:r w:rsidRPr="00426AC1">
        <w:rPr>
          <w:rFonts w:ascii="Times New Roman" w:eastAsia="Calibri" w:hAnsi="Times New Roman" w:cs="Times New Roman"/>
          <w:color w:val="231F20"/>
          <w:spacing w:val="-2"/>
        </w:rPr>
        <w:t>n</w:t>
      </w:r>
      <w:r w:rsidRPr="00426AC1">
        <w:rPr>
          <w:rFonts w:ascii="Times New Roman" w:eastAsia="Calibri" w:hAnsi="Times New Roman" w:cs="Times New Roman"/>
          <w:color w:val="231F20"/>
        </w:rPr>
        <w:t>ts</w:t>
      </w:r>
      <w:r>
        <w:rPr>
          <w:rFonts w:ascii="Times New Roman" w:eastAsia="Calibri" w:hAnsi="Times New Roman" w:cs="Times New Roman"/>
          <w:color w:val="231F20"/>
        </w:rPr>
        <w:t xml:space="preserve"> other than CSE for Optional.</w:t>
      </w:r>
    </w:p>
    <w:p w14:paraId="12EE0C1A" w14:textId="77777777" w:rsidR="00337AB8" w:rsidRDefault="00337AB8" w:rsidP="00337AB8">
      <w:pPr>
        <w:widowControl w:val="0"/>
        <w:autoSpaceDE w:val="0"/>
        <w:autoSpaceDN w:val="0"/>
        <w:adjustRightInd w:val="0"/>
        <w:spacing w:after="180" w:line="274" w:lineRule="auto"/>
        <w:jc w:val="both"/>
        <w:textAlignment w:val="center"/>
        <w:rPr>
          <w:rFonts w:asciiTheme="majorHAnsi" w:hAnsiTheme="majorHAnsi" w:cstheme="majorHAnsi"/>
          <w:color w:val="000000"/>
          <w:sz w:val="22"/>
          <w:szCs w:val="22"/>
        </w:rPr>
      </w:pPr>
      <w:r w:rsidRPr="00337AB8">
        <w:rPr>
          <w:rFonts w:ascii="Times New Roman" w:eastAsia="Calibri" w:hAnsi="Times New Roman" w:cs="Times New Roman"/>
          <w:color w:val="231F20"/>
        </w:rPr>
        <w:t>*</w:t>
      </w:r>
      <w:r>
        <w:rPr>
          <w:rFonts w:ascii="Times New Roman" w:eastAsia="Calibri" w:hAnsi="Times New Roman" w:cs="Times New Roman"/>
          <w:color w:val="231F20"/>
        </w:rPr>
        <w:t xml:space="preserve"> </w:t>
      </w:r>
      <w:r>
        <w:rPr>
          <w:rFonts w:ascii="Times New Roman" w:eastAsia="Times New Roman" w:hAnsi="Times New Roman" w:cs="Times New Roman"/>
        </w:rPr>
        <w:t>Students willing to do minor must take a total of 5 courses (15 credits).</w:t>
      </w:r>
    </w:p>
    <w:p w14:paraId="51530AF3" w14:textId="77777777" w:rsidR="00337AB8" w:rsidRPr="00B4247C" w:rsidRDefault="00337AB8" w:rsidP="00337AB8">
      <w:pPr>
        <w:tabs>
          <w:tab w:val="left" w:pos="820"/>
        </w:tabs>
        <w:ind w:left="108" w:right="-20"/>
        <w:jc w:val="both"/>
        <w:rPr>
          <w:rFonts w:ascii="Times New Roman" w:eastAsia="Calibri" w:hAnsi="Times New Roman" w:cs="Times New Roman"/>
          <w:b/>
        </w:rPr>
      </w:pPr>
      <w:r w:rsidRPr="001C4182">
        <w:rPr>
          <w:rFonts w:ascii="Times New Roman" w:eastAsia="Calibri" w:hAnsi="Times New Roman" w:cs="Times New Roman"/>
          <w:b/>
          <w:color w:val="231F20"/>
        </w:rPr>
        <w:t xml:space="preserve">2. </w:t>
      </w:r>
      <w:r w:rsidRPr="001C4182">
        <w:rPr>
          <w:rFonts w:ascii="Times New Roman" w:eastAsia="Calibri" w:hAnsi="Times New Roman" w:cs="Times New Roman"/>
          <w:b/>
          <w:bCs/>
          <w:color w:val="231F20"/>
          <w:spacing w:val="-3"/>
        </w:rPr>
        <w:t>F</w:t>
      </w:r>
      <w:r w:rsidRPr="001C4182">
        <w:rPr>
          <w:rFonts w:ascii="Times New Roman" w:eastAsia="Calibri" w:hAnsi="Times New Roman" w:cs="Times New Roman"/>
          <w:b/>
          <w:bCs/>
          <w:color w:val="231F20"/>
        </w:rPr>
        <w:t>or Stude</w:t>
      </w:r>
      <w:r w:rsidRPr="001C4182">
        <w:rPr>
          <w:rFonts w:ascii="Times New Roman" w:eastAsia="Calibri" w:hAnsi="Times New Roman" w:cs="Times New Roman"/>
          <w:b/>
          <w:bCs/>
          <w:color w:val="231F20"/>
          <w:spacing w:val="-2"/>
        </w:rPr>
        <w:t>n</w:t>
      </w:r>
      <w:r w:rsidRPr="001C4182">
        <w:rPr>
          <w:rFonts w:ascii="Times New Roman" w:eastAsia="Calibri" w:hAnsi="Times New Roman" w:cs="Times New Roman"/>
          <w:b/>
          <w:bCs/>
          <w:color w:val="231F20"/>
        </w:rPr>
        <w:t>ts</w:t>
      </w:r>
      <w:r w:rsidRPr="00B4247C">
        <w:rPr>
          <w:rFonts w:ascii="Times New Roman" w:eastAsia="Calibri" w:hAnsi="Times New Roman" w:cs="Times New Roman"/>
          <w:b/>
          <w:bCs/>
          <w:color w:val="231F20"/>
        </w:rPr>
        <w:t xml:space="preserve"> f</w:t>
      </w:r>
      <w:r w:rsidRPr="00B4247C">
        <w:rPr>
          <w:rFonts w:ascii="Times New Roman" w:eastAsia="Calibri" w:hAnsi="Times New Roman" w:cs="Times New Roman"/>
          <w:b/>
          <w:bCs/>
          <w:color w:val="231F20"/>
          <w:spacing w:val="-3"/>
        </w:rPr>
        <w:t>r</w:t>
      </w:r>
      <w:r w:rsidRPr="00B4247C">
        <w:rPr>
          <w:rFonts w:ascii="Times New Roman" w:eastAsia="Calibri" w:hAnsi="Times New Roman" w:cs="Times New Roman"/>
          <w:b/>
          <w:bCs/>
          <w:color w:val="231F20"/>
        </w:rPr>
        <w:t>om Other Departme</w:t>
      </w:r>
      <w:r w:rsidRPr="00B4247C">
        <w:rPr>
          <w:rFonts w:ascii="Times New Roman" w:eastAsia="Calibri" w:hAnsi="Times New Roman" w:cs="Times New Roman"/>
          <w:b/>
          <w:bCs/>
          <w:color w:val="231F20"/>
          <w:spacing w:val="-2"/>
        </w:rPr>
        <w:t>n</w:t>
      </w:r>
      <w:r w:rsidRPr="00B4247C">
        <w:rPr>
          <w:rFonts w:ascii="Times New Roman" w:eastAsia="Calibri" w:hAnsi="Times New Roman" w:cs="Times New Roman"/>
          <w:b/>
          <w:bCs/>
          <w:color w:val="231F20"/>
        </w:rPr>
        <w:t xml:space="preserve">ts wishing </w:t>
      </w:r>
      <w:r w:rsidRPr="00B4247C">
        <w:rPr>
          <w:rFonts w:ascii="Times New Roman" w:eastAsia="Calibri" w:hAnsi="Times New Roman" w:cs="Times New Roman"/>
          <w:b/>
          <w:bCs/>
          <w:color w:val="231F20"/>
          <w:spacing w:val="-3"/>
        </w:rPr>
        <w:t>t</w:t>
      </w:r>
      <w:r w:rsidRPr="00B4247C">
        <w:rPr>
          <w:rFonts w:ascii="Times New Roman" w:eastAsia="Calibri" w:hAnsi="Times New Roman" w:cs="Times New Roman"/>
          <w:b/>
          <w:bCs/>
          <w:color w:val="231F20"/>
        </w:rPr>
        <w:t xml:space="preserve">o do a Minor in </w:t>
      </w:r>
      <w:r>
        <w:rPr>
          <w:rFonts w:ascii="Times New Roman" w:eastAsia="Calibri" w:hAnsi="Times New Roman" w:cs="Times New Roman"/>
          <w:b/>
          <w:bCs/>
          <w:color w:val="231F20"/>
        </w:rPr>
        <w:t>CS</w:t>
      </w:r>
      <w:r w:rsidRPr="00B4247C">
        <w:rPr>
          <w:rFonts w:ascii="Times New Roman" w:eastAsia="Calibri" w:hAnsi="Times New Roman" w:cs="Times New Roman"/>
          <w:b/>
          <w:bCs/>
          <w:color w:val="231F20"/>
        </w:rPr>
        <w:t>E</w:t>
      </w:r>
    </w:p>
    <w:p w14:paraId="79D7ED62" w14:textId="77777777" w:rsidR="00337AB8" w:rsidRDefault="00337AB8" w:rsidP="00337AB8">
      <w:pPr>
        <w:spacing w:line="252" w:lineRule="exact"/>
        <w:ind w:left="108" w:right="88"/>
        <w:jc w:val="both"/>
        <w:rPr>
          <w:rFonts w:ascii="Times New Roman" w:eastAsia="Calibri" w:hAnsi="Times New Roman" w:cs="Times New Roman"/>
          <w:color w:val="231F20"/>
        </w:rPr>
      </w:pPr>
    </w:p>
    <w:p w14:paraId="6BBAB206" w14:textId="77777777" w:rsidR="00337AB8" w:rsidRPr="005216F7" w:rsidRDefault="00337AB8" w:rsidP="00337AB8">
      <w:pPr>
        <w:spacing w:line="252" w:lineRule="exact"/>
        <w:ind w:left="108" w:right="88"/>
        <w:jc w:val="both"/>
        <w:rPr>
          <w:rFonts w:ascii="Times New Roman" w:eastAsia="Calibri" w:hAnsi="Times New Roman" w:cs="Times New Roman"/>
        </w:rPr>
      </w:pPr>
      <w:r w:rsidRPr="005216F7">
        <w:rPr>
          <w:rFonts w:ascii="Times New Roman" w:eastAsia="Calibri" w:hAnsi="Times New Roman" w:cs="Times New Roman"/>
          <w:color w:val="231F20"/>
        </w:rPr>
        <w:t>Stude</w:t>
      </w:r>
      <w:r w:rsidRPr="005216F7">
        <w:rPr>
          <w:rFonts w:ascii="Times New Roman" w:eastAsia="Calibri" w:hAnsi="Times New Roman" w:cs="Times New Roman"/>
          <w:color w:val="231F20"/>
          <w:spacing w:val="-2"/>
        </w:rPr>
        <w:t>n</w:t>
      </w:r>
      <w:r w:rsidRPr="005216F7">
        <w:rPr>
          <w:rFonts w:ascii="Times New Roman" w:eastAsia="Calibri" w:hAnsi="Times New Roman" w:cs="Times New Roman"/>
          <w:color w:val="231F20"/>
        </w:rPr>
        <w:t>ts</w:t>
      </w:r>
      <w:r w:rsidRPr="005216F7">
        <w:rPr>
          <w:rFonts w:ascii="Times New Roman" w:eastAsia="Calibri" w:hAnsi="Times New Roman" w:cs="Times New Roman"/>
          <w:color w:val="231F20"/>
          <w:spacing w:val="18"/>
        </w:rPr>
        <w:t xml:space="preserve"> </w:t>
      </w:r>
      <w:r w:rsidRPr="005216F7">
        <w:rPr>
          <w:rFonts w:ascii="Times New Roman" w:eastAsia="Calibri" w:hAnsi="Times New Roman" w:cs="Times New Roman"/>
          <w:color w:val="231F20"/>
        </w:rPr>
        <w:t>of</w:t>
      </w:r>
      <w:r w:rsidRPr="005216F7">
        <w:rPr>
          <w:rFonts w:ascii="Times New Roman" w:eastAsia="Calibri" w:hAnsi="Times New Roman" w:cs="Times New Roman"/>
          <w:color w:val="231F20"/>
          <w:spacing w:val="18"/>
        </w:rPr>
        <w:t xml:space="preserve"> </w:t>
      </w:r>
      <w:r w:rsidRPr="005216F7">
        <w:rPr>
          <w:rFonts w:ascii="Times New Roman" w:eastAsia="Calibri" w:hAnsi="Times New Roman" w:cs="Times New Roman"/>
          <w:color w:val="231F20"/>
        </w:rPr>
        <w:t>other</w:t>
      </w:r>
      <w:r w:rsidRPr="005216F7">
        <w:rPr>
          <w:rFonts w:ascii="Times New Roman" w:eastAsia="Calibri" w:hAnsi="Times New Roman" w:cs="Times New Roman"/>
          <w:color w:val="231F20"/>
          <w:spacing w:val="18"/>
        </w:rPr>
        <w:t xml:space="preserve"> </w:t>
      </w:r>
      <w:r w:rsidRPr="005216F7">
        <w:rPr>
          <w:rFonts w:ascii="Times New Roman" w:eastAsia="Calibri" w:hAnsi="Times New Roman" w:cs="Times New Roman"/>
          <w:color w:val="231F20"/>
        </w:rPr>
        <w:t>departme</w:t>
      </w:r>
      <w:r w:rsidRPr="005216F7">
        <w:rPr>
          <w:rFonts w:ascii="Times New Roman" w:eastAsia="Calibri" w:hAnsi="Times New Roman" w:cs="Times New Roman"/>
          <w:color w:val="231F20"/>
          <w:spacing w:val="-2"/>
        </w:rPr>
        <w:t>n</w:t>
      </w:r>
      <w:r w:rsidRPr="005216F7">
        <w:rPr>
          <w:rFonts w:ascii="Times New Roman" w:eastAsia="Calibri" w:hAnsi="Times New Roman" w:cs="Times New Roman"/>
          <w:color w:val="231F20"/>
        </w:rPr>
        <w:t>ts</w:t>
      </w:r>
      <w:r w:rsidRPr="005216F7">
        <w:rPr>
          <w:rFonts w:ascii="Times New Roman" w:eastAsia="Calibri" w:hAnsi="Times New Roman" w:cs="Times New Roman"/>
          <w:color w:val="231F20"/>
          <w:spacing w:val="18"/>
        </w:rPr>
        <w:t xml:space="preserve"> </w:t>
      </w:r>
      <w:r w:rsidRPr="005216F7">
        <w:rPr>
          <w:rFonts w:ascii="Times New Roman" w:eastAsia="Calibri" w:hAnsi="Times New Roman" w:cs="Times New Roman"/>
          <w:color w:val="231F20"/>
        </w:rPr>
        <w:t>wishing</w:t>
      </w:r>
      <w:r w:rsidRPr="005216F7">
        <w:rPr>
          <w:rFonts w:ascii="Times New Roman" w:eastAsia="Calibri" w:hAnsi="Times New Roman" w:cs="Times New Roman"/>
          <w:color w:val="231F20"/>
          <w:spacing w:val="18"/>
        </w:rPr>
        <w:t xml:space="preserve"> </w:t>
      </w:r>
      <w:r w:rsidRPr="005216F7">
        <w:rPr>
          <w:rFonts w:ascii="Times New Roman" w:eastAsia="Calibri" w:hAnsi="Times New Roman" w:cs="Times New Roman"/>
          <w:color w:val="231F20"/>
          <w:spacing w:val="-2"/>
        </w:rPr>
        <w:t>t</w:t>
      </w:r>
      <w:r w:rsidRPr="005216F7">
        <w:rPr>
          <w:rFonts w:ascii="Times New Roman" w:eastAsia="Calibri" w:hAnsi="Times New Roman" w:cs="Times New Roman"/>
          <w:color w:val="231F20"/>
        </w:rPr>
        <w:t>o</w:t>
      </w:r>
      <w:r w:rsidRPr="005216F7">
        <w:rPr>
          <w:rFonts w:ascii="Times New Roman" w:eastAsia="Calibri" w:hAnsi="Times New Roman" w:cs="Times New Roman"/>
          <w:color w:val="231F20"/>
          <w:spacing w:val="18"/>
        </w:rPr>
        <w:t xml:space="preserve"> </w:t>
      </w:r>
      <w:r w:rsidRPr="005216F7">
        <w:rPr>
          <w:rFonts w:ascii="Times New Roman" w:eastAsia="Calibri" w:hAnsi="Times New Roman" w:cs="Times New Roman"/>
          <w:color w:val="231F20"/>
          <w:spacing w:val="-3"/>
        </w:rPr>
        <w:t>t</w:t>
      </w:r>
      <w:r w:rsidRPr="005216F7">
        <w:rPr>
          <w:rFonts w:ascii="Times New Roman" w:eastAsia="Calibri" w:hAnsi="Times New Roman" w:cs="Times New Roman"/>
          <w:color w:val="231F20"/>
        </w:rPr>
        <w:t>a</w:t>
      </w:r>
      <w:r w:rsidRPr="005216F7">
        <w:rPr>
          <w:rFonts w:ascii="Times New Roman" w:eastAsia="Calibri" w:hAnsi="Times New Roman" w:cs="Times New Roman"/>
          <w:color w:val="231F20"/>
          <w:spacing w:val="-7"/>
        </w:rPr>
        <w:t>k</w:t>
      </w:r>
      <w:r w:rsidRPr="005216F7">
        <w:rPr>
          <w:rFonts w:ascii="Times New Roman" w:eastAsia="Calibri" w:hAnsi="Times New Roman" w:cs="Times New Roman"/>
          <w:color w:val="231F20"/>
        </w:rPr>
        <w:t>e</w:t>
      </w:r>
      <w:r w:rsidRPr="005216F7">
        <w:rPr>
          <w:rFonts w:ascii="Times New Roman" w:eastAsia="Calibri" w:hAnsi="Times New Roman" w:cs="Times New Roman"/>
          <w:color w:val="231F20"/>
          <w:spacing w:val="18"/>
        </w:rPr>
        <w:t xml:space="preserve"> </w:t>
      </w:r>
      <w:r w:rsidRPr="005216F7">
        <w:rPr>
          <w:rFonts w:ascii="Times New Roman" w:eastAsia="Calibri" w:hAnsi="Times New Roman" w:cs="Times New Roman"/>
          <w:color w:val="231F20"/>
        </w:rPr>
        <w:t>O</w:t>
      </w:r>
      <w:r w:rsidRPr="005216F7">
        <w:rPr>
          <w:rFonts w:ascii="Times New Roman" w:eastAsia="Calibri" w:hAnsi="Times New Roman" w:cs="Times New Roman"/>
          <w:color w:val="231F20"/>
          <w:spacing w:val="-1"/>
        </w:rPr>
        <w:t>p</w:t>
      </w:r>
      <w:r w:rsidRPr="005216F7">
        <w:rPr>
          <w:rFonts w:ascii="Times New Roman" w:eastAsia="Calibri" w:hAnsi="Times New Roman" w:cs="Times New Roman"/>
          <w:color w:val="231F20"/>
        </w:rPr>
        <w:t>tional</w:t>
      </w:r>
      <w:r w:rsidRPr="005216F7">
        <w:rPr>
          <w:rFonts w:ascii="Times New Roman" w:eastAsia="Calibri" w:hAnsi="Times New Roman" w:cs="Times New Roman"/>
          <w:color w:val="231F20"/>
          <w:spacing w:val="13"/>
        </w:rPr>
        <w:t xml:space="preserve"> </w:t>
      </w:r>
      <w:r w:rsidRPr="005216F7">
        <w:rPr>
          <w:rFonts w:ascii="Times New Roman" w:eastAsia="Calibri" w:hAnsi="Times New Roman" w:cs="Times New Roman"/>
          <w:color w:val="231F20"/>
          <w:spacing w:val="-2"/>
        </w:rPr>
        <w:t>c</w:t>
      </w:r>
      <w:r w:rsidRPr="005216F7">
        <w:rPr>
          <w:rFonts w:ascii="Times New Roman" w:eastAsia="Calibri" w:hAnsi="Times New Roman" w:cs="Times New Roman"/>
          <w:color w:val="231F20"/>
        </w:rPr>
        <w:t>ou</w:t>
      </w:r>
      <w:r w:rsidRPr="005216F7">
        <w:rPr>
          <w:rFonts w:ascii="Times New Roman" w:eastAsia="Calibri" w:hAnsi="Times New Roman" w:cs="Times New Roman"/>
          <w:color w:val="231F20"/>
          <w:spacing w:val="-4"/>
        </w:rPr>
        <w:t>r</w:t>
      </w:r>
      <w:r w:rsidRPr="005216F7">
        <w:rPr>
          <w:rFonts w:ascii="Times New Roman" w:eastAsia="Calibri" w:hAnsi="Times New Roman" w:cs="Times New Roman"/>
          <w:color w:val="231F20"/>
        </w:rPr>
        <w:t>ses</w:t>
      </w:r>
      <w:r w:rsidRPr="005216F7">
        <w:rPr>
          <w:rFonts w:ascii="Times New Roman" w:eastAsia="Calibri" w:hAnsi="Times New Roman" w:cs="Times New Roman"/>
          <w:color w:val="231F20"/>
          <w:spacing w:val="18"/>
        </w:rPr>
        <w:t xml:space="preserve"> </w:t>
      </w:r>
      <w:r w:rsidRPr="005216F7">
        <w:rPr>
          <w:rFonts w:ascii="Times New Roman" w:eastAsia="Calibri" w:hAnsi="Times New Roman" w:cs="Times New Roman"/>
          <w:color w:val="231F20"/>
        </w:rPr>
        <w:t>or</w:t>
      </w:r>
      <w:r w:rsidRPr="005216F7">
        <w:rPr>
          <w:rFonts w:ascii="Times New Roman" w:eastAsia="Calibri" w:hAnsi="Times New Roman" w:cs="Times New Roman"/>
          <w:color w:val="231F20"/>
          <w:spacing w:val="18"/>
        </w:rPr>
        <w:t xml:space="preserve"> </w:t>
      </w:r>
      <w:r w:rsidRPr="005216F7">
        <w:rPr>
          <w:rFonts w:ascii="Times New Roman" w:eastAsia="Calibri" w:hAnsi="Times New Roman" w:cs="Times New Roman"/>
          <w:color w:val="231F20"/>
        </w:rPr>
        <w:t>Minor</w:t>
      </w:r>
      <w:r w:rsidRPr="005216F7">
        <w:rPr>
          <w:rFonts w:ascii="Times New Roman" w:eastAsia="Calibri" w:hAnsi="Times New Roman" w:cs="Times New Roman"/>
          <w:color w:val="231F20"/>
          <w:spacing w:val="18"/>
        </w:rPr>
        <w:t xml:space="preserve"> </w:t>
      </w:r>
      <w:r w:rsidRPr="005216F7">
        <w:rPr>
          <w:rFonts w:ascii="Times New Roman" w:eastAsia="Calibri" w:hAnsi="Times New Roman" w:cs="Times New Roman"/>
          <w:color w:val="231F20"/>
        </w:rPr>
        <w:t>in</w:t>
      </w:r>
      <w:r w:rsidRPr="005216F7">
        <w:rPr>
          <w:rFonts w:ascii="Times New Roman" w:eastAsia="Calibri" w:hAnsi="Times New Roman" w:cs="Times New Roman"/>
          <w:color w:val="231F20"/>
          <w:spacing w:val="18"/>
        </w:rPr>
        <w:t xml:space="preserve"> </w:t>
      </w:r>
      <w:r>
        <w:rPr>
          <w:rFonts w:ascii="Times New Roman" w:eastAsia="Calibri" w:hAnsi="Times New Roman" w:cs="Times New Roman"/>
          <w:color w:val="231F20"/>
        </w:rPr>
        <w:t>CS</w:t>
      </w:r>
      <w:r w:rsidRPr="005216F7">
        <w:rPr>
          <w:rFonts w:ascii="Times New Roman" w:eastAsia="Calibri" w:hAnsi="Times New Roman" w:cs="Times New Roman"/>
          <w:color w:val="231F20"/>
        </w:rPr>
        <w:t>E</w:t>
      </w:r>
      <w:r w:rsidRPr="005216F7">
        <w:rPr>
          <w:rFonts w:ascii="Times New Roman" w:eastAsia="Calibri" w:hAnsi="Times New Roman" w:cs="Times New Roman"/>
          <w:color w:val="231F20"/>
          <w:spacing w:val="18"/>
        </w:rPr>
        <w:t xml:space="preserve"> </w:t>
      </w:r>
      <w:r w:rsidRPr="005216F7">
        <w:rPr>
          <w:rFonts w:ascii="Times New Roman" w:eastAsia="Calibri" w:hAnsi="Times New Roman" w:cs="Times New Roman"/>
          <w:color w:val="231F20"/>
          <w:spacing w:val="-2"/>
        </w:rPr>
        <w:t>c</w:t>
      </w:r>
      <w:r w:rsidRPr="005216F7">
        <w:rPr>
          <w:rFonts w:ascii="Times New Roman" w:eastAsia="Calibri" w:hAnsi="Times New Roman" w:cs="Times New Roman"/>
          <w:color w:val="231F20"/>
        </w:rPr>
        <w:t>an</w:t>
      </w:r>
      <w:r w:rsidRPr="005216F7">
        <w:rPr>
          <w:rFonts w:ascii="Times New Roman" w:eastAsia="Calibri" w:hAnsi="Times New Roman" w:cs="Times New Roman"/>
          <w:color w:val="231F20"/>
          <w:spacing w:val="18"/>
        </w:rPr>
        <w:t xml:space="preserve"> </w:t>
      </w:r>
      <w:r w:rsidRPr="005216F7">
        <w:rPr>
          <w:rFonts w:ascii="Times New Roman" w:eastAsia="Calibri" w:hAnsi="Times New Roman" w:cs="Times New Roman"/>
          <w:color w:val="231F20"/>
        </w:rPr>
        <w:t>choose</w:t>
      </w:r>
      <w:r w:rsidRPr="005216F7">
        <w:rPr>
          <w:rFonts w:ascii="Times New Roman" w:eastAsia="Calibri" w:hAnsi="Times New Roman" w:cs="Times New Roman"/>
          <w:color w:val="231F20"/>
          <w:spacing w:val="18"/>
        </w:rPr>
        <w:t xml:space="preserve"> </w:t>
      </w:r>
      <w:r w:rsidRPr="005216F7">
        <w:rPr>
          <w:rFonts w:ascii="Times New Roman" w:eastAsia="Calibri" w:hAnsi="Times New Roman" w:cs="Times New Roman"/>
          <w:color w:val="231F20"/>
        </w:rPr>
        <w:t>f</w:t>
      </w:r>
      <w:r w:rsidRPr="005216F7">
        <w:rPr>
          <w:rFonts w:ascii="Times New Roman" w:eastAsia="Calibri" w:hAnsi="Times New Roman" w:cs="Times New Roman"/>
          <w:color w:val="231F20"/>
          <w:spacing w:val="-4"/>
        </w:rPr>
        <w:t>r</w:t>
      </w:r>
      <w:r w:rsidRPr="005216F7">
        <w:rPr>
          <w:rFonts w:ascii="Times New Roman" w:eastAsia="Calibri" w:hAnsi="Times New Roman" w:cs="Times New Roman"/>
          <w:color w:val="231F20"/>
        </w:rPr>
        <w:t>om</w:t>
      </w:r>
      <w:r w:rsidRPr="005216F7">
        <w:rPr>
          <w:rFonts w:ascii="Times New Roman" w:eastAsia="Calibri" w:hAnsi="Times New Roman" w:cs="Times New Roman"/>
          <w:color w:val="231F20"/>
          <w:spacing w:val="18"/>
        </w:rPr>
        <w:t xml:space="preserve"> </w:t>
      </w:r>
      <w:r w:rsidRPr="005216F7">
        <w:rPr>
          <w:rFonts w:ascii="Times New Roman" w:eastAsia="Calibri" w:hAnsi="Times New Roman" w:cs="Times New Roman"/>
          <w:color w:val="231F20"/>
          <w:spacing w:val="-2"/>
        </w:rPr>
        <w:t>c</w:t>
      </w:r>
      <w:r w:rsidRPr="005216F7">
        <w:rPr>
          <w:rFonts w:ascii="Times New Roman" w:eastAsia="Calibri" w:hAnsi="Times New Roman" w:cs="Times New Roman"/>
          <w:color w:val="231F20"/>
        </w:rPr>
        <w:t>ou</w:t>
      </w:r>
      <w:r w:rsidRPr="005216F7">
        <w:rPr>
          <w:rFonts w:ascii="Times New Roman" w:eastAsia="Calibri" w:hAnsi="Times New Roman" w:cs="Times New Roman"/>
          <w:color w:val="231F20"/>
          <w:spacing w:val="-4"/>
        </w:rPr>
        <w:t>r</w:t>
      </w:r>
      <w:r w:rsidRPr="005216F7">
        <w:rPr>
          <w:rFonts w:ascii="Times New Roman" w:eastAsia="Calibri" w:hAnsi="Times New Roman" w:cs="Times New Roman"/>
          <w:color w:val="231F20"/>
        </w:rPr>
        <w:t>ses</w:t>
      </w:r>
      <w:r w:rsidRPr="005216F7">
        <w:rPr>
          <w:rFonts w:ascii="Times New Roman" w:eastAsia="Calibri" w:hAnsi="Times New Roman" w:cs="Times New Roman"/>
          <w:color w:val="231F20"/>
          <w:spacing w:val="18"/>
        </w:rPr>
        <w:t xml:space="preserve"> </w:t>
      </w:r>
      <w:r w:rsidRPr="005216F7">
        <w:rPr>
          <w:rFonts w:ascii="Times New Roman" w:eastAsia="Calibri" w:hAnsi="Times New Roman" w:cs="Times New Roman"/>
          <w:color w:val="231F20"/>
        </w:rPr>
        <w:t>li</w:t>
      </w:r>
      <w:r w:rsidRPr="005216F7">
        <w:rPr>
          <w:rFonts w:ascii="Times New Roman" w:eastAsia="Calibri" w:hAnsi="Times New Roman" w:cs="Times New Roman"/>
          <w:color w:val="231F20"/>
          <w:spacing w:val="-2"/>
        </w:rPr>
        <w:t>st</w:t>
      </w:r>
      <w:r w:rsidRPr="005216F7">
        <w:rPr>
          <w:rFonts w:ascii="Times New Roman" w:eastAsia="Calibri" w:hAnsi="Times New Roman" w:cs="Times New Roman"/>
          <w:color w:val="231F20"/>
        </w:rPr>
        <w:t xml:space="preserve">ed in the </w:t>
      </w:r>
      <w:r w:rsidRPr="005216F7">
        <w:rPr>
          <w:rFonts w:ascii="Times New Roman" w:eastAsia="Calibri" w:hAnsi="Times New Roman" w:cs="Times New Roman"/>
          <w:color w:val="231F20"/>
          <w:spacing w:val="-3"/>
        </w:rPr>
        <w:t>t</w:t>
      </w:r>
      <w:r w:rsidRPr="005216F7">
        <w:rPr>
          <w:rFonts w:ascii="Times New Roman" w:eastAsia="Calibri" w:hAnsi="Times New Roman" w:cs="Times New Roman"/>
          <w:color w:val="231F20"/>
        </w:rPr>
        <w:t>able bel</w:t>
      </w:r>
      <w:r w:rsidRPr="005216F7">
        <w:rPr>
          <w:rFonts w:ascii="Times New Roman" w:eastAsia="Calibri" w:hAnsi="Times New Roman" w:cs="Times New Roman"/>
          <w:color w:val="231F20"/>
          <w:spacing w:val="-1"/>
        </w:rPr>
        <w:t>o</w:t>
      </w:r>
      <w:r w:rsidRPr="005216F7">
        <w:rPr>
          <w:rFonts w:ascii="Times New Roman" w:eastAsia="Calibri" w:hAnsi="Times New Roman" w:cs="Times New Roman"/>
          <w:color w:val="231F20"/>
          <w:spacing w:val="-14"/>
        </w:rPr>
        <w:t>w</w:t>
      </w:r>
      <w:r w:rsidRPr="005216F7">
        <w:rPr>
          <w:rFonts w:ascii="Times New Roman" w:eastAsia="Calibri" w:hAnsi="Times New Roman" w:cs="Times New Roman"/>
          <w:color w:val="231F20"/>
        </w:rPr>
        <w:t>.</w:t>
      </w:r>
      <w:r>
        <w:rPr>
          <w:rFonts w:ascii="Times New Roman" w:eastAsia="Calibri" w:hAnsi="Times New Roman" w:cs="Times New Roman"/>
          <w:color w:val="231F20"/>
        </w:rPr>
        <w:t xml:space="preserve"> </w:t>
      </w:r>
    </w:p>
    <w:tbl>
      <w:tblPr>
        <w:tblW w:w="10214" w:type="dxa"/>
        <w:tblInd w:w="102" w:type="dxa"/>
        <w:tblLayout w:type="fixed"/>
        <w:tblCellMar>
          <w:left w:w="0" w:type="dxa"/>
          <w:right w:w="0" w:type="dxa"/>
        </w:tblCellMar>
        <w:tblLook w:val="01E0" w:firstRow="1" w:lastRow="1" w:firstColumn="1" w:lastColumn="1" w:noHBand="0" w:noVBand="0"/>
      </w:tblPr>
      <w:tblGrid>
        <w:gridCol w:w="2053"/>
        <w:gridCol w:w="6220"/>
        <w:gridCol w:w="1941"/>
      </w:tblGrid>
      <w:tr w:rsidR="00337AB8" w:rsidRPr="005216F7" w14:paraId="1DF2FAAB" w14:textId="77777777" w:rsidTr="005F3F6D">
        <w:trPr>
          <w:trHeight w:hRule="exact" w:val="319"/>
        </w:trPr>
        <w:tc>
          <w:tcPr>
            <w:tcW w:w="2053" w:type="dxa"/>
            <w:tcBorders>
              <w:top w:val="single" w:sz="4" w:space="0" w:color="231F20"/>
              <w:left w:val="single" w:sz="4" w:space="0" w:color="231F20"/>
              <w:bottom w:val="single" w:sz="4" w:space="0" w:color="231F20"/>
              <w:right w:val="single" w:sz="4" w:space="0" w:color="231F20"/>
            </w:tcBorders>
            <w:shd w:val="clear" w:color="auto" w:fill="0072BC"/>
          </w:tcPr>
          <w:p w14:paraId="744C7FE5" w14:textId="77777777" w:rsidR="00337AB8" w:rsidRPr="005216F7" w:rsidRDefault="00337AB8" w:rsidP="00417688">
            <w:pPr>
              <w:spacing w:line="264" w:lineRule="exact"/>
              <w:ind w:left="312" w:right="-20"/>
              <w:rPr>
                <w:rFonts w:ascii="Times New Roman" w:eastAsia="Calibri" w:hAnsi="Times New Roman" w:cs="Times New Roman"/>
              </w:rPr>
            </w:pPr>
            <w:r w:rsidRPr="005216F7">
              <w:rPr>
                <w:rFonts w:ascii="Times New Roman" w:eastAsia="Calibri" w:hAnsi="Times New Roman" w:cs="Times New Roman"/>
                <w:b/>
                <w:bCs/>
                <w:color w:val="FFFFFF"/>
                <w:position w:val="1"/>
              </w:rPr>
              <w:t>Cou</w:t>
            </w:r>
            <w:r w:rsidRPr="005216F7">
              <w:rPr>
                <w:rFonts w:ascii="Times New Roman" w:eastAsia="Calibri" w:hAnsi="Times New Roman" w:cs="Times New Roman"/>
                <w:b/>
                <w:bCs/>
                <w:color w:val="FFFFFF"/>
                <w:spacing w:val="-3"/>
                <w:position w:val="1"/>
              </w:rPr>
              <w:t>r</w:t>
            </w:r>
            <w:r w:rsidRPr="005216F7">
              <w:rPr>
                <w:rFonts w:ascii="Times New Roman" w:eastAsia="Calibri" w:hAnsi="Times New Roman" w:cs="Times New Roman"/>
                <w:b/>
                <w:bCs/>
                <w:color w:val="FFFFFF"/>
                <w:position w:val="1"/>
              </w:rPr>
              <w:t>se Code</w:t>
            </w:r>
          </w:p>
        </w:tc>
        <w:tc>
          <w:tcPr>
            <w:tcW w:w="6220" w:type="dxa"/>
            <w:tcBorders>
              <w:top w:val="single" w:sz="4" w:space="0" w:color="231F20"/>
              <w:left w:val="single" w:sz="4" w:space="0" w:color="231F20"/>
              <w:bottom w:val="single" w:sz="4" w:space="0" w:color="231F20"/>
              <w:right w:val="single" w:sz="4" w:space="0" w:color="231F20"/>
            </w:tcBorders>
            <w:shd w:val="clear" w:color="auto" w:fill="0072BC"/>
          </w:tcPr>
          <w:p w14:paraId="35D36DCD" w14:textId="77777777" w:rsidR="00337AB8" w:rsidRPr="005216F7" w:rsidRDefault="00337AB8" w:rsidP="00417688">
            <w:pPr>
              <w:spacing w:line="264" w:lineRule="exact"/>
              <w:ind w:left="2762" w:right="2742"/>
              <w:jc w:val="center"/>
              <w:rPr>
                <w:rFonts w:ascii="Times New Roman" w:eastAsia="Calibri" w:hAnsi="Times New Roman" w:cs="Times New Roman"/>
              </w:rPr>
            </w:pPr>
            <w:r w:rsidRPr="005216F7">
              <w:rPr>
                <w:rFonts w:ascii="Times New Roman" w:eastAsia="Calibri" w:hAnsi="Times New Roman" w:cs="Times New Roman"/>
                <w:b/>
                <w:bCs/>
                <w:color w:val="FFFFFF"/>
                <w:position w:val="1"/>
              </w:rPr>
              <w:t>Cou</w:t>
            </w:r>
            <w:r w:rsidRPr="005216F7">
              <w:rPr>
                <w:rFonts w:ascii="Times New Roman" w:eastAsia="Calibri" w:hAnsi="Times New Roman" w:cs="Times New Roman"/>
                <w:b/>
                <w:bCs/>
                <w:color w:val="FFFFFF"/>
                <w:spacing w:val="-3"/>
                <w:position w:val="1"/>
              </w:rPr>
              <w:t>r</w:t>
            </w:r>
            <w:r w:rsidRPr="005216F7">
              <w:rPr>
                <w:rFonts w:ascii="Times New Roman" w:eastAsia="Calibri" w:hAnsi="Times New Roman" w:cs="Times New Roman"/>
                <w:b/>
                <w:bCs/>
                <w:color w:val="FFFFFF"/>
                <w:position w:val="1"/>
              </w:rPr>
              <w:t>se Title</w:t>
            </w:r>
          </w:p>
        </w:tc>
        <w:tc>
          <w:tcPr>
            <w:tcW w:w="1941" w:type="dxa"/>
            <w:tcBorders>
              <w:top w:val="single" w:sz="4" w:space="0" w:color="231F20"/>
              <w:left w:val="single" w:sz="4" w:space="0" w:color="231F20"/>
              <w:bottom w:val="single" w:sz="4" w:space="0" w:color="231F20"/>
              <w:right w:val="single" w:sz="4" w:space="0" w:color="231F20"/>
            </w:tcBorders>
            <w:shd w:val="clear" w:color="auto" w:fill="0072BC"/>
          </w:tcPr>
          <w:p w14:paraId="0B2823D3" w14:textId="77777777" w:rsidR="00337AB8" w:rsidRPr="005216F7" w:rsidRDefault="00337AB8" w:rsidP="00417688">
            <w:pPr>
              <w:spacing w:line="264" w:lineRule="exact"/>
              <w:ind w:left="551" w:right="-20"/>
              <w:rPr>
                <w:rFonts w:ascii="Times New Roman" w:eastAsia="Calibri" w:hAnsi="Times New Roman" w:cs="Times New Roman"/>
              </w:rPr>
            </w:pPr>
            <w:r w:rsidRPr="005216F7">
              <w:rPr>
                <w:rFonts w:ascii="Times New Roman" w:eastAsia="Calibri" w:hAnsi="Times New Roman" w:cs="Times New Roman"/>
                <w:b/>
                <w:bCs/>
                <w:color w:val="FFFFFF"/>
                <w:position w:val="1"/>
              </w:rPr>
              <w:t>C</w:t>
            </w:r>
            <w:r w:rsidRPr="005216F7">
              <w:rPr>
                <w:rFonts w:ascii="Times New Roman" w:eastAsia="Calibri" w:hAnsi="Times New Roman" w:cs="Times New Roman"/>
                <w:b/>
                <w:bCs/>
                <w:color w:val="FFFFFF"/>
                <w:spacing w:val="-2"/>
                <w:position w:val="1"/>
              </w:rPr>
              <w:t>r</w:t>
            </w:r>
            <w:r w:rsidRPr="005216F7">
              <w:rPr>
                <w:rFonts w:ascii="Times New Roman" w:eastAsia="Calibri" w:hAnsi="Times New Roman" w:cs="Times New Roman"/>
                <w:b/>
                <w:bCs/>
                <w:color w:val="FFFFFF"/>
                <w:position w:val="1"/>
              </w:rPr>
              <w:t>edits</w:t>
            </w:r>
          </w:p>
        </w:tc>
      </w:tr>
      <w:tr w:rsidR="005F3F6D" w:rsidRPr="005216F7" w14:paraId="29C8AB6D" w14:textId="77777777" w:rsidTr="00C16C5A">
        <w:trPr>
          <w:trHeight w:hRule="exact" w:val="612"/>
        </w:trPr>
        <w:tc>
          <w:tcPr>
            <w:tcW w:w="2053" w:type="dxa"/>
            <w:tcBorders>
              <w:top w:val="single" w:sz="4" w:space="0" w:color="231F20"/>
              <w:left w:val="single" w:sz="4" w:space="0" w:color="231F20"/>
              <w:bottom w:val="single" w:sz="4" w:space="0" w:color="231F20"/>
              <w:right w:val="single" w:sz="4" w:space="0" w:color="231F20"/>
            </w:tcBorders>
          </w:tcPr>
          <w:p w14:paraId="0D8741A0" w14:textId="77777777" w:rsidR="005F3F6D" w:rsidRDefault="00C16C5A" w:rsidP="00417688">
            <w:pPr>
              <w:spacing w:before="27"/>
              <w:ind w:left="432" w:right="-20"/>
              <w:rPr>
                <w:rFonts w:ascii="Times New Roman" w:eastAsia="Calibri" w:hAnsi="Times New Roman" w:cs="Times New Roman"/>
              </w:rPr>
            </w:pPr>
            <w:r>
              <w:rPr>
                <w:rFonts w:ascii="Times New Roman" w:eastAsia="Calibri" w:hAnsi="Times New Roman" w:cs="Times New Roman"/>
              </w:rPr>
              <w:t>CSE1301 &amp; 1302</w:t>
            </w:r>
          </w:p>
        </w:tc>
        <w:tc>
          <w:tcPr>
            <w:tcW w:w="6220" w:type="dxa"/>
            <w:tcBorders>
              <w:top w:val="single" w:sz="4" w:space="0" w:color="231F20"/>
              <w:left w:val="single" w:sz="4" w:space="0" w:color="231F20"/>
              <w:bottom w:val="single" w:sz="4" w:space="0" w:color="231F20"/>
              <w:right w:val="single" w:sz="4" w:space="0" w:color="231F20"/>
            </w:tcBorders>
          </w:tcPr>
          <w:p w14:paraId="18ED3FE4" w14:textId="77777777" w:rsidR="005F3F6D" w:rsidRDefault="005F3F6D" w:rsidP="005F3F6D">
            <w:pPr>
              <w:spacing w:before="27"/>
              <w:ind w:left="432" w:right="-20"/>
              <w:rPr>
                <w:rFonts w:ascii="Times New Roman" w:eastAsia="Calibri" w:hAnsi="Times New Roman" w:cs="Times New Roman"/>
              </w:rPr>
            </w:pPr>
            <w:r>
              <w:rPr>
                <w:rFonts w:ascii="Times New Roman" w:eastAsia="Calibri" w:hAnsi="Times New Roman" w:cs="Times New Roman"/>
              </w:rPr>
              <w:t>Data Structure &amp; Lab</w:t>
            </w:r>
          </w:p>
        </w:tc>
        <w:tc>
          <w:tcPr>
            <w:tcW w:w="1941" w:type="dxa"/>
            <w:tcBorders>
              <w:top w:val="single" w:sz="4" w:space="0" w:color="231F20"/>
              <w:left w:val="single" w:sz="4" w:space="0" w:color="231F20"/>
              <w:bottom w:val="single" w:sz="4" w:space="0" w:color="231F20"/>
              <w:right w:val="single" w:sz="4" w:space="0" w:color="231F20"/>
            </w:tcBorders>
          </w:tcPr>
          <w:p w14:paraId="60B8BA1C" w14:textId="77777777" w:rsidR="005F3F6D" w:rsidRDefault="005F3F6D" w:rsidP="00417688">
            <w:pPr>
              <w:spacing w:before="27"/>
              <w:ind w:left="779" w:right="759"/>
              <w:jc w:val="center"/>
              <w:rPr>
                <w:rFonts w:ascii="Times New Roman" w:eastAsia="Calibri" w:hAnsi="Times New Roman" w:cs="Times New Roman"/>
              </w:rPr>
            </w:pPr>
            <w:r>
              <w:rPr>
                <w:rFonts w:ascii="Times New Roman" w:eastAsia="Calibri" w:hAnsi="Times New Roman" w:cs="Times New Roman"/>
              </w:rPr>
              <w:t>3+1</w:t>
            </w:r>
          </w:p>
        </w:tc>
      </w:tr>
      <w:tr w:rsidR="005F3F6D" w:rsidRPr="005216F7" w14:paraId="21071B33" w14:textId="77777777" w:rsidTr="00C16C5A">
        <w:trPr>
          <w:trHeight w:hRule="exact" w:val="564"/>
        </w:trPr>
        <w:tc>
          <w:tcPr>
            <w:tcW w:w="2053" w:type="dxa"/>
            <w:tcBorders>
              <w:top w:val="single" w:sz="4" w:space="0" w:color="231F20"/>
              <w:left w:val="single" w:sz="4" w:space="0" w:color="231F20"/>
              <w:bottom w:val="single" w:sz="4" w:space="0" w:color="231F20"/>
              <w:right w:val="single" w:sz="4" w:space="0" w:color="231F20"/>
            </w:tcBorders>
          </w:tcPr>
          <w:p w14:paraId="1265339E" w14:textId="77777777" w:rsidR="005F3F6D" w:rsidRDefault="00C16C5A" w:rsidP="00417688">
            <w:pPr>
              <w:spacing w:before="27"/>
              <w:ind w:left="432" w:right="-20"/>
              <w:rPr>
                <w:rFonts w:ascii="Times New Roman" w:eastAsia="Calibri" w:hAnsi="Times New Roman" w:cs="Times New Roman"/>
              </w:rPr>
            </w:pPr>
            <w:r>
              <w:rPr>
                <w:rFonts w:ascii="Times New Roman" w:eastAsia="Calibri" w:hAnsi="Times New Roman" w:cs="Times New Roman"/>
              </w:rPr>
              <w:t>CSE2103 &amp; 2104</w:t>
            </w:r>
          </w:p>
        </w:tc>
        <w:tc>
          <w:tcPr>
            <w:tcW w:w="6220" w:type="dxa"/>
            <w:tcBorders>
              <w:top w:val="single" w:sz="4" w:space="0" w:color="231F20"/>
              <w:left w:val="single" w:sz="4" w:space="0" w:color="231F20"/>
              <w:bottom w:val="single" w:sz="4" w:space="0" w:color="231F20"/>
              <w:right w:val="single" w:sz="4" w:space="0" w:color="231F20"/>
            </w:tcBorders>
          </w:tcPr>
          <w:p w14:paraId="4F79DEA8" w14:textId="77777777" w:rsidR="005F3F6D" w:rsidRDefault="005F3F6D" w:rsidP="00417688">
            <w:pPr>
              <w:spacing w:before="27"/>
              <w:ind w:left="432" w:right="-20"/>
              <w:rPr>
                <w:rFonts w:ascii="Times New Roman" w:eastAsia="Calibri" w:hAnsi="Times New Roman" w:cs="Times New Roman"/>
              </w:rPr>
            </w:pPr>
            <w:r>
              <w:rPr>
                <w:rFonts w:ascii="Times New Roman" w:eastAsia="Calibri" w:hAnsi="Times New Roman" w:cs="Times New Roman"/>
              </w:rPr>
              <w:t>Object Oriented Programming &amp; Lab</w:t>
            </w:r>
          </w:p>
        </w:tc>
        <w:tc>
          <w:tcPr>
            <w:tcW w:w="1941" w:type="dxa"/>
            <w:tcBorders>
              <w:top w:val="single" w:sz="4" w:space="0" w:color="231F20"/>
              <w:left w:val="single" w:sz="4" w:space="0" w:color="231F20"/>
              <w:bottom w:val="single" w:sz="4" w:space="0" w:color="231F20"/>
              <w:right w:val="single" w:sz="4" w:space="0" w:color="231F20"/>
            </w:tcBorders>
          </w:tcPr>
          <w:p w14:paraId="115FBDF5" w14:textId="77777777" w:rsidR="005F3F6D" w:rsidRDefault="005F3F6D" w:rsidP="00417688">
            <w:pPr>
              <w:spacing w:before="27"/>
              <w:ind w:left="779" w:right="759"/>
              <w:jc w:val="center"/>
              <w:rPr>
                <w:rFonts w:ascii="Times New Roman" w:eastAsia="Calibri" w:hAnsi="Times New Roman" w:cs="Times New Roman"/>
              </w:rPr>
            </w:pPr>
            <w:r>
              <w:rPr>
                <w:rFonts w:ascii="Times New Roman" w:eastAsia="Calibri" w:hAnsi="Times New Roman" w:cs="Times New Roman"/>
              </w:rPr>
              <w:t>3+1</w:t>
            </w:r>
          </w:p>
        </w:tc>
      </w:tr>
      <w:tr w:rsidR="00337AB8" w:rsidRPr="005216F7" w14:paraId="4F885A1F" w14:textId="77777777" w:rsidTr="005F3F6D">
        <w:trPr>
          <w:trHeight w:hRule="exact" w:val="433"/>
        </w:trPr>
        <w:tc>
          <w:tcPr>
            <w:tcW w:w="2053" w:type="dxa"/>
            <w:tcBorders>
              <w:top w:val="single" w:sz="4" w:space="0" w:color="231F20"/>
              <w:left w:val="single" w:sz="4" w:space="0" w:color="231F20"/>
              <w:bottom w:val="single" w:sz="4" w:space="0" w:color="231F20"/>
              <w:right w:val="single" w:sz="4" w:space="0" w:color="231F20"/>
            </w:tcBorders>
          </w:tcPr>
          <w:p w14:paraId="28AB3A09" w14:textId="77777777" w:rsidR="00337AB8" w:rsidRPr="005216F7" w:rsidRDefault="00773261" w:rsidP="00417688">
            <w:pPr>
              <w:spacing w:before="27"/>
              <w:ind w:left="432" w:right="-20"/>
              <w:rPr>
                <w:rFonts w:ascii="Times New Roman" w:eastAsia="Calibri" w:hAnsi="Times New Roman" w:cs="Times New Roman"/>
              </w:rPr>
            </w:pPr>
            <w:r>
              <w:rPr>
                <w:rFonts w:ascii="Times New Roman" w:eastAsia="Calibri" w:hAnsi="Times New Roman" w:cs="Times New Roman"/>
              </w:rPr>
              <w:t>CSE</w:t>
            </w:r>
            <w:r w:rsidR="00827314">
              <w:rPr>
                <w:rFonts w:ascii="Times New Roman" w:eastAsia="Calibri" w:hAnsi="Times New Roman" w:cs="Times New Roman"/>
              </w:rPr>
              <w:t>2009</w:t>
            </w:r>
          </w:p>
        </w:tc>
        <w:tc>
          <w:tcPr>
            <w:tcW w:w="6220" w:type="dxa"/>
            <w:tcBorders>
              <w:top w:val="single" w:sz="4" w:space="0" w:color="231F20"/>
              <w:left w:val="single" w:sz="4" w:space="0" w:color="231F20"/>
              <w:bottom w:val="single" w:sz="4" w:space="0" w:color="231F20"/>
              <w:right w:val="single" w:sz="4" w:space="0" w:color="231F20"/>
            </w:tcBorders>
          </w:tcPr>
          <w:p w14:paraId="4BDE4230" w14:textId="77777777" w:rsidR="00337AB8" w:rsidRPr="005216F7" w:rsidRDefault="00D92D83" w:rsidP="00417688">
            <w:pPr>
              <w:spacing w:before="27"/>
              <w:ind w:left="432" w:right="-20"/>
              <w:rPr>
                <w:rFonts w:ascii="Times New Roman" w:eastAsia="Calibri" w:hAnsi="Times New Roman" w:cs="Times New Roman"/>
              </w:rPr>
            </w:pPr>
            <w:r>
              <w:rPr>
                <w:rFonts w:ascii="Times New Roman" w:eastAsia="Calibri" w:hAnsi="Times New Roman" w:cs="Times New Roman"/>
              </w:rPr>
              <w:t>Database Management System</w:t>
            </w:r>
          </w:p>
        </w:tc>
        <w:tc>
          <w:tcPr>
            <w:tcW w:w="1941" w:type="dxa"/>
            <w:tcBorders>
              <w:top w:val="single" w:sz="4" w:space="0" w:color="231F20"/>
              <w:left w:val="single" w:sz="4" w:space="0" w:color="231F20"/>
              <w:bottom w:val="single" w:sz="4" w:space="0" w:color="231F20"/>
              <w:right w:val="single" w:sz="4" w:space="0" w:color="231F20"/>
            </w:tcBorders>
          </w:tcPr>
          <w:p w14:paraId="289DF9E4" w14:textId="77777777" w:rsidR="00337AB8" w:rsidRPr="005216F7" w:rsidRDefault="00BB1D40" w:rsidP="00417688">
            <w:pPr>
              <w:spacing w:before="27"/>
              <w:ind w:left="779" w:right="759"/>
              <w:jc w:val="center"/>
              <w:rPr>
                <w:rFonts w:ascii="Times New Roman" w:eastAsia="Calibri" w:hAnsi="Times New Roman" w:cs="Times New Roman"/>
              </w:rPr>
            </w:pPr>
            <w:r>
              <w:rPr>
                <w:rFonts w:ascii="Times New Roman" w:eastAsia="Calibri" w:hAnsi="Times New Roman" w:cs="Times New Roman"/>
              </w:rPr>
              <w:t>3</w:t>
            </w:r>
          </w:p>
        </w:tc>
      </w:tr>
      <w:tr w:rsidR="005F3F6D" w:rsidRPr="005216F7" w14:paraId="241141F5" w14:textId="77777777" w:rsidTr="005F3F6D">
        <w:trPr>
          <w:trHeight w:hRule="exact" w:val="319"/>
        </w:trPr>
        <w:tc>
          <w:tcPr>
            <w:tcW w:w="2053" w:type="dxa"/>
            <w:tcBorders>
              <w:top w:val="single" w:sz="4" w:space="0" w:color="231F20"/>
              <w:left w:val="single" w:sz="4" w:space="0" w:color="231F20"/>
              <w:bottom w:val="single" w:sz="4" w:space="0" w:color="231F20"/>
              <w:right w:val="single" w:sz="4" w:space="0" w:color="231F20"/>
            </w:tcBorders>
          </w:tcPr>
          <w:p w14:paraId="3CF63D3D" w14:textId="77777777" w:rsidR="005F3F6D" w:rsidRDefault="00773261" w:rsidP="002F2564">
            <w:pPr>
              <w:spacing w:line="224" w:lineRule="exact"/>
              <w:ind w:left="432" w:right="-20"/>
              <w:rPr>
                <w:rFonts w:ascii="Times New Roman" w:eastAsia="Calibri" w:hAnsi="Times New Roman" w:cs="Times New Roman"/>
                <w:color w:val="231F20"/>
                <w:position w:val="1"/>
              </w:rPr>
            </w:pPr>
            <w:r>
              <w:rPr>
                <w:rFonts w:ascii="Times New Roman" w:eastAsia="Calibri" w:hAnsi="Times New Roman" w:cs="Times New Roman"/>
                <w:color w:val="231F20"/>
                <w:position w:val="1"/>
              </w:rPr>
              <w:t>CSE</w:t>
            </w:r>
            <w:r w:rsidR="00C16C5A">
              <w:rPr>
                <w:rFonts w:ascii="Times New Roman" w:eastAsia="Calibri" w:hAnsi="Times New Roman" w:cs="Times New Roman"/>
                <w:color w:val="231F20"/>
                <w:position w:val="1"/>
              </w:rPr>
              <w:t>44</w:t>
            </w:r>
            <w:r w:rsidR="005F3F6D">
              <w:rPr>
                <w:rFonts w:ascii="Times New Roman" w:eastAsia="Calibri" w:hAnsi="Times New Roman" w:cs="Times New Roman"/>
                <w:color w:val="231F20"/>
                <w:position w:val="1"/>
              </w:rPr>
              <w:t>49</w:t>
            </w:r>
          </w:p>
        </w:tc>
        <w:tc>
          <w:tcPr>
            <w:tcW w:w="6220" w:type="dxa"/>
            <w:tcBorders>
              <w:top w:val="single" w:sz="4" w:space="0" w:color="231F20"/>
              <w:left w:val="single" w:sz="4" w:space="0" w:color="231F20"/>
              <w:bottom w:val="single" w:sz="4" w:space="0" w:color="231F20"/>
              <w:right w:val="single" w:sz="4" w:space="0" w:color="231F20"/>
            </w:tcBorders>
          </w:tcPr>
          <w:p w14:paraId="4D982F2A" w14:textId="77777777" w:rsidR="005F3F6D" w:rsidRDefault="005F3F6D" w:rsidP="002F2564">
            <w:pPr>
              <w:spacing w:line="224" w:lineRule="exact"/>
              <w:ind w:left="432" w:right="-20"/>
              <w:rPr>
                <w:rFonts w:ascii="Times New Roman" w:hAnsi="Times New Roman" w:cs="Times New Roman"/>
              </w:rPr>
            </w:pPr>
            <w:r w:rsidRPr="00C677A6">
              <w:rPr>
                <w:rFonts w:ascii="Times New Roman" w:hAnsi="Times New Roman" w:cs="Times New Roman"/>
              </w:rPr>
              <w:t>Cloud Computing</w:t>
            </w:r>
          </w:p>
        </w:tc>
        <w:tc>
          <w:tcPr>
            <w:tcW w:w="1941" w:type="dxa"/>
            <w:tcBorders>
              <w:top w:val="single" w:sz="4" w:space="0" w:color="231F20"/>
              <w:left w:val="single" w:sz="4" w:space="0" w:color="231F20"/>
              <w:bottom w:val="single" w:sz="4" w:space="0" w:color="231F20"/>
              <w:right w:val="single" w:sz="4" w:space="0" w:color="231F20"/>
            </w:tcBorders>
          </w:tcPr>
          <w:p w14:paraId="62564E93" w14:textId="77777777" w:rsidR="005F3F6D" w:rsidRDefault="005F3F6D" w:rsidP="002F2564">
            <w:pPr>
              <w:spacing w:line="224" w:lineRule="exact"/>
              <w:ind w:left="675" w:right="655"/>
              <w:jc w:val="center"/>
              <w:rPr>
                <w:rFonts w:ascii="Times New Roman" w:eastAsia="Calibri" w:hAnsi="Times New Roman" w:cs="Times New Roman"/>
                <w:color w:val="231F20"/>
                <w:position w:val="1"/>
              </w:rPr>
            </w:pPr>
            <w:r>
              <w:rPr>
                <w:rFonts w:ascii="Times New Roman" w:eastAsia="Calibri" w:hAnsi="Times New Roman" w:cs="Times New Roman"/>
                <w:color w:val="231F20"/>
                <w:position w:val="1"/>
              </w:rPr>
              <w:t>3</w:t>
            </w:r>
          </w:p>
        </w:tc>
      </w:tr>
      <w:tr w:rsidR="00337AB8" w:rsidRPr="005216F7" w14:paraId="0A34A816" w14:textId="77777777" w:rsidTr="005F3F6D">
        <w:trPr>
          <w:trHeight w:hRule="exact" w:val="319"/>
        </w:trPr>
        <w:tc>
          <w:tcPr>
            <w:tcW w:w="2053" w:type="dxa"/>
            <w:tcBorders>
              <w:top w:val="single" w:sz="4" w:space="0" w:color="231F20"/>
              <w:left w:val="single" w:sz="4" w:space="0" w:color="231F20"/>
              <w:bottom w:val="single" w:sz="4" w:space="0" w:color="231F20"/>
              <w:right w:val="single" w:sz="4" w:space="0" w:color="231F20"/>
            </w:tcBorders>
          </w:tcPr>
          <w:p w14:paraId="451C24B4" w14:textId="77777777" w:rsidR="00337AB8" w:rsidRPr="005216F7" w:rsidRDefault="00773261" w:rsidP="00417688">
            <w:pPr>
              <w:spacing w:before="27"/>
              <w:ind w:left="432" w:right="-20"/>
              <w:rPr>
                <w:rFonts w:ascii="Times New Roman" w:eastAsia="Calibri" w:hAnsi="Times New Roman" w:cs="Times New Roman"/>
              </w:rPr>
            </w:pPr>
            <w:r>
              <w:rPr>
                <w:rFonts w:ascii="Times New Roman" w:eastAsia="Calibri" w:hAnsi="Times New Roman" w:cs="Times New Roman"/>
              </w:rPr>
              <w:t>CSE</w:t>
            </w:r>
            <w:r w:rsidR="00C16C5A">
              <w:rPr>
                <w:rFonts w:ascii="Times New Roman" w:eastAsia="Calibri" w:hAnsi="Times New Roman" w:cs="Times New Roman"/>
              </w:rPr>
              <w:t>47</w:t>
            </w:r>
            <w:r w:rsidR="00A35215">
              <w:rPr>
                <w:rFonts w:ascii="Times New Roman" w:eastAsia="Calibri" w:hAnsi="Times New Roman" w:cs="Times New Roman"/>
              </w:rPr>
              <w:t>01</w:t>
            </w:r>
          </w:p>
        </w:tc>
        <w:tc>
          <w:tcPr>
            <w:tcW w:w="6220" w:type="dxa"/>
            <w:tcBorders>
              <w:top w:val="single" w:sz="4" w:space="0" w:color="231F20"/>
              <w:left w:val="single" w:sz="4" w:space="0" w:color="231F20"/>
              <w:bottom w:val="single" w:sz="4" w:space="0" w:color="231F20"/>
              <w:right w:val="single" w:sz="4" w:space="0" w:color="231F20"/>
            </w:tcBorders>
          </w:tcPr>
          <w:p w14:paraId="63B8D8EB" w14:textId="77777777" w:rsidR="00337AB8" w:rsidRPr="005216F7" w:rsidRDefault="00D92D83" w:rsidP="00D92D83">
            <w:pPr>
              <w:spacing w:before="27"/>
              <w:ind w:left="432" w:right="-20"/>
              <w:rPr>
                <w:rFonts w:ascii="Times New Roman" w:eastAsia="Calibri" w:hAnsi="Times New Roman" w:cs="Times New Roman"/>
              </w:rPr>
            </w:pPr>
            <w:r>
              <w:rPr>
                <w:rFonts w:ascii="Times New Roman" w:eastAsia="Calibri" w:hAnsi="Times New Roman" w:cs="Times New Roman"/>
              </w:rPr>
              <w:t>E-Commerce</w:t>
            </w:r>
          </w:p>
        </w:tc>
        <w:tc>
          <w:tcPr>
            <w:tcW w:w="1941" w:type="dxa"/>
            <w:tcBorders>
              <w:top w:val="single" w:sz="4" w:space="0" w:color="231F20"/>
              <w:left w:val="single" w:sz="4" w:space="0" w:color="231F20"/>
              <w:bottom w:val="single" w:sz="4" w:space="0" w:color="231F20"/>
              <w:right w:val="single" w:sz="4" w:space="0" w:color="231F20"/>
            </w:tcBorders>
          </w:tcPr>
          <w:p w14:paraId="45668CCF" w14:textId="77777777" w:rsidR="00337AB8" w:rsidRPr="005216F7" w:rsidRDefault="00BB1D40" w:rsidP="00417688">
            <w:pPr>
              <w:spacing w:before="27"/>
              <w:ind w:left="779" w:right="759"/>
              <w:jc w:val="center"/>
              <w:rPr>
                <w:rFonts w:ascii="Times New Roman" w:eastAsia="Calibri" w:hAnsi="Times New Roman" w:cs="Times New Roman"/>
              </w:rPr>
            </w:pPr>
            <w:r>
              <w:rPr>
                <w:rFonts w:ascii="Times New Roman" w:eastAsia="Calibri" w:hAnsi="Times New Roman" w:cs="Times New Roman"/>
              </w:rPr>
              <w:t>3</w:t>
            </w:r>
          </w:p>
        </w:tc>
      </w:tr>
      <w:tr w:rsidR="00337AB8" w:rsidRPr="005216F7" w14:paraId="75ED2F81" w14:textId="77777777" w:rsidTr="005F3F6D">
        <w:trPr>
          <w:trHeight w:hRule="exact" w:val="319"/>
        </w:trPr>
        <w:tc>
          <w:tcPr>
            <w:tcW w:w="2053" w:type="dxa"/>
            <w:tcBorders>
              <w:top w:val="single" w:sz="4" w:space="0" w:color="231F20"/>
              <w:left w:val="single" w:sz="4" w:space="0" w:color="231F20"/>
              <w:bottom w:val="single" w:sz="4" w:space="0" w:color="231F20"/>
              <w:right w:val="single" w:sz="4" w:space="0" w:color="231F20"/>
            </w:tcBorders>
          </w:tcPr>
          <w:p w14:paraId="21210107" w14:textId="77777777" w:rsidR="00337AB8" w:rsidRPr="005216F7" w:rsidRDefault="00773261" w:rsidP="00417688">
            <w:pPr>
              <w:spacing w:before="27"/>
              <w:ind w:left="432" w:right="-20"/>
              <w:rPr>
                <w:rFonts w:ascii="Times New Roman" w:eastAsia="Calibri" w:hAnsi="Times New Roman" w:cs="Times New Roman"/>
                <w:color w:val="231F20"/>
              </w:rPr>
            </w:pPr>
            <w:r>
              <w:rPr>
                <w:rFonts w:ascii="Times New Roman" w:eastAsia="Calibri" w:hAnsi="Times New Roman" w:cs="Times New Roman"/>
                <w:color w:val="231F20"/>
              </w:rPr>
              <w:lastRenderedPageBreak/>
              <w:t>CSE</w:t>
            </w:r>
            <w:r w:rsidR="00C16C5A">
              <w:rPr>
                <w:rFonts w:ascii="Times New Roman" w:eastAsia="Calibri" w:hAnsi="Times New Roman" w:cs="Times New Roman"/>
                <w:color w:val="231F20"/>
              </w:rPr>
              <w:t>47</w:t>
            </w:r>
            <w:r w:rsidR="00A35215">
              <w:rPr>
                <w:rFonts w:ascii="Times New Roman" w:eastAsia="Calibri" w:hAnsi="Times New Roman" w:cs="Times New Roman"/>
                <w:color w:val="231F20"/>
              </w:rPr>
              <w:t>03</w:t>
            </w:r>
          </w:p>
        </w:tc>
        <w:tc>
          <w:tcPr>
            <w:tcW w:w="6220" w:type="dxa"/>
            <w:tcBorders>
              <w:top w:val="single" w:sz="4" w:space="0" w:color="231F20"/>
              <w:left w:val="single" w:sz="4" w:space="0" w:color="231F20"/>
              <w:bottom w:val="single" w:sz="4" w:space="0" w:color="231F20"/>
              <w:right w:val="single" w:sz="4" w:space="0" w:color="231F20"/>
            </w:tcBorders>
          </w:tcPr>
          <w:p w14:paraId="0A312364" w14:textId="77777777" w:rsidR="00337AB8" w:rsidRPr="005216F7" w:rsidRDefault="00D92D83" w:rsidP="00417688">
            <w:pPr>
              <w:spacing w:before="27"/>
              <w:ind w:left="432" w:right="-20"/>
              <w:rPr>
                <w:rFonts w:ascii="Times New Roman" w:eastAsia="Calibri" w:hAnsi="Times New Roman" w:cs="Times New Roman"/>
                <w:color w:val="231F20"/>
              </w:rPr>
            </w:pPr>
            <w:r>
              <w:rPr>
                <w:rFonts w:ascii="Times New Roman" w:eastAsia="Calibri" w:hAnsi="Times New Roman" w:cs="Times New Roman"/>
                <w:color w:val="231F20"/>
              </w:rPr>
              <w:t>Management Information System</w:t>
            </w:r>
          </w:p>
        </w:tc>
        <w:tc>
          <w:tcPr>
            <w:tcW w:w="1941" w:type="dxa"/>
            <w:tcBorders>
              <w:top w:val="single" w:sz="4" w:space="0" w:color="231F20"/>
              <w:left w:val="single" w:sz="4" w:space="0" w:color="231F20"/>
              <w:bottom w:val="single" w:sz="4" w:space="0" w:color="231F20"/>
              <w:right w:val="single" w:sz="4" w:space="0" w:color="231F20"/>
            </w:tcBorders>
          </w:tcPr>
          <w:p w14:paraId="1A276F80" w14:textId="77777777" w:rsidR="00337AB8" w:rsidRPr="005216F7" w:rsidRDefault="00BB1D40" w:rsidP="00417688">
            <w:pPr>
              <w:spacing w:before="27"/>
              <w:ind w:left="779" w:right="759"/>
              <w:jc w:val="center"/>
              <w:rPr>
                <w:rFonts w:ascii="Times New Roman" w:eastAsia="Calibri" w:hAnsi="Times New Roman" w:cs="Times New Roman"/>
                <w:color w:val="231F20"/>
              </w:rPr>
            </w:pPr>
            <w:r>
              <w:rPr>
                <w:rFonts w:ascii="Times New Roman" w:eastAsia="Calibri" w:hAnsi="Times New Roman" w:cs="Times New Roman"/>
                <w:color w:val="231F20"/>
              </w:rPr>
              <w:t>3</w:t>
            </w:r>
          </w:p>
        </w:tc>
      </w:tr>
      <w:tr w:rsidR="00BB1D40" w:rsidRPr="005216F7" w14:paraId="6DF624C0" w14:textId="77777777" w:rsidTr="005F3F6D">
        <w:trPr>
          <w:trHeight w:hRule="exact" w:val="319"/>
        </w:trPr>
        <w:tc>
          <w:tcPr>
            <w:tcW w:w="2053" w:type="dxa"/>
            <w:tcBorders>
              <w:top w:val="single" w:sz="4" w:space="0" w:color="231F20"/>
              <w:left w:val="single" w:sz="4" w:space="0" w:color="231F20"/>
              <w:bottom w:val="single" w:sz="4" w:space="0" w:color="231F20"/>
              <w:right w:val="single" w:sz="4" w:space="0" w:color="231F20"/>
            </w:tcBorders>
          </w:tcPr>
          <w:p w14:paraId="274455EF" w14:textId="77777777" w:rsidR="00BB1D40" w:rsidRPr="005216F7" w:rsidRDefault="00773261" w:rsidP="00417688">
            <w:pPr>
              <w:spacing w:before="27"/>
              <w:ind w:left="432" w:right="-20"/>
              <w:rPr>
                <w:rFonts w:ascii="Times New Roman" w:eastAsia="Calibri" w:hAnsi="Times New Roman" w:cs="Times New Roman"/>
                <w:color w:val="231F20"/>
              </w:rPr>
            </w:pPr>
            <w:r>
              <w:rPr>
                <w:rFonts w:ascii="Times New Roman" w:eastAsia="Calibri" w:hAnsi="Times New Roman" w:cs="Times New Roman"/>
                <w:color w:val="231F20"/>
              </w:rPr>
              <w:t>CSE</w:t>
            </w:r>
            <w:r w:rsidR="00C16C5A">
              <w:rPr>
                <w:rFonts w:ascii="Times New Roman" w:eastAsia="Calibri" w:hAnsi="Times New Roman" w:cs="Times New Roman"/>
                <w:color w:val="231F20"/>
              </w:rPr>
              <w:t>47</w:t>
            </w:r>
            <w:r w:rsidR="00BB1D40">
              <w:rPr>
                <w:rFonts w:ascii="Times New Roman" w:eastAsia="Calibri" w:hAnsi="Times New Roman" w:cs="Times New Roman"/>
                <w:color w:val="231F20"/>
              </w:rPr>
              <w:t>05</w:t>
            </w:r>
          </w:p>
        </w:tc>
        <w:tc>
          <w:tcPr>
            <w:tcW w:w="6220" w:type="dxa"/>
            <w:tcBorders>
              <w:top w:val="single" w:sz="4" w:space="0" w:color="231F20"/>
              <w:left w:val="single" w:sz="4" w:space="0" w:color="231F20"/>
              <w:bottom w:val="single" w:sz="4" w:space="0" w:color="231F20"/>
              <w:right w:val="single" w:sz="4" w:space="0" w:color="231F20"/>
            </w:tcBorders>
          </w:tcPr>
          <w:p w14:paraId="03A18539" w14:textId="77777777" w:rsidR="00BB1D40" w:rsidRPr="005216F7" w:rsidRDefault="00BB1D40" w:rsidP="00827314">
            <w:pPr>
              <w:spacing w:before="27"/>
              <w:ind w:left="432" w:right="-20"/>
              <w:rPr>
                <w:rFonts w:ascii="Times New Roman" w:eastAsia="Calibri" w:hAnsi="Times New Roman" w:cs="Times New Roman"/>
                <w:color w:val="231F20"/>
              </w:rPr>
            </w:pPr>
            <w:r>
              <w:rPr>
                <w:rFonts w:ascii="Times New Roman" w:eastAsia="Calibri" w:hAnsi="Times New Roman" w:cs="Times New Roman"/>
                <w:color w:val="231F20"/>
              </w:rPr>
              <w:t>Multimedia Design and Development</w:t>
            </w:r>
          </w:p>
        </w:tc>
        <w:tc>
          <w:tcPr>
            <w:tcW w:w="1941" w:type="dxa"/>
            <w:tcBorders>
              <w:top w:val="single" w:sz="4" w:space="0" w:color="231F20"/>
              <w:left w:val="single" w:sz="4" w:space="0" w:color="231F20"/>
              <w:bottom w:val="single" w:sz="4" w:space="0" w:color="231F20"/>
              <w:right w:val="single" w:sz="4" w:space="0" w:color="231F20"/>
            </w:tcBorders>
          </w:tcPr>
          <w:p w14:paraId="6680958D" w14:textId="77777777" w:rsidR="00BB1D40" w:rsidRPr="005216F7" w:rsidRDefault="00BB1D40" w:rsidP="00417688">
            <w:pPr>
              <w:spacing w:before="27"/>
              <w:ind w:left="779" w:right="759"/>
              <w:jc w:val="center"/>
              <w:rPr>
                <w:rFonts w:ascii="Times New Roman" w:eastAsia="Calibri" w:hAnsi="Times New Roman" w:cs="Times New Roman"/>
              </w:rPr>
            </w:pPr>
            <w:r>
              <w:rPr>
                <w:rFonts w:ascii="Times New Roman" w:eastAsia="Calibri" w:hAnsi="Times New Roman" w:cs="Times New Roman"/>
              </w:rPr>
              <w:t>3</w:t>
            </w:r>
          </w:p>
        </w:tc>
      </w:tr>
      <w:tr w:rsidR="00BB1D40" w:rsidRPr="005216F7" w14:paraId="52FA1258" w14:textId="77777777" w:rsidTr="005F3F6D">
        <w:trPr>
          <w:trHeight w:hRule="exact" w:val="319"/>
        </w:trPr>
        <w:tc>
          <w:tcPr>
            <w:tcW w:w="2053" w:type="dxa"/>
            <w:tcBorders>
              <w:top w:val="single" w:sz="4" w:space="0" w:color="231F20"/>
              <w:left w:val="single" w:sz="4" w:space="0" w:color="231F20"/>
              <w:bottom w:val="single" w:sz="4" w:space="0" w:color="231F20"/>
              <w:right w:val="single" w:sz="4" w:space="0" w:color="231F20"/>
            </w:tcBorders>
          </w:tcPr>
          <w:p w14:paraId="16ECD47C" w14:textId="77777777" w:rsidR="00BB1D40" w:rsidRPr="005216F7" w:rsidRDefault="00773261" w:rsidP="00417688">
            <w:pPr>
              <w:spacing w:before="27"/>
              <w:ind w:left="432" w:right="-20"/>
              <w:rPr>
                <w:rFonts w:ascii="Times New Roman" w:eastAsia="Calibri" w:hAnsi="Times New Roman" w:cs="Times New Roman"/>
                <w:color w:val="231F20"/>
              </w:rPr>
            </w:pPr>
            <w:r>
              <w:rPr>
                <w:rFonts w:ascii="Times New Roman" w:eastAsia="Calibri" w:hAnsi="Times New Roman" w:cs="Times New Roman"/>
                <w:color w:val="231F20"/>
              </w:rPr>
              <w:t>CSE</w:t>
            </w:r>
            <w:r w:rsidR="00C16C5A">
              <w:rPr>
                <w:rFonts w:ascii="Times New Roman" w:eastAsia="Calibri" w:hAnsi="Times New Roman" w:cs="Times New Roman"/>
                <w:color w:val="231F20"/>
              </w:rPr>
              <w:t>44</w:t>
            </w:r>
            <w:r w:rsidR="00BB1D40">
              <w:rPr>
                <w:rFonts w:ascii="Times New Roman" w:eastAsia="Calibri" w:hAnsi="Times New Roman" w:cs="Times New Roman"/>
                <w:color w:val="231F20"/>
              </w:rPr>
              <w:t>83</w:t>
            </w:r>
          </w:p>
        </w:tc>
        <w:tc>
          <w:tcPr>
            <w:tcW w:w="6220" w:type="dxa"/>
            <w:tcBorders>
              <w:top w:val="single" w:sz="4" w:space="0" w:color="231F20"/>
              <w:left w:val="single" w:sz="4" w:space="0" w:color="231F20"/>
              <w:bottom w:val="single" w:sz="4" w:space="0" w:color="231F20"/>
              <w:right w:val="single" w:sz="4" w:space="0" w:color="231F20"/>
            </w:tcBorders>
          </w:tcPr>
          <w:p w14:paraId="16A060E8" w14:textId="77777777" w:rsidR="00BB1D40" w:rsidRPr="005216F7" w:rsidRDefault="00BB1D40" w:rsidP="00827314">
            <w:pPr>
              <w:spacing w:before="27"/>
              <w:ind w:left="432" w:right="-20"/>
              <w:rPr>
                <w:rFonts w:ascii="Times New Roman" w:eastAsia="Calibri" w:hAnsi="Times New Roman" w:cs="Times New Roman"/>
                <w:color w:val="231F20"/>
              </w:rPr>
            </w:pPr>
            <w:r>
              <w:rPr>
                <w:rFonts w:ascii="Times New Roman" w:eastAsia="Calibri" w:hAnsi="Times New Roman" w:cs="Times New Roman"/>
                <w:color w:val="231F20"/>
              </w:rPr>
              <w:t>Enterprise Systems: Concepts and Practice</w:t>
            </w:r>
          </w:p>
        </w:tc>
        <w:tc>
          <w:tcPr>
            <w:tcW w:w="1941" w:type="dxa"/>
            <w:tcBorders>
              <w:top w:val="single" w:sz="4" w:space="0" w:color="231F20"/>
              <w:left w:val="single" w:sz="4" w:space="0" w:color="231F20"/>
              <w:bottom w:val="single" w:sz="4" w:space="0" w:color="231F20"/>
              <w:right w:val="single" w:sz="4" w:space="0" w:color="231F20"/>
            </w:tcBorders>
          </w:tcPr>
          <w:p w14:paraId="21B25F2D" w14:textId="77777777" w:rsidR="00BB1D40" w:rsidRPr="005216F7" w:rsidRDefault="00BB1D40" w:rsidP="00417688">
            <w:pPr>
              <w:spacing w:before="27"/>
              <w:ind w:left="779" w:right="759"/>
              <w:jc w:val="center"/>
              <w:rPr>
                <w:rFonts w:ascii="Times New Roman" w:eastAsia="Calibri" w:hAnsi="Times New Roman" w:cs="Times New Roman"/>
              </w:rPr>
            </w:pPr>
            <w:r>
              <w:rPr>
                <w:rFonts w:ascii="Times New Roman" w:eastAsia="Calibri" w:hAnsi="Times New Roman" w:cs="Times New Roman"/>
              </w:rPr>
              <w:t>3</w:t>
            </w:r>
          </w:p>
        </w:tc>
      </w:tr>
      <w:tr w:rsidR="00BB1D40" w:rsidRPr="005216F7" w14:paraId="6F518B57" w14:textId="77777777" w:rsidTr="005F3F6D">
        <w:trPr>
          <w:trHeight w:hRule="exact" w:val="319"/>
        </w:trPr>
        <w:tc>
          <w:tcPr>
            <w:tcW w:w="2053" w:type="dxa"/>
            <w:tcBorders>
              <w:top w:val="single" w:sz="4" w:space="0" w:color="231F20"/>
              <w:left w:val="single" w:sz="4" w:space="0" w:color="231F20"/>
              <w:bottom w:val="single" w:sz="4" w:space="0" w:color="231F20"/>
              <w:right w:val="single" w:sz="4" w:space="0" w:color="231F20"/>
            </w:tcBorders>
          </w:tcPr>
          <w:p w14:paraId="5E9EA15E" w14:textId="77777777" w:rsidR="00BB1D40" w:rsidRPr="005216F7" w:rsidRDefault="00773261" w:rsidP="00417688">
            <w:pPr>
              <w:spacing w:before="27"/>
              <w:ind w:left="432" w:right="-20"/>
              <w:rPr>
                <w:rFonts w:ascii="Times New Roman" w:eastAsia="Calibri" w:hAnsi="Times New Roman" w:cs="Times New Roman"/>
                <w:color w:val="231F20"/>
              </w:rPr>
            </w:pPr>
            <w:r>
              <w:rPr>
                <w:rFonts w:ascii="Times New Roman" w:eastAsia="Calibri" w:hAnsi="Times New Roman" w:cs="Times New Roman"/>
                <w:color w:val="231F20"/>
              </w:rPr>
              <w:t>CSE</w:t>
            </w:r>
            <w:r w:rsidR="00C16C5A">
              <w:rPr>
                <w:rFonts w:ascii="Times New Roman" w:eastAsia="Calibri" w:hAnsi="Times New Roman" w:cs="Times New Roman"/>
                <w:color w:val="231F20"/>
              </w:rPr>
              <w:t>47</w:t>
            </w:r>
            <w:r w:rsidR="00BB1D40">
              <w:rPr>
                <w:rFonts w:ascii="Times New Roman" w:eastAsia="Calibri" w:hAnsi="Times New Roman" w:cs="Times New Roman"/>
                <w:color w:val="231F20"/>
              </w:rPr>
              <w:t>07</w:t>
            </w:r>
          </w:p>
        </w:tc>
        <w:tc>
          <w:tcPr>
            <w:tcW w:w="6220" w:type="dxa"/>
            <w:tcBorders>
              <w:top w:val="single" w:sz="4" w:space="0" w:color="231F20"/>
              <w:left w:val="single" w:sz="4" w:space="0" w:color="231F20"/>
              <w:bottom w:val="single" w:sz="4" w:space="0" w:color="231F20"/>
              <w:right w:val="single" w:sz="4" w:space="0" w:color="231F20"/>
            </w:tcBorders>
          </w:tcPr>
          <w:p w14:paraId="06A18678" w14:textId="77777777" w:rsidR="00BB1D40" w:rsidRPr="005216F7" w:rsidRDefault="00BB1D40" w:rsidP="00D92D83">
            <w:pPr>
              <w:spacing w:before="27"/>
              <w:ind w:left="432" w:right="-20"/>
              <w:rPr>
                <w:rFonts w:ascii="Times New Roman" w:eastAsia="Calibri" w:hAnsi="Times New Roman" w:cs="Times New Roman"/>
                <w:color w:val="231F20"/>
              </w:rPr>
            </w:pPr>
            <w:r>
              <w:rPr>
                <w:rFonts w:ascii="Times New Roman" w:eastAsia="Calibri" w:hAnsi="Times New Roman" w:cs="Times New Roman"/>
                <w:color w:val="231F20"/>
              </w:rPr>
              <w:t>Web Application Design</w:t>
            </w:r>
          </w:p>
        </w:tc>
        <w:tc>
          <w:tcPr>
            <w:tcW w:w="1941" w:type="dxa"/>
            <w:tcBorders>
              <w:top w:val="single" w:sz="4" w:space="0" w:color="231F20"/>
              <w:left w:val="single" w:sz="4" w:space="0" w:color="231F20"/>
              <w:bottom w:val="single" w:sz="4" w:space="0" w:color="231F20"/>
              <w:right w:val="single" w:sz="4" w:space="0" w:color="231F20"/>
            </w:tcBorders>
          </w:tcPr>
          <w:p w14:paraId="7DB04B9C" w14:textId="77777777" w:rsidR="00BB1D40" w:rsidRPr="005216F7" w:rsidRDefault="00BB1D40" w:rsidP="00417688">
            <w:pPr>
              <w:spacing w:before="27"/>
              <w:ind w:left="779" w:right="759"/>
              <w:jc w:val="center"/>
              <w:rPr>
                <w:rFonts w:ascii="Times New Roman" w:eastAsia="Calibri" w:hAnsi="Times New Roman" w:cs="Times New Roman"/>
                <w:color w:val="231F20"/>
              </w:rPr>
            </w:pPr>
            <w:r>
              <w:rPr>
                <w:rFonts w:ascii="Times New Roman" w:eastAsia="Calibri" w:hAnsi="Times New Roman" w:cs="Times New Roman"/>
                <w:color w:val="231F20"/>
              </w:rPr>
              <w:t>3</w:t>
            </w:r>
          </w:p>
        </w:tc>
      </w:tr>
      <w:tr w:rsidR="00BB1D40" w:rsidRPr="005216F7" w14:paraId="1EB72B90" w14:textId="77777777" w:rsidTr="005F3F6D">
        <w:trPr>
          <w:trHeight w:hRule="exact" w:val="319"/>
        </w:trPr>
        <w:tc>
          <w:tcPr>
            <w:tcW w:w="2053" w:type="dxa"/>
            <w:tcBorders>
              <w:top w:val="single" w:sz="4" w:space="0" w:color="231F20"/>
              <w:left w:val="single" w:sz="4" w:space="0" w:color="231F20"/>
              <w:bottom w:val="single" w:sz="4" w:space="0" w:color="231F20"/>
              <w:right w:val="single" w:sz="4" w:space="0" w:color="231F20"/>
            </w:tcBorders>
          </w:tcPr>
          <w:p w14:paraId="265B898F" w14:textId="77777777" w:rsidR="00BB1D40" w:rsidRPr="005216F7" w:rsidRDefault="00773261" w:rsidP="00417688">
            <w:pPr>
              <w:spacing w:before="27"/>
              <w:ind w:left="432" w:right="-20"/>
              <w:rPr>
                <w:rFonts w:ascii="Times New Roman" w:eastAsia="Calibri" w:hAnsi="Times New Roman" w:cs="Times New Roman"/>
                <w:color w:val="231F20"/>
              </w:rPr>
            </w:pPr>
            <w:r>
              <w:rPr>
                <w:rFonts w:ascii="Times New Roman" w:eastAsia="Calibri" w:hAnsi="Times New Roman" w:cs="Times New Roman"/>
                <w:color w:val="231F20"/>
              </w:rPr>
              <w:t>CSE</w:t>
            </w:r>
            <w:r w:rsidR="00BB1D40">
              <w:rPr>
                <w:rFonts w:ascii="Times New Roman" w:eastAsia="Calibri" w:hAnsi="Times New Roman" w:cs="Times New Roman"/>
                <w:color w:val="231F20"/>
              </w:rPr>
              <w:t>3003</w:t>
            </w:r>
          </w:p>
        </w:tc>
        <w:tc>
          <w:tcPr>
            <w:tcW w:w="6220" w:type="dxa"/>
            <w:tcBorders>
              <w:top w:val="single" w:sz="4" w:space="0" w:color="231F20"/>
              <w:left w:val="single" w:sz="4" w:space="0" w:color="231F20"/>
              <w:bottom w:val="single" w:sz="4" w:space="0" w:color="231F20"/>
              <w:right w:val="single" w:sz="4" w:space="0" w:color="231F20"/>
            </w:tcBorders>
          </w:tcPr>
          <w:p w14:paraId="20B8FDA8" w14:textId="77777777" w:rsidR="00BB1D40" w:rsidRPr="005216F7" w:rsidRDefault="00BB1D40" w:rsidP="00417688">
            <w:pPr>
              <w:spacing w:before="27"/>
              <w:ind w:left="432" w:right="-20"/>
              <w:rPr>
                <w:rFonts w:ascii="Times New Roman" w:eastAsia="Calibri" w:hAnsi="Times New Roman" w:cs="Times New Roman"/>
                <w:color w:val="231F20"/>
              </w:rPr>
            </w:pPr>
            <w:r>
              <w:rPr>
                <w:rFonts w:ascii="Times New Roman" w:eastAsia="Calibri" w:hAnsi="Times New Roman" w:cs="Times New Roman"/>
                <w:color w:val="231F20"/>
              </w:rPr>
              <w:t>System Analysis and Design</w:t>
            </w:r>
          </w:p>
        </w:tc>
        <w:tc>
          <w:tcPr>
            <w:tcW w:w="1941" w:type="dxa"/>
            <w:tcBorders>
              <w:top w:val="single" w:sz="4" w:space="0" w:color="231F20"/>
              <w:left w:val="single" w:sz="4" w:space="0" w:color="231F20"/>
              <w:bottom w:val="single" w:sz="4" w:space="0" w:color="231F20"/>
              <w:right w:val="single" w:sz="4" w:space="0" w:color="231F20"/>
            </w:tcBorders>
          </w:tcPr>
          <w:p w14:paraId="73E7CD2D" w14:textId="77777777" w:rsidR="00BB1D40" w:rsidRPr="005216F7" w:rsidRDefault="00BB1D40" w:rsidP="00417688">
            <w:pPr>
              <w:spacing w:before="27"/>
              <w:ind w:left="779" w:right="759"/>
              <w:jc w:val="center"/>
              <w:rPr>
                <w:rFonts w:ascii="Times New Roman" w:eastAsia="Calibri" w:hAnsi="Times New Roman" w:cs="Times New Roman"/>
              </w:rPr>
            </w:pPr>
            <w:r>
              <w:rPr>
                <w:rFonts w:ascii="Times New Roman" w:eastAsia="Calibri" w:hAnsi="Times New Roman" w:cs="Times New Roman"/>
              </w:rPr>
              <w:t>3</w:t>
            </w:r>
          </w:p>
        </w:tc>
      </w:tr>
      <w:tr w:rsidR="00BB1D40" w:rsidRPr="005216F7" w14:paraId="3A2DD8CB" w14:textId="77777777" w:rsidTr="005F3F6D">
        <w:trPr>
          <w:trHeight w:hRule="exact" w:val="319"/>
        </w:trPr>
        <w:tc>
          <w:tcPr>
            <w:tcW w:w="2053" w:type="dxa"/>
            <w:tcBorders>
              <w:top w:val="single" w:sz="4" w:space="0" w:color="231F20"/>
              <w:left w:val="single" w:sz="4" w:space="0" w:color="231F20"/>
              <w:bottom w:val="single" w:sz="4" w:space="0" w:color="231F20"/>
              <w:right w:val="single" w:sz="4" w:space="0" w:color="231F20"/>
            </w:tcBorders>
          </w:tcPr>
          <w:p w14:paraId="740F02A9" w14:textId="77777777" w:rsidR="00BB1D40" w:rsidRPr="005216F7" w:rsidRDefault="00773261" w:rsidP="00417688">
            <w:pPr>
              <w:spacing w:before="27"/>
              <w:ind w:left="432" w:right="-20"/>
              <w:rPr>
                <w:rFonts w:ascii="Times New Roman" w:eastAsia="Calibri" w:hAnsi="Times New Roman" w:cs="Times New Roman"/>
                <w:color w:val="231F20"/>
              </w:rPr>
            </w:pPr>
            <w:r>
              <w:rPr>
                <w:rFonts w:ascii="Times New Roman" w:eastAsia="Calibri" w:hAnsi="Times New Roman" w:cs="Times New Roman"/>
                <w:color w:val="231F20"/>
              </w:rPr>
              <w:t>CSE</w:t>
            </w:r>
            <w:r w:rsidR="00C16C5A">
              <w:rPr>
                <w:rFonts w:ascii="Times New Roman" w:eastAsia="Calibri" w:hAnsi="Times New Roman" w:cs="Times New Roman"/>
                <w:color w:val="231F20"/>
              </w:rPr>
              <w:t>47</w:t>
            </w:r>
            <w:r w:rsidR="00BB1D40">
              <w:rPr>
                <w:rFonts w:ascii="Times New Roman" w:eastAsia="Calibri" w:hAnsi="Times New Roman" w:cs="Times New Roman"/>
                <w:color w:val="231F20"/>
              </w:rPr>
              <w:t>09</w:t>
            </w:r>
          </w:p>
        </w:tc>
        <w:tc>
          <w:tcPr>
            <w:tcW w:w="6220" w:type="dxa"/>
            <w:tcBorders>
              <w:top w:val="single" w:sz="4" w:space="0" w:color="231F20"/>
              <w:left w:val="single" w:sz="4" w:space="0" w:color="231F20"/>
              <w:bottom w:val="single" w:sz="4" w:space="0" w:color="231F20"/>
              <w:right w:val="single" w:sz="4" w:space="0" w:color="231F20"/>
            </w:tcBorders>
          </w:tcPr>
          <w:p w14:paraId="7EE5F4F1" w14:textId="77777777" w:rsidR="00BB1D40" w:rsidRPr="005216F7" w:rsidRDefault="00BB1D40" w:rsidP="00417688">
            <w:pPr>
              <w:spacing w:before="27"/>
              <w:ind w:left="432" w:right="-20"/>
              <w:rPr>
                <w:rFonts w:ascii="Times New Roman" w:eastAsia="Calibri" w:hAnsi="Times New Roman" w:cs="Times New Roman"/>
                <w:color w:val="231F20"/>
              </w:rPr>
            </w:pPr>
            <w:r>
              <w:rPr>
                <w:rFonts w:ascii="Times New Roman" w:eastAsia="Calibri" w:hAnsi="Times New Roman" w:cs="Times New Roman"/>
                <w:color w:val="231F20"/>
              </w:rPr>
              <w:t>Social and Professional Issues in Computing</w:t>
            </w:r>
          </w:p>
        </w:tc>
        <w:tc>
          <w:tcPr>
            <w:tcW w:w="1941" w:type="dxa"/>
            <w:tcBorders>
              <w:top w:val="single" w:sz="4" w:space="0" w:color="231F20"/>
              <w:left w:val="single" w:sz="4" w:space="0" w:color="231F20"/>
              <w:bottom w:val="single" w:sz="4" w:space="0" w:color="231F20"/>
              <w:right w:val="single" w:sz="4" w:space="0" w:color="231F20"/>
            </w:tcBorders>
          </w:tcPr>
          <w:p w14:paraId="56F2C2F3" w14:textId="77777777" w:rsidR="00BB1D40" w:rsidRPr="005216F7" w:rsidRDefault="00BB1D40" w:rsidP="00417688">
            <w:pPr>
              <w:spacing w:before="27"/>
              <w:ind w:left="779" w:right="759"/>
              <w:jc w:val="center"/>
              <w:rPr>
                <w:rFonts w:ascii="Times New Roman" w:eastAsia="Calibri" w:hAnsi="Times New Roman" w:cs="Times New Roman"/>
              </w:rPr>
            </w:pPr>
            <w:r>
              <w:rPr>
                <w:rFonts w:ascii="Times New Roman" w:eastAsia="Calibri" w:hAnsi="Times New Roman" w:cs="Times New Roman"/>
              </w:rPr>
              <w:t>3</w:t>
            </w:r>
          </w:p>
        </w:tc>
      </w:tr>
      <w:tr w:rsidR="00BB1D40" w:rsidRPr="005216F7" w14:paraId="6196168D" w14:textId="77777777" w:rsidTr="005F3F6D">
        <w:trPr>
          <w:trHeight w:hRule="exact" w:val="319"/>
        </w:trPr>
        <w:tc>
          <w:tcPr>
            <w:tcW w:w="2053" w:type="dxa"/>
            <w:tcBorders>
              <w:top w:val="single" w:sz="4" w:space="0" w:color="231F20"/>
              <w:left w:val="single" w:sz="4" w:space="0" w:color="231F20"/>
              <w:bottom w:val="single" w:sz="4" w:space="0" w:color="231F20"/>
              <w:right w:val="single" w:sz="4" w:space="0" w:color="231F20"/>
            </w:tcBorders>
          </w:tcPr>
          <w:p w14:paraId="0BE2A889" w14:textId="77777777" w:rsidR="00BB1D40" w:rsidRPr="005216F7" w:rsidRDefault="00773261" w:rsidP="00417688">
            <w:pPr>
              <w:spacing w:before="27"/>
              <w:ind w:left="432" w:right="-20"/>
              <w:rPr>
                <w:rFonts w:ascii="Times New Roman" w:eastAsia="Calibri" w:hAnsi="Times New Roman" w:cs="Times New Roman"/>
              </w:rPr>
            </w:pPr>
            <w:r>
              <w:rPr>
                <w:rFonts w:ascii="Times New Roman" w:eastAsia="Calibri" w:hAnsi="Times New Roman" w:cs="Times New Roman"/>
              </w:rPr>
              <w:t>CSE</w:t>
            </w:r>
            <w:r w:rsidR="00C16C5A">
              <w:rPr>
                <w:rFonts w:ascii="Times New Roman" w:eastAsia="Calibri" w:hAnsi="Times New Roman" w:cs="Times New Roman"/>
              </w:rPr>
              <w:t>47</w:t>
            </w:r>
            <w:r w:rsidR="00BB1D40">
              <w:rPr>
                <w:rFonts w:ascii="Times New Roman" w:eastAsia="Calibri" w:hAnsi="Times New Roman" w:cs="Times New Roman"/>
              </w:rPr>
              <w:t>11</w:t>
            </w:r>
          </w:p>
        </w:tc>
        <w:tc>
          <w:tcPr>
            <w:tcW w:w="6220" w:type="dxa"/>
            <w:tcBorders>
              <w:top w:val="single" w:sz="4" w:space="0" w:color="231F20"/>
              <w:left w:val="single" w:sz="4" w:space="0" w:color="231F20"/>
              <w:bottom w:val="single" w:sz="4" w:space="0" w:color="231F20"/>
              <w:right w:val="single" w:sz="4" w:space="0" w:color="231F20"/>
            </w:tcBorders>
          </w:tcPr>
          <w:p w14:paraId="11683982" w14:textId="77777777" w:rsidR="00BB1D40" w:rsidRPr="005216F7" w:rsidRDefault="00BB1D40" w:rsidP="00D92D83">
            <w:pPr>
              <w:spacing w:before="27"/>
              <w:ind w:left="432" w:right="-20"/>
              <w:rPr>
                <w:rFonts w:ascii="Times New Roman" w:eastAsia="Calibri" w:hAnsi="Times New Roman" w:cs="Times New Roman"/>
              </w:rPr>
            </w:pPr>
            <w:r>
              <w:rPr>
                <w:rFonts w:ascii="Times New Roman" w:eastAsia="Calibri" w:hAnsi="Times New Roman" w:cs="Times New Roman"/>
              </w:rPr>
              <w:t xml:space="preserve">AI </w:t>
            </w:r>
            <w:r w:rsidR="00C726D6">
              <w:rPr>
                <w:rFonts w:ascii="Times New Roman" w:eastAsia="Calibri" w:hAnsi="Times New Roman" w:cs="Times New Roman"/>
              </w:rPr>
              <w:t xml:space="preserve">&amp; ML </w:t>
            </w:r>
            <w:r>
              <w:rPr>
                <w:rFonts w:ascii="Times New Roman" w:eastAsia="Calibri" w:hAnsi="Times New Roman" w:cs="Times New Roman"/>
              </w:rPr>
              <w:t>for Social Good</w:t>
            </w:r>
          </w:p>
        </w:tc>
        <w:tc>
          <w:tcPr>
            <w:tcW w:w="1941" w:type="dxa"/>
            <w:tcBorders>
              <w:top w:val="single" w:sz="4" w:space="0" w:color="231F20"/>
              <w:left w:val="single" w:sz="4" w:space="0" w:color="231F20"/>
              <w:bottom w:val="single" w:sz="4" w:space="0" w:color="231F20"/>
              <w:right w:val="single" w:sz="4" w:space="0" w:color="231F20"/>
            </w:tcBorders>
          </w:tcPr>
          <w:p w14:paraId="6672EA5E" w14:textId="77777777" w:rsidR="00BB1D40" w:rsidRPr="005216F7" w:rsidRDefault="00BB1D40" w:rsidP="00417688">
            <w:pPr>
              <w:spacing w:before="27"/>
              <w:ind w:left="779" w:right="759"/>
              <w:jc w:val="center"/>
              <w:rPr>
                <w:rFonts w:ascii="Times New Roman" w:eastAsia="Calibri" w:hAnsi="Times New Roman" w:cs="Times New Roman"/>
                <w:color w:val="231F20"/>
              </w:rPr>
            </w:pPr>
            <w:r>
              <w:rPr>
                <w:rFonts w:ascii="Times New Roman" w:eastAsia="Calibri" w:hAnsi="Times New Roman" w:cs="Times New Roman"/>
                <w:color w:val="231F20"/>
              </w:rPr>
              <w:t>3</w:t>
            </w:r>
          </w:p>
        </w:tc>
      </w:tr>
      <w:tr w:rsidR="00BB1D40" w:rsidRPr="005216F7" w14:paraId="38D63552" w14:textId="77777777" w:rsidTr="005F3F6D">
        <w:trPr>
          <w:trHeight w:hRule="exact" w:val="319"/>
        </w:trPr>
        <w:tc>
          <w:tcPr>
            <w:tcW w:w="2053" w:type="dxa"/>
            <w:tcBorders>
              <w:top w:val="single" w:sz="4" w:space="0" w:color="231F20"/>
              <w:left w:val="single" w:sz="4" w:space="0" w:color="231F20"/>
              <w:bottom w:val="single" w:sz="4" w:space="0" w:color="231F20"/>
              <w:right w:val="single" w:sz="4" w:space="0" w:color="231F20"/>
            </w:tcBorders>
          </w:tcPr>
          <w:p w14:paraId="55EC0978" w14:textId="77777777" w:rsidR="00BB1D40" w:rsidRPr="005216F7" w:rsidRDefault="00773261" w:rsidP="00417688">
            <w:pPr>
              <w:spacing w:before="27"/>
              <w:ind w:left="432" w:right="-20"/>
              <w:rPr>
                <w:rFonts w:ascii="Times New Roman" w:eastAsia="Calibri" w:hAnsi="Times New Roman" w:cs="Times New Roman"/>
              </w:rPr>
            </w:pPr>
            <w:r>
              <w:rPr>
                <w:rFonts w:ascii="Times New Roman" w:eastAsia="Calibri" w:hAnsi="Times New Roman" w:cs="Times New Roman"/>
              </w:rPr>
              <w:t>CSE</w:t>
            </w:r>
            <w:r w:rsidR="00C16C5A">
              <w:rPr>
                <w:rFonts w:ascii="Times New Roman" w:eastAsia="Calibri" w:hAnsi="Times New Roman" w:cs="Times New Roman"/>
              </w:rPr>
              <w:t>44</w:t>
            </w:r>
            <w:r w:rsidR="00BB1D40">
              <w:rPr>
                <w:rFonts w:ascii="Times New Roman" w:eastAsia="Calibri" w:hAnsi="Times New Roman" w:cs="Times New Roman"/>
              </w:rPr>
              <w:t>93</w:t>
            </w:r>
          </w:p>
        </w:tc>
        <w:tc>
          <w:tcPr>
            <w:tcW w:w="6220" w:type="dxa"/>
            <w:tcBorders>
              <w:top w:val="single" w:sz="4" w:space="0" w:color="231F20"/>
              <w:left w:val="single" w:sz="4" w:space="0" w:color="231F20"/>
              <w:bottom w:val="single" w:sz="4" w:space="0" w:color="231F20"/>
              <w:right w:val="single" w:sz="4" w:space="0" w:color="231F20"/>
            </w:tcBorders>
          </w:tcPr>
          <w:p w14:paraId="5B343029" w14:textId="77777777" w:rsidR="00BB1D40" w:rsidRPr="005216F7" w:rsidRDefault="00BB1D40" w:rsidP="00417688">
            <w:pPr>
              <w:spacing w:before="27"/>
              <w:ind w:left="432" w:right="-20"/>
              <w:rPr>
                <w:rFonts w:ascii="Times New Roman" w:eastAsia="Calibri" w:hAnsi="Times New Roman" w:cs="Times New Roman"/>
              </w:rPr>
            </w:pPr>
            <w:r>
              <w:rPr>
                <w:rFonts w:ascii="Times New Roman" w:eastAsia="Calibri" w:hAnsi="Times New Roman" w:cs="Times New Roman"/>
              </w:rPr>
              <w:t>ICT for Development</w:t>
            </w:r>
          </w:p>
        </w:tc>
        <w:tc>
          <w:tcPr>
            <w:tcW w:w="1941" w:type="dxa"/>
            <w:tcBorders>
              <w:top w:val="single" w:sz="4" w:space="0" w:color="231F20"/>
              <w:left w:val="single" w:sz="4" w:space="0" w:color="231F20"/>
              <w:bottom w:val="single" w:sz="4" w:space="0" w:color="231F20"/>
              <w:right w:val="single" w:sz="4" w:space="0" w:color="231F20"/>
            </w:tcBorders>
          </w:tcPr>
          <w:p w14:paraId="7C28807D" w14:textId="77777777" w:rsidR="00BB1D40" w:rsidRPr="005216F7" w:rsidRDefault="00BB1D40" w:rsidP="00417688">
            <w:pPr>
              <w:spacing w:before="27"/>
              <w:ind w:left="779" w:right="759"/>
              <w:jc w:val="center"/>
              <w:rPr>
                <w:rFonts w:ascii="Times New Roman" w:eastAsia="Calibri" w:hAnsi="Times New Roman" w:cs="Times New Roman"/>
              </w:rPr>
            </w:pPr>
            <w:r>
              <w:rPr>
                <w:rFonts w:ascii="Times New Roman" w:eastAsia="Calibri" w:hAnsi="Times New Roman" w:cs="Times New Roman"/>
              </w:rPr>
              <w:t>3</w:t>
            </w:r>
          </w:p>
        </w:tc>
      </w:tr>
      <w:tr w:rsidR="00BB1D40" w:rsidRPr="005216F7" w14:paraId="09DCCA29" w14:textId="77777777" w:rsidTr="005F3F6D">
        <w:trPr>
          <w:trHeight w:hRule="exact" w:val="319"/>
        </w:trPr>
        <w:tc>
          <w:tcPr>
            <w:tcW w:w="2053" w:type="dxa"/>
            <w:tcBorders>
              <w:top w:val="single" w:sz="4" w:space="0" w:color="231F20"/>
              <w:left w:val="single" w:sz="4" w:space="0" w:color="231F20"/>
              <w:bottom w:val="single" w:sz="4" w:space="0" w:color="231F20"/>
              <w:right w:val="single" w:sz="4" w:space="0" w:color="231F20"/>
            </w:tcBorders>
          </w:tcPr>
          <w:p w14:paraId="0CC852A6" w14:textId="77777777" w:rsidR="00BB1D40" w:rsidRPr="005216F7" w:rsidRDefault="00773261" w:rsidP="00417688">
            <w:pPr>
              <w:spacing w:before="27"/>
              <w:ind w:left="432" w:right="-20"/>
              <w:rPr>
                <w:rFonts w:ascii="Times New Roman" w:eastAsia="Calibri" w:hAnsi="Times New Roman" w:cs="Times New Roman"/>
              </w:rPr>
            </w:pPr>
            <w:r>
              <w:rPr>
                <w:rFonts w:ascii="Times New Roman" w:eastAsia="Calibri" w:hAnsi="Times New Roman" w:cs="Times New Roman"/>
              </w:rPr>
              <w:t>CSE</w:t>
            </w:r>
            <w:r w:rsidR="00C16C5A">
              <w:rPr>
                <w:rFonts w:ascii="Times New Roman" w:eastAsia="Calibri" w:hAnsi="Times New Roman" w:cs="Times New Roman"/>
              </w:rPr>
              <w:t>47</w:t>
            </w:r>
            <w:r w:rsidR="00BB1D40">
              <w:rPr>
                <w:rFonts w:ascii="Times New Roman" w:eastAsia="Calibri" w:hAnsi="Times New Roman" w:cs="Times New Roman"/>
              </w:rPr>
              <w:t>13</w:t>
            </w:r>
          </w:p>
        </w:tc>
        <w:tc>
          <w:tcPr>
            <w:tcW w:w="6220" w:type="dxa"/>
            <w:tcBorders>
              <w:top w:val="single" w:sz="4" w:space="0" w:color="231F20"/>
              <w:left w:val="single" w:sz="4" w:space="0" w:color="231F20"/>
              <w:bottom w:val="single" w:sz="4" w:space="0" w:color="231F20"/>
              <w:right w:val="single" w:sz="4" w:space="0" w:color="231F20"/>
            </w:tcBorders>
          </w:tcPr>
          <w:p w14:paraId="7C176532" w14:textId="77777777" w:rsidR="00BB1D40" w:rsidRPr="005216F7" w:rsidRDefault="00BB1D40" w:rsidP="00417688">
            <w:pPr>
              <w:spacing w:before="27"/>
              <w:ind w:left="432" w:right="-20"/>
              <w:rPr>
                <w:rFonts w:ascii="Times New Roman" w:eastAsia="Calibri" w:hAnsi="Times New Roman" w:cs="Times New Roman"/>
              </w:rPr>
            </w:pPr>
            <w:r>
              <w:rPr>
                <w:rFonts w:ascii="Times New Roman" w:eastAsia="Calibri" w:hAnsi="Times New Roman" w:cs="Times New Roman"/>
              </w:rPr>
              <w:t>Tech Startup</w:t>
            </w:r>
          </w:p>
        </w:tc>
        <w:tc>
          <w:tcPr>
            <w:tcW w:w="1941" w:type="dxa"/>
            <w:tcBorders>
              <w:top w:val="single" w:sz="4" w:space="0" w:color="231F20"/>
              <w:left w:val="single" w:sz="4" w:space="0" w:color="231F20"/>
              <w:bottom w:val="single" w:sz="4" w:space="0" w:color="231F20"/>
              <w:right w:val="single" w:sz="4" w:space="0" w:color="231F20"/>
            </w:tcBorders>
          </w:tcPr>
          <w:p w14:paraId="28922687" w14:textId="77777777" w:rsidR="00BB1D40" w:rsidRPr="005216F7" w:rsidRDefault="00BB1D40" w:rsidP="00417688">
            <w:pPr>
              <w:spacing w:before="27"/>
              <w:ind w:left="779" w:right="759"/>
              <w:jc w:val="center"/>
              <w:rPr>
                <w:rFonts w:ascii="Times New Roman" w:eastAsia="Calibri" w:hAnsi="Times New Roman" w:cs="Times New Roman"/>
              </w:rPr>
            </w:pPr>
            <w:r>
              <w:rPr>
                <w:rFonts w:ascii="Times New Roman" w:eastAsia="Calibri" w:hAnsi="Times New Roman" w:cs="Times New Roman"/>
              </w:rPr>
              <w:t>3</w:t>
            </w:r>
          </w:p>
        </w:tc>
      </w:tr>
      <w:tr w:rsidR="00BB1D40" w:rsidRPr="005216F7" w14:paraId="7EDFB74E" w14:textId="77777777" w:rsidTr="005F3F6D">
        <w:trPr>
          <w:trHeight w:hRule="exact" w:val="319"/>
        </w:trPr>
        <w:tc>
          <w:tcPr>
            <w:tcW w:w="2053" w:type="dxa"/>
            <w:tcBorders>
              <w:top w:val="single" w:sz="4" w:space="0" w:color="231F20"/>
              <w:left w:val="single" w:sz="4" w:space="0" w:color="231F20"/>
              <w:bottom w:val="single" w:sz="4" w:space="0" w:color="231F20"/>
              <w:right w:val="single" w:sz="4" w:space="0" w:color="231F20"/>
            </w:tcBorders>
          </w:tcPr>
          <w:p w14:paraId="76443473" w14:textId="77777777" w:rsidR="00BB1D40" w:rsidRPr="005216F7" w:rsidRDefault="00773261" w:rsidP="00417688">
            <w:pPr>
              <w:spacing w:before="27"/>
              <w:ind w:left="432" w:right="-20"/>
              <w:rPr>
                <w:rFonts w:ascii="Times New Roman" w:eastAsia="Calibri" w:hAnsi="Times New Roman" w:cs="Times New Roman"/>
              </w:rPr>
            </w:pPr>
            <w:r>
              <w:rPr>
                <w:rFonts w:ascii="Times New Roman" w:eastAsia="Calibri" w:hAnsi="Times New Roman" w:cs="Times New Roman"/>
              </w:rPr>
              <w:t>CSE</w:t>
            </w:r>
            <w:r w:rsidR="00C16C5A">
              <w:rPr>
                <w:rFonts w:ascii="Times New Roman" w:eastAsia="Calibri" w:hAnsi="Times New Roman" w:cs="Times New Roman"/>
              </w:rPr>
              <w:t>47</w:t>
            </w:r>
            <w:r w:rsidR="00BB1D40">
              <w:rPr>
                <w:rFonts w:ascii="Times New Roman" w:eastAsia="Calibri" w:hAnsi="Times New Roman" w:cs="Times New Roman"/>
              </w:rPr>
              <w:t>15</w:t>
            </w:r>
          </w:p>
        </w:tc>
        <w:tc>
          <w:tcPr>
            <w:tcW w:w="6220" w:type="dxa"/>
            <w:tcBorders>
              <w:top w:val="single" w:sz="4" w:space="0" w:color="231F20"/>
              <w:left w:val="single" w:sz="4" w:space="0" w:color="231F20"/>
              <w:bottom w:val="single" w:sz="4" w:space="0" w:color="231F20"/>
              <w:right w:val="single" w:sz="4" w:space="0" w:color="231F20"/>
            </w:tcBorders>
          </w:tcPr>
          <w:p w14:paraId="319D0A67" w14:textId="77777777" w:rsidR="00BB1D40" w:rsidRPr="005216F7" w:rsidRDefault="00BB1D40" w:rsidP="00417688">
            <w:pPr>
              <w:spacing w:before="27"/>
              <w:ind w:left="432" w:right="-20"/>
              <w:rPr>
                <w:rFonts w:ascii="Times New Roman" w:eastAsia="Calibri" w:hAnsi="Times New Roman" w:cs="Times New Roman"/>
              </w:rPr>
            </w:pPr>
            <w:r>
              <w:rPr>
                <w:rFonts w:ascii="Times New Roman" w:eastAsia="Calibri" w:hAnsi="Times New Roman" w:cs="Times New Roman"/>
              </w:rPr>
              <w:t>Data Analytics</w:t>
            </w:r>
          </w:p>
        </w:tc>
        <w:tc>
          <w:tcPr>
            <w:tcW w:w="1941" w:type="dxa"/>
            <w:tcBorders>
              <w:top w:val="single" w:sz="4" w:space="0" w:color="231F20"/>
              <w:left w:val="single" w:sz="4" w:space="0" w:color="231F20"/>
              <w:bottom w:val="single" w:sz="4" w:space="0" w:color="231F20"/>
              <w:right w:val="single" w:sz="4" w:space="0" w:color="231F20"/>
            </w:tcBorders>
          </w:tcPr>
          <w:p w14:paraId="70A4D72C" w14:textId="77777777" w:rsidR="00BB1D40" w:rsidRPr="005216F7" w:rsidRDefault="00BB1D40" w:rsidP="00417688">
            <w:pPr>
              <w:spacing w:before="27"/>
              <w:ind w:left="779" w:right="759"/>
              <w:jc w:val="center"/>
              <w:rPr>
                <w:rFonts w:ascii="Times New Roman" w:eastAsia="Calibri" w:hAnsi="Times New Roman" w:cs="Times New Roman"/>
                <w:color w:val="231F20"/>
              </w:rPr>
            </w:pPr>
            <w:r>
              <w:rPr>
                <w:rFonts w:ascii="Times New Roman" w:eastAsia="Calibri" w:hAnsi="Times New Roman" w:cs="Times New Roman"/>
                <w:color w:val="231F20"/>
              </w:rPr>
              <w:t>3</w:t>
            </w:r>
          </w:p>
        </w:tc>
      </w:tr>
      <w:tr w:rsidR="00BB1D40" w:rsidRPr="005216F7" w14:paraId="157B38A1" w14:textId="77777777" w:rsidTr="005F3F6D">
        <w:trPr>
          <w:trHeight w:hRule="exact" w:val="319"/>
        </w:trPr>
        <w:tc>
          <w:tcPr>
            <w:tcW w:w="2053" w:type="dxa"/>
            <w:tcBorders>
              <w:top w:val="single" w:sz="4" w:space="0" w:color="231F20"/>
              <w:left w:val="single" w:sz="4" w:space="0" w:color="231F20"/>
              <w:bottom w:val="single" w:sz="4" w:space="0" w:color="231F20"/>
              <w:right w:val="single" w:sz="4" w:space="0" w:color="231F20"/>
            </w:tcBorders>
          </w:tcPr>
          <w:p w14:paraId="67882325" w14:textId="77777777" w:rsidR="00BB1D40" w:rsidRPr="005216F7" w:rsidRDefault="00773261" w:rsidP="00417688">
            <w:pPr>
              <w:spacing w:before="27"/>
              <w:ind w:left="432" w:right="-20"/>
              <w:rPr>
                <w:rFonts w:ascii="Times New Roman" w:eastAsia="Calibri" w:hAnsi="Times New Roman" w:cs="Times New Roman"/>
              </w:rPr>
            </w:pPr>
            <w:r>
              <w:rPr>
                <w:rFonts w:ascii="Times New Roman" w:eastAsia="Calibri" w:hAnsi="Times New Roman" w:cs="Times New Roman"/>
              </w:rPr>
              <w:t>CSE</w:t>
            </w:r>
            <w:r w:rsidR="00F048D7">
              <w:rPr>
                <w:rFonts w:ascii="Times New Roman" w:eastAsia="Calibri" w:hAnsi="Times New Roman" w:cs="Times New Roman"/>
              </w:rPr>
              <w:t>4417</w:t>
            </w:r>
          </w:p>
        </w:tc>
        <w:tc>
          <w:tcPr>
            <w:tcW w:w="6220" w:type="dxa"/>
            <w:tcBorders>
              <w:top w:val="single" w:sz="4" w:space="0" w:color="231F20"/>
              <w:left w:val="single" w:sz="4" w:space="0" w:color="231F20"/>
              <w:bottom w:val="single" w:sz="4" w:space="0" w:color="231F20"/>
              <w:right w:val="single" w:sz="4" w:space="0" w:color="231F20"/>
            </w:tcBorders>
          </w:tcPr>
          <w:p w14:paraId="6CB92D5D" w14:textId="77777777" w:rsidR="00BB1D40" w:rsidRDefault="00BB1D40" w:rsidP="00417688">
            <w:pPr>
              <w:spacing w:before="27"/>
              <w:ind w:left="432" w:right="-20"/>
              <w:rPr>
                <w:rFonts w:ascii="Times New Roman" w:eastAsia="Calibri" w:hAnsi="Times New Roman" w:cs="Times New Roman"/>
              </w:rPr>
            </w:pPr>
            <w:r>
              <w:rPr>
                <w:rFonts w:ascii="Times New Roman" w:eastAsia="Calibri" w:hAnsi="Times New Roman" w:cs="Times New Roman"/>
              </w:rPr>
              <w:t>I</w:t>
            </w:r>
            <w:r w:rsidR="00F048D7">
              <w:rPr>
                <w:rFonts w:ascii="Times New Roman" w:eastAsia="Calibri" w:hAnsi="Times New Roman" w:cs="Times New Roman"/>
              </w:rPr>
              <w:t xml:space="preserve">nternet </w:t>
            </w:r>
            <w:r>
              <w:rPr>
                <w:rFonts w:ascii="Times New Roman" w:eastAsia="Calibri" w:hAnsi="Times New Roman" w:cs="Times New Roman"/>
              </w:rPr>
              <w:t>o</w:t>
            </w:r>
            <w:r w:rsidR="00F048D7">
              <w:rPr>
                <w:rFonts w:ascii="Times New Roman" w:eastAsia="Calibri" w:hAnsi="Times New Roman" w:cs="Times New Roman"/>
              </w:rPr>
              <w:t xml:space="preserve">f </w:t>
            </w:r>
            <w:r>
              <w:rPr>
                <w:rFonts w:ascii="Times New Roman" w:eastAsia="Calibri" w:hAnsi="Times New Roman" w:cs="Times New Roman"/>
              </w:rPr>
              <w:t>T</w:t>
            </w:r>
            <w:r w:rsidR="00F048D7">
              <w:rPr>
                <w:rFonts w:ascii="Times New Roman" w:eastAsia="Calibri" w:hAnsi="Times New Roman" w:cs="Times New Roman"/>
              </w:rPr>
              <w:t>hings</w:t>
            </w:r>
          </w:p>
        </w:tc>
        <w:tc>
          <w:tcPr>
            <w:tcW w:w="1941" w:type="dxa"/>
            <w:tcBorders>
              <w:top w:val="single" w:sz="4" w:space="0" w:color="231F20"/>
              <w:left w:val="single" w:sz="4" w:space="0" w:color="231F20"/>
              <w:bottom w:val="single" w:sz="4" w:space="0" w:color="231F20"/>
              <w:right w:val="single" w:sz="4" w:space="0" w:color="231F20"/>
            </w:tcBorders>
          </w:tcPr>
          <w:p w14:paraId="170E2A58" w14:textId="77777777" w:rsidR="00BB1D40" w:rsidRPr="005216F7" w:rsidRDefault="00BB1D40" w:rsidP="00417688">
            <w:pPr>
              <w:spacing w:before="27"/>
              <w:ind w:left="779" w:right="759"/>
              <w:jc w:val="center"/>
              <w:rPr>
                <w:rFonts w:ascii="Times New Roman" w:eastAsia="Calibri" w:hAnsi="Times New Roman" w:cs="Times New Roman"/>
              </w:rPr>
            </w:pPr>
            <w:r>
              <w:rPr>
                <w:rFonts w:ascii="Times New Roman" w:eastAsia="Calibri" w:hAnsi="Times New Roman" w:cs="Times New Roman"/>
              </w:rPr>
              <w:t>3</w:t>
            </w:r>
          </w:p>
        </w:tc>
      </w:tr>
      <w:tr w:rsidR="00BB1D40" w:rsidRPr="005216F7" w14:paraId="6E061D3B" w14:textId="77777777" w:rsidTr="005F3F6D">
        <w:trPr>
          <w:trHeight w:hRule="exact" w:val="319"/>
        </w:trPr>
        <w:tc>
          <w:tcPr>
            <w:tcW w:w="2053" w:type="dxa"/>
            <w:tcBorders>
              <w:top w:val="single" w:sz="4" w:space="0" w:color="231F20"/>
              <w:left w:val="single" w:sz="4" w:space="0" w:color="231F20"/>
              <w:bottom w:val="single" w:sz="4" w:space="0" w:color="231F20"/>
              <w:right w:val="single" w:sz="4" w:space="0" w:color="231F20"/>
            </w:tcBorders>
          </w:tcPr>
          <w:p w14:paraId="333836FB" w14:textId="77777777" w:rsidR="00BB1D40" w:rsidRPr="005216F7" w:rsidRDefault="00773261" w:rsidP="00417688">
            <w:pPr>
              <w:spacing w:before="27"/>
              <w:ind w:left="432" w:right="-20"/>
              <w:rPr>
                <w:rFonts w:ascii="Times New Roman" w:eastAsia="Calibri" w:hAnsi="Times New Roman" w:cs="Times New Roman"/>
              </w:rPr>
            </w:pPr>
            <w:r>
              <w:rPr>
                <w:rFonts w:ascii="Times New Roman" w:eastAsia="Calibri" w:hAnsi="Times New Roman" w:cs="Times New Roman"/>
              </w:rPr>
              <w:t>CSE</w:t>
            </w:r>
            <w:r w:rsidR="00B1537F">
              <w:rPr>
                <w:rFonts w:ascii="Times New Roman" w:eastAsia="Calibri" w:hAnsi="Times New Roman" w:cs="Times New Roman"/>
              </w:rPr>
              <w:t>330</w:t>
            </w:r>
            <w:r w:rsidR="00BB1D40">
              <w:rPr>
                <w:rFonts w:ascii="Times New Roman" w:eastAsia="Calibri" w:hAnsi="Times New Roman" w:cs="Times New Roman"/>
              </w:rPr>
              <w:t>1</w:t>
            </w:r>
          </w:p>
        </w:tc>
        <w:tc>
          <w:tcPr>
            <w:tcW w:w="6220" w:type="dxa"/>
            <w:tcBorders>
              <w:top w:val="single" w:sz="4" w:space="0" w:color="231F20"/>
              <w:left w:val="single" w:sz="4" w:space="0" w:color="231F20"/>
              <w:bottom w:val="single" w:sz="4" w:space="0" w:color="231F20"/>
              <w:right w:val="single" w:sz="4" w:space="0" w:color="231F20"/>
            </w:tcBorders>
          </w:tcPr>
          <w:p w14:paraId="0EA20165" w14:textId="77777777" w:rsidR="00BB1D40" w:rsidRDefault="00BB1D40" w:rsidP="00417688">
            <w:pPr>
              <w:spacing w:before="27"/>
              <w:ind w:left="432" w:right="-20"/>
              <w:rPr>
                <w:rFonts w:ascii="Times New Roman" w:eastAsia="Calibri" w:hAnsi="Times New Roman" w:cs="Times New Roman"/>
              </w:rPr>
            </w:pPr>
            <w:r>
              <w:rPr>
                <w:rFonts w:ascii="Times New Roman" w:eastAsia="Calibri" w:hAnsi="Times New Roman" w:cs="Times New Roman"/>
              </w:rPr>
              <w:t>Cyber Security</w:t>
            </w:r>
          </w:p>
        </w:tc>
        <w:tc>
          <w:tcPr>
            <w:tcW w:w="1941" w:type="dxa"/>
            <w:tcBorders>
              <w:top w:val="single" w:sz="4" w:space="0" w:color="231F20"/>
              <w:left w:val="single" w:sz="4" w:space="0" w:color="231F20"/>
              <w:bottom w:val="single" w:sz="4" w:space="0" w:color="231F20"/>
              <w:right w:val="single" w:sz="4" w:space="0" w:color="231F20"/>
            </w:tcBorders>
          </w:tcPr>
          <w:p w14:paraId="781C3ABB" w14:textId="77777777" w:rsidR="00BB1D40" w:rsidRPr="005216F7" w:rsidRDefault="00BB1D40" w:rsidP="00417688">
            <w:pPr>
              <w:spacing w:before="27"/>
              <w:ind w:left="779" w:right="759"/>
              <w:jc w:val="center"/>
              <w:rPr>
                <w:rFonts w:ascii="Times New Roman" w:eastAsia="Calibri" w:hAnsi="Times New Roman" w:cs="Times New Roman"/>
              </w:rPr>
            </w:pPr>
            <w:r>
              <w:rPr>
                <w:rFonts w:ascii="Times New Roman" w:eastAsia="Calibri" w:hAnsi="Times New Roman" w:cs="Times New Roman"/>
              </w:rPr>
              <w:t>3</w:t>
            </w:r>
          </w:p>
        </w:tc>
      </w:tr>
      <w:tr w:rsidR="00BB1D40" w:rsidRPr="005216F7" w14:paraId="7932E753" w14:textId="77777777" w:rsidTr="005F3F6D">
        <w:trPr>
          <w:trHeight w:hRule="exact" w:val="319"/>
        </w:trPr>
        <w:tc>
          <w:tcPr>
            <w:tcW w:w="2053" w:type="dxa"/>
            <w:tcBorders>
              <w:top w:val="single" w:sz="4" w:space="0" w:color="231F20"/>
              <w:left w:val="single" w:sz="4" w:space="0" w:color="231F20"/>
              <w:bottom w:val="single" w:sz="4" w:space="0" w:color="231F20"/>
              <w:right w:val="single" w:sz="4" w:space="0" w:color="231F20"/>
            </w:tcBorders>
          </w:tcPr>
          <w:p w14:paraId="7B9C3FAA" w14:textId="77777777" w:rsidR="00BB1D40" w:rsidRPr="005216F7" w:rsidRDefault="00773261" w:rsidP="00417688">
            <w:pPr>
              <w:spacing w:line="224" w:lineRule="exact"/>
              <w:ind w:left="432" w:right="-20"/>
              <w:rPr>
                <w:rFonts w:ascii="Times New Roman" w:eastAsia="Calibri" w:hAnsi="Times New Roman" w:cs="Times New Roman"/>
              </w:rPr>
            </w:pPr>
            <w:r>
              <w:rPr>
                <w:rFonts w:ascii="Times New Roman" w:eastAsia="Calibri" w:hAnsi="Times New Roman" w:cs="Times New Roman"/>
              </w:rPr>
              <w:t>CSE</w:t>
            </w:r>
            <w:r w:rsidR="00C16C5A">
              <w:rPr>
                <w:rFonts w:ascii="Times New Roman" w:eastAsia="Calibri" w:hAnsi="Times New Roman" w:cs="Times New Roman"/>
              </w:rPr>
              <w:t>44</w:t>
            </w:r>
            <w:r w:rsidR="00F048D7">
              <w:rPr>
                <w:rFonts w:ascii="Times New Roman" w:eastAsia="Calibri" w:hAnsi="Times New Roman" w:cs="Times New Roman"/>
              </w:rPr>
              <w:t>87</w:t>
            </w:r>
          </w:p>
        </w:tc>
        <w:tc>
          <w:tcPr>
            <w:tcW w:w="6220" w:type="dxa"/>
            <w:tcBorders>
              <w:top w:val="single" w:sz="4" w:space="0" w:color="231F20"/>
              <w:left w:val="single" w:sz="4" w:space="0" w:color="231F20"/>
              <w:bottom w:val="single" w:sz="4" w:space="0" w:color="231F20"/>
              <w:right w:val="single" w:sz="4" w:space="0" w:color="231F20"/>
            </w:tcBorders>
          </w:tcPr>
          <w:p w14:paraId="344357DE" w14:textId="77777777" w:rsidR="00BB1D40" w:rsidRPr="005216F7" w:rsidRDefault="00BB1D40" w:rsidP="00417688">
            <w:pPr>
              <w:spacing w:line="224" w:lineRule="exact"/>
              <w:ind w:left="432" w:right="-20"/>
              <w:rPr>
                <w:rFonts w:ascii="Times New Roman" w:eastAsia="Calibri" w:hAnsi="Times New Roman" w:cs="Times New Roman"/>
              </w:rPr>
            </w:pPr>
            <w:r w:rsidRPr="00C677A6">
              <w:rPr>
                <w:rFonts w:ascii="Times New Roman" w:hAnsi="Times New Roman" w:cs="Times New Roman"/>
              </w:rPr>
              <w:t>UI: Concepts and Design</w:t>
            </w:r>
          </w:p>
        </w:tc>
        <w:tc>
          <w:tcPr>
            <w:tcW w:w="1941" w:type="dxa"/>
            <w:tcBorders>
              <w:top w:val="single" w:sz="4" w:space="0" w:color="231F20"/>
              <w:left w:val="single" w:sz="4" w:space="0" w:color="231F20"/>
              <w:bottom w:val="single" w:sz="4" w:space="0" w:color="231F20"/>
              <w:right w:val="single" w:sz="4" w:space="0" w:color="231F20"/>
            </w:tcBorders>
          </w:tcPr>
          <w:p w14:paraId="168EA3E9" w14:textId="77777777" w:rsidR="00BB1D40" w:rsidRPr="005216F7" w:rsidRDefault="00BB1D40" w:rsidP="00417688">
            <w:pPr>
              <w:spacing w:before="27"/>
              <w:ind w:left="779" w:right="759"/>
              <w:jc w:val="center"/>
              <w:rPr>
                <w:rFonts w:ascii="Times New Roman" w:eastAsia="Calibri" w:hAnsi="Times New Roman" w:cs="Times New Roman"/>
                <w:color w:val="231F20"/>
              </w:rPr>
            </w:pPr>
            <w:r>
              <w:rPr>
                <w:rFonts w:ascii="Times New Roman" w:eastAsia="Calibri" w:hAnsi="Times New Roman" w:cs="Times New Roman"/>
                <w:color w:val="231F20"/>
              </w:rPr>
              <w:t>3</w:t>
            </w:r>
          </w:p>
        </w:tc>
      </w:tr>
      <w:tr w:rsidR="00BB1D40" w:rsidRPr="005216F7" w14:paraId="5AE69E90" w14:textId="77777777" w:rsidTr="005F3F6D">
        <w:trPr>
          <w:trHeight w:hRule="exact" w:val="319"/>
        </w:trPr>
        <w:tc>
          <w:tcPr>
            <w:tcW w:w="2053" w:type="dxa"/>
            <w:tcBorders>
              <w:top w:val="single" w:sz="4" w:space="0" w:color="231F20"/>
              <w:left w:val="single" w:sz="4" w:space="0" w:color="231F20"/>
              <w:bottom w:val="single" w:sz="4" w:space="0" w:color="231F20"/>
              <w:right w:val="single" w:sz="4" w:space="0" w:color="231F20"/>
            </w:tcBorders>
          </w:tcPr>
          <w:p w14:paraId="30E15882" w14:textId="77777777" w:rsidR="00BB1D40" w:rsidRPr="005216F7" w:rsidRDefault="00773261" w:rsidP="00417688">
            <w:pPr>
              <w:spacing w:before="27"/>
              <w:ind w:left="432" w:right="-20"/>
              <w:rPr>
                <w:rFonts w:ascii="Times New Roman" w:eastAsia="Calibri" w:hAnsi="Times New Roman" w:cs="Times New Roman"/>
              </w:rPr>
            </w:pPr>
            <w:r>
              <w:rPr>
                <w:rFonts w:ascii="Times New Roman" w:eastAsia="Calibri" w:hAnsi="Times New Roman" w:cs="Times New Roman"/>
              </w:rPr>
              <w:t>CSE</w:t>
            </w:r>
            <w:r w:rsidR="00C16C5A">
              <w:rPr>
                <w:rFonts w:ascii="Times New Roman" w:eastAsia="Calibri" w:hAnsi="Times New Roman" w:cs="Times New Roman"/>
              </w:rPr>
              <w:t>47</w:t>
            </w:r>
            <w:r w:rsidR="00BB1D40">
              <w:rPr>
                <w:rFonts w:ascii="Times New Roman" w:eastAsia="Calibri" w:hAnsi="Times New Roman" w:cs="Times New Roman"/>
              </w:rPr>
              <w:t>19</w:t>
            </w:r>
          </w:p>
        </w:tc>
        <w:tc>
          <w:tcPr>
            <w:tcW w:w="6220" w:type="dxa"/>
            <w:tcBorders>
              <w:top w:val="single" w:sz="4" w:space="0" w:color="231F20"/>
              <w:left w:val="single" w:sz="4" w:space="0" w:color="231F20"/>
              <w:bottom w:val="single" w:sz="4" w:space="0" w:color="231F20"/>
              <w:right w:val="single" w:sz="4" w:space="0" w:color="231F20"/>
            </w:tcBorders>
          </w:tcPr>
          <w:p w14:paraId="500D48B8" w14:textId="77777777" w:rsidR="00BB1D40" w:rsidRPr="005216F7" w:rsidRDefault="00BB1D40" w:rsidP="00417688">
            <w:pPr>
              <w:spacing w:before="27"/>
              <w:ind w:left="432" w:right="-20"/>
              <w:rPr>
                <w:rFonts w:ascii="Times New Roman" w:eastAsia="Calibri" w:hAnsi="Times New Roman" w:cs="Times New Roman"/>
              </w:rPr>
            </w:pPr>
            <w:r>
              <w:rPr>
                <w:rFonts w:ascii="Times New Roman" w:eastAsia="Calibri" w:hAnsi="Times New Roman" w:cs="Times New Roman"/>
              </w:rPr>
              <w:t>IT Project Management</w:t>
            </w:r>
          </w:p>
        </w:tc>
        <w:tc>
          <w:tcPr>
            <w:tcW w:w="1941" w:type="dxa"/>
            <w:tcBorders>
              <w:top w:val="single" w:sz="4" w:space="0" w:color="231F20"/>
              <w:left w:val="single" w:sz="4" w:space="0" w:color="231F20"/>
              <w:bottom w:val="single" w:sz="4" w:space="0" w:color="231F20"/>
              <w:right w:val="single" w:sz="4" w:space="0" w:color="231F20"/>
            </w:tcBorders>
          </w:tcPr>
          <w:p w14:paraId="28AB9E5A" w14:textId="77777777" w:rsidR="00BB1D40" w:rsidRPr="005216F7" w:rsidRDefault="00BB1D40" w:rsidP="00417688">
            <w:pPr>
              <w:spacing w:before="27"/>
              <w:ind w:left="779" w:right="759"/>
              <w:jc w:val="center"/>
              <w:rPr>
                <w:rFonts w:ascii="Times New Roman" w:eastAsia="Calibri" w:hAnsi="Times New Roman" w:cs="Times New Roman"/>
              </w:rPr>
            </w:pPr>
            <w:r>
              <w:rPr>
                <w:rFonts w:ascii="Times New Roman" w:eastAsia="Calibri" w:hAnsi="Times New Roman" w:cs="Times New Roman"/>
              </w:rPr>
              <w:t>3</w:t>
            </w:r>
          </w:p>
        </w:tc>
      </w:tr>
      <w:tr w:rsidR="00337AB8" w:rsidRPr="005216F7" w14:paraId="7EDED5F2" w14:textId="77777777" w:rsidTr="005F3F6D">
        <w:trPr>
          <w:trHeight w:hRule="exact" w:val="319"/>
        </w:trPr>
        <w:tc>
          <w:tcPr>
            <w:tcW w:w="2053" w:type="dxa"/>
            <w:tcBorders>
              <w:top w:val="single" w:sz="4" w:space="0" w:color="231F20"/>
              <w:left w:val="single" w:sz="4" w:space="0" w:color="231F20"/>
              <w:bottom w:val="single" w:sz="4" w:space="0" w:color="231F20"/>
              <w:right w:val="single" w:sz="4" w:space="0" w:color="231F20"/>
            </w:tcBorders>
          </w:tcPr>
          <w:p w14:paraId="5C5DD92C" w14:textId="77777777" w:rsidR="00337AB8" w:rsidRPr="005216F7" w:rsidRDefault="00773261" w:rsidP="00417688">
            <w:pPr>
              <w:spacing w:before="27"/>
              <w:ind w:left="432" w:right="-20"/>
              <w:rPr>
                <w:rFonts w:ascii="Times New Roman" w:eastAsia="Calibri" w:hAnsi="Times New Roman" w:cs="Times New Roman"/>
              </w:rPr>
            </w:pPr>
            <w:r>
              <w:rPr>
                <w:rFonts w:ascii="Times New Roman" w:eastAsia="Calibri" w:hAnsi="Times New Roman" w:cs="Times New Roman"/>
              </w:rPr>
              <w:t>CSE</w:t>
            </w:r>
            <w:r w:rsidR="00C16C5A">
              <w:rPr>
                <w:rFonts w:ascii="Times New Roman" w:eastAsia="Calibri" w:hAnsi="Times New Roman" w:cs="Times New Roman"/>
              </w:rPr>
              <w:t>47</w:t>
            </w:r>
            <w:r w:rsidR="00A35215">
              <w:rPr>
                <w:rFonts w:ascii="Times New Roman" w:eastAsia="Calibri" w:hAnsi="Times New Roman" w:cs="Times New Roman"/>
              </w:rPr>
              <w:t>21</w:t>
            </w:r>
          </w:p>
        </w:tc>
        <w:tc>
          <w:tcPr>
            <w:tcW w:w="6220" w:type="dxa"/>
            <w:tcBorders>
              <w:top w:val="single" w:sz="4" w:space="0" w:color="231F20"/>
              <w:left w:val="single" w:sz="4" w:space="0" w:color="231F20"/>
              <w:bottom w:val="single" w:sz="4" w:space="0" w:color="231F20"/>
              <w:right w:val="single" w:sz="4" w:space="0" w:color="231F20"/>
            </w:tcBorders>
          </w:tcPr>
          <w:p w14:paraId="1761452E" w14:textId="77777777" w:rsidR="00337AB8" w:rsidRPr="005216F7" w:rsidRDefault="00D92D83" w:rsidP="00417688">
            <w:pPr>
              <w:spacing w:before="27"/>
              <w:ind w:left="432" w:right="-20"/>
              <w:rPr>
                <w:rFonts w:ascii="Times New Roman" w:eastAsia="Calibri" w:hAnsi="Times New Roman" w:cs="Times New Roman"/>
              </w:rPr>
            </w:pPr>
            <w:r>
              <w:rPr>
                <w:rFonts w:ascii="Times New Roman" w:eastAsia="Calibri" w:hAnsi="Times New Roman" w:cs="Times New Roman"/>
              </w:rPr>
              <w:t>AR/VR</w:t>
            </w:r>
          </w:p>
        </w:tc>
        <w:tc>
          <w:tcPr>
            <w:tcW w:w="1941" w:type="dxa"/>
            <w:tcBorders>
              <w:top w:val="single" w:sz="4" w:space="0" w:color="231F20"/>
              <w:left w:val="single" w:sz="4" w:space="0" w:color="231F20"/>
              <w:bottom w:val="single" w:sz="4" w:space="0" w:color="231F20"/>
              <w:right w:val="single" w:sz="4" w:space="0" w:color="231F20"/>
            </w:tcBorders>
          </w:tcPr>
          <w:p w14:paraId="09A7A12C" w14:textId="77777777" w:rsidR="00337AB8" w:rsidRPr="005216F7" w:rsidRDefault="00BB1D40" w:rsidP="00417688">
            <w:pPr>
              <w:spacing w:before="27"/>
              <w:ind w:left="779" w:right="759"/>
              <w:jc w:val="center"/>
              <w:rPr>
                <w:rFonts w:ascii="Times New Roman" w:eastAsia="Calibri" w:hAnsi="Times New Roman" w:cs="Times New Roman"/>
              </w:rPr>
            </w:pPr>
            <w:r>
              <w:rPr>
                <w:rFonts w:ascii="Times New Roman" w:eastAsia="Calibri" w:hAnsi="Times New Roman" w:cs="Times New Roman"/>
              </w:rPr>
              <w:t>3</w:t>
            </w:r>
          </w:p>
        </w:tc>
      </w:tr>
    </w:tbl>
    <w:p w14:paraId="45C29143" w14:textId="77777777" w:rsidR="00C16C5A" w:rsidRDefault="00C16C5A" w:rsidP="00337AB8">
      <w:pPr>
        <w:spacing w:before="2" w:line="140" w:lineRule="exact"/>
        <w:rPr>
          <w:rFonts w:ascii="Times New Roman" w:hAnsi="Times New Roman" w:cs="Times New Roman"/>
        </w:rPr>
      </w:pPr>
    </w:p>
    <w:p w14:paraId="544B83FE" w14:textId="77777777" w:rsidR="006E3C50" w:rsidRPr="006E3C50" w:rsidRDefault="006E3C50" w:rsidP="00337AB8">
      <w:pPr>
        <w:widowControl w:val="0"/>
        <w:autoSpaceDE w:val="0"/>
        <w:autoSpaceDN w:val="0"/>
        <w:adjustRightInd w:val="0"/>
        <w:spacing w:after="180" w:line="274" w:lineRule="auto"/>
        <w:jc w:val="both"/>
        <w:textAlignment w:val="center"/>
        <w:rPr>
          <w:rFonts w:ascii="Times New Roman" w:eastAsia="Calibri" w:hAnsi="Times New Roman" w:cs="Times New Roman"/>
          <w:color w:val="231F20"/>
        </w:rPr>
      </w:pPr>
      <w:r>
        <w:rPr>
          <w:rFonts w:ascii="Times New Roman" w:eastAsia="Calibri" w:hAnsi="Times New Roman" w:cs="Times New Roman"/>
          <w:color w:val="231F20"/>
        </w:rPr>
        <w:t>Students who want to take CSE1301 or CSE</w:t>
      </w:r>
      <w:r w:rsidRPr="006E3C50">
        <w:rPr>
          <w:rFonts w:ascii="Times New Roman" w:eastAsia="Calibri" w:hAnsi="Times New Roman" w:cs="Times New Roman"/>
          <w:color w:val="231F20"/>
        </w:rPr>
        <w:t>2103 must take the corresponding Lab courses.</w:t>
      </w:r>
    </w:p>
    <w:p w14:paraId="70137A24" w14:textId="77777777" w:rsidR="00827314" w:rsidRPr="00827314" w:rsidRDefault="00827314" w:rsidP="00337AB8">
      <w:pPr>
        <w:widowControl w:val="0"/>
        <w:autoSpaceDE w:val="0"/>
        <w:autoSpaceDN w:val="0"/>
        <w:adjustRightInd w:val="0"/>
        <w:spacing w:after="180" w:line="274" w:lineRule="auto"/>
        <w:jc w:val="both"/>
        <w:textAlignment w:val="center"/>
        <w:rPr>
          <w:rFonts w:ascii="Times New Roman" w:eastAsia="Calibri" w:hAnsi="Times New Roman" w:cs="Times New Roman"/>
          <w:b/>
          <w:bCs/>
          <w:color w:val="231F20"/>
        </w:rPr>
      </w:pPr>
      <w:r w:rsidRPr="00827314">
        <w:rPr>
          <w:rFonts w:ascii="Times New Roman" w:eastAsia="Calibri" w:hAnsi="Times New Roman" w:cs="Times New Roman"/>
          <w:b/>
          <w:bCs/>
          <w:color w:val="231F20"/>
        </w:rPr>
        <w:t>H. Capstone Project</w:t>
      </w:r>
    </w:p>
    <w:p w14:paraId="3641B33C" w14:textId="77777777" w:rsidR="00337AB8" w:rsidRDefault="00337AB8" w:rsidP="00337AB8">
      <w:pPr>
        <w:widowControl w:val="0"/>
        <w:autoSpaceDE w:val="0"/>
        <w:autoSpaceDN w:val="0"/>
        <w:adjustRightInd w:val="0"/>
        <w:spacing w:after="180" w:line="274" w:lineRule="auto"/>
        <w:jc w:val="both"/>
        <w:textAlignment w:val="center"/>
        <w:rPr>
          <w:rFonts w:asciiTheme="majorHAnsi" w:hAnsiTheme="majorHAnsi" w:cstheme="majorHAnsi"/>
          <w:color w:val="000000"/>
          <w:sz w:val="22"/>
          <w:szCs w:val="22"/>
        </w:rPr>
      </w:pPr>
      <w:r w:rsidRPr="00C51E15">
        <w:rPr>
          <w:rFonts w:ascii="Times New Roman" w:eastAsia="Calibri" w:hAnsi="Times New Roman" w:cs="Times New Roman"/>
          <w:color w:val="231F20"/>
        </w:rPr>
        <w:t>The Department of CSE requires that each graduating student of B.Sc. in CSE program complete final year (three semesters long) capstone project (4 credits). Students must complete at least 105 credits including all the major core courses, math and science courses, Ethics, Language and Communication related courses. Students must register for the capstone project in Term 09 and complete the project in Term 11. The distribution of credits will be 1+1+2 = 4. Students will have to submit a project report and present their project work before a panel of examiners by the end of Term 11. Grading will be done based on the report, presentation, continuous assessment and other assessment methods as decided by the department through 3 semesters. This project is intended to provide a culminating experience that allows a student to demonstrate proficiency in several of the learning outcomes that are stated by his or her degree program. In capstone project, basically students will apply and cumulate the knowledge and skills that they gathered through theory and lab courses in his/her program. For this reason, each approved capstone project should include and properly address the following components: Problem Analysis, Design and development of Solutions, Investigation, Project Management, Teamwork, Requirements Analysis, Design and Implementation, Ethics, Societal and Environmental Impacts, Communication, Lifelong Learning, Modern Tools Usage and Contemporary Issues.</w:t>
      </w:r>
    </w:p>
    <w:p w14:paraId="1185DDE4" w14:textId="77777777" w:rsidR="00FD22C5" w:rsidRDefault="00FD22C5" w:rsidP="004E5D78">
      <w:pPr>
        <w:widowControl w:val="0"/>
        <w:autoSpaceDE w:val="0"/>
        <w:autoSpaceDN w:val="0"/>
        <w:adjustRightInd w:val="0"/>
        <w:spacing w:after="180" w:line="274" w:lineRule="auto"/>
        <w:jc w:val="both"/>
        <w:textAlignment w:val="center"/>
        <w:rPr>
          <w:rFonts w:asciiTheme="majorHAnsi" w:hAnsiTheme="majorHAnsi" w:cstheme="majorHAnsi"/>
          <w:color w:val="000000"/>
          <w:sz w:val="22"/>
          <w:szCs w:val="22"/>
        </w:rPr>
      </w:pPr>
    </w:p>
    <w:p w14:paraId="579E262E" w14:textId="77777777" w:rsidR="00FD22C5" w:rsidRPr="00460C6D" w:rsidRDefault="00FD22C5" w:rsidP="004E5D78">
      <w:pPr>
        <w:widowControl w:val="0"/>
        <w:autoSpaceDE w:val="0"/>
        <w:autoSpaceDN w:val="0"/>
        <w:adjustRightInd w:val="0"/>
        <w:spacing w:after="180" w:line="274" w:lineRule="auto"/>
        <w:jc w:val="both"/>
        <w:textAlignment w:val="center"/>
        <w:rPr>
          <w:rFonts w:asciiTheme="majorHAnsi" w:hAnsiTheme="majorHAnsi" w:cstheme="majorHAnsi"/>
          <w:color w:val="000000"/>
          <w:sz w:val="22"/>
          <w:szCs w:val="22"/>
        </w:rPr>
      </w:pPr>
    </w:p>
    <w:p w14:paraId="692B8EF2" w14:textId="77777777" w:rsidR="006E3C50" w:rsidRDefault="006E3C50" w:rsidP="0087771B">
      <w:pPr>
        <w:spacing w:after="240"/>
        <w:jc w:val="center"/>
        <w:rPr>
          <w:rFonts w:asciiTheme="majorHAnsi" w:hAnsiTheme="majorHAnsi" w:cstheme="majorHAnsi"/>
          <w:b/>
          <w:color w:val="000000"/>
          <w:sz w:val="28"/>
          <w:szCs w:val="28"/>
        </w:rPr>
      </w:pPr>
    </w:p>
    <w:p w14:paraId="4717CAC2" w14:textId="77777777" w:rsidR="004E5D78" w:rsidRPr="007104E7" w:rsidRDefault="004E5D78" w:rsidP="0087771B">
      <w:pPr>
        <w:spacing w:after="240"/>
        <w:jc w:val="center"/>
        <w:rPr>
          <w:rFonts w:asciiTheme="majorHAnsi" w:hAnsiTheme="majorHAnsi" w:cstheme="majorHAnsi"/>
          <w:b/>
          <w:bCs/>
          <w:sz w:val="28"/>
          <w:szCs w:val="28"/>
        </w:rPr>
      </w:pPr>
      <w:r w:rsidRPr="007104E7">
        <w:rPr>
          <w:rFonts w:asciiTheme="majorHAnsi" w:hAnsiTheme="majorHAnsi" w:cstheme="majorHAnsi"/>
          <w:b/>
          <w:color w:val="000000"/>
          <w:sz w:val="28"/>
          <w:szCs w:val="28"/>
        </w:rPr>
        <w:lastRenderedPageBreak/>
        <w:t>4-Year Distribution of Courses</w:t>
      </w:r>
    </w:p>
    <w:tbl>
      <w:tblPr>
        <w:tblW w:w="0" w:type="auto"/>
        <w:tblInd w:w="80" w:type="dxa"/>
        <w:tblLayout w:type="fixed"/>
        <w:tblCellMar>
          <w:left w:w="0" w:type="dxa"/>
          <w:right w:w="0" w:type="dxa"/>
        </w:tblCellMar>
        <w:tblLook w:val="0000" w:firstRow="0" w:lastRow="0" w:firstColumn="0" w:lastColumn="0" w:noHBand="0" w:noVBand="0"/>
      </w:tblPr>
      <w:tblGrid>
        <w:gridCol w:w="1350"/>
        <w:gridCol w:w="1967"/>
        <w:gridCol w:w="4111"/>
        <w:gridCol w:w="1276"/>
        <w:gridCol w:w="1701"/>
      </w:tblGrid>
      <w:tr w:rsidR="004E5D78" w:rsidRPr="00460C6D" w14:paraId="2857D583" w14:textId="77777777" w:rsidTr="00EA385D">
        <w:trPr>
          <w:trHeight w:hRule="exact" w:val="747"/>
        </w:trPr>
        <w:tc>
          <w:tcPr>
            <w:tcW w:w="1350" w:type="dxa"/>
            <w:tcBorders>
              <w:top w:val="single" w:sz="4" w:space="0" w:color="000000"/>
              <w:left w:val="single" w:sz="4" w:space="0" w:color="000000"/>
              <w:bottom w:val="single" w:sz="4" w:space="0" w:color="000000"/>
              <w:right w:val="single" w:sz="4" w:space="0" w:color="000000"/>
            </w:tcBorders>
            <w:shd w:val="clear" w:color="auto" w:fill="548DD4" w:themeFill="text2" w:themeFillTint="99"/>
            <w:tcMar>
              <w:top w:w="80" w:type="dxa"/>
              <w:left w:w="80" w:type="dxa"/>
              <w:bottom w:w="80" w:type="dxa"/>
              <w:right w:w="80" w:type="dxa"/>
            </w:tcMar>
          </w:tcPr>
          <w:p w14:paraId="76CA3D14" w14:textId="77777777" w:rsidR="004E5D78" w:rsidRPr="00460C6D" w:rsidRDefault="004E5D78" w:rsidP="00EB1E98">
            <w:pPr>
              <w:widowControl w:val="0"/>
              <w:autoSpaceDE w:val="0"/>
              <w:autoSpaceDN w:val="0"/>
              <w:adjustRightInd w:val="0"/>
              <w:rPr>
                <w:rFonts w:asciiTheme="majorHAnsi" w:hAnsiTheme="majorHAnsi" w:cstheme="majorHAnsi"/>
                <w:sz w:val="22"/>
                <w:szCs w:val="22"/>
              </w:rPr>
            </w:pPr>
          </w:p>
        </w:tc>
        <w:tc>
          <w:tcPr>
            <w:tcW w:w="1967" w:type="dxa"/>
            <w:tcBorders>
              <w:top w:val="single" w:sz="4" w:space="0" w:color="000000"/>
              <w:left w:val="single" w:sz="4" w:space="0" w:color="000000"/>
              <w:bottom w:val="single" w:sz="4" w:space="0" w:color="000000"/>
              <w:right w:val="single" w:sz="4" w:space="0" w:color="000000"/>
            </w:tcBorders>
            <w:shd w:val="clear" w:color="auto" w:fill="548DD4" w:themeFill="text2" w:themeFillTint="99"/>
            <w:tcMar>
              <w:top w:w="80" w:type="dxa"/>
              <w:left w:w="80" w:type="dxa"/>
              <w:bottom w:w="80" w:type="dxa"/>
              <w:right w:w="80" w:type="dxa"/>
            </w:tcMar>
          </w:tcPr>
          <w:p w14:paraId="479628D8" w14:textId="77777777" w:rsidR="004E5D78" w:rsidRPr="00460C6D" w:rsidRDefault="004E5D78" w:rsidP="00EB1E98">
            <w:pPr>
              <w:widowControl w:val="0"/>
              <w:autoSpaceDE w:val="0"/>
              <w:autoSpaceDN w:val="0"/>
              <w:adjustRightInd w:val="0"/>
              <w:spacing w:after="180" w:line="274" w:lineRule="auto"/>
              <w:jc w:val="both"/>
              <w:textAlignment w:val="center"/>
              <w:rPr>
                <w:rFonts w:asciiTheme="majorHAnsi" w:hAnsiTheme="majorHAnsi" w:cstheme="majorHAnsi"/>
                <w:color w:val="000000"/>
                <w:sz w:val="22"/>
                <w:szCs w:val="22"/>
              </w:rPr>
            </w:pPr>
            <w:r w:rsidRPr="00460C6D">
              <w:rPr>
                <w:rFonts w:asciiTheme="majorHAnsi" w:hAnsiTheme="majorHAnsi" w:cstheme="majorHAnsi"/>
                <w:b/>
                <w:bCs/>
                <w:color w:val="000000"/>
                <w:sz w:val="22"/>
                <w:szCs w:val="22"/>
              </w:rPr>
              <w:t xml:space="preserve">Course Code </w:t>
            </w:r>
          </w:p>
        </w:tc>
        <w:tc>
          <w:tcPr>
            <w:tcW w:w="4111" w:type="dxa"/>
            <w:tcBorders>
              <w:top w:val="single" w:sz="4" w:space="0" w:color="000000"/>
              <w:left w:val="single" w:sz="4" w:space="0" w:color="000000"/>
              <w:bottom w:val="single" w:sz="4" w:space="0" w:color="000000"/>
              <w:right w:val="single" w:sz="4" w:space="0" w:color="000000"/>
            </w:tcBorders>
            <w:shd w:val="clear" w:color="auto" w:fill="548DD4" w:themeFill="text2" w:themeFillTint="99"/>
            <w:tcMar>
              <w:top w:w="80" w:type="dxa"/>
              <w:left w:w="80" w:type="dxa"/>
              <w:bottom w:w="80" w:type="dxa"/>
              <w:right w:w="80" w:type="dxa"/>
            </w:tcMar>
          </w:tcPr>
          <w:p w14:paraId="66A9B49E" w14:textId="77777777" w:rsidR="004E5D78" w:rsidRPr="00460C6D" w:rsidRDefault="004E5D78" w:rsidP="00EB1E98">
            <w:pPr>
              <w:widowControl w:val="0"/>
              <w:autoSpaceDE w:val="0"/>
              <w:autoSpaceDN w:val="0"/>
              <w:adjustRightInd w:val="0"/>
              <w:spacing w:after="180" w:line="274" w:lineRule="auto"/>
              <w:jc w:val="both"/>
              <w:textAlignment w:val="center"/>
              <w:rPr>
                <w:rFonts w:asciiTheme="majorHAnsi" w:hAnsiTheme="majorHAnsi" w:cstheme="majorHAnsi"/>
                <w:color w:val="000000"/>
                <w:sz w:val="22"/>
                <w:szCs w:val="22"/>
              </w:rPr>
            </w:pPr>
            <w:r w:rsidRPr="00460C6D">
              <w:rPr>
                <w:rFonts w:asciiTheme="majorHAnsi" w:hAnsiTheme="majorHAnsi" w:cstheme="majorHAnsi"/>
                <w:b/>
                <w:bCs/>
                <w:color w:val="000000"/>
                <w:sz w:val="22"/>
                <w:szCs w:val="22"/>
              </w:rPr>
              <w:t>Course Title</w:t>
            </w:r>
          </w:p>
        </w:tc>
        <w:tc>
          <w:tcPr>
            <w:tcW w:w="1276" w:type="dxa"/>
            <w:tcBorders>
              <w:top w:val="single" w:sz="4" w:space="0" w:color="000000"/>
              <w:left w:val="single" w:sz="4" w:space="0" w:color="000000"/>
              <w:bottom w:val="single" w:sz="4" w:space="0" w:color="000000"/>
              <w:right w:val="single" w:sz="4" w:space="0" w:color="000000"/>
            </w:tcBorders>
            <w:shd w:val="clear" w:color="auto" w:fill="548DD4" w:themeFill="text2" w:themeFillTint="99"/>
            <w:tcMar>
              <w:top w:w="80" w:type="dxa"/>
              <w:left w:w="80" w:type="dxa"/>
              <w:bottom w:w="80" w:type="dxa"/>
              <w:right w:w="80" w:type="dxa"/>
            </w:tcMar>
          </w:tcPr>
          <w:p w14:paraId="1782FC8C" w14:textId="77777777" w:rsidR="004E5D78" w:rsidRPr="00460C6D" w:rsidRDefault="004E5D78" w:rsidP="00EB1E98">
            <w:pPr>
              <w:widowControl w:val="0"/>
              <w:autoSpaceDE w:val="0"/>
              <w:autoSpaceDN w:val="0"/>
              <w:adjustRightInd w:val="0"/>
              <w:spacing w:after="180" w:line="274" w:lineRule="auto"/>
              <w:jc w:val="center"/>
              <w:textAlignment w:val="center"/>
              <w:rPr>
                <w:rFonts w:asciiTheme="majorHAnsi" w:hAnsiTheme="majorHAnsi" w:cstheme="majorHAnsi"/>
                <w:color w:val="000000"/>
                <w:sz w:val="22"/>
                <w:szCs w:val="22"/>
              </w:rPr>
            </w:pPr>
            <w:r w:rsidRPr="00460C6D">
              <w:rPr>
                <w:rFonts w:asciiTheme="majorHAnsi" w:hAnsiTheme="majorHAnsi" w:cstheme="majorHAnsi"/>
                <w:b/>
                <w:bCs/>
                <w:color w:val="000000"/>
                <w:sz w:val="22"/>
                <w:szCs w:val="22"/>
              </w:rPr>
              <w:t>Credits</w:t>
            </w:r>
          </w:p>
        </w:tc>
        <w:tc>
          <w:tcPr>
            <w:tcW w:w="1701" w:type="dxa"/>
            <w:tcBorders>
              <w:top w:val="single" w:sz="4" w:space="0" w:color="000000"/>
              <w:left w:val="single" w:sz="4" w:space="0" w:color="000000"/>
              <w:bottom w:val="single" w:sz="4" w:space="0" w:color="000000"/>
              <w:right w:val="single" w:sz="4" w:space="0" w:color="000000"/>
            </w:tcBorders>
            <w:shd w:val="clear" w:color="auto" w:fill="548DD4" w:themeFill="text2" w:themeFillTint="99"/>
          </w:tcPr>
          <w:p w14:paraId="171F56F6" w14:textId="77777777" w:rsidR="004E5D78" w:rsidRPr="00460C6D" w:rsidRDefault="004E5D78" w:rsidP="00EB1E98">
            <w:pPr>
              <w:widowControl w:val="0"/>
              <w:autoSpaceDE w:val="0"/>
              <w:autoSpaceDN w:val="0"/>
              <w:adjustRightInd w:val="0"/>
              <w:spacing w:after="180" w:line="274" w:lineRule="auto"/>
              <w:jc w:val="center"/>
              <w:textAlignment w:val="center"/>
              <w:rPr>
                <w:rFonts w:asciiTheme="majorHAnsi" w:hAnsiTheme="majorHAnsi" w:cstheme="majorHAnsi"/>
                <w:b/>
                <w:bCs/>
                <w:color w:val="000000"/>
                <w:sz w:val="22"/>
                <w:szCs w:val="22"/>
                <w:lang w:bidi="bn-BD"/>
              </w:rPr>
            </w:pPr>
            <w:r w:rsidRPr="00460C6D">
              <w:rPr>
                <w:rFonts w:asciiTheme="majorHAnsi" w:hAnsiTheme="majorHAnsi" w:cstheme="majorHAnsi"/>
                <w:b/>
                <w:bCs/>
                <w:color w:val="000000"/>
                <w:sz w:val="22"/>
                <w:szCs w:val="22"/>
                <w:cs/>
                <w:lang w:bidi="bn-BD"/>
              </w:rPr>
              <w:t>Remarks</w:t>
            </w:r>
            <w:r w:rsidR="00EA385D">
              <w:rPr>
                <w:rFonts w:asciiTheme="majorHAnsi" w:hAnsiTheme="majorHAnsi" w:cstheme="majorHAnsi"/>
                <w:b/>
                <w:bCs/>
                <w:color w:val="000000"/>
                <w:sz w:val="22"/>
                <w:szCs w:val="22"/>
                <w:cs/>
                <w:lang w:bidi="bn-BD"/>
              </w:rPr>
              <w:t>/Prerequisite</w:t>
            </w:r>
          </w:p>
        </w:tc>
      </w:tr>
      <w:tr w:rsidR="004E5D78" w:rsidRPr="00460C6D" w14:paraId="54E48916" w14:textId="77777777" w:rsidTr="00EB1E98">
        <w:trPr>
          <w:trHeight w:hRule="exact" w:val="432"/>
        </w:trPr>
        <w:tc>
          <w:tcPr>
            <w:tcW w:w="13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CA6DAA1" w14:textId="77777777" w:rsidR="004E5D78" w:rsidRPr="00460C6D" w:rsidRDefault="004E5D78" w:rsidP="00EB1E98">
            <w:pPr>
              <w:widowControl w:val="0"/>
              <w:autoSpaceDE w:val="0"/>
              <w:autoSpaceDN w:val="0"/>
              <w:adjustRightInd w:val="0"/>
              <w:spacing w:after="180" w:line="274" w:lineRule="auto"/>
              <w:jc w:val="both"/>
              <w:textAlignment w:val="center"/>
              <w:rPr>
                <w:rFonts w:asciiTheme="majorHAnsi" w:hAnsiTheme="majorHAnsi" w:cstheme="majorHAnsi"/>
                <w:color w:val="000000"/>
                <w:sz w:val="22"/>
                <w:szCs w:val="22"/>
              </w:rPr>
            </w:pPr>
            <w:r w:rsidRPr="00460C6D">
              <w:rPr>
                <w:rFonts w:asciiTheme="majorHAnsi" w:hAnsiTheme="majorHAnsi" w:cstheme="majorHAnsi"/>
                <w:b/>
                <w:bCs/>
                <w:color w:val="000000"/>
                <w:sz w:val="22"/>
                <w:szCs w:val="22"/>
              </w:rPr>
              <w:t>Term – 1</w:t>
            </w:r>
          </w:p>
        </w:tc>
        <w:tc>
          <w:tcPr>
            <w:tcW w:w="196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81E3CBD" w14:textId="77777777" w:rsidR="004E5D78" w:rsidRPr="00460C6D" w:rsidRDefault="00DC3936" w:rsidP="00EB1E98">
            <w:pPr>
              <w:widowControl w:val="0"/>
              <w:autoSpaceDE w:val="0"/>
              <w:autoSpaceDN w:val="0"/>
              <w:adjustRightInd w:val="0"/>
              <w:spacing w:after="180" w:line="274" w:lineRule="auto"/>
              <w:jc w:val="both"/>
              <w:textAlignment w:val="center"/>
              <w:rPr>
                <w:rFonts w:asciiTheme="majorHAnsi" w:hAnsiTheme="majorHAnsi" w:cstheme="majorHAnsi"/>
                <w:color w:val="000000"/>
                <w:sz w:val="22"/>
                <w:szCs w:val="22"/>
              </w:rPr>
            </w:pPr>
            <w:r>
              <w:rPr>
                <w:rFonts w:asciiTheme="majorHAnsi" w:hAnsiTheme="majorHAnsi" w:cstheme="majorHAnsi"/>
                <w:color w:val="000000"/>
                <w:sz w:val="22"/>
                <w:szCs w:val="22"/>
              </w:rPr>
              <w:t>CSE</w:t>
            </w:r>
            <w:r w:rsidR="005F3F6D">
              <w:rPr>
                <w:rFonts w:asciiTheme="majorHAnsi" w:hAnsiTheme="majorHAnsi" w:cstheme="majorHAnsi"/>
                <w:color w:val="000000"/>
                <w:sz w:val="22"/>
                <w:szCs w:val="22"/>
              </w:rPr>
              <w:t>11</w:t>
            </w:r>
            <w:r w:rsidR="00EB1E98">
              <w:rPr>
                <w:rFonts w:asciiTheme="majorHAnsi" w:hAnsiTheme="majorHAnsi" w:cstheme="majorHAnsi"/>
                <w:color w:val="000000"/>
                <w:sz w:val="22"/>
                <w:szCs w:val="22"/>
              </w:rPr>
              <w:t>02</w:t>
            </w:r>
            <w:r w:rsidR="004E5D78" w:rsidRPr="00460C6D">
              <w:rPr>
                <w:rFonts w:asciiTheme="majorHAnsi" w:hAnsiTheme="majorHAnsi" w:cstheme="majorHAnsi"/>
                <w:color w:val="000000"/>
                <w:sz w:val="22"/>
                <w:szCs w:val="22"/>
              </w:rPr>
              <w:t xml:space="preserve"> </w:t>
            </w:r>
          </w:p>
        </w:tc>
        <w:tc>
          <w:tcPr>
            <w:tcW w:w="411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B0CE7DD" w14:textId="77777777" w:rsidR="004E5D78" w:rsidRPr="00460C6D" w:rsidRDefault="00907B15" w:rsidP="00EB1E98">
            <w:pPr>
              <w:widowControl w:val="0"/>
              <w:autoSpaceDE w:val="0"/>
              <w:autoSpaceDN w:val="0"/>
              <w:adjustRightInd w:val="0"/>
              <w:spacing w:after="180" w:line="274" w:lineRule="auto"/>
              <w:jc w:val="both"/>
              <w:textAlignment w:val="center"/>
              <w:rPr>
                <w:rFonts w:asciiTheme="majorHAnsi" w:hAnsiTheme="majorHAnsi" w:cstheme="majorHAnsi"/>
                <w:color w:val="000000"/>
                <w:sz w:val="22"/>
                <w:szCs w:val="22"/>
              </w:rPr>
            </w:pPr>
            <w:r>
              <w:rPr>
                <w:rFonts w:asciiTheme="majorHAnsi" w:hAnsiTheme="majorHAnsi" w:cstheme="majorHAnsi"/>
                <w:color w:val="000000"/>
                <w:sz w:val="22"/>
                <w:szCs w:val="22"/>
              </w:rPr>
              <w:t xml:space="preserve">Introduction to Programming  </w:t>
            </w:r>
          </w:p>
        </w:tc>
        <w:tc>
          <w:tcPr>
            <w:tcW w:w="127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927F4E2" w14:textId="77777777" w:rsidR="004E5D78" w:rsidRPr="00460C6D" w:rsidRDefault="004E5D78" w:rsidP="00EB1E98">
            <w:pPr>
              <w:widowControl w:val="0"/>
              <w:autoSpaceDE w:val="0"/>
              <w:autoSpaceDN w:val="0"/>
              <w:adjustRightInd w:val="0"/>
              <w:spacing w:after="180" w:line="274" w:lineRule="auto"/>
              <w:jc w:val="center"/>
              <w:textAlignment w:val="center"/>
              <w:rPr>
                <w:rFonts w:asciiTheme="majorHAnsi" w:hAnsiTheme="majorHAnsi" w:cstheme="majorHAnsi"/>
                <w:color w:val="000000"/>
                <w:sz w:val="22"/>
                <w:szCs w:val="22"/>
              </w:rPr>
            </w:pPr>
            <w:r w:rsidRPr="00460C6D">
              <w:rPr>
                <w:rFonts w:asciiTheme="majorHAnsi" w:hAnsiTheme="majorHAnsi" w:cstheme="majorHAnsi"/>
                <w:color w:val="000000"/>
                <w:sz w:val="22"/>
                <w:szCs w:val="22"/>
                <w:cs/>
                <w:lang w:bidi="bn-BD"/>
              </w:rPr>
              <w:t>1</w:t>
            </w:r>
            <w:r w:rsidRPr="00460C6D">
              <w:rPr>
                <w:rFonts w:asciiTheme="majorHAnsi" w:hAnsiTheme="majorHAnsi" w:cstheme="majorHAnsi"/>
                <w:color w:val="000000"/>
                <w:sz w:val="22"/>
                <w:szCs w:val="22"/>
              </w:rPr>
              <w:t xml:space="preserve">         </w:t>
            </w:r>
          </w:p>
        </w:tc>
        <w:tc>
          <w:tcPr>
            <w:tcW w:w="1701" w:type="dxa"/>
            <w:tcBorders>
              <w:top w:val="single" w:sz="4" w:space="0" w:color="000000"/>
              <w:left w:val="single" w:sz="4" w:space="0" w:color="000000"/>
              <w:bottom w:val="single" w:sz="4" w:space="0" w:color="000000"/>
              <w:right w:val="single" w:sz="4" w:space="0" w:color="000000"/>
            </w:tcBorders>
          </w:tcPr>
          <w:p w14:paraId="4CEA55A5" w14:textId="77777777" w:rsidR="004E5D78" w:rsidRPr="00460C6D" w:rsidRDefault="004E5D78" w:rsidP="00EB1E98">
            <w:pPr>
              <w:widowControl w:val="0"/>
              <w:autoSpaceDE w:val="0"/>
              <w:autoSpaceDN w:val="0"/>
              <w:adjustRightInd w:val="0"/>
              <w:spacing w:after="180" w:line="274" w:lineRule="auto"/>
              <w:jc w:val="center"/>
              <w:textAlignment w:val="center"/>
              <w:rPr>
                <w:rFonts w:asciiTheme="majorHAnsi" w:hAnsiTheme="majorHAnsi" w:cstheme="majorHAnsi"/>
                <w:color w:val="000000"/>
                <w:sz w:val="22"/>
                <w:szCs w:val="22"/>
                <w:lang w:bidi="bn-BD"/>
              </w:rPr>
            </w:pPr>
          </w:p>
        </w:tc>
      </w:tr>
      <w:tr w:rsidR="004E5D78" w:rsidRPr="00460C6D" w14:paraId="5A2AC386" w14:textId="77777777" w:rsidTr="00AA3DDC">
        <w:trPr>
          <w:trHeight w:hRule="exact" w:val="449"/>
        </w:trPr>
        <w:tc>
          <w:tcPr>
            <w:tcW w:w="13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E6BEB47" w14:textId="77777777" w:rsidR="004E5D78" w:rsidRPr="00460C6D" w:rsidRDefault="004E5D78" w:rsidP="00EB1E98">
            <w:pPr>
              <w:widowControl w:val="0"/>
              <w:autoSpaceDE w:val="0"/>
              <w:autoSpaceDN w:val="0"/>
              <w:adjustRightInd w:val="0"/>
              <w:rPr>
                <w:rFonts w:asciiTheme="majorHAnsi" w:hAnsiTheme="majorHAnsi" w:cstheme="majorHAnsi"/>
                <w:sz w:val="22"/>
                <w:szCs w:val="22"/>
              </w:rPr>
            </w:pPr>
          </w:p>
        </w:tc>
        <w:tc>
          <w:tcPr>
            <w:tcW w:w="196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D2DFE46" w14:textId="77777777" w:rsidR="004E5D78" w:rsidRPr="00AA3DDC" w:rsidRDefault="00A9022D" w:rsidP="00DC3936">
            <w:pPr>
              <w:spacing w:line="252" w:lineRule="exact"/>
              <w:ind w:right="68"/>
              <w:jc w:val="both"/>
              <w:rPr>
                <w:rFonts w:ascii="Times New Roman" w:eastAsia="Calibri" w:hAnsi="Times New Roman" w:cs="Times New Roman"/>
                <w:color w:val="231F20"/>
              </w:rPr>
            </w:pPr>
            <w:r w:rsidRPr="008A6380">
              <w:rPr>
                <w:rFonts w:ascii="Times New Roman" w:eastAsia="Calibri" w:hAnsi="Times New Roman" w:cs="Times New Roman"/>
                <w:color w:val="231F20"/>
              </w:rPr>
              <w:t>GEF</w:t>
            </w:r>
            <w:r w:rsidR="00AA3DDC">
              <w:rPr>
                <w:rFonts w:ascii="Times New Roman" w:eastAsia="Calibri" w:hAnsi="Times New Roman" w:cs="Times New Roman"/>
                <w:color w:val="231F20"/>
              </w:rPr>
              <w:t>1101</w:t>
            </w:r>
          </w:p>
        </w:tc>
        <w:tc>
          <w:tcPr>
            <w:tcW w:w="411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880AA75" w14:textId="77777777" w:rsidR="004E5D78" w:rsidRPr="00460C6D" w:rsidRDefault="00AA3DDC" w:rsidP="00EB1E98">
            <w:pPr>
              <w:widowControl w:val="0"/>
              <w:autoSpaceDE w:val="0"/>
              <w:autoSpaceDN w:val="0"/>
              <w:adjustRightInd w:val="0"/>
              <w:spacing w:after="180" w:line="274" w:lineRule="auto"/>
              <w:jc w:val="both"/>
              <w:textAlignment w:val="center"/>
              <w:rPr>
                <w:rFonts w:asciiTheme="majorHAnsi" w:hAnsiTheme="majorHAnsi" w:cstheme="majorHAnsi"/>
                <w:color w:val="000000"/>
                <w:sz w:val="22"/>
                <w:szCs w:val="22"/>
              </w:rPr>
            </w:pPr>
            <w:r w:rsidRPr="0095454F">
              <w:rPr>
                <w:rFonts w:ascii="Times New Roman" w:hAnsi="Times New Roman" w:cs="Times New Roman"/>
              </w:rPr>
              <w:t>Academic English I</w:t>
            </w:r>
          </w:p>
        </w:tc>
        <w:tc>
          <w:tcPr>
            <w:tcW w:w="127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B181B0E" w14:textId="77777777" w:rsidR="004E5D78" w:rsidRPr="00460C6D" w:rsidRDefault="004E5D78" w:rsidP="00EB1E98">
            <w:pPr>
              <w:widowControl w:val="0"/>
              <w:autoSpaceDE w:val="0"/>
              <w:autoSpaceDN w:val="0"/>
              <w:adjustRightInd w:val="0"/>
              <w:spacing w:after="180" w:line="274" w:lineRule="auto"/>
              <w:jc w:val="center"/>
              <w:textAlignment w:val="center"/>
              <w:rPr>
                <w:rFonts w:asciiTheme="majorHAnsi" w:hAnsiTheme="majorHAnsi" w:cstheme="majorHAnsi"/>
                <w:color w:val="000000"/>
                <w:sz w:val="22"/>
                <w:szCs w:val="22"/>
              </w:rPr>
            </w:pPr>
            <w:r w:rsidRPr="00460C6D">
              <w:rPr>
                <w:rFonts w:asciiTheme="majorHAnsi" w:hAnsiTheme="majorHAnsi" w:cstheme="majorHAnsi"/>
                <w:color w:val="000000"/>
                <w:sz w:val="22"/>
                <w:szCs w:val="22"/>
              </w:rPr>
              <w:t xml:space="preserve">3         </w:t>
            </w:r>
          </w:p>
        </w:tc>
        <w:tc>
          <w:tcPr>
            <w:tcW w:w="1701" w:type="dxa"/>
            <w:tcBorders>
              <w:top w:val="single" w:sz="4" w:space="0" w:color="000000"/>
              <w:left w:val="single" w:sz="4" w:space="0" w:color="000000"/>
              <w:bottom w:val="single" w:sz="4" w:space="0" w:color="000000"/>
              <w:right w:val="single" w:sz="4" w:space="0" w:color="000000"/>
            </w:tcBorders>
          </w:tcPr>
          <w:p w14:paraId="06D2A5AE" w14:textId="77777777" w:rsidR="004E5D78" w:rsidRPr="00460C6D" w:rsidRDefault="004E5D78" w:rsidP="00EB1E98">
            <w:pPr>
              <w:widowControl w:val="0"/>
              <w:autoSpaceDE w:val="0"/>
              <w:autoSpaceDN w:val="0"/>
              <w:adjustRightInd w:val="0"/>
              <w:spacing w:after="180" w:line="274" w:lineRule="auto"/>
              <w:jc w:val="center"/>
              <w:textAlignment w:val="center"/>
              <w:rPr>
                <w:rFonts w:asciiTheme="majorHAnsi" w:hAnsiTheme="majorHAnsi" w:cstheme="majorHAnsi"/>
                <w:color w:val="000000"/>
                <w:sz w:val="22"/>
                <w:szCs w:val="22"/>
                <w:lang w:bidi="bn-BD"/>
              </w:rPr>
            </w:pPr>
            <w:r w:rsidRPr="00460C6D">
              <w:rPr>
                <w:rFonts w:asciiTheme="majorHAnsi" w:hAnsiTheme="majorHAnsi" w:cstheme="majorHAnsi"/>
                <w:color w:val="000000"/>
                <w:sz w:val="22"/>
                <w:szCs w:val="22"/>
                <w:cs/>
                <w:lang w:bidi="bn-BD"/>
              </w:rPr>
              <w:t xml:space="preserve">GED </w:t>
            </w:r>
            <w:r>
              <w:rPr>
                <w:rFonts w:asciiTheme="majorHAnsi" w:hAnsiTheme="majorHAnsi" w:cstheme="majorHAnsi"/>
                <w:color w:val="000000"/>
                <w:sz w:val="22"/>
                <w:szCs w:val="22"/>
                <w:cs/>
                <w:lang w:bidi="bn-BD"/>
              </w:rPr>
              <w:t>Core</w:t>
            </w:r>
            <w:r w:rsidRPr="00460C6D">
              <w:rPr>
                <w:rFonts w:asciiTheme="majorHAnsi" w:hAnsiTheme="majorHAnsi" w:cstheme="majorHAnsi"/>
                <w:color w:val="000000"/>
                <w:sz w:val="22"/>
                <w:szCs w:val="22"/>
                <w:cs/>
                <w:lang w:bidi="bn-BD"/>
              </w:rPr>
              <w:t xml:space="preserve"> 1</w:t>
            </w:r>
          </w:p>
        </w:tc>
      </w:tr>
      <w:tr w:rsidR="00907B15" w:rsidRPr="00460C6D" w14:paraId="547C90D6" w14:textId="77777777" w:rsidTr="00EB1E98">
        <w:trPr>
          <w:trHeight w:hRule="exact" w:val="432"/>
        </w:trPr>
        <w:tc>
          <w:tcPr>
            <w:tcW w:w="13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59BD82D" w14:textId="77777777" w:rsidR="00907B15" w:rsidRPr="00460C6D" w:rsidRDefault="00907B15" w:rsidP="00EB1E98">
            <w:pPr>
              <w:widowControl w:val="0"/>
              <w:autoSpaceDE w:val="0"/>
              <w:autoSpaceDN w:val="0"/>
              <w:adjustRightInd w:val="0"/>
              <w:rPr>
                <w:rFonts w:asciiTheme="majorHAnsi" w:hAnsiTheme="majorHAnsi" w:cstheme="majorHAnsi"/>
                <w:sz w:val="22"/>
                <w:szCs w:val="22"/>
              </w:rPr>
            </w:pPr>
          </w:p>
        </w:tc>
        <w:tc>
          <w:tcPr>
            <w:tcW w:w="196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6C110C9" w14:textId="77777777" w:rsidR="00907B15" w:rsidRPr="00460C6D" w:rsidRDefault="00907B15" w:rsidP="00DC3936">
            <w:pPr>
              <w:widowControl w:val="0"/>
              <w:autoSpaceDE w:val="0"/>
              <w:autoSpaceDN w:val="0"/>
              <w:adjustRightInd w:val="0"/>
              <w:spacing w:after="180" w:line="274" w:lineRule="auto"/>
              <w:jc w:val="both"/>
              <w:textAlignment w:val="center"/>
              <w:rPr>
                <w:rFonts w:asciiTheme="majorHAnsi" w:hAnsiTheme="majorHAnsi" w:cstheme="majorHAnsi"/>
                <w:color w:val="000000"/>
                <w:sz w:val="22"/>
                <w:szCs w:val="22"/>
              </w:rPr>
            </w:pPr>
            <w:r w:rsidRPr="00460C6D">
              <w:rPr>
                <w:rFonts w:asciiTheme="majorHAnsi" w:hAnsiTheme="majorHAnsi" w:cstheme="majorHAnsi"/>
                <w:color w:val="000000"/>
                <w:sz w:val="22"/>
                <w:szCs w:val="22"/>
              </w:rPr>
              <w:t>MAT</w:t>
            </w:r>
            <w:r w:rsidR="00030AA3">
              <w:rPr>
                <w:rFonts w:asciiTheme="majorHAnsi" w:hAnsiTheme="majorHAnsi" w:cstheme="majorHAnsi"/>
                <w:color w:val="000000"/>
                <w:sz w:val="22"/>
                <w:szCs w:val="22"/>
              </w:rPr>
              <w:t>1</w:t>
            </w:r>
            <w:r w:rsidR="005F3F6D">
              <w:rPr>
                <w:rFonts w:asciiTheme="majorHAnsi" w:hAnsiTheme="majorHAnsi" w:cstheme="majorHAnsi"/>
                <w:color w:val="000000"/>
                <w:sz w:val="22"/>
                <w:szCs w:val="22"/>
              </w:rPr>
              <w:t>1</w:t>
            </w:r>
            <w:r w:rsidR="00030AA3">
              <w:rPr>
                <w:rFonts w:asciiTheme="majorHAnsi" w:hAnsiTheme="majorHAnsi" w:cstheme="majorHAnsi"/>
                <w:color w:val="000000"/>
                <w:sz w:val="22"/>
                <w:szCs w:val="22"/>
              </w:rPr>
              <w:t>01</w:t>
            </w:r>
          </w:p>
        </w:tc>
        <w:tc>
          <w:tcPr>
            <w:tcW w:w="411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7ADD214" w14:textId="77777777" w:rsidR="00907B15" w:rsidRPr="00460C6D" w:rsidRDefault="00907B15" w:rsidP="00EA385D">
            <w:pPr>
              <w:widowControl w:val="0"/>
              <w:autoSpaceDE w:val="0"/>
              <w:autoSpaceDN w:val="0"/>
              <w:adjustRightInd w:val="0"/>
              <w:spacing w:after="180" w:line="274" w:lineRule="auto"/>
              <w:jc w:val="both"/>
              <w:textAlignment w:val="center"/>
              <w:rPr>
                <w:rFonts w:asciiTheme="majorHAnsi" w:hAnsiTheme="majorHAnsi" w:cstheme="majorHAnsi"/>
                <w:color w:val="000000"/>
                <w:sz w:val="22"/>
                <w:szCs w:val="22"/>
              </w:rPr>
            </w:pPr>
            <w:r w:rsidRPr="00460C6D">
              <w:rPr>
                <w:rFonts w:asciiTheme="majorHAnsi" w:hAnsiTheme="majorHAnsi" w:cstheme="majorHAnsi"/>
                <w:color w:val="000000"/>
                <w:sz w:val="22"/>
                <w:szCs w:val="22"/>
              </w:rPr>
              <w:t xml:space="preserve">Differential and </w:t>
            </w:r>
            <w:r w:rsidR="00EA385D">
              <w:rPr>
                <w:rFonts w:asciiTheme="majorHAnsi" w:hAnsiTheme="majorHAnsi" w:cstheme="majorHAnsi"/>
                <w:color w:val="000000"/>
                <w:sz w:val="22"/>
                <w:szCs w:val="22"/>
              </w:rPr>
              <w:t>I</w:t>
            </w:r>
            <w:r w:rsidRPr="00460C6D">
              <w:rPr>
                <w:rFonts w:asciiTheme="majorHAnsi" w:hAnsiTheme="majorHAnsi" w:cstheme="majorHAnsi"/>
                <w:color w:val="000000"/>
                <w:sz w:val="22"/>
                <w:szCs w:val="22"/>
              </w:rPr>
              <w:t>ntegral Calculus</w:t>
            </w:r>
          </w:p>
        </w:tc>
        <w:tc>
          <w:tcPr>
            <w:tcW w:w="127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26101B0" w14:textId="77777777" w:rsidR="00907B15" w:rsidRPr="00460C6D" w:rsidRDefault="00907B15" w:rsidP="00EB1E98">
            <w:pPr>
              <w:widowControl w:val="0"/>
              <w:autoSpaceDE w:val="0"/>
              <w:autoSpaceDN w:val="0"/>
              <w:adjustRightInd w:val="0"/>
              <w:spacing w:after="180" w:line="274" w:lineRule="auto"/>
              <w:jc w:val="center"/>
              <w:textAlignment w:val="center"/>
              <w:rPr>
                <w:rFonts w:asciiTheme="majorHAnsi" w:hAnsiTheme="majorHAnsi" w:cstheme="majorHAnsi"/>
                <w:color w:val="000000"/>
                <w:sz w:val="22"/>
                <w:szCs w:val="22"/>
              </w:rPr>
            </w:pPr>
            <w:r w:rsidRPr="00460C6D">
              <w:rPr>
                <w:rFonts w:asciiTheme="majorHAnsi" w:hAnsiTheme="majorHAnsi" w:cstheme="majorHAnsi"/>
                <w:color w:val="000000"/>
                <w:sz w:val="22"/>
                <w:szCs w:val="22"/>
              </w:rPr>
              <w:t>3</w:t>
            </w:r>
          </w:p>
        </w:tc>
        <w:tc>
          <w:tcPr>
            <w:tcW w:w="1701" w:type="dxa"/>
            <w:tcBorders>
              <w:top w:val="single" w:sz="4" w:space="0" w:color="000000"/>
              <w:left w:val="single" w:sz="4" w:space="0" w:color="000000"/>
              <w:bottom w:val="single" w:sz="4" w:space="0" w:color="000000"/>
              <w:right w:val="single" w:sz="4" w:space="0" w:color="000000"/>
            </w:tcBorders>
          </w:tcPr>
          <w:p w14:paraId="6E8A8E28" w14:textId="77777777" w:rsidR="00907B15" w:rsidRPr="00460C6D" w:rsidRDefault="00907B15" w:rsidP="00EB1E98">
            <w:pPr>
              <w:widowControl w:val="0"/>
              <w:autoSpaceDE w:val="0"/>
              <w:autoSpaceDN w:val="0"/>
              <w:adjustRightInd w:val="0"/>
              <w:spacing w:after="180" w:line="274" w:lineRule="auto"/>
              <w:jc w:val="center"/>
              <w:textAlignment w:val="center"/>
              <w:rPr>
                <w:rFonts w:asciiTheme="majorHAnsi" w:hAnsiTheme="majorHAnsi" w:cstheme="majorHAnsi"/>
                <w:color w:val="000000"/>
                <w:sz w:val="22"/>
                <w:szCs w:val="22"/>
              </w:rPr>
            </w:pPr>
          </w:p>
        </w:tc>
      </w:tr>
      <w:tr w:rsidR="00907B15" w:rsidRPr="00460C6D" w14:paraId="02B1898F" w14:textId="77777777" w:rsidTr="00907B15">
        <w:trPr>
          <w:trHeight w:hRule="exact" w:val="855"/>
        </w:trPr>
        <w:tc>
          <w:tcPr>
            <w:tcW w:w="13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9CD48C5" w14:textId="77777777" w:rsidR="00907B15" w:rsidRPr="00460C6D" w:rsidRDefault="00907B15" w:rsidP="00EB1E98">
            <w:pPr>
              <w:widowControl w:val="0"/>
              <w:autoSpaceDE w:val="0"/>
              <w:autoSpaceDN w:val="0"/>
              <w:adjustRightInd w:val="0"/>
              <w:rPr>
                <w:rFonts w:asciiTheme="majorHAnsi" w:hAnsiTheme="majorHAnsi" w:cstheme="majorHAnsi"/>
                <w:sz w:val="22"/>
                <w:szCs w:val="22"/>
              </w:rPr>
            </w:pPr>
          </w:p>
        </w:tc>
        <w:tc>
          <w:tcPr>
            <w:tcW w:w="196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36D7E0A" w14:textId="77777777" w:rsidR="00907B15" w:rsidRPr="002D3068" w:rsidRDefault="00907B15" w:rsidP="00DC3936">
            <w:pPr>
              <w:widowControl w:val="0"/>
              <w:autoSpaceDE w:val="0"/>
              <w:autoSpaceDN w:val="0"/>
              <w:adjustRightInd w:val="0"/>
              <w:spacing w:after="180" w:line="274" w:lineRule="auto"/>
              <w:jc w:val="both"/>
              <w:textAlignment w:val="center"/>
              <w:rPr>
                <w:rFonts w:asciiTheme="majorHAnsi" w:hAnsiTheme="majorHAnsi" w:cstheme="majorHAnsi"/>
                <w:color w:val="000000" w:themeColor="text1"/>
                <w:sz w:val="22"/>
                <w:szCs w:val="22"/>
              </w:rPr>
            </w:pPr>
            <w:r w:rsidRPr="002D3068">
              <w:rPr>
                <w:rFonts w:asciiTheme="majorHAnsi" w:hAnsiTheme="majorHAnsi" w:cstheme="majorHAnsi"/>
                <w:color w:val="000000" w:themeColor="text1"/>
                <w:sz w:val="22"/>
                <w:szCs w:val="22"/>
              </w:rPr>
              <w:t>PHY</w:t>
            </w:r>
            <w:r w:rsidR="00030AA3" w:rsidRPr="002D3068">
              <w:rPr>
                <w:rFonts w:asciiTheme="majorHAnsi" w:hAnsiTheme="majorHAnsi" w:cstheme="majorHAnsi"/>
                <w:color w:val="000000" w:themeColor="text1"/>
                <w:sz w:val="22"/>
                <w:szCs w:val="22"/>
              </w:rPr>
              <w:t>1</w:t>
            </w:r>
            <w:r w:rsidR="005F3F6D" w:rsidRPr="002D3068">
              <w:rPr>
                <w:rFonts w:asciiTheme="majorHAnsi" w:hAnsiTheme="majorHAnsi" w:cstheme="majorHAnsi"/>
                <w:color w:val="000000" w:themeColor="text1"/>
                <w:sz w:val="22"/>
                <w:szCs w:val="22"/>
              </w:rPr>
              <w:t>1</w:t>
            </w:r>
            <w:r w:rsidR="00030AA3" w:rsidRPr="002D3068">
              <w:rPr>
                <w:rFonts w:asciiTheme="majorHAnsi" w:hAnsiTheme="majorHAnsi" w:cstheme="majorHAnsi"/>
                <w:color w:val="000000" w:themeColor="text1"/>
                <w:sz w:val="22"/>
                <w:szCs w:val="22"/>
              </w:rPr>
              <w:t>01</w:t>
            </w:r>
            <w:r w:rsidRPr="002D3068">
              <w:rPr>
                <w:rFonts w:asciiTheme="majorHAnsi" w:hAnsiTheme="majorHAnsi" w:cstheme="majorHAnsi"/>
                <w:color w:val="000000" w:themeColor="text1"/>
                <w:sz w:val="22"/>
                <w:szCs w:val="22"/>
              </w:rPr>
              <w:t xml:space="preserve"> &amp;</w:t>
            </w:r>
            <w:r w:rsidRPr="002D3068">
              <w:rPr>
                <w:rFonts w:asciiTheme="majorHAnsi" w:hAnsiTheme="majorHAnsi" w:cstheme="majorHAnsi"/>
                <w:color w:val="000000" w:themeColor="text1"/>
                <w:sz w:val="22"/>
                <w:szCs w:val="22"/>
                <w:cs/>
                <w:lang w:bidi="bn-BD"/>
              </w:rPr>
              <w:t xml:space="preserve"> </w:t>
            </w:r>
            <w:r w:rsidR="00DC3936" w:rsidRPr="002D3068">
              <w:rPr>
                <w:rFonts w:asciiTheme="majorHAnsi" w:hAnsiTheme="majorHAnsi" w:cstheme="majorHAnsi"/>
                <w:color w:val="000000" w:themeColor="text1"/>
                <w:sz w:val="22"/>
                <w:szCs w:val="22"/>
              </w:rPr>
              <w:t>PHY</w:t>
            </w:r>
            <w:r w:rsidR="005F3F6D" w:rsidRPr="002D3068">
              <w:rPr>
                <w:rFonts w:asciiTheme="majorHAnsi" w:hAnsiTheme="majorHAnsi" w:cstheme="majorHAnsi"/>
                <w:color w:val="000000" w:themeColor="text1"/>
                <w:sz w:val="22"/>
                <w:szCs w:val="22"/>
              </w:rPr>
              <w:t>11</w:t>
            </w:r>
            <w:r w:rsidR="00EB1E98" w:rsidRPr="002D3068">
              <w:rPr>
                <w:rFonts w:asciiTheme="majorHAnsi" w:hAnsiTheme="majorHAnsi" w:cstheme="majorHAnsi"/>
                <w:color w:val="000000" w:themeColor="text1"/>
                <w:sz w:val="22"/>
                <w:szCs w:val="22"/>
              </w:rPr>
              <w:t>0</w:t>
            </w:r>
            <w:r w:rsidR="00030AA3" w:rsidRPr="002D3068">
              <w:rPr>
                <w:rFonts w:asciiTheme="majorHAnsi" w:hAnsiTheme="majorHAnsi" w:cstheme="majorHAnsi"/>
                <w:color w:val="000000" w:themeColor="text1"/>
                <w:sz w:val="22"/>
                <w:szCs w:val="22"/>
              </w:rPr>
              <w:t>2</w:t>
            </w:r>
            <w:r w:rsidRPr="002D3068">
              <w:rPr>
                <w:rFonts w:asciiTheme="majorHAnsi" w:hAnsiTheme="majorHAnsi" w:cstheme="majorHAnsi"/>
                <w:color w:val="000000" w:themeColor="text1"/>
                <w:sz w:val="22"/>
                <w:szCs w:val="22"/>
              </w:rPr>
              <w:t xml:space="preserve"> </w:t>
            </w:r>
          </w:p>
        </w:tc>
        <w:tc>
          <w:tcPr>
            <w:tcW w:w="411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A89229E" w14:textId="77777777" w:rsidR="00907B15" w:rsidRPr="002D3068" w:rsidRDefault="00907B15" w:rsidP="00EB1E98">
            <w:pPr>
              <w:widowControl w:val="0"/>
              <w:autoSpaceDE w:val="0"/>
              <w:autoSpaceDN w:val="0"/>
              <w:adjustRightInd w:val="0"/>
              <w:spacing w:after="180" w:line="274" w:lineRule="auto"/>
              <w:jc w:val="both"/>
              <w:textAlignment w:val="center"/>
              <w:rPr>
                <w:rFonts w:asciiTheme="majorHAnsi" w:hAnsiTheme="majorHAnsi" w:cstheme="majorHAnsi"/>
                <w:color w:val="000000" w:themeColor="text1"/>
                <w:sz w:val="22"/>
                <w:szCs w:val="22"/>
              </w:rPr>
            </w:pPr>
            <w:r w:rsidRPr="002D3068">
              <w:rPr>
                <w:rFonts w:asciiTheme="majorHAnsi" w:hAnsiTheme="majorHAnsi" w:cstheme="majorHAnsi"/>
                <w:color w:val="000000" w:themeColor="text1"/>
                <w:sz w:val="22"/>
                <w:szCs w:val="22"/>
              </w:rPr>
              <w:t>Physics I</w:t>
            </w:r>
            <w:r w:rsidRPr="002D3068">
              <w:rPr>
                <w:rFonts w:asciiTheme="majorHAnsi" w:hAnsiTheme="majorHAnsi" w:cstheme="majorHAnsi"/>
                <w:color w:val="000000" w:themeColor="text1"/>
                <w:sz w:val="22"/>
                <w:szCs w:val="22"/>
                <w:cs/>
                <w:lang w:bidi="bn-BD"/>
              </w:rPr>
              <w:t xml:space="preserve"> </w:t>
            </w:r>
            <w:r w:rsidRPr="002D3068">
              <w:rPr>
                <w:rFonts w:asciiTheme="majorHAnsi" w:hAnsiTheme="majorHAnsi" w:cstheme="majorHAnsi"/>
                <w:color w:val="000000" w:themeColor="text1"/>
                <w:sz w:val="22"/>
                <w:szCs w:val="22"/>
              </w:rPr>
              <w:t>&amp; LAB</w:t>
            </w:r>
            <w:r w:rsidRPr="002D3068" w:rsidDel="00FD65D1">
              <w:rPr>
                <w:rFonts w:asciiTheme="majorHAnsi" w:hAnsiTheme="majorHAnsi" w:cstheme="majorHAnsi"/>
                <w:color w:val="000000" w:themeColor="text1"/>
                <w:sz w:val="22"/>
                <w:szCs w:val="22"/>
              </w:rPr>
              <w:t xml:space="preserve"> </w:t>
            </w:r>
          </w:p>
        </w:tc>
        <w:tc>
          <w:tcPr>
            <w:tcW w:w="127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A01F132" w14:textId="77777777" w:rsidR="00907B15" w:rsidRPr="002D3068" w:rsidRDefault="00907B15" w:rsidP="00EB1E98">
            <w:pPr>
              <w:widowControl w:val="0"/>
              <w:autoSpaceDE w:val="0"/>
              <w:autoSpaceDN w:val="0"/>
              <w:adjustRightInd w:val="0"/>
              <w:spacing w:after="180" w:line="274" w:lineRule="auto"/>
              <w:jc w:val="center"/>
              <w:textAlignment w:val="center"/>
              <w:rPr>
                <w:rFonts w:asciiTheme="majorHAnsi" w:hAnsiTheme="majorHAnsi" w:cstheme="majorHAnsi"/>
                <w:color w:val="000000" w:themeColor="text1"/>
                <w:sz w:val="22"/>
                <w:szCs w:val="22"/>
              </w:rPr>
            </w:pPr>
            <w:r w:rsidRPr="002D3068">
              <w:rPr>
                <w:rFonts w:asciiTheme="majorHAnsi" w:hAnsiTheme="majorHAnsi" w:cstheme="majorHAnsi"/>
                <w:color w:val="000000" w:themeColor="text1"/>
                <w:sz w:val="22"/>
                <w:szCs w:val="22"/>
              </w:rPr>
              <w:t>3+1</w:t>
            </w:r>
          </w:p>
        </w:tc>
        <w:tc>
          <w:tcPr>
            <w:tcW w:w="1701" w:type="dxa"/>
            <w:tcBorders>
              <w:top w:val="single" w:sz="4" w:space="0" w:color="000000"/>
              <w:left w:val="single" w:sz="4" w:space="0" w:color="000000"/>
              <w:bottom w:val="single" w:sz="4" w:space="0" w:color="000000"/>
              <w:right w:val="single" w:sz="4" w:space="0" w:color="000000"/>
            </w:tcBorders>
          </w:tcPr>
          <w:p w14:paraId="378EF749" w14:textId="77777777" w:rsidR="00907B15" w:rsidRPr="00460C6D" w:rsidRDefault="00907B15" w:rsidP="00EB1E98">
            <w:pPr>
              <w:widowControl w:val="0"/>
              <w:autoSpaceDE w:val="0"/>
              <w:autoSpaceDN w:val="0"/>
              <w:adjustRightInd w:val="0"/>
              <w:spacing w:after="180" w:line="274" w:lineRule="auto"/>
              <w:jc w:val="center"/>
              <w:textAlignment w:val="center"/>
              <w:rPr>
                <w:rFonts w:asciiTheme="majorHAnsi" w:hAnsiTheme="majorHAnsi" w:cstheme="majorHAnsi"/>
                <w:color w:val="000000"/>
                <w:sz w:val="22"/>
                <w:szCs w:val="22"/>
              </w:rPr>
            </w:pPr>
          </w:p>
        </w:tc>
      </w:tr>
      <w:tr w:rsidR="004E5D78" w:rsidRPr="00460C6D" w14:paraId="13A46F06" w14:textId="77777777" w:rsidTr="00EB1E98">
        <w:trPr>
          <w:trHeight w:hRule="exact" w:val="432"/>
        </w:trPr>
        <w:tc>
          <w:tcPr>
            <w:tcW w:w="135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tcPr>
          <w:p w14:paraId="6FF6E4D9" w14:textId="77777777" w:rsidR="004E5D78" w:rsidRPr="00460C6D" w:rsidRDefault="004E5D78" w:rsidP="00EB1E98">
            <w:pPr>
              <w:widowControl w:val="0"/>
              <w:autoSpaceDE w:val="0"/>
              <w:autoSpaceDN w:val="0"/>
              <w:adjustRightInd w:val="0"/>
              <w:rPr>
                <w:rFonts w:asciiTheme="majorHAnsi" w:hAnsiTheme="majorHAnsi" w:cstheme="majorHAnsi"/>
                <w:sz w:val="22"/>
                <w:szCs w:val="22"/>
              </w:rPr>
            </w:pPr>
          </w:p>
        </w:tc>
        <w:tc>
          <w:tcPr>
            <w:tcW w:w="196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tcPr>
          <w:p w14:paraId="6DB657FC" w14:textId="77777777" w:rsidR="004E5D78" w:rsidRPr="002D3068" w:rsidRDefault="004E5D78" w:rsidP="00EB1E98">
            <w:pPr>
              <w:widowControl w:val="0"/>
              <w:autoSpaceDE w:val="0"/>
              <w:autoSpaceDN w:val="0"/>
              <w:adjustRightInd w:val="0"/>
              <w:rPr>
                <w:rFonts w:asciiTheme="majorHAnsi" w:hAnsiTheme="majorHAnsi" w:cstheme="majorHAnsi"/>
                <w:color w:val="000000" w:themeColor="text1"/>
                <w:sz w:val="22"/>
                <w:szCs w:val="22"/>
              </w:rPr>
            </w:pPr>
          </w:p>
        </w:tc>
        <w:tc>
          <w:tcPr>
            <w:tcW w:w="4111"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tcPr>
          <w:p w14:paraId="075A58C2" w14:textId="77777777" w:rsidR="004E5D78" w:rsidRPr="002D3068" w:rsidRDefault="004E5D78" w:rsidP="00EB1E98">
            <w:pPr>
              <w:widowControl w:val="0"/>
              <w:autoSpaceDE w:val="0"/>
              <w:autoSpaceDN w:val="0"/>
              <w:adjustRightInd w:val="0"/>
              <w:spacing w:after="180" w:line="274" w:lineRule="auto"/>
              <w:jc w:val="both"/>
              <w:textAlignment w:val="center"/>
              <w:rPr>
                <w:rFonts w:asciiTheme="majorHAnsi" w:hAnsiTheme="majorHAnsi" w:cstheme="majorHAnsi"/>
                <w:color w:val="000000" w:themeColor="text1"/>
                <w:sz w:val="22"/>
                <w:szCs w:val="22"/>
              </w:rPr>
            </w:pPr>
            <w:r w:rsidRPr="002D3068">
              <w:rPr>
                <w:rFonts w:asciiTheme="majorHAnsi" w:hAnsiTheme="majorHAnsi" w:cstheme="majorHAnsi"/>
                <w:b/>
                <w:bCs/>
                <w:color w:val="000000" w:themeColor="text1"/>
                <w:sz w:val="22"/>
                <w:szCs w:val="22"/>
              </w:rPr>
              <w:t>Total Credits</w:t>
            </w:r>
          </w:p>
        </w:tc>
        <w:tc>
          <w:tcPr>
            <w:tcW w:w="127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tcPr>
          <w:p w14:paraId="300BC7D8" w14:textId="77777777" w:rsidR="004E5D78" w:rsidRPr="002D3068" w:rsidRDefault="004E5D78" w:rsidP="00EB1E98">
            <w:pPr>
              <w:widowControl w:val="0"/>
              <w:autoSpaceDE w:val="0"/>
              <w:autoSpaceDN w:val="0"/>
              <w:adjustRightInd w:val="0"/>
              <w:spacing w:after="180" w:line="274" w:lineRule="auto"/>
              <w:jc w:val="center"/>
              <w:textAlignment w:val="center"/>
              <w:rPr>
                <w:rFonts w:asciiTheme="majorHAnsi" w:hAnsiTheme="majorHAnsi" w:cstheme="majorHAnsi"/>
                <w:color w:val="000000" w:themeColor="text1"/>
                <w:sz w:val="22"/>
                <w:szCs w:val="22"/>
              </w:rPr>
            </w:pPr>
            <w:r w:rsidRPr="002D3068">
              <w:rPr>
                <w:rFonts w:asciiTheme="majorHAnsi" w:hAnsiTheme="majorHAnsi" w:cstheme="majorHAnsi"/>
                <w:b/>
                <w:bCs/>
                <w:color w:val="000000" w:themeColor="text1"/>
                <w:sz w:val="22"/>
                <w:szCs w:val="22"/>
                <w:cs/>
                <w:lang w:bidi="bn-BD"/>
              </w:rPr>
              <w:t>1</w:t>
            </w:r>
            <w:r w:rsidR="00907B15" w:rsidRPr="002D3068">
              <w:rPr>
                <w:rFonts w:asciiTheme="majorHAnsi" w:hAnsiTheme="majorHAnsi" w:cstheme="majorHAnsi"/>
                <w:b/>
                <w:bCs/>
                <w:color w:val="000000" w:themeColor="text1"/>
                <w:sz w:val="22"/>
                <w:szCs w:val="22"/>
                <w:cs/>
                <w:lang w:bidi="bn-BD"/>
              </w:rPr>
              <w:t>1</w:t>
            </w:r>
          </w:p>
        </w:tc>
        <w:tc>
          <w:tcPr>
            <w:tcW w:w="1701"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4EFE7A3E" w14:textId="77777777" w:rsidR="004E5D78" w:rsidRPr="00460C6D" w:rsidRDefault="004E5D78" w:rsidP="00EB1E98">
            <w:pPr>
              <w:widowControl w:val="0"/>
              <w:autoSpaceDE w:val="0"/>
              <w:autoSpaceDN w:val="0"/>
              <w:adjustRightInd w:val="0"/>
              <w:spacing w:after="180" w:line="274" w:lineRule="auto"/>
              <w:jc w:val="center"/>
              <w:textAlignment w:val="center"/>
              <w:rPr>
                <w:rFonts w:asciiTheme="majorHAnsi" w:hAnsiTheme="majorHAnsi" w:cstheme="majorHAnsi"/>
                <w:b/>
                <w:bCs/>
                <w:color w:val="000000"/>
                <w:sz w:val="22"/>
                <w:szCs w:val="22"/>
                <w:cs/>
                <w:lang w:bidi="bn-BD"/>
              </w:rPr>
            </w:pPr>
          </w:p>
        </w:tc>
      </w:tr>
      <w:tr w:rsidR="004E5D78" w:rsidRPr="00460C6D" w14:paraId="336D9831" w14:textId="77777777" w:rsidTr="00EB1E98">
        <w:trPr>
          <w:trHeight w:hRule="exact" w:val="432"/>
        </w:trPr>
        <w:tc>
          <w:tcPr>
            <w:tcW w:w="13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643EC22" w14:textId="77777777" w:rsidR="004E5D78" w:rsidRPr="00460C6D" w:rsidRDefault="004E5D78" w:rsidP="00EB1E98">
            <w:pPr>
              <w:widowControl w:val="0"/>
              <w:autoSpaceDE w:val="0"/>
              <w:autoSpaceDN w:val="0"/>
              <w:adjustRightInd w:val="0"/>
              <w:rPr>
                <w:rFonts w:asciiTheme="majorHAnsi" w:hAnsiTheme="majorHAnsi" w:cstheme="majorHAnsi"/>
                <w:sz w:val="22"/>
                <w:szCs w:val="22"/>
              </w:rPr>
            </w:pPr>
          </w:p>
        </w:tc>
        <w:tc>
          <w:tcPr>
            <w:tcW w:w="196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6C69B9C" w14:textId="77777777" w:rsidR="004E5D78" w:rsidRPr="002D3068" w:rsidRDefault="004E5D78" w:rsidP="00EB1E98">
            <w:pPr>
              <w:widowControl w:val="0"/>
              <w:autoSpaceDE w:val="0"/>
              <w:autoSpaceDN w:val="0"/>
              <w:adjustRightInd w:val="0"/>
              <w:rPr>
                <w:rFonts w:asciiTheme="majorHAnsi" w:hAnsiTheme="majorHAnsi" w:cstheme="majorHAnsi"/>
                <w:color w:val="000000" w:themeColor="text1"/>
                <w:sz w:val="22"/>
                <w:szCs w:val="22"/>
              </w:rPr>
            </w:pPr>
          </w:p>
        </w:tc>
        <w:tc>
          <w:tcPr>
            <w:tcW w:w="411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C4C7F8B" w14:textId="77777777" w:rsidR="004E5D78" w:rsidRPr="002D3068" w:rsidRDefault="004E5D78" w:rsidP="00EB1E98">
            <w:pPr>
              <w:widowControl w:val="0"/>
              <w:autoSpaceDE w:val="0"/>
              <w:autoSpaceDN w:val="0"/>
              <w:adjustRightInd w:val="0"/>
              <w:rPr>
                <w:rFonts w:asciiTheme="majorHAnsi" w:hAnsiTheme="majorHAnsi" w:cstheme="majorHAnsi"/>
                <w:color w:val="000000" w:themeColor="text1"/>
                <w:sz w:val="22"/>
                <w:szCs w:val="22"/>
              </w:rPr>
            </w:pPr>
          </w:p>
        </w:tc>
        <w:tc>
          <w:tcPr>
            <w:tcW w:w="127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DC5E975" w14:textId="77777777" w:rsidR="004E5D78" w:rsidRPr="002D3068" w:rsidRDefault="004E5D78" w:rsidP="00EB1E98">
            <w:pPr>
              <w:widowControl w:val="0"/>
              <w:autoSpaceDE w:val="0"/>
              <w:autoSpaceDN w:val="0"/>
              <w:adjustRightInd w:val="0"/>
              <w:rPr>
                <w:rFonts w:asciiTheme="majorHAnsi" w:hAnsiTheme="majorHAnsi" w:cstheme="majorHAnsi"/>
                <w:color w:val="000000" w:themeColor="text1"/>
                <w:sz w:val="22"/>
                <w:szCs w:val="22"/>
              </w:rPr>
            </w:pPr>
          </w:p>
        </w:tc>
        <w:tc>
          <w:tcPr>
            <w:tcW w:w="1701" w:type="dxa"/>
            <w:tcBorders>
              <w:top w:val="single" w:sz="4" w:space="0" w:color="000000"/>
              <w:left w:val="single" w:sz="4" w:space="0" w:color="000000"/>
              <w:bottom w:val="single" w:sz="4" w:space="0" w:color="000000"/>
              <w:right w:val="single" w:sz="4" w:space="0" w:color="000000"/>
            </w:tcBorders>
          </w:tcPr>
          <w:p w14:paraId="2C9A3846" w14:textId="77777777" w:rsidR="004E5D78" w:rsidRPr="00460C6D" w:rsidRDefault="004E5D78" w:rsidP="00EB1E98">
            <w:pPr>
              <w:widowControl w:val="0"/>
              <w:autoSpaceDE w:val="0"/>
              <w:autoSpaceDN w:val="0"/>
              <w:adjustRightInd w:val="0"/>
              <w:rPr>
                <w:rFonts w:asciiTheme="majorHAnsi" w:hAnsiTheme="majorHAnsi" w:cstheme="majorHAnsi"/>
                <w:sz w:val="22"/>
                <w:szCs w:val="22"/>
              </w:rPr>
            </w:pPr>
          </w:p>
        </w:tc>
      </w:tr>
      <w:tr w:rsidR="004E5D78" w:rsidRPr="00460C6D" w14:paraId="45D30669" w14:textId="77777777" w:rsidTr="00D37941">
        <w:trPr>
          <w:trHeight w:hRule="exact" w:val="702"/>
        </w:trPr>
        <w:tc>
          <w:tcPr>
            <w:tcW w:w="13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E746393" w14:textId="77777777" w:rsidR="004E5D78" w:rsidRPr="00460C6D" w:rsidRDefault="004E5D78" w:rsidP="00EB1E98">
            <w:pPr>
              <w:widowControl w:val="0"/>
              <w:autoSpaceDE w:val="0"/>
              <w:autoSpaceDN w:val="0"/>
              <w:adjustRightInd w:val="0"/>
              <w:spacing w:after="180" w:line="274" w:lineRule="auto"/>
              <w:jc w:val="both"/>
              <w:textAlignment w:val="center"/>
              <w:rPr>
                <w:rFonts w:asciiTheme="majorHAnsi" w:hAnsiTheme="majorHAnsi" w:cstheme="majorHAnsi"/>
                <w:color w:val="000000"/>
                <w:sz w:val="22"/>
                <w:szCs w:val="22"/>
              </w:rPr>
            </w:pPr>
            <w:r w:rsidRPr="00460C6D">
              <w:rPr>
                <w:rFonts w:asciiTheme="majorHAnsi" w:hAnsiTheme="majorHAnsi" w:cstheme="majorHAnsi"/>
                <w:b/>
                <w:bCs/>
                <w:color w:val="000000"/>
                <w:sz w:val="22"/>
                <w:szCs w:val="22"/>
              </w:rPr>
              <w:t>Term – 2</w:t>
            </w:r>
          </w:p>
        </w:tc>
        <w:tc>
          <w:tcPr>
            <w:tcW w:w="196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21CB4BA" w14:textId="77777777" w:rsidR="004E5D78" w:rsidRPr="002D3068" w:rsidRDefault="00461965" w:rsidP="00EB1E98">
            <w:pPr>
              <w:widowControl w:val="0"/>
              <w:autoSpaceDE w:val="0"/>
              <w:autoSpaceDN w:val="0"/>
              <w:adjustRightInd w:val="0"/>
              <w:spacing w:after="180" w:line="274" w:lineRule="auto"/>
              <w:jc w:val="both"/>
              <w:textAlignment w:val="center"/>
              <w:rPr>
                <w:rFonts w:asciiTheme="majorHAnsi" w:hAnsiTheme="majorHAnsi" w:cstheme="majorHAnsi"/>
                <w:color w:val="000000" w:themeColor="text1"/>
                <w:sz w:val="22"/>
                <w:szCs w:val="22"/>
              </w:rPr>
            </w:pPr>
            <w:r w:rsidRPr="002D3068">
              <w:rPr>
                <w:rFonts w:asciiTheme="majorHAnsi" w:hAnsiTheme="majorHAnsi" w:cstheme="majorHAnsi"/>
                <w:color w:val="000000" w:themeColor="text1"/>
                <w:sz w:val="22"/>
                <w:szCs w:val="22"/>
              </w:rPr>
              <w:t>CSE</w:t>
            </w:r>
            <w:r w:rsidR="00030AA3" w:rsidRPr="002D3068">
              <w:rPr>
                <w:rFonts w:asciiTheme="majorHAnsi" w:hAnsiTheme="majorHAnsi" w:cstheme="majorHAnsi"/>
                <w:color w:val="000000" w:themeColor="text1"/>
                <w:sz w:val="22"/>
                <w:szCs w:val="22"/>
              </w:rPr>
              <w:t>1</w:t>
            </w:r>
            <w:r w:rsidR="005F3F6D" w:rsidRPr="002D3068">
              <w:rPr>
                <w:rFonts w:asciiTheme="majorHAnsi" w:hAnsiTheme="majorHAnsi" w:cstheme="majorHAnsi"/>
                <w:color w:val="000000" w:themeColor="text1"/>
                <w:sz w:val="22"/>
                <w:szCs w:val="22"/>
              </w:rPr>
              <w:t>2</w:t>
            </w:r>
            <w:r w:rsidR="00AA3DDC" w:rsidRPr="002D3068">
              <w:rPr>
                <w:rFonts w:asciiTheme="majorHAnsi" w:hAnsiTheme="majorHAnsi" w:cstheme="majorHAnsi"/>
                <w:color w:val="000000" w:themeColor="text1"/>
                <w:sz w:val="22"/>
                <w:szCs w:val="22"/>
              </w:rPr>
              <w:t>01</w:t>
            </w:r>
            <w:r w:rsidRPr="002D3068">
              <w:rPr>
                <w:rFonts w:asciiTheme="majorHAnsi" w:hAnsiTheme="majorHAnsi" w:cstheme="majorHAnsi"/>
                <w:color w:val="000000" w:themeColor="text1"/>
                <w:sz w:val="22"/>
                <w:szCs w:val="22"/>
              </w:rPr>
              <w:t xml:space="preserve"> &amp; CSE</w:t>
            </w:r>
            <w:r w:rsidR="005F3F6D" w:rsidRPr="002D3068">
              <w:rPr>
                <w:rFonts w:asciiTheme="majorHAnsi" w:hAnsiTheme="majorHAnsi" w:cstheme="majorHAnsi"/>
                <w:color w:val="000000" w:themeColor="text1"/>
                <w:sz w:val="22"/>
                <w:szCs w:val="22"/>
              </w:rPr>
              <w:t>12</w:t>
            </w:r>
            <w:r w:rsidR="00EB1E98" w:rsidRPr="002D3068">
              <w:rPr>
                <w:rFonts w:asciiTheme="majorHAnsi" w:hAnsiTheme="majorHAnsi" w:cstheme="majorHAnsi"/>
                <w:color w:val="000000" w:themeColor="text1"/>
                <w:sz w:val="22"/>
                <w:szCs w:val="22"/>
              </w:rPr>
              <w:t>0</w:t>
            </w:r>
            <w:r w:rsidR="00AA3DDC" w:rsidRPr="002D3068">
              <w:rPr>
                <w:rFonts w:asciiTheme="majorHAnsi" w:hAnsiTheme="majorHAnsi" w:cstheme="majorHAnsi"/>
                <w:color w:val="000000" w:themeColor="text1"/>
                <w:sz w:val="22"/>
                <w:szCs w:val="22"/>
              </w:rPr>
              <w:t>2</w:t>
            </w:r>
          </w:p>
        </w:tc>
        <w:tc>
          <w:tcPr>
            <w:tcW w:w="411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24E117F" w14:textId="77777777" w:rsidR="004E5D78" w:rsidRPr="002D3068" w:rsidRDefault="00907B15" w:rsidP="00907B15">
            <w:pPr>
              <w:widowControl w:val="0"/>
              <w:autoSpaceDE w:val="0"/>
              <w:autoSpaceDN w:val="0"/>
              <w:adjustRightInd w:val="0"/>
              <w:spacing w:after="180" w:line="274" w:lineRule="auto"/>
              <w:jc w:val="both"/>
              <w:textAlignment w:val="center"/>
              <w:rPr>
                <w:rFonts w:asciiTheme="majorHAnsi" w:hAnsiTheme="majorHAnsi" w:cstheme="majorHAnsi"/>
                <w:color w:val="000000" w:themeColor="text1"/>
                <w:sz w:val="22"/>
                <w:szCs w:val="22"/>
              </w:rPr>
            </w:pPr>
            <w:r w:rsidRPr="002D3068">
              <w:rPr>
                <w:rFonts w:asciiTheme="majorHAnsi" w:hAnsiTheme="majorHAnsi" w:cstheme="majorHAnsi"/>
                <w:color w:val="000000" w:themeColor="text1"/>
                <w:sz w:val="22"/>
                <w:szCs w:val="22"/>
              </w:rPr>
              <w:t xml:space="preserve">Structured Programming </w:t>
            </w:r>
            <w:r w:rsidR="004E5D78" w:rsidRPr="002D3068">
              <w:rPr>
                <w:rFonts w:asciiTheme="majorHAnsi" w:hAnsiTheme="majorHAnsi" w:cstheme="majorHAnsi"/>
                <w:color w:val="000000" w:themeColor="text1"/>
                <w:sz w:val="22"/>
                <w:szCs w:val="22"/>
              </w:rPr>
              <w:t xml:space="preserve"> &amp; LAB</w:t>
            </w:r>
          </w:p>
        </w:tc>
        <w:tc>
          <w:tcPr>
            <w:tcW w:w="127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8020B61" w14:textId="77777777" w:rsidR="004E5D78" w:rsidRPr="002D3068" w:rsidRDefault="004E5D78" w:rsidP="00EB1E98">
            <w:pPr>
              <w:widowControl w:val="0"/>
              <w:autoSpaceDE w:val="0"/>
              <w:autoSpaceDN w:val="0"/>
              <w:adjustRightInd w:val="0"/>
              <w:spacing w:after="180" w:line="274" w:lineRule="auto"/>
              <w:jc w:val="center"/>
              <w:textAlignment w:val="center"/>
              <w:rPr>
                <w:rFonts w:asciiTheme="majorHAnsi" w:hAnsiTheme="majorHAnsi" w:cstheme="majorHAnsi"/>
                <w:color w:val="000000" w:themeColor="text1"/>
                <w:sz w:val="22"/>
                <w:szCs w:val="22"/>
              </w:rPr>
            </w:pPr>
            <w:r w:rsidRPr="002D3068">
              <w:rPr>
                <w:rFonts w:asciiTheme="majorHAnsi" w:hAnsiTheme="majorHAnsi" w:cstheme="majorHAnsi"/>
                <w:color w:val="000000" w:themeColor="text1"/>
                <w:sz w:val="22"/>
                <w:szCs w:val="22"/>
              </w:rPr>
              <w:t>3+1</w:t>
            </w:r>
          </w:p>
        </w:tc>
        <w:tc>
          <w:tcPr>
            <w:tcW w:w="1701" w:type="dxa"/>
            <w:tcBorders>
              <w:top w:val="single" w:sz="4" w:space="0" w:color="000000"/>
              <w:left w:val="single" w:sz="4" w:space="0" w:color="000000"/>
              <w:bottom w:val="single" w:sz="4" w:space="0" w:color="000000"/>
              <w:right w:val="single" w:sz="4" w:space="0" w:color="000000"/>
            </w:tcBorders>
          </w:tcPr>
          <w:p w14:paraId="117B64B4" w14:textId="77777777" w:rsidR="004E5D78" w:rsidRPr="00460C6D" w:rsidRDefault="00F04624" w:rsidP="00EB1E98">
            <w:pPr>
              <w:widowControl w:val="0"/>
              <w:autoSpaceDE w:val="0"/>
              <w:autoSpaceDN w:val="0"/>
              <w:adjustRightInd w:val="0"/>
              <w:spacing w:after="180" w:line="274" w:lineRule="auto"/>
              <w:jc w:val="center"/>
              <w:textAlignment w:val="center"/>
              <w:rPr>
                <w:rFonts w:asciiTheme="majorHAnsi" w:hAnsiTheme="majorHAnsi" w:cstheme="majorHAnsi"/>
                <w:color w:val="000000"/>
                <w:sz w:val="22"/>
                <w:szCs w:val="22"/>
              </w:rPr>
            </w:pPr>
            <w:r>
              <w:rPr>
                <w:rFonts w:asciiTheme="majorHAnsi" w:hAnsiTheme="majorHAnsi" w:cstheme="majorHAnsi"/>
                <w:color w:val="000000"/>
                <w:sz w:val="22"/>
                <w:szCs w:val="22"/>
              </w:rPr>
              <w:t>CSE</w:t>
            </w:r>
            <w:r w:rsidR="00EA385D">
              <w:rPr>
                <w:rFonts w:asciiTheme="majorHAnsi" w:hAnsiTheme="majorHAnsi" w:cstheme="majorHAnsi"/>
                <w:color w:val="000000"/>
                <w:sz w:val="22"/>
                <w:szCs w:val="22"/>
              </w:rPr>
              <w:t>1</w:t>
            </w:r>
            <w:r w:rsidR="00AA3DDC">
              <w:rPr>
                <w:rFonts w:asciiTheme="majorHAnsi" w:hAnsiTheme="majorHAnsi" w:cstheme="majorHAnsi"/>
                <w:color w:val="000000"/>
                <w:sz w:val="22"/>
                <w:szCs w:val="22"/>
              </w:rPr>
              <w:t>1</w:t>
            </w:r>
            <w:r w:rsidR="00EB1E98">
              <w:rPr>
                <w:rFonts w:asciiTheme="majorHAnsi" w:hAnsiTheme="majorHAnsi" w:cstheme="majorHAnsi"/>
                <w:color w:val="000000"/>
                <w:sz w:val="22"/>
                <w:szCs w:val="22"/>
              </w:rPr>
              <w:t>02</w:t>
            </w:r>
          </w:p>
        </w:tc>
      </w:tr>
      <w:tr w:rsidR="00907B15" w:rsidRPr="00460C6D" w14:paraId="5D78095B" w14:textId="77777777" w:rsidTr="00EB1E98">
        <w:trPr>
          <w:trHeight w:hRule="exact" w:val="432"/>
        </w:trPr>
        <w:tc>
          <w:tcPr>
            <w:tcW w:w="13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BA9CCC0" w14:textId="77777777" w:rsidR="00907B15" w:rsidRPr="00460C6D" w:rsidRDefault="00907B15" w:rsidP="00EB1E98">
            <w:pPr>
              <w:widowControl w:val="0"/>
              <w:autoSpaceDE w:val="0"/>
              <w:autoSpaceDN w:val="0"/>
              <w:adjustRightInd w:val="0"/>
              <w:rPr>
                <w:rFonts w:asciiTheme="majorHAnsi" w:hAnsiTheme="majorHAnsi" w:cstheme="majorHAnsi"/>
                <w:sz w:val="22"/>
                <w:szCs w:val="22"/>
              </w:rPr>
            </w:pPr>
          </w:p>
        </w:tc>
        <w:tc>
          <w:tcPr>
            <w:tcW w:w="196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C20BD16" w14:textId="77777777" w:rsidR="00907B15" w:rsidRPr="002D3068" w:rsidRDefault="00461965" w:rsidP="005F3F6D">
            <w:pPr>
              <w:widowControl w:val="0"/>
              <w:autoSpaceDE w:val="0"/>
              <w:autoSpaceDN w:val="0"/>
              <w:adjustRightInd w:val="0"/>
              <w:spacing w:after="180" w:line="274" w:lineRule="auto"/>
              <w:jc w:val="both"/>
              <w:textAlignment w:val="center"/>
              <w:rPr>
                <w:rFonts w:asciiTheme="majorHAnsi" w:hAnsiTheme="majorHAnsi" w:cstheme="majorHAnsi"/>
                <w:color w:val="000000" w:themeColor="text1"/>
                <w:sz w:val="22"/>
                <w:szCs w:val="22"/>
              </w:rPr>
            </w:pPr>
            <w:r w:rsidRPr="002D3068">
              <w:rPr>
                <w:rFonts w:asciiTheme="majorHAnsi" w:hAnsiTheme="majorHAnsi" w:cstheme="majorHAnsi"/>
                <w:color w:val="000000" w:themeColor="text1"/>
                <w:sz w:val="22"/>
                <w:szCs w:val="22"/>
              </w:rPr>
              <w:t>CSE</w:t>
            </w:r>
            <w:r w:rsidR="00030AA3" w:rsidRPr="002D3068">
              <w:rPr>
                <w:rFonts w:asciiTheme="majorHAnsi" w:hAnsiTheme="majorHAnsi" w:cstheme="majorHAnsi"/>
                <w:color w:val="000000" w:themeColor="text1"/>
                <w:sz w:val="22"/>
                <w:szCs w:val="22"/>
              </w:rPr>
              <w:t>1</w:t>
            </w:r>
            <w:r w:rsidR="005F3F6D" w:rsidRPr="002D3068">
              <w:rPr>
                <w:rFonts w:asciiTheme="majorHAnsi" w:hAnsiTheme="majorHAnsi" w:cstheme="majorHAnsi"/>
                <w:color w:val="000000" w:themeColor="text1"/>
                <w:sz w:val="22"/>
                <w:szCs w:val="22"/>
              </w:rPr>
              <w:t>2</w:t>
            </w:r>
            <w:r w:rsidR="00AA3DDC" w:rsidRPr="002D3068">
              <w:rPr>
                <w:rFonts w:asciiTheme="majorHAnsi" w:hAnsiTheme="majorHAnsi" w:cstheme="majorHAnsi"/>
                <w:color w:val="000000" w:themeColor="text1"/>
                <w:sz w:val="22"/>
                <w:szCs w:val="22"/>
              </w:rPr>
              <w:t>03</w:t>
            </w:r>
          </w:p>
        </w:tc>
        <w:tc>
          <w:tcPr>
            <w:tcW w:w="411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F02DEF1" w14:textId="77777777" w:rsidR="00907B15" w:rsidRPr="002D3068" w:rsidRDefault="00907B15" w:rsidP="00EB1E98">
            <w:pPr>
              <w:widowControl w:val="0"/>
              <w:autoSpaceDE w:val="0"/>
              <w:autoSpaceDN w:val="0"/>
              <w:adjustRightInd w:val="0"/>
              <w:spacing w:after="180" w:line="274" w:lineRule="auto"/>
              <w:jc w:val="both"/>
              <w:textAlignment w:val="center"/>
              <w:rPr>
                <w:rFonts w:asciiTheme="majorHAnsi" w:hAnsiTheme="majorHAnsi" w:cstheme="majorHAnsi"/>
                <w:color w:val="000000" w:themeColor="text1"/>
                <w:sz w:val="22"/>
                <w:szCs w:val="22"/>
              </w:rPr>
            </w:pPr>
            <w:r w:rsidRPr="002D3068">
              <w:rPr>
                <w:rFonts w:asciiTheme="majorHAnsi" w:hAnsiTheme="majorHAnsi" w:cstheme="majorHAnsi"/>
                <w:color w:val="000000" w:themeColor="text1"/>
                <w:sz w:val="22"/>
                <w:szCs w:val="22"/>
              </w:rPr>
              <w:t>Discrete Mathematics</w:t>
            </w:r>
          </w:p>
        </w:tc>
        <w:tc>
          <w:tcPr>
            <w:tcW w:w="127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C2F973F" w14:textId="77777777" w:rsidR="00907B15" w:rsidRPr="002D3068" w:rsidRDefault="00907B15" w:rsidP="00EB1E98">
            <w:pPr>
              <w:widowControl w:val="0"/>
              <w:autoSpaceDE w:val="0"/>
              <w:autoSpaceDN w:val="0"/>
              <w:adjustRightInd w:val="0"/>
              <w:spacing w:after="180" w:line="274" w:lineRule="auto"/>
              <w:jc w:val="center"/>
              <w:textAlignment w:val="center"/>
              <w:rPr>
                <w:rFonts w:asciiTheme="majorHAnsi" w:hAnsiTheme="majorHAnsi" w:cstheme="majorHAnsi"/>
                <w:color w:val="000000" w:themeColor="text1"/>
                <w:sz w:val="22"/>
                <w:szCs w:val="22"/>
              </w:rPr>
            </w:pPr>
            <w:r w:rsidRPr="002D3068">
              <w:rPr>
                <w:rFonts w:asciiTheme="majorHAnsi" w:hAnsiTheme="majorHAnsi" w:cstheme="majorHAnsi"/>
                <w:color w:val="000000" w:themeColor="text1"/>
                <w:sz w:val="22"/>
                <w:szCs w:val="22"/>
              </w:rPr>
              <w:t>3</w:t>
            </w:r>
          </w:p>
        </w:tc>
        <w:tc>
          <w:tcPr>
            <w:tcW w:w="1701" w:type="dxa"/>
            <w:tcBorders>
              <w:top w:val="single" w:sz="4" w:space="0" w:color="000000"/>
              <w:left w:val="single" w:sz="4" w:space="0" w:color="000000"/>
              <w:bottom w:val="single" w:sz="4" w:space="0" w:color="000000"/>
              <w:right w:val="single" w:sz="4" w:space="0" w:color="000000"/>
            </w:tcBorders>
          </w:tcPr>
          <w:p w14:paraId="58CA219A" w14:textId="77777777" w:rsidR="00907B15" w:rsidRPr="003B4440" w:rsidRDefault="00907B15" w:rsidP="00EB1E98">
            <w:pPr>
              <w:widowControl w:val="0"/>
              <w:autoSpaceDE w:val="0"/>
              <w:autoSpaceDN w:val="0"/>
              <w:adjustRightInd w:val="0"/>
              <w:spacing w:after="180" w:line="274" w:lineRule="auto"/>
              <w:jc w:val="center"/>
              <w:textAlignment w:val="center"/>
              <w:rPr>
                <w:rFonts w:asciiTheme="majorHAnsi" w:hAnsiTheme="majorHAnsi" w:cstheme="majorHAnsi"/>
                <w:color w:val="000000" w:themeColor="text1"/>
                <w:sz w:val="22"/>
                <w:szCs w:val="22"/>
                <w:lang w:bidi="bn-BD"/>
              </w:rPr>
            </w:pPr>
          </w:p>
        </w:tc>
      </w:tr>
      <w:tr w:rsidR="00760FA2" w:rsidRPr="00460C6D" w14:paraId="0ACB84E6" w14:textId="77777777" w:rsidTr="00AA3DDC">
        <w:trPr>
          <w:trHeight w:hRule="exact" w:val="411"/>
        </w:trPr>
        <w:tc>
          <w:tcPr>
            <w:tcW w:w="13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10BBDED" w14:textId="77777777" w:rsidR="00760FA2" w:rsidRPr="00460C6D" w:rsidRDefault="00760FA2" w:rsidP="00EB1E98">
            <w:pPr>
              <w:widowControl w:val="0"/>
              <w:autoSpaceDE w:val="0"/>
              <w:autoSpaceDN w:val="0"/>
              <w:adjustRightInd w:val="0"/>
              <w:rPr>
                <w:rFonts w:asciiTheme="majorHAnsi" w:hAnsiTheme="majorHAnsi" w:cstheme="majorHAnsi"/>
                <w:sz w:val="22"/>
                <w:szCs w:val="22"/>
              </w:rPr>
            </w:pPr>
          </w:p>
        </w:tc>
        <w:tc>
          <w:tcPr>
            <w:tcW w:w="196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A820D15" w14:textId="77777777" w:rsidR="00760FA2" w:rsidRPr="002D3068" w:rsidRDefault="00461965" w:rsidP="00760FA2">
            <w:pPr>
              <w:widowControl w:val="0"/>
              <w:autoSpaceDE w:val="0"/>
              <w:autoSpaceDN w:val="0"/>
              <w:adjustRightInd w:val="0"/>
              <w:spacing w:after="180" w:line="274" w:lineRule="auto"/>
              <w:jc w:val="both"/>
              <w:textAlignment w:val="center"/>
              <w:rPr>
                <w:rFonts w:ascii="Times New Roman" w:eastAsia="Calibri" w:hAnsi="Times New Roman" w:cs="Times New Roman"/>
                <w:color w:val="000000" w:themeColor="text1"/>
              </w:rPr>
            </w:pPr>
            <w:r w:rsidRPr="002D3068">
              <w:rPr>
                <w:rFonts w:asciiTheme="majorHAnsi" w:hAnsiTheme="majorHAnsi" w:cstheme="majorHAnsi"/>
                <w:color w:val="000000" w:themeColor="text1"/>
                <w:sz w:val="22"/>
                <w:szCs w:val="22"/>
              </w:rPr>
              <w:t>UCC</w:t>
            </w:r>
            <w:r w:rsidR="00AA3DDC" w:rsidRPr="002D3068">
              <w:rPr>
                <w:rFonts w:asciiTheme="majorHAnsi" w:hAnsiTheme="majorHAnsi" w:cstheme="majorHAnsi"/>
                <w:color w:val="000000" w:themeColor="text1"/>
                <w:sz w:val="22"/>
                <w:szCs w:val="22"/>
              </w:rPr>
              <w:t>1</w:t>
            </w:r>
            <w:r w:rsidR="00760FA2" w:rsidRPr="002D3068">
              <w:rPr>
                <w:rFonts w:asciiTheme="majorHAnsi" w:hAnsiTheme="majorHAnsi" w:cstheme="majorHAnsi"/>
                <w:color w:val="000000" w:themeColor="text1"/>
                <w:sz w:val="22"/>
                <w:szCs w:val="22"/>
              </w:rPr>
              <w:t>102</w:t>
            </w:r>
          </w:p>
        </w:tc>
        <w:tc>
          <w:tcPr>
            <w:tcW w:w="411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A3CAC42" w14:textId="77777777" w:rsidR="00760FA2" w:rsidRPr="002D3068" w:rsidRDefault="00AA3DDC" w:rsidP="00760FA2">
            <w:pPr>
              <w:widowControl w:val="0"/>
              <w:autoSpaceDE w:val="0"/>
              <w:autoSpaceDN w:val="0"/>
              <w:adjustRightInd w:val="0"/>
              <w:spacing w:after="180" w:line="274" w:lineRule="auto"/>
              <w:jc w:val="both"/>
              <w:textAlignment w:val="center"/>
              <w:rPr>
                <w:rFonts w:asciiTheme="majorHAnsi" w:hAnsiTheme="majorHAnsi" w:cstheme="majorHAnsi"/>
                <w:color w:val="000000" w:themeColor="text1"/>
                <w:sz w:val="22"/>
                <w:szCs w:val="22"/>
              </w:rPr>
            </w:pPr>
            <w:r w:rsidRPr="002D3068">
              <w:rPr>
                <w:rFonts w:ascii="Times New Roman" w:hAnsi="Times New Roman" w:cs="Times New Roman"/>
                <w:color w:val="000000" w:themeColor="text1"/>
              </w:rPr>
              <w:t>Emergence of Independent Bangladesh</w:t>
            </w:r>
            <w:r w:rsidR="00760FA2" w:rsidRPr="002D3068">
              <w:rPr>
                <w:rFonts w:asciiTheme="majorHAnsi" w:hAnsiTheme="majorHAnsi" w:cstheme="majorHAnsi"/>
                <w:color w:val="000000" w:themeColor="text1"/>
                <w:sz w:val="22"/>
                <w:szCs w:val="22"/>
              </w:rPr>
              <w:t xml:space="preserve"> </w:t>
            </w:r>
          </w:p>
        </w:tc>
        <w:tc>
          <w:tcPr>
            <w:tcW w:w="127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4A91A58" w14:textId="77777777" w:rsidR="00760FA2" w:rsidRPr="002D3068" w:rsidRDefault="00461965" w:rsidP="00EB1E98">
            <w:pPr>
              <w:widowControl w:val="0"/>
              <w:autoSpaceDE w:val="0"/>
              <w:autoSpaceDN w:val="0"/>
              <w:adjustRightInd w:val="0"/>
              <w:spacing w:after="180" w:line="274" w:lineRule="auto"/>
              <w:jc w:val="center"/>
              <w:textAlignment w:val="center"/>
              <w:rPr>
                <w:rFonts w:asciiTheme="majorHAnsi" w:hAnsiTheme="majorHAnsi" w:cstheme="majorHAnsi"/>
                <w:color w:val="000000" w:themeColor="text1"/>
                <w:sz w:val="22"/>
                <w:szCs w:val="22"/>
              </w:rPr>
            </w:pPr>
            <w:del w:id="9" w:author="Microsoft Office User" w:date="2020-08-22T22:07:00Z">
              <w:r w:rsidRPr="002D3068" w:rsidDel="00BA7E1B">
                <w:rPr>
                  <w:rFonts w:asciiTheme="majorHAnsi" w:hAnsiTheme="majorHAnsi" w:cstheme="majorHAnsi"/>
                  <w:color w:val="000000" w:themeColor="text1"/>
                  <w:sz w:val="22"/>
                  <w:szCs w:val="22"/>
                </w:rPr>
                <w:delText>2</w:delText>
              </w:r>
              <w:r w:rsidR="00760FA2" w:rsidRPr="002D3068" w:rsidDel="00BA7E1B">
                <w:rPr>
                  <w:rFonts w:asciiTheme="majorHAnsi" w:hAnsiTheme="majorHAnsi" w:cstheme="majorHAnsi"/>
                  <w:color w:val="000000" w:themeColor="text1"/>
                  <w:sz w:val="22"/>
                  <w:szCs w:val="22"/>
                </w:rPr>
                <w:delText xml:space="preserve">         </w:delText>
              </w:r>
            </w:del>
            <w:ins w:id="10" w:author="Microsoft Office User" w:date="2020-08-22T22:07:00Z">
              <w:r w:rsidR="00BA7E1B">
                <w:rPr>
                  <w:rFonts w:asciiTheme="majorHAnsi" w:hAnsiTheme="majorHAnsi" w:cstheme="majorHAnsi"/>
                  <w:color w:val="000000" w:themeColor="text1"/>
                  <w:sz w:val="22"/>
                  <w:szCs w:val="22"/>
                </w:rPr>
                <w:t>3</w:t>
              </w:r>
              <w:r w:rsidR="00BA7E1B" w:rsidRPr="002D3068">
                <w:rPr>
                  <w:rFonts w:asciiTheme="majorHAnsi" w:hAnsiTheme="majorHAnsi" w:cstheme="majorHAnsi"/>
                  <w:color w:val="000000" w:themeColor="text1"/>
                  <w:sz w:val="22"/>
                  <w:szCs w:val="22"/>
                </w:rPr>
                <w:t xml:space="preserve">       </w:t>
              </w:r>
            </w:ins>
          </w:p>
        </w:tc>
        <w:tc>
          <w:tcPr>
            <w:tcW w:w="1701" w:type="dxa"/>
            <w:tcBorders>
              <w:top w:val="single" w:sz="4" w:space="0" w:color="000000"/>
              <w:left w:val="single" w:sz="4" w:space="0" w:color="000000"/>
              <w:bottom w:val="single" w:sz="4" w:space="0" w:color="000000"/>
              <w:right w:val="single" w:sz="4" w:space="0" w:color="000000"/>
            </w:tcBorders>
          </w:tcPr>
          <w:p w14:paraId="76648EE9" w14:textId="77777777" w:rsidR="00760FA2" w:rsidRPr="003B4440" w:rsidRDefault="00760FA2" w:rsidP="00EB1E98">
            <w:pPr>
              <w:widowControl w:val="0"/>
              <w:autoSpaceDE w:val="0"/>
              <w:autoSpaceDN w:val="0"/>
              <w:adjustRightInd w:val="0"/>
              <w:spacing w:after="180" w:line="274" w:lineRule="auto"/>
              <w:jc w:val="center"/>
              <w:textAlignment w:val="center"/>
              <w:rPr>
                <w:rFonts w:asciiTheme="majorHAnsi" w:hAnsiTheme="majorHAnsi" w:cstheme="majorHAnsi"/>
                <w:color w:val="000000" w:themeColor="text1"/>
                <w:sz w:val="22"/>
                <w:szCs w:val="22"/>
                <w:lang w:bidi="bn-BD"/>
              </w:rPr>
            </w:pPr>
            <w:r w:rsidRPr="003B4440">
              <w:rPr>
                <w:rFonts w:asciiTheme="majorHAnsi" w:hAnsiTheme="majorHAnsi" w:cstheme="majorHAnsi"/>
                <w:color w:val="000000" w:themeColor="text1"/>
                <w:sz w:val="22"/>
                <w:szCs w:val="22"/>
                <w:cs/>
                <w:lang w:bidi="bn-BD"/>
              </w:rPr>
              <w:t>GED Core 2</w:t>
            </w:r>
          </w:p>
        </w:tc>
      </w:tr>
      <w:tr w:rsidR="00760FA2" w:rsidRPr="00460C6D" w14:paraId="2DE6B8AF" w14:textId="77777777" w:rsidTr="00EB1E98">
        <w:trPr>
          <w:trHeight w:hRule="exact" w:val="432"/>
        </w:trPr>
        <w:tc>
          <w:tcPr>
            <w:tcW w:w="13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CB60F99" w14:textId="77777777" w:rsidR="00760FA2" w:rsidRPr="00460C6D" w:rsidRDefault="00760FA2" w:rsidP="00EB1E98">
            <w:pPr>
              <w:widowControl w:val="0"/>
              <w:autoSpaceDE w:val="0"/>
              <w:autoSpaceDN w:val="0"/>
              <w:adjustRightInd w:val="0"/>
              <w:rPr>
                <w:rFonts w:asciiTheme="majorHAnsi" w:hAnsiTheme="majorHAnsi" w:cstheme="majorHAnsi"/>
                <w:sz w:val="22"/>
                <w:szCs w:val="22"/>
              </w:rPr>
            </w:pPr>
          </w:p>
        </w:tc>
        <w:tc>
          <w:tcPr>
            <w:tcW w:w="196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F812238" w14:textId="77777777" w:rsidR="00760FA2" w:rsidRPr="002D3068" w:rsidRDefault="00461965" w:rsidP="005F3F6D">
            <w:pPr>
              <w:widowControl w:val="0"/>
              <w:autoSpaceDE w:val="0"/>
              <w:autoSpaceDN w:val="0"/>
              <w:adjustRightInd w:val="0"/>
              <w:spacing w:after="180" w:line="274" w:lineRule="auto"/>
              <w:jc w:val="both"/>
              <w:textAlignment w:val="center"/>
              <w:rPr>
                <w:rFonts w:asciiTheme="majorHAnsi" w:hAnsiTheme="majorHAnsi" w:cstheme="majorHAnsi"/>
                <w:color w:val="000000" w:themeColor="text1"/>
                <w:sz w:val="22"/>
                <w:szCs w:val="22"/>
              </w:rPr>
            </w:pPr>
            <w:r w:rsidRPr="002D3068">
              <w:rPr>
                <w:rFonts w:asciiTheme="majorHAnsi" w:hAnsiTheme="majorHAnsi" w:cstheme="majorHAnsi"/>
                <w:color w:val="000000" w:themeColor="text1"/>
                <w:sz w:val="22"/>
                <w:szCs w:val="22"/>
              </w:rPr>
              <w:t>MAT</w:t>
            </w:r>
            <w:r w:rsidR="00760FA2" w:rsidRPr="002D3068">
              <w:rPr>
                <w:rFonts w:asciiTheme="majorHAnsi" w:hAnsiTheme="majorHAnsi" w:cstheme="majorHAnsi"/>
                <w:color w:val="000000" w:themeColor="text1"/>
                <w:sz w:val="22"/>
                <w:szCs w:val="22"/>
              </w:rPr>
              <w:t>1</w:t>
            </w:r>
            <w:r w:rsidR="005F3F6D" w:rsidRPr="002D3068">
              <w:rPr>
                <w:rFonts w:asciiTheme="majorHAnsi" w:hAnsiTheme="majorHAnsi" w:cstheme="majorHAnsi"/>
                <w:color w:val="000000" w:themeColor="text1"/>
                <w:sz w:val="22"/>
                <w:szCs w:val="22"/>
              </w:rPr>
              <w:t>2</w:t>
            </w:r>
            <w:r w:rsidR="00AA3DDC" w:rsidRPr="002D3068">
              <w:rPr>
                <w:rFonts w:asciiTheme="majorHAnsi" w:hAnsiTheme="majorHAnsi" w:cstheme="majorHAnsi"/>
                <w:color w:val="000000" w:themeColor="text1"/>
                <w:sz w:val="22"/>
                <w:szCs w:val="22"/>
              </w:rPr>
              <w:t>01</w:t>
            </w:r>
          </w:p>
        </w:tc>
        <w:tc>
          <w:tcPr>
            <w:tcW w:w="411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80A9CAF" w14:textId="77777777" w:rsidR="00760FA2" w:rsidRPr="002D3068" w:rsidRDefault="00760FA2" w:rsidP="00EB1E98">
            <w:pPr>
              <w:widowControl w:val="0"/>
              <w:autoSpaceDE w:val="0"/>
              <w:autoSpaceDN w:val="0"/>
              <w:adjustRightInd w:val="0"/>
              <w:spacing w:after="180" w:line="274" w:lineRule="auto"/>
              <w:jc w:val="both"/>
              <w:textAlignment w:val="center"/>
              <w:rPr>
                <w:rFonts w:asciiTheme="majorHAnsi" w:hAnsiTheme="majorHAnsi" w:cstheme="majorHAnsi"/>
                <w:color w:val="000000" w:themeColor="text1"/>
                <w:sz w:val="22"/>
                <w:szCs w:val="22"/>
              </w:rPr>
            </w:pPr>
            <w:r w:rsidRPr="002D3068">
              <w:rPr>
                <w:rFonts w:asciiTheme="majorHAnsi" w:hAnsiTheme="majorHAnsi" w:cstheme="majorHAnsi"/>
                <w:color w:val="000000" w:themeColor="text1"/>
                <w:sz w:val="22"/>
                <w:szCs w:val="22"/>
              </w:rPr>
              <w:t>Co-ordinate Geometry and Linear Algebra</w:t>
            </w:r>
          </w:p>
        </w:tc>
        <w:tc>
          <w:tcPr>
            <w:tcW w:w="127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A298CFD" w14:textId="77777777" w:rsidR="00760FA2" w:rsidRPr="002D3068" w:rsidRDefault="00760FA2" w:rsidP="00EB1E98">
            <w:pPr>
              <w:widowControl w:val="0"/>
              <w:autoSpaceDE w:val="0"/>
              <w:autoSpaceDN w:val="0"/>
              <w:adjustRightInd w:val="0"/>
              <w:spacing w:after="180" w:line="274" w:lineRule="auto"/>
              <w:jc w:val="center"/>
              <w:textAlignment w:val="center"/>
              <w:rPr>
                <w:rFonts w:asciiTheme="majorHAnsi" w:hAnsiTheme="majorHAnsi" w:cstheme="majorHAnsi"/>
                <w:color w:val="000000" w:themeColor="text1"/>
                <w:sz w:val="22"/>
                <w:szCs w:val="22"/>
              </w:rPr>
            </w:pPr>
            <w:r w:rsidRPr="002D3068">
              <w:rPr>
                <w:rFonts w:asciiTheme="majorHAnsi" w:hAnsiTheme="majorHAnsi" w:cstheme="majorHAnsi"/>
                <w:color w:val="000000" w:themeColor="text1"/>
                <w:sz w:val="22"/>
                <w:szCs w:val="22"/>
              </w:rPr>
              <w:t>3</w:t>
            </w:r>
          </w:p>
        </w:tc>
        <w:tc>
          <w:tcPr>
            <w:tcW w:w="1701" w:type="dxa"/>
            <w:tcBorders>
              <w:top w:val="single" w:sz="4" w:space="0" w:color="000000"/>
              <w:left w:val="single" w:sz="4" w:space="0" w:color="000000"/>
              <w:bottom w:val="single" w:sz="4" w:space="0" w:color="000000"/>
              <w:right w:val="single" w:sz="4" w:space="0" w:color="000000"/>
            </w:tcBorders>
          </w:tcPr>
          <w:p w14:paraId="47128E37" w14:textId="77777777" w:rsidR="00760FA2" w:rsidRPr="00460C6D" w:rsidRDefault="00760FA2" w:rsidP="00EB1E98">
            <w:pPr>
              <w:widowControl w:val="0"/>
              <w:autoSpaceDE w:val="0"/>
              <w:autoSpaceDN w:val="0"/>
              <w:adjustRightInd w:val="0"/>
              <w:spacing w:after="180" w:line="274" w:lineRule="auto"/>
              <w:jc w:val="center"/>
              <w:textAlignment w:val="center"/>
              <w:rPr>
                <w:rFonts w:asciiTheme="majorHAnsi" w:hAnsiTheme="majorHAnsi" w:cstheme="majorHAnsi"/>
                <w:color w:val="000000"/>
                <w:sz w:val="22"/>
                <w:szCs w:val="22"/>
              </w:rPr>
            </w:pPr>
          </w:p>
        </w:tc>
      </w:tr>
      <w:tr w:rsidR="00AA3DDC" w:rsidRPr="00460C6D" w14:paraId="5FB8C1FC" w14:textId="77777777" w:rsidTr="00EB1E98">
        <w:trPr>
          <w:trHeight w:hRule="exact" w:val="432"/>
        </w:trPr>
        <w:tc>
          <w:tcPr>
            <w:tcW w:w="13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747F036" w14:textId="77777777" w:rsidR="00AA3DDC" w:rsidRPr="00460C6D" w:rsidRDefault="00AA3DDC" w:rsidP="00EB1E98">
            <w:pPr>
              <w:widowControl w:val="0"/>
              <w:autoSpaceDE w:val="0"/>
              <w:autoSpaceDN w:val="0"/>
              <w:adjustRightInd w:val="0"/>
              <w:rPr>
                <w:rFonts w:asciiTheme="majorHAnsi" w:hAnsiTheme="majorHAnsi" w:cstheme="majorHAnsi"/>
                <w:sz w:val="22"/>
                <w:szCs w:val="22"/>
              </w:rPr>
            </w:pPr>
          </w:p>
        </w:tc>
        <w:tc>
          <w:tcPr>
            <w:tcW w:w="196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DD70AE6" w14:textId="77777777" w:rsidR="00AA3DDC" w:rsidRPr="002D3068" w:rsidRDefault="00AA3DDC" w:rsidP="005F3F6D">
            <w:pPr>
              <w:widowControl w:val="0"/>
              <w:autoSpaceDE w:val="0"/>
              <w:autoSpaceDN w:val="0"/>
              <w:adjustRightInd w:val="0"/>
              <w:spacing w:after="180" w:line="274" w:lineRule="auto"/>
              <w:jc w:val="both"/>
              <w:textAlignment w:val="center"/>
              <w:rPr>
                <w:rFonts w:asciiTheme="majorHAnsi" w:hAnsiTheme="majorHAnsi" w:cstheme="majorHAnsi"/>
                <w:color w:val="000000" w:themeColor="text1"/>
                <w:sz w:val="22"/>
                <w:szCs w:val="22"/>
              </w:rPr>
            </w:pPr>
            <w:r w:rsidRPr="002D3068">
              <w:rPr>
                <w:rFonts w:asciiTheme="majorHAnsi" w:hAnsiTheme="majorHAnsi" w:cstheme="majorHAnsi"/>
                <w:color w:val="000000" w:themeColor="text1"/>
                <w:sz w:val="22"/>
                <w:szCs w:val="22"/>
              </w:rPr>
              <w:t>ESK</w:t>
            </w:r>
            <w:r w:rsidR="00461965" w:rsidRPr="002D3068">
              <w:rPr>
                <w:rFonts w:asciiTheme="majorHAnsi" w:hAnsiTheme="majorHAnsi" w:cstheme="majorHAnsi"/>
                <w:color w:val="000000" w:themeColor="text1"/>
                <w:sz w:val="22"/>
                <w:szCs w:val="22"/>
              </w:rPr>
              <w:t>1110</w:t>
            </w:r>
            <w:r w:rsidRPr="002D3068">
              <w:rPr>
                <w:rFonts w:asciiTheme="majorHAnsi" w:hAnsiTheme="majorHAnsi" w:cstheme="majorHAnsi"/>
                <w:color w:val="000000" w:themeColor="text1"/>
                <w:sz w:val="22"/>
                <w:szCs w:val="22"/>
              </w:rPr>
              <w:t xml:space="preserve"> </w:t>
            </w:r>
          </w:p>
        </w:tc>
        <w:tc>
          <w:tcPr>
            <w:tcW w:w="411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DCA1E1A" w14:textId="77777777" w:rsidR="00AA3DDC" w:rsidRPr="002D3068" w:rsidRDefault="00461965" w:rsidP="00EB1E98">
            <w:pPr>
              <w:widowControl w:val="0"/>
              <w:autoSpaceDE w:val="0"/>
              <w:autoSpaceDN w:val="0"/>
              <w:adjustRightInd w:val="0"/>
              <w:spacing w:after="180" w:line="274" w:lineRule="auto"/>
              <w:jc w:val="both"/>
              <w:textAlignment w:val="center"/>
              <w:rPr>
                <w:rFonts w:asciiTheme="majorHAnsi" w:hAnsiTheme="majorHAnsi" w:cstheme="majorHAnsi"/>
                <w:color w:val="000000" w:themeColor="text1"/>
                <w:sz w:val="22"/>
                <w:szCs w:val="22"/>
              </w:rPr>
            </w:pPr>
            <w:r w:rsidRPr="002D3068">
              <w:rPr>
                <w:rFonts w:asciiTheme="majorHAnsi" w:hAnsiTheme="majorHAnsi" w:cstheme="majorHAnsi"/>
                <w:color w:val="000000" w:themeColor="text1"/>
                <w:sz w:val="22"/>
                <w:szCs w:val="22"/>
              </w:rPr>
              <w:t>Study Skills</w:t>
            </w:r>
          </w:p>
        </w:tc>
        <w:tc>
          <w:tcPr>
            <w:tcW w:w="127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DF1B1B8" w14:textId="77777777" w:rsidR="00AA3DDC" w:rsidRPr="002D3068" w:rsidRDefault="00461965" w:rsidP="00EB1E98">
            <w:pPr>
              <w:widowControl w:val="0"/>
              <w:autoSpaceDE w:val="0"/>
              <w:autoSpaceDN w:val="0"/>
              <w:adjustRightInd w:val="0"/>
              <w:spacing w:after="180" w:line="274" w:lineRule="auto"/>
              <w:jc w:val="center"/>
              <w:textAlignment w:val="center"/>
              <w:rPr>
                <w:rFonts w:asciiTheme="majorHAnsi" w:hAnsiTheme="majorHAnsi" w:cstheme="majorHAnsi"/>
                <w:color w:val="000000" w:themeColor="text1"/>
                <w:sz w:val="22"/>
                <w:szCs w:val="22"/>
              </w:rPr>
            </w:pPr>
            <w:del w:id="11" w:author="Microsoft Office User" w:date="2020-08-22T22:08:00Z">
              <w:r w:rsidRPr="002D3068" w:rsidDel="00BA7E1B">
                <w:rPr>
                  <w:rFonts w:asciiTheme="majorHAnsi" w:hAnsiTheme="majorHAnsi" w:cstheme="majorHAnsi"/>
                  <w:color w:val="000000" w:themeColor="text1"/>
                  <w:sz w:val="22"/>
                  <w:szCs w:val="22"/>
                </w:rPr>
                <w:delText>.5</w:delText>
              </w:r>
            </w:del>
          </w:p>
        </w:tc>
        <w:tc>
          <w:tcPr>
            <w:tcW w:w="1701" w:type="dxa"/>
            <w:tcBorders>
              <w:top w:val="single" w:sz="4" w:space="0" w:color="000000"/>
              <w:left w:val="single" w:sz="4" w:space="0" w:color="000000"/>
              <w:bottom w:val="single" w:sz="4" w:space="0" w:color="000000"/>
              <w:right w:val="single" w:sz="4" w:space="0" w:color="000000"/>
            </w:tcBorders>
          </w:tcPr>
          <w:p w14:paraId="3C3BDDCC" w14:textId="77777777" w:rsidR="00AA3DDC" w:rsidRPr="00460C6D" w:rsidRDefault="00461965" w:rsidP="00EB1E98">
            <w:pPr>
              <w:widowControl w:val="0"/>
              <w:autoSpaceDE w:val="0"/>
              <w:autoSpaceDN w:val="0"/>
              <w:adjustRightInd w:val="0"/>
              <w:spacing w:after="180" w:line="274" w:lineRule="auto"/>
              <w:jc w:val="center"/>
              <w:textAlignment w:val="center"/>
              <w:rPr>
                <w:rFonts w:asciiTheme="majorHAnsi" w:hAnsiTheme="majorHAnsi" w:cstheme="majorHAnsi"/>
                <w:color w:val="000000"/>
                <w:sz w:val="22"/>
                <w:szCs w:val="22"/>
              </w:rPr>
            </w:pPr>
            <w:r>
              <w:rPr>
                <w:rFonts w:asciiTheme="majorHAnsi" w:hAnsiTheme="majorHAnsi" w:cstheme="majorHAnsi"/>
                <w:color w:val="000000"/>
                <w:sz w:val="22"/>
                <w:szCs w:val="22"/>
              </w:rPr>
              <w:t>GED Core 6</w:t>
            </w:r>
          </w:p>
        </w:tc>
      </w:tr>
      <w:tr w:rsidR="00760FA2" w:rsidRPr="00460C6D" w14:paraId="663BBED9" w14:textId="77777777" w:rsidTr="00EB1E98">
        <w:trPr>
          <w:trHeight w:hRule="exact" w:val="432"/>
        </w:trPr>
        <w:tc>
          <w:tcPr>
            <w:tcW w:w="135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tcPr>
          <w:p w14:paraId="4DF6C972" w14:textId="77777777" w:rsidR="00760FA2" w:rsidRPr="00460C6D" w:rsidRDefault="00760FA2" w:rsidP="00EB1E98">
            <w:pPr>
              <w:widowControl w:val="0"/>
              <w:autoSpaceDE w:val="0"/>
              <w:autoSpaceDN w:val="0"/>
              <w:adjustRightInd w:val="0"/>
              <w:rPr>
                <w:rFonts w:asciiTheme="majorHAnsi" w:hAnsiTheme="majorHAnsi" w:cstheme="majorHAnsi"/>
                <w:sz w:val="22"/>
                <w:szCs w:val="22"/>
              </w:rPr>
            </w:pPr>
          </w:p>
        </w:tc>
        <w:tc>
          <w:tcPr>
            <w:tcW w:w="196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tcPr>
          <w:p w14:paraId="0F9AFFA5" w14:textId="77777777" w:rsidR="00760FA2" w:rsidRPr="002D3068" w:rsidRDefault="00760FA2" w:rsidP="00EB1E98">
            <w:pPr>
              <w:widowControl w:val="0"/>
              <w:autoSpaceDE w:val="0"/>
              <w:autoSpaceDN w:val="0"/>
              <w:adjustRightInd w:val="0"/>
              <w:rPr>
                <w:rFonts w:asciiTheme="majorHAnsi" w:hAnsiTheme="majorHAnsi" w:cstheme="majorHAnsi"/>
                <w:color w:val="000000" w:themeColor="text1"/>
                <w:sz w:val="22"/>
                <w:szCs w:val="22"/>
              </w:rPr>
            </w:pPr>
          </w:p>
        </w:tc>
        <w:tc>
          <w:tcPr>
            <w:tcW w:w="4111"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tcPr>
          <w:p w14:paraId="484E1FA1" w14:textId="77777777" w:rsidR="00760FA2" w:rsidRPr="002D3068" w:rsidRDefault="00760FA2" w:rsidP="00EB1E98">
            <w:pPr>
              <w:widowControl w:val="0"/>
              <w:autoSpaceDE w:val="0"/>
              <w:autoSpaceDN w:val="0"/>
              <w:adjustRightInd w:val="0"/>
              <w:spacing w:after="180" w:line="274" w:lineRule="auto"/>
              <w:jc w:val="both"/>
              <w:textAlignment w:val="center"/>
              <w:rPr>
                <w:rFonts w:asciiTheme="majorHAnsi" w:hAnsiTheme="majorHAnsi" w:cstheme="majorHAnsi"/>
                <w:color w:val="000000" w:themeColor="text1"/>
                <w:sz w:val="22"/>
                <w:szCs w:val="22"/>
              </w:rPr>
            </w:pPr>
            <w:r w:rsidRPr="002D3068">
              <w:rPr>
                <w:rFonts w:asciiTheme="majorHAnsi" w:hAnsiTheme="majorHAnsi" w:cstheme="majorHAnsi"/>
                <w:b/>
                <w:bCs/>
                <w:color w:val="000000" w:themeColor="text1"/>
                <w:sz w:val="22"/>
                <w:szCs w:val="22"/>
              </w:rPr>
              <w:t>Total Credits</w:t>
            </w:r>
          </w:p>
        </w:tc>
        <w:tc>
          <w:tcPr>
            <w:tcW w:w="127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tcPr>
          <w:p w14:paraId="78203049" w14:textId="77777777" w:rsidR="00760FA2" w:rsidRPr="002D3068" w:rsidRDefault="00760FA2" w:rsidP="00EB1E98">
            <w:pPr>
              <w:widowControl w:val="0"/>
              <w:autoSpaceDE w:val="0"/>
              <w:autoSpaceDN w:val="0"/>
              <w:adjustRightInd w:val="0"/>
              <w:spacing w:after="180" w:line="274" w:lineRule="auto"/>
              <w:jc w:val="center"/>
              <w:textAlignment w:val="center"/>
              <w:rPr>
                <w:rFonts w:asciiTheme="majorHAnsi" w:hAnsiTheme="majorHAnsi" w:cstheme="majorHAnsi"/>
                <w:color w:val="000000" w:themeColor="text1"/>
                <w:sz w:val="22"/>
                <w:szCs w:val="22"/>
              </w:rPr>
            </w:pPr>
            <w:r w:rsidRPr="002D3068">
              <w:rPr>
                <w:rFonts w:asciiTheme="majorHAnsi" w:hAnsiTheme="majorHAnsi" w:cstheme="majorHAnsi"/>
                <w:b/>
                <w:bCs/>
                <w:color w:val="000000" w:themeColor="text1"/>
                <w:sz w:val="22"/>
                <w:szCs w:val="22"/>
              </w:rPr>
              <w:t>1</w:t>
            </w:r>
            <w:ins w:id="12" w:author="Microsoft Office User" w:date="2020-08-22T22:10:00Z">
              <w:r w:rsidR="00BA7E1B">
                <w:rPr>
                  <w:rFonts w:asciiTheme="majorHAnsi" w:hAnsiTheme="majorHAnsi" w:cstheme="majorHAnsi"/>
                  <w:b/>
                  <w:bCs/>
                  <w:color w:val="000000" w:themeColor="text1"/>
                  <w:sz w:val="22"/>
                  <w:szCs w:val="22"/>
                </w:rPr>
                <w:t>3</w:t>
              </w:r>
            </w:ins>
            <w:del w:id="13" w:author="Microsoft Office User" w:date="2020-08-22T22:10:00Z">
              <w:r w:rsidR="00461965" w:rsidRPr="002D3068" w:rsidDel="00BA7E1B">
                <w:rPr>
                  <w:rFonts w:asciiTheme="majorHAnsi" w:hAnsiTheme="majorHAnsi" w:cstheme="majorHAnsi"/>
                  <w:b/>
                  <w:bCs/>
                  <w:color w:val="000000" w:themeColor="text1"/>
                  <w:sz w:val="22"/>
                  <w:szCs w:val="22"/>
                  <w:lang w:bidi="bn-BD"/>
                </w:rPr>
                <w:delText>2.5</w:delText>
              </w:r>
            </w:del>
          </w:p>
        </w:tc>
        <w:tc>
          <w:tcPr>
            <w:tcW w:w="1701"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05E967B2" w14:textId="77777777" w:rsidR="00760FA2" w:rsidRPr="00460C6D" w:rsidRDefault="00760FA2" w:rsidP="00EB1E98">
            <w:pPr>
              <w:widowControl w:val="0"/>
              <w:autoSpaceDE w:val="0"/>
              <w:autoSpaceDN w:val="0"/>
              <w:adjustRightInd w:val="0"/>
              <w:spacing w:after="180" w:line="274" w:lineRule="auto"/>
              <w:jc w:val="center"/>
              <w:textAlignment w:val="center"/>
              <w:rPr>
                <w:rFonts w:asciiTheme="majorHAnsi" w:hAnsiTheme="majorHAnsi" w:cstheme="majorHAnsi"/>
                <w:b/>
                <w:bCs/>
                <w:color w:val="000000"/>
                <w:sz w:val="22"/>
                <w:szCs w:val="22"/>
              </w:rPr>
            </w:pPr>
          </w:p>
        </w:tc>
      </w:tr>
      <w:tr w:rsidR="00760FA2" w:rsidRPr="00460C6D" w14:paraId="1D20056F" w14:textId="77777777" w:rsidTr="00EB1E98">
        <w:trPr>
          <w:trHeight w:hRule="exact" w:val="432"/>
        </w:trPr>
        <w:tc>
          <w:tcPr>
            <w:tcW w:w="13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D158AF6" w14:textId="77777777" w:rsidR="00760FA2" w:rsidRPr="00460C6D" w:rsidRDefault="00760FA2" w:rsidP="00EB1E98">
            <w:pPr>
              <w:widowControl w:val="0"/>
              <w:autoSpaceDE w:val="0"/>
              <w:autoSpaceDN w:val="0"/>
              <w:adjustRightInd w:val="0"/>
              <w:rPr>
                <w:rFonts w:asciiTheme="majorHAnsi" w:hAnsiTheme="majorHAnsi" w:cstheme="majorHAnsi"/>
                <w:sz w:val="22"/>
                <w:szCs w:val="22"/>
              </w:rPr>
            </w:pPr>
          </w:p>
        </w:tc>
        <w:tc>
          <w:tcPr>
            <w:tcW w:w="196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E80CA12" w14:textId="77777777" w:rsidR="00760FA2" w:rsidRPr="00460C6D" w:rsidRDefault="00760FA2" w:rsidP="00EB1E98">
            <w:pPr>
              <w:widowControl w:val="0"/>
              <w:autoSpaceDE w:val="0"/>
              <w:autoSpaceDN w:val="0"/>
              <w:adjustRightInd w:val="0"/>
              <w:rPr>
                <w:rFonts w:asciiTheme="majorHAnsi" w:hAnsiTheme="majorHAnsi" w:cstheme="majorHAnsi"/>
                <w:sz w:val="22"/>
                <w:szCs w:val="22"/>
              </w:rPr>
            </w:pPr>
          </w:p>
        </w:tc>
        <w:tc>
          <w:tcPr>
            <w:tcW w:w="411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DD4F20E" w14:textId="77777777" w:rsidR="00760FA2" w:rsidRPr="00460C6D" w:rsidRDefault="00760FA2" w:rsidP="00EB1E98">
            <w:pPr>
              <w:widowControl w:val="0"/>
              <w:autoSpaceDE w:val="0"/>
              <w:autoSpaceDN w:val="0"/>
              <w:adjustRightInd w:val="0"/>
              <w:rPr>
                <w:rFonts w:asciiTheme="majorHAnsi" w:hAnsiTheme="majorHAnsi" w:cstheme="majorHAnsi"/>
                <w:sz w:val="22"/>
                <w:szCs w:val="22"/>
              </w:rPr>
            </w:pPr>
          </w:p>
        </w:tc>
        <w:tc>
          <w:tcPr>
            <w:tcW w:w="127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D56AA93" w14:textId="77777777" w:rsidR="00760FA2" w:rsidRPr="00460C6D" w:rsidRDefault="00760FA2" w:rsidP="00EB1E98">
            <w:pPr>
              <w:widowControl w:val="0"/>
              <w:autoSpaceDE w:val="0"/>
              <w:autoSpaceDN w:val="0"/>
              <w:adjustRightInd w:val="0"/>
              <w:rPr>
                <w:rFonts w:asciiTheme="majorHAnsi" w:hAnsiTheme="majorHAnsi" w:cstheme="majorHAnsi"/>
                <w:sz w:val="22"/>
                <w:szCs w:val="22"/>
              </w:rPr>
            </w:pPr>
          </w:p>
        </w:tc>
        <w:tc>
          <w:tcPr>
            <w:tcW w:w="1701" w:type="dxa"/>
            <w:tcBorders>
              <w:top w:val="single" w:sz="4" w:space="0" w:color="000000"/>
              <w:left w:val="single" w:sz="4" w:space="0" w:color="000000"/>
              <w:bottom w:val="single" w:sz="4" w:space="0" w:color="000000"/>
              <w:right w:val="single" w:sz="4" w:space="0" w:color="000000"/>
            </w:tcBorders>
          </w:tcPr>
          <w:p w14:paraId="40DA98AD" w14:textId="77777777" w:rsidR="00760FA2" w:rsidRPr="00460C6D" w:rsidRDefault="00760FA2" w:rsidP="00EB1E98">
            <w:pPr>
              <w:widowControl w:val="0"/>
              <w:autoSpaceDE w:val="0"/>
              <w:autoSpaceDN w:val="0"/>
              <w:adjustRightInd w:val="0"/>
              <w:rPr>
                <w:rFonts w:asciiTheme="majorHAnsi" w:hAnsiTheme="majorHAnsi" w:cstheme="majorHAnsi"/>
                <w:sz w:val="22"/>
                <w:szCs w:val="22"/>
              </w:rPr>
            </w:pPr>
          </w:p>
        </w:tc>
      </w:tr>
      <w:tr w:rsidR="00760FA2" w:rsidRPr="00460C6D" w14:paraId="5CE9C589" w14:textId="77777777" w:rsidTr="007E4444">
        <w:trPr>
          <w:trHeight w:hRule="exact" w:val="450"/>
        </w:trPr>
        <w:tc>
          <w:tcPr>
            <w:tcW w:w="13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07D2BF8" w14:textId="77777777" w:rsidR="00760FA2" w:rsidRPr="00460C6D" w:rsidRDefault="00760FA2" w:rsidP="00EB1E98">
            <w:pPr>
              <w:widowControl w:val="0"/>
              <w:autoSpaceDE w:val="0"/>
              <w:autoSpaceDN w:val="0"/>
              <w:adjustRightInd w:val="0"/>
              <w:spacing w:after="180" w:line="274" w:lineRule="auto"/>
              <w:jc w:val="both"/>
              <w:textAlignment w:val="center"/>
              <w:rPr>
                <w:rFonts w:asciiTheme="majorHAnsi" w:hAnsiTheme="majorHAnsi" w:cstheme="majorHAnsi"/>
                <w:color w:val="000000"/>
                <w:sz w:val="22"/>
                <w:szCs w:val="22"/>
              </w:rPr>
            </w:pPr>
            <w:r w:rsidRPr="00460C6D">
              <w:rPr>
                <w:rFonts w:asciiTheme="majorHAnsi" w:hAnsiTheme="majorHAnsi" w:cstheme="majorHAnsi"/>
                <w:b/>
                <w:bCs/>
                <w:color w:val="000000"/>
                <w:sz w:val="22"/>
                <w:szCs w:val="22"/>
              </w:rPr>
              <w:t>Term – 3</w:t>
            </w:r>
          </w:p>
        </w:tc>
        <w:tc>
          <w:tcPr>
            <w:tcW w:w="196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D0CAF39" w14:textId="77777777" w:rsidR="00760FA2" w:rsidRPr="00460C6D" w:rsidRDefault="007E4444" w:rsidP="00DC3936">
            <w:pPr>
              <w:widowControl w:val="0"/>
              <w:autoSpaceDE w:val="0"/>
              <w:autoSpaceDN w:val="0"/>
              <w:adjustRightInd w:val="0"/>
              <w:spacing w:after="180" w:line="274" w:lineRule="auto"/>
              <w:jc w:val="both"/>
              <w:textAlignment w:val="center"/>
              <w:rPr>
                <w:rFonts w:asciiTheme="majorHAnsi" w:hAnsiTheme="majorHAnsi" w:cstheme="majorHAnsi"/>
                <w:color w:val="000000"/>
                <w:sz w:val="22"/>
                <w:szCs w:val="22"/>
              </w:rPr>
            </w:pPr>
            <w:r>
              <w:rPr>
                <w:rFonts w:asciiTheme="majorHAnsi" w:hAnsiTheme="majorHAnsi" w:cstheme="majorHAnsi"/>
                <w:color w:val="000000"/>
                <w:sz w:val="22"/>
                <w:szCs w:val="22"/>
              </w:rPr>
              <w:t>PHY1</w:t>
            </w:r>
            <w:r w:rsidR="00AA3DDC">
              <w:rPr>
                <w:rFonts w:asciiTheme="majorHAnsi" w:hAnsiTheme="majorHAnsi" w:cstheme="majorHAnsi"/>
                <w:color w:val="000000"/>
                <w:sz w:val="22"/>
                <w:szCs w:val="22"/>
              </w:rPr>
              <w:t>301</w:t>
            </w:r>
          </w:p>
        </w:tc>
        <w:tc>
          <w:tcPr>
            <w:tcW w:w="411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AAAE75D" w14:textId="77777777" w:rsidR="007E4444" w:rsidRPr="00460C6D" w:rsidRDefault="007E4444" w:rsidP="00907B15">
            <w:pPr>
              <w:widowControl w:val="0"/>
              <w:autoSpaceDE w:val="0"/>
              <w:autoSpaceDN w:val="0"/>
              <w:adjustRightInd w:val="0"/>
              <w:spacing w:after="180" w:line="274" w:lineRule="auto"/>
              <w:jc w:val="both"/>
              <w:textAlignment w:val="center"/>
              <w:rPr>
                <w:rFonts w:asciiTheme="majorHAnsi" w:hAnsiTheme="majorHAnsi" w:cstheme="majorHAnsi"/>
                <w:color w:val="000000"/>
                <w:sz w:val="22"/>
                <w:szCs w:val="22"/>
              </w:rPr>
            </w:pPr>
            <w:r>
              <w:rPr>
                <w:rFonts w:asciiTheme="majorHAnsi" w:hAnsiTheme="majorHAnsi" w:cstheme="majorHAnsi"/>
                <w:color w:val="000000"/>
                <w:sz w:val="22"/>
                <w:szCs w:val="22"/>
              </w:rPr>
              <w:t>Physics II</w:t>
            </w:r>
          </w:p>
        </w:tc>
        <w:tc>
          <w:tcPr>
            <w:tcW w:w="127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97AA377" w14:textId="77777777" w:rsidR="007E4444" w:rsidRPr="00460C6D" w:rsidRDefault="007E4444" w:rsidP="00EB1E98">
            <w:pPr>
              <w:widowControl w:val="0"/>
              <w:autoSpaceDE w:val="0"/>
              <w:autoSpaceDN w:val="0"/>
              <w:adjustRightInd w:val="0"/>
              <w:spacing w:after="180" w:line="274" w:lineRule="auto"/>
              <w:jc w:val="center"/>
              <w:textAlignment w:val="center"/>
              <w:rPr>
                <w:rFonts w:asciiTheme="majorHAnsi" w:hAnsiTheme="majorHAnsi" w:cstheme="majorHAnsi"/>
                <w:color w:val="000000"/>
                <w:sz w:val="22"/>
                <w:szCs w:val="22"/>
              </w:rPr>
            </w:pPr>
            <w:r>
              <w:rPr>
                <w:rFonts w:asciiTheme="majorHAnsi" w:hAnsiTheme="majorHAnsi" w:cstheme="majorHAnsi"/>
                <w:color w:val="000000"/>
                <w:sz w:val="22"/>
                <w:szCs w:val="22"/>
              </w:rPr>
              <w:t>3</w:t>
            </w:r>
          </w:p>
        </w:tc>
        <w:tc>
          <w:tcPr>
            <w:tcW w:w="1701" w:type="dxa"/>
            <w:tcBorders>
              <w:top w:val="single" w:sz="4" w:space="0" w:color="000000"/>
              <w:left w:val="single" w:sz="4" w:space="0" w:color="000000"/>
              <w:bottom w:val="single" w:sz="4" w:space="0" w:color="000000"/>
              <w:right w:val="single" w:sz="4" w:space="0" w:color="000000"/>
            </w:tcBorders>
          </w:tcPr>
          <w:p w14:paraId="00DDED6B" w14:textId="77777777" w:rsidR="00760FA2" w:rsidRPr="00460C6D" w:rsidRDefault="00760FA2" w:rsidP="00EB1E98">
            <w:pPr>
              <w:widowControl w:val="0"/>
              <w:autoSpaceDE w:val="0"/>
              <w:autoSpaceDN w:val="0"/>
              <w:adjustRightInd w:val="0"/>
              <w:spacing w:after="180" w:line="274" w:lineRule="auto"/>
              <w:jc w:val="center"/>
              <w:textAlignment w:val="center"/>
              <w:rPr>
                <w:rFonts w:asciiTheme="majorHAnsi" w:hAnsiTheme="majorHAnsi" w:cstheme="majorHAnsi"/>
                <w:color w:val="000000"/>
                <w:sz w:val="22"/>
                <w:szCs w:val="22"/>
              </w:rPr>
            </w:pPr>
          </w:p>
        </w:tc>
      </w:tr>
      <w:tr w:rsidR="00760FA2" w:rsidRPr="00460C6D" w14:paraId="5FD15895" w14:textId="77777777" w:rsidTr="00EB1E98">
        <w:trPr>
          <w:trHeight w:hRule="exact" w:val="702"/>
        </w:trPr>
        <w:tc>
          <w:tcPr>
            <w:tcW w:w="13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F4C044C" w14:textId="77777777" w:rsidR="00760FA2" w:rsidRPr="00460C6D" w:rsidRDefault="00760FA2" w:rsidP="00EB1E98">
            <w:pPr>
              <w:widowControl w:val="0"/>
              <w:autoSpaceDE w:val="0"/>
              <w:autoSpaceDN w:val="0"/>
              <w:adjustRightInd w:val="0"/>
              <w:rPr>
                <w:rFonts w:asciiTheme="majorHAnsi" w:hAnsiTheme="majorHAnsi" w:cstheme="majorHAnsi"/>
                <w:sz w:val="22"/>
                <w:szCs w:val="22"/>
              </w:rPr>
            </w:pPr>
          </w:p>
        </w:tc>
        <w:tc>
          <w:tcPr>
            <w:tcW w:w="196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24D8949" w14:textId="77777777" w:rsidR="00760FA2" w:rsidRPr="00460C6D" w:rsidRDefault="00760FA2" w:rsidP="00DC3936">
            <w:pPr>
              <w:widowControl w:val="0"/>
              <w:autoSpaceDE w:val="0"/>
              <w:autoSpaceDN w:val="0"/>
              <w:adjustRightInd w:val="0"/>
              <w:spacing w:after="180" w:line="274" w:lineRule="auto"/>
              <w:jc w:val="both"/>
              <w:textAlignment w:val="center"/>
              <w:rPr>
                <w:rFonts w:asciiTheme="majorHAnsi" w:hAnsiTheme="majorHAnsi" w:cstheme="majorHAnsi"/>
                <w:color w:val="000000"/>
                <w:sz w:val="22"/>
                <w:szCs w:val="22"/>
              </w:rPr>
            </w:pPr>
            <w:r w:rsidRPr="00460C6D">
              <w:rPr>
                <w:rFonts w:asciiTheme="majorHAnsi" w:hAnsiTheme="majorHAnsi" w:cstheme="majorHAnsi"/>
                <w:color w:val="000000"/>
                <w:sz w:val="22"/>
                <w:szCs w:val="22"/>
              </w:rPr>
              <w:t>CSE</w:t>
            </w:r>
            <w:r w:rsidR="00AA3DDC">
              <w:rPr>
                <w:rFonts w:asciiTheme="majorHAnsi" w:hAnsiTheme="majorHAnsi" w:cstheme="majorHAnsi"/>
                <w:color w:val="000000"/>
                <w:sz w:val="22"/>
                <w:szCs w:val="22"/>
              </w:rPr>
              <w:t>13</w:t>
            </w:r>
            <w:r w:rsidR="00EB1E98">
              <w:rPr>
                <w:rFonts w:asciiTheme="majorHAnsi" w:hAnsiTheme="majorHAnsi" w:cstheme="majorHAnsi"/>
                <w:color w:val="000000"/>
                <w:sz w:val="22"/>
                <w:szCs w:val="22"/>
              </w:rPr>
              <w:t>0</w:t>
            </w:r>
            <w:r w:rsidR="00AA3DDC">
              <w:rPr>
                <w:rFonts w:asciiTheme="majorHAnsi" w:hAnsiTheme="majorHAnsi" w:cstheme="majorHAnsi"/>
                <w:color w:val="000000"/>
                <w:sz w:val="22"/>
                <w:szCs w:val="22"/>
              </w:rPr>
              <w:t>1</w:t>
            </w:r>
            <w:r w:rsidR="00DC3936">
              <w:rPr>
                <w:rFonts w:asciiTheme="majorHAnsi" w:hAnsiTheme="majorHAnsi" w:cstheme="majorHAnsi"/>
                <w:color w:val="000000"/>
                <w:sz w:val="22"/>
                <w:szCs w:val="22"/>
              </w:rPr>
              <w:t xml:space="preserve"> &amp; CSE</w:t>
            </w:r>
            <w:r w:rsidR="00AA3DDC">
              <w:rPr>
                <w:rFonts w:asciiTheme="majorHAnsi" w:hAnsiTheme="majorHAnsi" w:cstheme="majorHAnsi"/>
                <w:color w:val="000000"/>
                <w:sz w:val="22"/>
                <w:szCs w:val="22"/>
              </w:rPr>
              <w:t>13</w:t>
            </w:r>
            <w:r w:rsidR="00EB1E98">
              <w:rPr>
                <w:rFonts w:asciiTheme="majorHAnsi" w:hAnsiTheme="majorHAnsi" w:cstheme="majorHAnsi"/>
                <w:color w:val="000000"/>
                <w:sz w:val="22"/>
                <w:szCs w:val="22"/>
              </w:rPr>
              <w:t>0</w:t>
            </w:r>
            <w:r w:rsidR="00AA3DDC">
              <w:rPr>
                <w:rFonts w:asciiTheme="majorHAnsi" w:hAnsiTheme="majorHAnsi" w:cstheme="majorHAnsi"/>
                <w:color w:val="000000"/>
                <w:sz w:val="22"/>
                <w:szCs w:val="22"/>
              </w:rPr>
              <w:t>2</w:t>
            </w:r>
          </w:p>
        </w:tc>
        <w:tc>
          <w:tcPr>
            <w:tcW w:w="411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3989FC5" w14:textId="77777777" w:rsidR="00760FA2" w:rsidRPr="00460C6D" w:rsidRDefault="00760FA2" w:rsidP="00EB1E98">
            <w:pPr>
              <w:widowControl w:val="0"/>
              <w:autoSpaceDE w:val="0"/>
              <w:autoSpaceDN w:val="0"/>
              <w:adjustRightInd w:val="0"/>
              <w:spacing w:after="180" w:line="274" w:lineRule="auto"/>
              <w:jc w:val="both"/>
              <w:textAlignment w:val="center"/>
              <w:rPr>
                <w:rFonts w:asciiTheme="majorHAnsi" w:hAnsiTheme="majorHAnsi" w:cstheme="majorHAnsi"/>
                <w:color w:val="000000"/>
                <w:sz w:val="22"/>
                <w:szCs w:val="22"/>
              </w:rPr>
            </w:pPr>
            <w:r w:rsidRPr="00460C6D">
              <w:rPr>
                <w:rFonts w:asciiTheme="majorHAnsi" w:hAnsiTheme="majorHAnsi" w:cstheme="majorHAnsi"/>
                <w:color w:val="000000"/>
                <w:sz w:val="22"/>
                <w:szCs w:val="22"/>
              </w:rPr>
              <w:t>Data Structures &amp; LAB</w:t>
            </w:r>
          </w:p>
        </w:tc>
        <w:tc>
          <w:tcPr>
            <w:tcW w:w="127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13611EC" w14:textId="77777777" w:rsidR="00760FA2" w:rsidRPr="00460C6D" w:rsidRDefault="00760FA2" w:rsidP="00EB1E98">
            <w:pPr>
              <w:widowControl w:val="0"/>
              <w:autoSpaceDE w:val="0"/>
              <w:autoSpaceDN w:val="0"/>
              <w:adjustRightInd w:val="0"/>
              <w:spacing w:after="180" w:line="274" w:lineRule="auto"/>
              <w:jc w:val="center"/>
              <w:textAlignment w:val="center"/>
              <w:rPr>
                <w:rFonts w:asciiTheme="majorHAnsi" w:hAnsiTheme="majorHAnsi" w:cstheme="majorHAnsi"/>
                <w:color w:val="000000"/>
                <w:sz w:val="22"/>
                <w:szCs w:val="22"/>
              </w:rPr>
            </w:pPr>
            <w:r w:rsidRPr="00460C6D">
              <w:rPr>
                <w:rFonts w:asciiTheme="majorHAnsi" w:hAnsiTheme="majorHAnsi" w:cstheme="majorHAnsi"/>
                <w:color w:val="000000"/>
                <w:sz w:val="22"/>
                <w:szCs w:val="22"/>
              </w:rPr>
              <w:t>3+1</w:t>
            </w:r>
          </w:p>
        </w:tc>
        <w:tc>
          <w:tcPr>
            <w:tcW w:w="1701" w:type="dxa"/>
            <w:tcBorders>
              <w:top w:val="single" w:sz="4" w:space="0" w:color="000000"/>
              <w:left w:val="single" w:sz="4" w:space="0" w:color="000000"/>
              <w:bottom w:val="single" w:sz="4" w:space="0" w:color="000000"/>
              <w:right w:val="single" w:sz="4" w:space="0" w:color="000000"/>
            </w:tcBorders>
          </w:tcPr>
          <w:p w14:paraId="025A5DE9" w14:textId="77777777" w:rsidR="00760FA2" w:rsidRPr="00460C6D" w:rsidRDefault="00F04624" w:rsidP="00EB1E98">
            <w:pPr>
              <w:widowControl w:val="0"/>
              <w:autoSpaceDE w:val="0"/>
              <w:autoSpaceDN w:val="0"/>
              <w:adjustRightInd w:val="0"/>
              <w:spacing w:after="180" w:line="274" w:lineRule="auto"/>
              <w:jc w:val="center"/>
              <w:textAlignment w:val="center"/>
              <w:rPr>
                <w:rFonts w:asciiTheme="majorHAnsi" w:hAnsiTheme="majorHAnsi" w:cstheme="majorHAnsi"/>
                <w:color w:val="000000"/>
                <w:sz w:val="22"/>
                <w:szCs w:val="22"/>
                <w:cs/>
                <w:lang w:bidi="bn-BD"/>
              </w:rPr>
            </w:pPr>
            <w:r>
              <w:rPr>
                <w:rFonts w:asciiTheme="majorHAnsi" w:hAnsiTheme="majorHAnsi" w:cstheme="majorHAnsi"/>
                <w:color w:val="000000"/>
                <w:sz w:val="22"/>
                <w:szCs w:val="22"/>
                <w:lang w:bidi="bn-BD"/>
              </w:rPr>
              <w:t>CSE</w:t>
            </w:r>
            <w:r w:rsidR="00760FA2">
              <w:rPr>
                <w:rFonts w:asciiTheme="majorHAnsi" w:hAnsiTheme="majorHAnsi" w:cstheme="majorHAnsi"/>
                <w:color w:val="000000"/>
                <w:sz w:val="22"/>
                <w:szCs w:val="22"/>
                <w:lang w:bidi="bn-BD"/>
              </w:rPr>
              <w:t>1</w:t>
            </w:r>
            <w:r w:rsidR="00AA3DDC">
              <w:rPr>
                <w:rFonts w:asciiTheme="majorHAnsi" w:hAnsiTheme="majorHAnsi" w:cstheme="majorHAnsi"/>
                <w:color w:val="000000"/>
                <w:sz w:val="22"/>
                <w:szCs w:val="22"/>
                <w:lang w:bidi="bn-BD"/>
              </w:rPr>
              <w:t>201</w:t>
            </w:r>
            <w:r w:rsidR="00760FA2">
              <w:rPr>
                <w:rFonts w:asciiTheme="majorHAnsi" w:hAnsiTheme="majorHAnsi" w:cstheme="majorHAnsi"/>
                <w:color w:val="000000"/>
                <w:sz w:val="22"/>
                <w:szCs w:val="22"/>
                <w:lang w:bidi="bn-BD"/>
              </w:rPr>
              <w:t xml:space="preserve"> &amp; </w:t>
            </w:r>
            <w:r>
              <w:rPr>
                <w:rFonts w:asciiTheme="majorHAnsi" w:hAnsiTheme="majorHAnsi" w:cstheme="majorHAnsi"/>
                <w:color w:val="000000"/>
                <w:sz w:val="22"/>
                <w:szCs w:val="22"/>
                <w:lang w:bidi="bn-BD"/>
              </w:rPr>
              <w:t>CSE</w:t>
            </w:r>
            <w:r w:rsidR="00760FA2">
              <w:rPr>
                <w:rFonts w:asciiTheme="majorHAnsi" w:hAnsiTheme="majorHAnsi" w:cstheme="majorHAnsi"/>
                <w:color w:val="000000"/>
                <w:sz w:val="22"/>
                <w:szCs w:val="22"/>
                <w:lang w:bidi="bn-BD"/>
              </w:rPr>
              <w:t>1</w:t>
            </w:r>
            <w:r w:rsidR="00AA3DDC">
              <w:rPr>
                <w:rFonts w:asciiTheme="majorHAnsi" w:hAnsiTheme="majorHAnsi" w:cstheme="majorHAnsi"/>
                <w:color w:val="000000"/>
                <w:sz w:val="22"/>
                <w:szCs w:val="22"/>
                <w:lang w:bidi="bn-BD"/>
              </w:rPr>
              <w:t>202</w:t>
            </w:r>
          </w:p>
        </w:tc>
      </w:tr>
      <w:tr w:rsidR="00906240" w:rsidRPr="00460C6D" w14:paraId="25EB92FF" w14:textId="77777777" w:rsidTr="00906240">
        <w:trPr>
          <w:trHeight w:hRule="exact" w:val="747"/>
        </w:trPr>
        <w:tc>
          <w:tcPr>
            <w:tcW w:w="13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D403B06" w14:textId="77777777" w:rsidR="00906240" w:rsidRPr="00460C6D" w:rsidRDefault="00906240" w:rsidP="00EB1E98">
            <w:pPr>
              <w:widowControl w:val="0"/>
              <w:autoSpaceDE w:val="0"/>
              <w:autoSpaceDN w:val="0"/>
              <w:adjustRightInd w:val="0"/>
              <w:rPr>
                <w:rFonts w:asciiTheme="majorHAnsi" w:hAnsiTheme="majorHAnsi" w:cstheme="majorHAnsi"/>
                <w:sz w:val="22"/>
                <w:szCs w:val="22"/>
              </w:rPr>
            </w:pPr>
          </w:p>
        </w:tc>
        <w:tc>
          <w:tcPr>
            <w:tcW w:w="196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4253F6E" w14:textId="77777777" w:rsidR="00906240" w:rsidRPr="00460C6D" w:rsidRDefault="00906240" w:rsidP="00DC3936">
            <w:pPr>
              <w:widowControl w:val="0"/>
              <w:autoSpaceDE w:val="0"/>
              <w:autoSpaceDN w:val="0"/>
              <w:adjustRightInd w:val="0"/>
              <w:spacing w:after="180" w:line="274" w:lineRule="auto"/>
              <w:jc w:val="both"/>
              <w:textAlignment w:val="center"/>
              <w:rPr>
                <w:rFonts w:asciiTheme="majorHAnsi" w:hAnsiTheme="majorHAnsi" w:cstheme="majorHAnsi"/>
                <w:color w:val="000000"/>
                <w:sz w:val="22"/>
                <w:szCs w:val="22"/>
              </w:rPr>
            </w:pPr>
            <w:r w:rsidRPr="00460C6D">
              <w:rPr>
                <w:rFonts w:asciiTheme="majorHAnsi" w:hAnsiTheme="majorHAnsi" w:cstheme="majorHAnsi"/>
                <w:color w:val="000000"/>
                <w:sz w:val="22"/>
                <w:szCs w:val="22"/>
              </w:rPr>
              <w:t>EEE</w:t>
            </w:r>
            <w:r w:rsidR="00CE423B">
              <w:rPr>
                <w:rFonts w:asciiTheme="majorHAnsi" w:hAnsiTheme="majorHAnsi" w:cstheme="majorHAnsi"/>
                <w:color w:val="000000"/>
                <w:sz w:val="22"/>
                <w:szCs w:val="22"/>
              </w:rPr>
              <w:t>1</w:t>
            </w:r>
            <w:r>
              <w:rPr>
                <w:rFonts w:asciiTheme="majorHAnsi" w:hAnsiTheme="majorHAnsi" w:cstheme="majorHAnsi"/>
                <w:color w:val="000000"/>
                <w:sz w:val="22"/>
                <w:szCs w:val="22"/>
              </w:rPr>
              <w:t>101 &amp; EEE1</w:t>
            </w:r>
            <w:r w:rsidR="00CE423B">
              <w:rPr>
                <w:rFonts w:asciiTheme="majorHAnsi" w:hAnsiTheme="majorHAnsi" w:cstheme="majorHAnsi"/>
                <w:color w:val="000000"/>
                <w:sz w:val="22"/>
                <w:szCs w:val="22"/>
              </w:rPr>
              <w:t>1</w:t>
            </w:r>
            <w:r>
              <w:rPr>
                <w:rFonts w:asciiTheme="majorHAnsi" w:hAnsiTheme="majorHAnsi" w:cstheme="majorHAnsi"/>
                <w:color w:val="000000"/>
                <w:sz w:val="22"/>
                <w:szCs w:val="22"/>
              </w:rPr>
              <w:t>02</w:t>
            </w:r>
          </w:p>
        </w:tc>
        <w:tc>
          <w:tcPr>
            <w:tcW w:w="411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3FF2851" w14:textId="77777777" w:rsidR="00906240" w:rsidRPr="00460C6D" w:rsidRDefault="00906240" w:rsidP="00EB1E98">
            <w:pPr>
              <w:widowControl w:val="0"/>
              <w:autoSpaceDE w:val="0"/>
              <w:autoSpaceDN w:val="0"/>
              <w:adjustRightInd w:val="0"/>
              <w:spacing w:after="180" w:line="274" w:lineRule="auto"/>
              <w:jc w:val="both"/>
              <w:textAlignment w:val="center"/>
              <w:rPr>
                <w:rFonts w:asciiTheme="majorHAnsi" w:hAnsiTheme="majorHAnsi" w:cstheme="majorHAnsi"/>
                <w:color w:val="000000"/>
                <w:sz w:val="22"/>
                <w:szCs w:val="22"/>
              </w:rPr>
            </w:pPr>
            <w:r w:rsidRPr="00460C6D">
              <w:rPr>
                <w:rFonts w:asciiTheme="majorHAnsi" w:hAnsiTheme="majorHAnsi" w:cstheme="majorHAnsi"/>
                <w:color w:val="000000"/>
                <w:sz w:val="22"/>
                <w:szCs w:val="22"/>
              </w:rPr>
              <w:t xml:space="preserve"> Electrical Circuit 1 &amp; LAB</w:t>
            </w:r>
          </w:p>
        </w:tc>
        <w:tc>
          <w:tcPr>
            <w:tcW w:w="127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EBA7E99" w14:textId="77777777" w:rsidR="00906240" w:rsidRPr="00460C6D" w:rsidRDefault="00906240" w:rsidP="00EB1E98">
            <w:pPr>
              <w:widowControl w:val="0"/>
              <w:autoSpaceDE w:val="0"/>
              <w:autoSpaceDN w:val="0"/>
              <w:adjustRightInd w:val="0"/>
              <w:spacing w:after="180" w:line="274" w:lineRule="auto"/>
              <w:jc w:val="center"/>
              <w:textAlignment w:val="center"/>
              <w:rPr>
                <w:rFonts w:asciiTheme="majorHAnsi" w:hAnsiTheme="majorHAnsi" w:cstheme="majorHAnsi"/>
                <w:color w:val="000000"/>
                <w:sz w:val="22"/>
                <w:szCs w:val="22"/>
              </w:rPr>
            </w:pPr>
            <w:r w:rsidRPr="00460C6D">
              <w:rPr>
                <w:rFonts w:asciiTheme="majorHAnsi" w:hAnsiTheme="majorHAnsi" w:cstheme="majorHAnsi"/>
                <w:color w:val="000000"/>
                <w:sz w:val="22"/>
                <w:szCs w:val="22"/>
              </w:rPr>
              <w:t>3+1</w:t>
            </w:r>
          </w:p>
        </w:tc>
        <w:tc>
          <w:tcPr>
            <w:tcW w:w="1701" w:type="dxa"/>
            <w:tcBorders>
              <w:top w:val="single" w:sz="4" w:space="0" w:color="000000"/>
              <w:left w:val="single" w:sz="4" w:space="0" w:color="000000"/>
              <w:bottom w:val="single" w:sz="4" w:space="0" w:color="000000"/>
              <w:right w:val="single" w:sz="4" w:space="0" w:color="000000"/>
            </w:tcBorders>
          </w:tcPr>
          <w:p w14:paraId="43977EE3" w14:textId="77777777" w:rsidR="00906240" w:rsidRPr="00460C6D" w:rsidRDefault="00906240" w:rsidP="00EB1E98">
            <w:pPr>
              <w:widowControl w:val="0"/>
              <w:autoSpaceDE w:val="0"/>
              <w:autoSpaceDN w:val="0"/>
              <w:adjustRightInd w:val="0"/>
              <w:spacing w:after="180" w:line="274" w:lineRule="auto"/>
              <w:jc w:val="center"/>
              <w:textAlignment w:val="center"/>
              <w:rPr>
                <w:rFonts w:asciiTheme="majorHAnsi" w:hAnsiTheme="majorHAnsi" w:cstheme="majorHAnsi"/>
                <w:color w:val="000000"/>
                <w:sz w:val="22"/>
                <w:szCs w:val="22"/>
              </w:rPr>
            </w:pPr>
          </w:p>
        </w:tc>
      </w:tr>
      <w:tr w:rsidR="00760FA2" w:rsidRPr="00460C6D" w14:paraId="17D3B092" w14:textId="77777777" w:rsidTr="00A9022D">
        <w:trPr>
          <w:trHeight w:hRule="exact" w:val="1242"/>
        </w:trPr>
        <w:tc>
          <w:tcPr>
            <w:tcW w:w="13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97313E1" w14:textId="77777777" w:rsidR="00760FA2" w:rsidRPr="00460C6D" w:rsidRDefault="00760FA2" w:rsidP="00EB1E98">
            <w:pPr>
              <w:widowControl w:val="0"/>
              <w:autoSpaceDE w:val="0"/>
              <w:autoSpaceDN w:val="0"/>
              <w:adjustRightInd w:val="0"/>
              <w:rPr>
                <w:rFonts w:asciiTheme="majorHAnsi" w:hAnsiTheme="majorHAnsi" w:cstheme="majorHAnsi"/>
                <w:sz w:val="22"/>
                <w:szCs w:val="22"/>
              </w:rPr>
            </w:pPr>
          </w:p>
        </w:tc>
        <w:tc>
          <w:tcPr>
            <w:tcW w:w="196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ECE9760" w14:textId="77777777" w:rsidR="00760FA2" w:rsidRPr="008A6380" w:rsidRDefault="00DC3936" w:rsidP="00A9022D">
            <w:pPr>
              <w:spacing w:before="25"/>
              <w:ind w:right="-20"/>
              <w:rPr>
                <w:rFonts w:ascii="Times New Roman" w:eastAsia="Calibri" w:hAnsi="Times New Roman" w:cs="Times New Roman"/>
                <w:color w:val="000000" w:themeColor="text1"/>
              </w:rPr>
            </w:pPr>
            <w:r>
              <w:rPr>
                <w:rFonts w:ascii="Times New Roman" w:eastAsia="Calibri" w:hAnsi="Times New Roman" w:cs="Times New Roman"/>
                <w:color w:val="000000" w:themeColor="text1"/>
              </w:rPr>
              <w:t>UCC</w:t>
            </w:r>
            <w:r w:rsidR="00760FA2" w:rsidRPr="008A6380">
              <w:rPr>
                <w:rFonts w:ascii="Times New Roman" w:eastAsia="Calibri" w:hAnsi="Times New Roman" w:cs="Times New Roman"/>
                <w:color w:val="000000" w:themeColor="text1"/>
              </w:rPr>
              <w:t>1</w:t>
            </w:r>
            <w:r w:rsidR="00AA3DDC">
              <w:rPr>
                <w:rFonts w:ascii="Times New Roman" w:eastAsia="Calibri" w:hAnsi="Times New Roman" w:cs="Times New Roman"/>
                <w:color w:val="000000" w:themeColor="text1"/>
              </w:rPr>
              <w:t>1</w:t>
            </w:r>
            <w:r w:rsidR="00760FA2" w:rsidRPr="008A6380">
              <w:rPr>
                <w:rFonts w:ascii="Times New Roman" w:eastAsia="Calibri" w:hAnsi="Times New Roman" w:cs="Times New Roman"/>
                <w:color w:val="000000" w:themeColor="text1"/>
              </w:rPr>
              <w:t>01</w:t>
            </w:r>
          </w:p>
          <w:p w14:paraId="46920249" w14:textId="77777777" w:rsidR="00760FA2" w:rsidRPr="00460C6D" w:rsidRDefault="00760FA2" w:rsidP="00A9022D">
            <w:pPr>
              <w:widowControl w:val="0"/>
              <w:autoSpaceDE w:val="0"/>
              <w:autoSpaceDN w:val="0"/>
              <w:adjustRightInd w:val="0"/>
              <w:spacing w:after="180" w:line="274" w:lineRule="auto"/>
              <w:jc w:val="both"/>
              <w:textAlignment w:val="center"/>
              <w:rPr>
                <w:rFonts w:asciiTheme="majorHAnsi" w:hAnsiTheme="majorHAnsi" w:cstheme="majorHAnsi"/>
                <w:color w:val="000000"/>
                <w:sz w:val="22"/>
                <w:szCs w:val="22"/>
                <w:lang w:bidi="bn-BD"/>
              </w:rPr>
            </w:pPr>
            <w:r w:rsidRPr="008A6380">
              <w:rPr>
                <w:rFonts w:ascii="Times New Roman" w:eastAsia="Calibri" w:hAnsi="Times New Roman" w:cs="Times New Roman"/>
                <w:color w:val="231F20"/>
              </w:rPr>
              <w:t>(ULAB Core Course)</w:t>
            </w:r>
          </w:p>
        </w:tc>
        <w:tc>
          <w:tcPr>
            <w:tcW w:w="411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A6E7E23" w14:textId="77777777" w:rsidR="00760FA2" w:rsidRPr="00460C6D" w:rsidRDefault="00760FA2" w:rsidP="00760FA2">
            <w:pPr>
              <w:widowControl w:val="0"/>
              <w:autoSpaceDE w:val="0"/>
              <w:autoSpaceDN w:val="0"/>
              <w:adjustRightInd w:val="0"/>
              <w:spacing w:after="180" w:line="274" w:lineRule="auto"/>
              <w:jc w:val="both"/>
              <w:textAlignment w:val="center"/>
              <w:rPr>
                <w:rFonts w:asciiTheme="majorHAnsi" w:hAnsiTheme="majorHAnsi" w:cstheme="majorHAnsi"/>
                <w:color w:val="000000"/>
                <w:sz w:val="22"/>
                <w:szCs w:val="22"/>
                <w:lang w:bidi="bn-BD"/>
              </w:rPr>
            </w:pPr>
            <w:r w:rsidRPr="00460C6D">
              <w:rPr>
                <w:rFonts w:asciiTheme="majorHAnsi" w:hAnsiTheme="majorHAnsi" w:cstheme="majorHAnsi"/>
                <w:color w:val="000000"/>
                <w:sz w:val="22"/>
                <w:szCs w:val="22"/>
                <w:cs/>
                <w:lang w:bidi="bn-BD"/>
              </w:rPr>
              <w:t xml:space="preserve">Bangla Bhasa </w:t>
            </w:r>
          </w:p>
        </w:tc>
        <w:tc>
          <w:tcPr>
            <w:tcW w:w="127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BE9F9D4" w14:textId="77777777" w:rsidR="00760FA2" w:rsidRPr="00460C6D" w:rsidRDefault="00461965" w:rsidP="00EB1E98">
            <w:pPr>
              <w:widowControl w:val="0"/>
              <w:autoSpaceDE w:val="0"/>
              <w:autoSpaceDN w:val="0"/>
              <w:adjustRightInd w:val="0"/>
              <w:spacing w:after="180" w:line="274" w:lineRule="auto"/>
              <w:jc w:val="center"/>
              <w:textAlignment w:val="center"/>
              <w:rPr>
                <w:rFonts w:asciiTheme="majorHAnsi" w:hAnsiTheme="majorHAnsi" w:cstheme="majorHAnsi"/>
                <w:color w:val="000000"/>
                <w:sz w:val="22"/>
                <w:szCs w:val="22"/>
                <w:lang w:bidi="bn-BD"/>
              </w:rPr>
            </w:pPr>
            <w:r>
              <w:rPr>
                <w:rFonts w:asciiTheme="majorHAnsi" w:hAnsiTheme="majorHAnsi" w:cstheme="majorHAnsi"/>
                <w:color w:val="000000"/>
                <w:sz w:val="22"/>
                <w:szCs w:val="22"/>
                <w:lang w:bidi="bn-BD"/>
              </w:rPr>
              <w:t>3</w:t>
            </w:r>
          </w:p>
        </w:tc>
        <w:tc>
          <w:tcPr>
            <w:tcW w:w="1701" w:type="dxa"/>
            <w:tcBorders>
              <w:top w:val="single" w:sz="4" w:space="0" w:color="000000"/>
              <w:left w:val="single" w:sz="4" w:space="0" w:color="000000"/>
              <w:bottom w:val="single" w:sz="4" w:space="0" w:color="000000"/>
              <w:right w:val="single" w:sz="4" w:space="0" w:color="000000"/>
            </w:tcBorders>
          </w:tcPr>
          <w:p w14:paraId="4A22102F" w14:textId="77777777" w:rsidR="00760FA2" w:rsidRPr="00460C6D" w:rsidRDefault="00760FA2" w:rsidP="00EB1E98">
            <w:pPr>
              <w:widowControl w:val="0"/>
              <w:autoSpaceDE w:val="0"/>
              <w:autoSpaceDN w:val="0"/>
              <w:adjustRightInd w:val="0"/>
              <w:spacing w:after="180" w:line="274" w:lineRule="auto"/>
              <w:jc w:val="center"/>
              <w:textAlignment w:val="center"/>
              <w:rPr>
                <w:rFonts w:asciiTheme="majorHAnsi" w:hAnsiTheme="majorHAnsi" w:cstheme="majorHAnsi"/>
                <w:color w:val="000000"/>
                <w:sz w:val="22"/>
                <w:szCs w:val="22"/>
                <w:lang w:bidi="bn-BD"/>
              </w:rPr>
            </w:pPr>
            <w:r w:rsidRPr="00460C6D">
              <w:rPr>
                <w:rFonts w:asciiTheme="majorHAnsi" w:hAnsiTheme="majorHAnsi" w:cstheme="majorHAnsi"/>
                <w:color w:val="000000"/>
                <w:sz w:val="22"/>
                <w:szCs w:val="22"/>
                <w:cs/>
                <w:lang w:bidi="bn-BD"/>
              </w:rPr>
              <w:t xml:space="preserve">GED </w:t>
            </w:r>
            <w:r>
              <w:rPr>
                <w:rFonts w:asciiTheme="majorHAnsi" w:hAnsiTheme="majorHAnsi" w:cstheme="majorHAnsi"/>
                <w:color w:val="000000"/>
                <w:sz w:val="22"/>
                <w:szCs w:val="22"/>
                <w:cs/>
                <w:lang w:bidi="bn-BD"/>
              </w:rPr>
              <w:t>Core</w:t>
            </w:r>
            <w:r w:rsidRPr="00460C6D">
              <w:rPr>
                <w:rFonts w:asciiTheme="majorHAnsi" w:hAnsiTheme="majorHAnsi" w:cstheme="majorHAnsi"/>
                <w:color w:val="000000"/>
                <w:sz w:val="22"/>
                <w:szCs w:val="22"/>
                <w:cs/>
                <w:lang w:bidi="bn-BD"/>
              </w:rPr>
              <w:t xml:space="preserve"> 3</w:t>
            </w:r>
          </w:p>
        </w:tc>
      </w:tr>
      <w:tr w:rsidR="00461965" w:rsidRPr="00460C6D" w14:paraId="155C4A24" w14:textId="77777777" w:rsidTr="00A9022D">
        <w:trPr>
          <w:trHeight w:hRule="exact" w:val="1242"/>
        </w:trPr>
        <w:tc>
          <w:tcPr>
            <w:tcW w:w="13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F298E2F" w14:textId="77777777" w:rsidR="00461965" w:rsidRPr="00460C6D" w:rsidRDefault="00461965" w:rsidP="00EB1E98">
            <w:pPr>
              <w:widowControl w:val="0"/>
              <w:autoSpaceDE w:val="0"/>
              <w:autoSpaceDN w:val="0"/>
              <w:adjustRightInd w:val="0"/>
              <w:rPr>
                <w:rFonts w:asciiTheme="majorHAnsi" w:hAnsiTheme="majorHAnsi" w:cstheme="majorHAnsi"/>
                <w:sz w:val="22"/>
                <w:szCs w:val="22"/>
              </w:rPr>
            </w:pPr>
          </w:p>
        </w:tc>
        <w:tc>
          <w:tcPr>
            <w:tcW w:w="196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8405CF1" w14:textId="77777777" w:rsidR="00461965" w:rsidRPr="002D3068" w:rsidRDefault="00461965" w:rsidP="00A9022D">
            <w:pPr>
              <w:spacing w:before="25"/>
              <w:ind w:right="-20"/>
              <w:rPr>
                <w:rFonts w:ascii="Times New Roman" w:eastAsia="Calibri" w:hAnsi="Times New Roman" w:cs="Times New Roman"/>
                <w:color w:val="000000" w:themeColor="text1"/>
              </w:rPr>
            </w:pPr>
            <w:r w:rsidRPr="002D3068">
              <w:rPr>
                <w:rFonts w:ascii="Times New Roman" w:eastAsia="Calibri" w:hAnsi="Times New Roman" w:cs="Times New Roman"/>
                <w:color w:val="000000" w:themeColor="text1"/>
              </w:rPr>
              <w:t>ESK1111</w:t>
            </w:r>
          </w:p>
        </w:tc>
        <w:tc>
          <w:tcPr>
            <w:tcW w:w="411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83A686A" w14:textId="77777777" w:rsidR="00461965" w:rsidRPr="002D3068" w:rsidRDefault="00461965" w:rsidP="00760FA2">
            <w:pPr>
              <w:widowControl w:val="0"/>
              <w:autoSpaceDE w:val="0"/>
              <w:autoSpaceDN w:val="0"/>
              <w:adjustRightInd w:val="0"/>
              <w:spacing w:after="180" w:line="274" w:lineRule="auto"/>
              <w:jc w:val="both"/>
              <w:textAlignment w:val="center"/>
              <w:rPr>
                <w:rFonts w:asciiTheme="majorHAnsi" w:hAnsiTheme="majorHAnsi" w:cstheme="majorHAnsi"/>
                <w:color w:val="000000" w:themeColor="text1"/>
                <w:sz w:val="22"/>
                <w:szCs w:val="22"/>
                <w:cs/>
                <w:lang w:bidi="bn-BD"/>
              </w:rPr>
            </w:pPr>
            <w:r w:rsidRPr="002D3068">
              <w:rPr>
                <w:rFonts w:asciiTheme="majorHAnsi" w:hAnsiTheme="majorHAnsi" w:cstheme="majorHAnsi"/>
                <w:color w:val="000000" w:themeColor="text1"/>
                <w:sz w:val="22"/>
                <w:szCs w:val="22"/>
                <w:lang w:bidi="bn-BD"/>
              </w:rPr>
              <w:t>Healthy Life Skills</w:t>
            </w:r>
          </w:p>
        </w:tc>
        <w:tc>
          <w:tcPr>
            <w:tcW w:w="127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3C45C56" w14:textId="77777777" w:rsidR="00461965" w:rsidRPr="002D3068" w:rsidRDefault="00461965" w:rsidP="00EB1E98">
            <w:pPr>
              <w:widowControl w:val="0"/>
              <w:autoSpaceDE w:val="0"/>
              <w:autoSpaceDN w:val="0"/>
              <w:adjustRightInd w:val="0"/>
              <w:spacing w:after="180" w:line="274" w:lineRule="auto"/>
              <w:jc w:val="center"/>
              <w:textAlignment w:val="center"/>
              <w:rPr>
                <w:rFonts w:asciiTheme="majorHAnsi" w:hAnsiTheme="majorHAnsi" w:cstheme="majorHAnsi"/>
                <w:color w:val="000000" w:themeColor="text1"/>
                <w:sz w:val="22"/>
                <w:szCs w:val="22"/>
                <w:lang w:bidi="bn-BD"/>
              </w:rPr>
            </w:pPr>
            <w:del w:id="14" w:author="Microsoft Office User" w:date="2020-08-22T22:08:00Z">
              <w:r w:rsidRPr="002D3068" w:rsidDel="00BA7E1B">
                <w:rPr>
                  <w:rFonts w:asciiTheme="majorHAnsi" w:hAnsiTheme="majorHAnsi" w:cstheme="majorHAnsi"/>
                  <w:color w:val="000000" w:themeColor="text1"/>
                  <w:sz w:val="22"/>
                  <w:szCs w:val="22"/>
                  <w:lang w:bidi="bn-BD"/>
                </w:rPr>
                <w:delText>.5</w:delText>
              </w:r>
            </w:del>
          </w:p>
        </w:tc>
        <w:tc>
          <w:tcPr>
            <w:tcW w:w="1701" w:type="dxa"/>
            <w:tcBorders>
              <w:top w:val="single" w:sz="4" w:space="0" w:color="000000"/>
              <w:left w:val="single" w:sz="4" w:space="0" w:color="000000"/>
              <w:bottom w:val="single" w:sz="4" w:space="0" w:color="000000"/>
              <w:right w:val="single" w:sz="4" w:space="0" w:color="000000"/>
            </w:tcBorders>
          </w:tcPr>
          <w:p w14:paraId="5F172110" w14:textId="77777777" w:rsidR="00461965" w:rsidRPr="002D3068" w:rsidRDefault="00461965" w:rsidP="00EB1E98">
            <w:pPr>
              <w:widowControl w:val="0"/>
              <w:autoSpaceDE w:val="0"/>
              <w:autoSpaceDN w:val="0"/>
              <w:adjustRightInd w:val="0"/>
              <w:spacing w:after="180" w:line="274" w:lineRule="auto"/>
              <w:jc w:val="center"/>
              <w:textAlignment w:val="center"/>
              <w:rPr>
                <w:rFonts w:asciiTheme="majorHAnsi" w:hAnsiTheme="majorHAnsi" w:cstheme="majorHAnsi"/>
                <w:color w:val="000000" w:themeColor="text1"/>
                <w:sz w:val="22"/>
                <w:szCs w:val="22"/>
                <w:cs/>
                <w:lang w:bidi="bn-BD"/>
              </w:rPr>
            </w:pPr>
            <w:r w:rsidRPr="002D3068">
              <w:rPr>
                <w:rFonts w:asciiTheme="majorHAnsi" w:hAnsiTheme="majorHAnsi" w:cstheme="majorHAnsi"/>
                <w:color w:val="000000" w:themeColor="text1"/>
                <w:sz w:val="22"/>
                <w:szCs w:val="22"/>
                <w:lang w:bidi="bn-BD"/>
              </w:rPr>
              <w:t>GED Core 6</w:t>
            </w:r>
          </w:p>
        </w:tc>
      </w:tr>
      <w:tr w:rsidR="00760FA2" w:rsidRPr="00460C6D" w14:paraId="5479A03A" w14:textId="77777777" w:rsidTr="00EB1E98">
        <w:trPr>
          <w:trHeight w:hRule="exact" w:val="432"/>
        </w:trPr>
        <w:tc>
          <w:tcPr>
            <w:tcW w:w="135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tcPr>
          <w:p w14:paraId="10950D10" w14:textId="77777777" w:rsidR="00760FA2" w:rsidRPr="00460C6D" w:rsidRDefault="00760FA2" w:rsidP="00EB1E98">
            <w:pPr>
              <w:widowControl w:val="0"/>
              <w:autoSpaceDE w:val="0"/>
              <w:autoSpaceDN w:val="0"/>
              <w:adjustRightInd w:val="0"/>
              <w:rPr>
                <w:rFonts w:asciiTheme="majorHAnsi" w:hAnsiTheme="majorHAnsi" w:cstheme="majorHAnsi"/>
                <w:sz w:val="22"/>
                <w:szCs w:val="22"/>
              </w:rPr>
            </w:pPr>
          </w:p>
        </w:tc>
        <w:tc>
          <w:tcPr>
            <w:tcW w:w="196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tcPr>
          <w:p w14:paraId="4122EB51" w14:textId="77777777" w:rsidR="00760FA2" w:rsidRPr="00460C6D" w:rsidRDefault="00760FA2" w:rsidP="00EB1E98">
            <w:pPr>
              <w:widowControl w:val="0"/>
              <w:autoSpaceDE w:val="0"/>
              <w:autoSpaceDN w:val="0"/>
              <w:adjustRightInd w:val="0"/>
              <w:rPr>
                <w:rFonts w:asciiTheme="majorHAnsi" w:hAnsiTheme="majorHAnsi" w:cstheme="majorHAnsi"/>
                <w:sz w:val="22"/>
                <w:szCs w:val="22"/>
              </w:rPr>
            </w:pPr>
          </w:p>
        </w:tc>
        <w:tc>
          <w:tcPr>
            <w:tcW w:w="4111"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tcPr>
          <w:p w14:paraId="73AA475B" w14:textId="77777777" w:rsidR="00760FA2" w:rsidRPr="00460C6D" w:rsidRDefault="00760FA2" w:rsidP="00EB1E98">
            <w:pPr>
              <w:widowControl w:val="0"/>
              <w:autoSpaceDE w:val="0"/>
              <w:autoSpaceDN w:val="0"/>
              <w:adjustRightInd w:val="0"/>
              <w:spacing w:after="180" w:line="274" w:lineRule="auto"/>
              <w:jc w:val="both"/>
              <w:textAlignment w:val="center"/>
              <w:rPr>
                <w:rFonts w:asciiTheme="majorHAnsi" w:hAnsiTheme="majorHAnsi" w:cstheme="majorHAnsi"/>
                <w:color w:val="000000"/>
                <w:sz w:val="22"/>
                <w:szCs w:val="22"/>
              </w:rPr>
            </w:pPr>
            <w:r w:rsidRPr="00460C6D">
              <w:rPr>
                <w:rFonts w:asciiTheme="majorHAnsi" w:hAnsiTheme="majorHAnsi" w:cstheme="majorHAnsi"/>
                <w:b/>
                <w:bCs/>
                <w:color w:val="000000"/>
                <w:sz w:val="22"/>
                <w:szCs w:val="22"/>
              </w:rPr>
              <w:t>Total Credits</w:t>
            </w:r>
          </w:p>
        </w:tc>
        <w:tc>
          <w:tcPr>
            <w:tcW w:w="127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tcPr>
          <w:p w14:paraId="66807274" w14:textId="77777777" w:rsidR="00760FA2" w:rsidRPr="00460C6D" w:rsidRDefault="00760FA2" w:rsidP="00EB1E98">
            <w:pPr>
              <w:widowControl w:val="0"/>
              <w:autoSpaceDE w:val="0"/>
              <w:autoSpaceDN w:val="0"/>
              <w:adjustRightInd w:val="0"/>
              <w:spacing w:after="180" w:line="274" w:lineRule="auto"/>
              <w:jc w:val="center"/>
              <w:textAlignment w:val="center"/>
              <w:rPr>
                <w:rFonts w:asciiTheme="majorHAnsi" w:hAnsiTheme="majorHAnsi" w:cstheme="majorHAnsi"/>
                <w:color w:val="000000"/>
                <w:sz w:val="22"/>
                <w:szCs w:val="22"/>
              </w:rPr>
            </w:pPr>
            <w:r w:rsidRPr="00460C6D">
              <w:rPr>
                <w:rFonts w:asciiTheme="majorHAnsi" w:hAnsiTheme="majorHAnsi" w:cstheme="majorHAnsi"/>
                <w:b/>
                <w:bCs/>
                <w:color w:val="000000"/>
                <w:sz w:val="22"/>
                <w:szCs w:val="22"/>
              </w:rPr>
              <w:t>14</w:t>
            </w:r>
            <w:del w:id="15" w:author="Microsoft Office User" w:date="2020-08-22T22:08:00Z">
              <w:r w:rsidR="00461965" w:rsidDel="00BA7E1B">
                <w:rPr>
                  <w:rFonts w:asciiTheme="majorHAnsi" w:hAnsiTheme="majorHAnsi" w:cstheme="majorHAnsi"/>
                  <w:b/>
                  <w:bCs/>
                  <w:color w:val="000000"/>
                  <w:sz w:val="22"/>
                  <w:szCs w:val="22"/>
                </w:rPr>
                <w:delText>.5</w:delText>
              </w:r>
            </w:del>
          </w:p>
        </w:tc>
        <w:tc>
          <w:tcPr>
            <w:tcW w:w="1701"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68B3CAD8" w14:textId="77777777" w:rsidR="00760FA2" w:rsidRPr="00460C6D" w:rsidRDefault="00760FA2" w:rsidP="00EB1E98">
            <w:pPr>
              <w:widowControl w:val="0"/>
              <w:autoSpaceDE w:val="0"/>
              <w:autoSpaceDN w:val="0"/>
              <w:adjustRightInd w:val="0"/>
              <w:spacing w:after="180" w:line="274" w:lineRule="auto"/>
              <w:jc w:val="center"/>
              <w:textAlignment w:val="center"/>
              <w:rPr>
                <w:rFonts w:asciiTheme="majorHAnsi" w:hAnsiTheme="majorHAnsi" w:cstheme="majorHAnsi"/>
                <w:b/>
                <w:bCs/>
                <w:color w:val="000000"/>
                <w:sz w:val="22"/>
                <w:szCs w:val="22"/>
              </w:rPr>
            </w:pPr>
          </w:p>
        </w:tc>
      </w:tr>
      <w:tr w:rsidR="007E4444" w:rsidRPr="00460C6D" w14:paraId="53859629" w14:textId="77777777" w:rsidTr="00EB1E98">
        <w:trPr>
          <w:trHeight w:hRule="exact" w:val="432"/>
        </w:trPr>
        <w:tc>
          <w:tcPr>
            <w:tcW w:w="13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904B027" w14:textId="77777777" w:rsidR="007E4444" w:rsidRPr="00460C6D" w:rsidRDefault="007E4444" w:rsidP="00EB1E98">
            <w:pPr>
              <w:widowControl w:val="0"/>
              <w:autoSpaceDE w:val="0"/>
              <w:autoSpaceDN w:val="0"/>
              <w:adjustRightInd w:val="0"/>
              <w:rPr>
                <w:rFonts w:asciiTheme="majorHAnsi" w:hAnsiTheme="majorHAnsi" w:cstheme="majorHAnsi"/>
                <w:sz w:val="22"/>
                <w:szCs w:val="22"/>
              </w:rPr>
            </w:pPr>
          </w:p>
        </w:tc>
        <w:tc>
          <w:tcPr>
            <w:tcW w:w="196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3E6B544" w14:textId="77777777" w:rsidR="007E4444" w:rsidRPr="00460C6D" w:rsidRDefault="007E4444" w:rsidP="00EB1E98">
            <w:pPr>
              <w:widowControl w:val="0"/>
              <w:autoSpaceDE w:val="0"/>
              <w:autoSpaceDN w:val="0"/>
              <w:adjustRightInd w:val="0"/>
              <w:spacing w:after="180" w:line="274" w:lineRule="auto"/>
              <w:jc w:val="both"/>
              <w:textAlignment w:val="center"/>
              <w:rPr>
                <w:rFonts w:asciiTheme="majorHAnsi" w:hAnsiTheme="majorHAnsi" w:cstheme="majorHAnsi"/>
                <w:color w:val="000000"/>
                <w:sz w:val="22"/>
                <w:szCs w:val="22"/>
              </w:rPr>
            </w:pPr>
          </w:p>
        </w:tc>
        <w:tc>
          <w:tcPr>
            <w:tcW w:w="411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4C4B729" w14:textId="77777777" w:rsidR="007E4444" w:rsidRPr="00460C6D" w:rsidRDefault="007E4444" w:rsidP="00EB1E98">
            <w:pPr>
              <w:widowControl w:val="0"/>
              <w:autoSpaceDE w:val="0"/>
              <w:autoSpaceDN w:val="0"/>
              <w:adjustRightInd w:val="0"/>
              <w:spacing w:after="180" w:line="274" w:lineRule="auto"/>
              <w:jc w:val="both"/>
              <w:textAlignment w:val="center"/>
              <w:rPr>
                <w:rFonts w:asciiTheme="majorHAnsi" w:hAnsiTheme="majorHAnsi" w:cstheme="majorHAnsi"/>
                <w:color w:val="000000"/>
                <w:sz w:val="22"/>
                <w:szCs w:val="22"/>
              </w:rPr>
            </w:pPr>
          </w:p>
        </w:tc>
        <w:tc>
          <w:tcPr>
            <w:tcW w:w="127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9B38858" w14:textId="77777777" w:rsidR="007E4444" w:rsidRPr="00460C6D" w:rsidRDefault="007E4444" w:rsidP="00EB1E98">
            <w:pPr>
              <w:widowControl w:val="0"/>
              <w:autoSpaceDE w:val="0"/>
              <w:autoSpaceDN w:val="0"/>
              <w:adjustRightInd w:val="0"/>
              <w:spacing w:after="180" w:line="274" w:lineRule="auto"/>
              <w:jc w:val="center"/>
              <w:textAlignment w:val="center"/>
              <w:rPr>
                <w:rFonts w:asciiTheme="majorHAnsi" w:hAnsiTheme="majorHAnsi" w:cstheme="majorHAnsi"/>
                <w:color w:val="000000"/>
                <w:sz w:val="22"/>
                <w:szCs w:val="22"/>
              </w:rPr>
            </w:pPr>
          </w:p>
        </w:tc>
        <w:tc>
          <w:tcPr>
            <w:tcW w:w="1701" w:type="dxa"/>
            <w:tcBorders>
              <w:top w:val="single" w:sz="4" w:space="0" w:color="000000"/>
              <w:left w:val="single" w:sz="4" w:space="0" w:color="000000"/>
              <w:bottom w:val="single" w:sz="4" w:space="0" w:color="000000"/>
              <w:right w:val="single" w:sz="4" w:space="0" w:color="000000"/>
            </w:tcBorders>
          </w:tcPr>
          <w:p w14:paraId="278279C1" w14:textId="77777777" w:rsidR="007E4444" w:rsidRPr="00460C6D" w:rsidRDefault="007E4444" w:rsidP="00EB1E98">
            <w:pPr>
              <w:widowControl w:val="0"/>
              <w:autoSpaceDE w:val="0"/>
              <w:autoSpaceDN w:val="0"/>
              <w:adjustRightInd w:val="0"/>
              <w:rPr>
                <w:rFonts w:asciiTheme="majorHAnsi" w:hAnsiTheme="majorHAnsi" w:cstheme="majorHAnsi"/>
                <w:sz w:val="22"/>
                <w:szCs w:val="22"/>
              </w:rPr>
            </w:pPr>
          </w:p>
        </w:tc>
      </w:tr>
      <w:tr w:rsidR="007E4444" w:rsidRPr="00460C6D" w14:paraId="7BBFFE3B" w14:textId="77777777" w:rsidTr="00EA1E85">
        <w:trPr>
          <w:trHeight w:hRule="exact" w:val="783"/>
        </w:trPr>
        <w:tc>
          <w:tcPr>
            <w:tcW w:w="13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6DE93D0" w14:textId="77777777" w:rsidR="007E4444" w:rsidRPr="00460C6D" w:rsidRDefault="007E4444" w:rsidP="00EB1E98">
            <w:pPr>
              <w:widowControl w:val="0"/>
              <w:autoSpaceDE w:val="0"/>
              <w:autoSpaceDN w:val="0"/>
              <w:adjustRightInd w:val="0"/>
              <w:spacing w:after="180" w:line="274" w:lineRule="auto"/>
              <w:jc w:val="both"/>
              <w:textAlignment w:val="center"/>
              <w:rPr>
                <w:rFonts w:asciiTheme="majorHAnsi" w:hAnsiTheme="majorHAnsi" w:cstheme="majorHAnsi"/>
                <w:color w:val="000000"/>
                <w:sz w:val="22"/>
                <w:szCs w:val="22"/>
              </w:rPr>
            </w:pPr>
            <w:r w:rsidRPr="00460C6D">
              <w:rPr>
                <w:rFonts w:asciiTheme="majorHAnsi" w:hAnsiTheme="majorHAnsi" w:cstheme="majorHAnsi"/>
                <w:b/>
                <w:bCs/>
                <w:color w:val="000000"/>
                <w:sz w:val="22"/>
                <w:szCs w:val="22"/>
              </w:rPr>
              <w:t>Term – 4</w:t>
            </w:r>
          </w:p>
        </w:tc>
        <w:tc>
          <w:tcPr>
            <w:tcW w:w="196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3D96222" w14:textId="77777777" w:rsidR="007E4444" w:rsidRPr="00460C6D" w:rsidRDefault="00FC7594" w:rsidP="00EB1E98">
            <w:pPr>
              <w:widowControl w:val="0"/>
              <w:autoSpaceDE w:val="0"/>
              <w:autoSpaceDN w:val="0"/>
              <w:adjustRightInd w:val="0"/>
              <w:spacing w:after="180" w:line="274" w:lineRule="auto"/>
              <w:jc w:val="both"/>
              <w:textAlignment w:val="center"/>
              <w:rPr>
                <w:rFonts w:asciiTheme="majorHAnsi" w:hAnsiTheme="majorHAnsi" w:cstheme="majorHAnsi"/>
                <w:color w:val="000000"/>
                <w:sz w:val="22"/>
                <w:szCs w:val="22"/>
              </w:rPr>
            </w:pPr>
            <w:r>
              <w:rPr>
                <w:rFonts w:asciiTheme="majorHAnsi" w:hAnsiTheme="majorHAnsi" w:cstheme="majorHAnsi"/>
                <w:color w:val="000000"/>
                <w:sz w:val="22"/>
                <w:szCs w:val="22"/>
              </w:rPr>
              <w:t>MAT</w:t>
            </w:r>
            <w:r w:rsidR="00906240">
              <w:rPr>
                <w:rFonts w:asciiTheme="majorHAnsi" w:hAnsiTheme="majorHAnsi" w:cstheme="majorHAnsi"/>
                <w:color w:val="000000"/>
                <w:sz w:val="22"/>
                <w:szCs w:val="22"/>
              </w:rPr>
              <w:t>2</w:t>
            </w:r>
            <w:r w:rsidR="00773261">
              <w:rPr>
                <w:rFonts w:asciiTheme="majorHAnsi" w:hAnsiTheme="majorHAnsi" w:cstheme="majorHAnsi"/>
                <w:color w:val="000000"/>
                <w:sz w:val="22"/>
                <w:szCs w:val="22"/>
              </w:rPr>
              <w:t>1</w:t>
            </w:r>
            <w:r w:rsidR="00906240">
              <w:rPr>
                <w:rFonts w:asciiTheme="majorHAnsi" w:hAnsiTheme="majorHAnsi" w:cstheme="majorHAnsi"/>
                <w:color w:val="000000"/>
                <w:sz w:val="22"/>
                <w:szCs w:val="22"/>
              </w:rPr>
              <w:t>01</w:t>
            </w:r>
          </w:p>
        </w:tc>
        <w:tc>
          <w:tcPr>
            <w:tcW w:w="411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596AECF" w14:textId="77777777" w:rsidR="007E4444" w:rsidRPr="00460C6D" w:rsidRDefault="007E4444" w:rsidP="00EB1E98">
            <w:pPr>
              <w:widowControl w:val="0"/>
              <w:autoSpaceDE w:val="0"/>
              <w:autoSpaceDN w:val="0"/>
              <w:adjustRightInd w:val="0"/>
              <w:spacing w:after="180" w:line="274" w:lineRule="auto"/>
              <w:jc w:val="both"/>
              <w:textAlignment w:val="center"/>
              <w:rPr>
                <w:rFonts w:asciiTheme="majorHAnsi" w:hAnsiTheme="majorHAnsi" w:cstheme="majorHAnsi"/>
                <w:color w:val="000000"/>
                <w:sz w:val="22"/>
                <w:szCs w:val="22"/>
              </w:rPr>
            </w:pPr>
            <w:r w:rsidRPr="00460C6D">
              <w:rPr>
                <w:rFonts w:asciiTheme="majorHAnsi" w:hAnsiTheme="majorHAnsi" w:cstheme="majorHAnsi"/>
                <w:color w:val="000000"/>
                <w:sz w:val="22"/>
                <w:szCs w:val="22"/>
              </w:rPr>
              <w:t>Differential Equations and Numerical Analysis</w:t>
            </w:r>
          </w:p>
        </w:tc>
        <w:tc>
          <w:tcPr>
            <w:tcW w:w="127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0BD09BA" w14:textId="77777777" w:rsidR="007E4444" w:rsidRPr="00460C6D" w:rsidRDefault="007E4444" w:rsidP="00EB1E98">
            <w:pPr>
              <w:widowControl w:val="0"/>
              <w:autoSpaceDE w:val="0"/>
              <w:autoSpaceDN w:val="0"/>
              <w:adjustRightInd w:val="0"/>
              <w:spacing w:after="180" w:line="274" w:lineRule="auto"/>
              <w:jc w:val="center"/>
              <w:textAlignment w:val="center"/>
              <w:rPr>
                <w:rFonts w:asciiTheme="majorHAnsi" w:hAnsiTheme="majorHAnsi" w:cstheme="majorHAnsi"/>
                <w:color w:val="000000"/>
                <w:sz w:val="22"/>
                <w:szCs w:val="22"/>
              </w:rPr>
            </w:pPr>
            <w:r w:rsidRPr="00460C6D">
              <w:rPr>
                <w:rFonts w:asciiTheme="majorHAnsi" w:hAnsiTheme="majorHAnsi" w:cstheme="majorHAnsi"/>
                <w:color w:val="000000"/>
                <w:sz w:val="22"/>
                <w:szCs w:val="22"/>
              </w:rPr>
              <w:t>3</w:t>
            </w:r>
          </w:p>
        </w:tc>
        <w:tc>
          <w:tcPr>
            <w:tcW w:w="1701" w:type="dxa"/>
            <w:tcBorders>
              <w:top w:val="single" w:sz="4" w:space="0" w:color="000000"/>
              <w:left w:val="single" w:sz="4" w:space="0" w:color="000000"/>
              <w:bottom w:val="single" w:sz="4" w:space="0" w:color="000000"/>
              <w:right w:val="single" w:sz="4" w:space="0" w:color="000000"/>
            </w:tcBorders>
          </w:tcPr>
          <w:p w14:paraId="0F2AE5D6" w14:textId="77777777" w:rsidR="007E4444" w:rsidRPr="00460C6D" w:rsidRDefault="007E4444" w:rsidP="00EB1E98">
            <w:pPr>
              <w:widowControl w:val="0"/>
              <w:autoSpaceDE w:val="0"/>
              <w:autoSpaceDN w:val="0"/>
              <w:adjustRightInd w:val="0"/>
              <w:spacing w:after="180" w:line="274" w:lineRule="auto"/>
              <w:jc w:val="center"/>
              <w:textAlignment w:val="center"/>
              <w:rPr>
                <w:rFonts w:asciiTheme="majorHAnsi" w:hAnsiTheme="majorHAnsi" w:cstheme="majorHAnsi"/>
                <w:color w:val="000000"/>
                <w:sz w:val="22"/>
                <w:szCs w:val="22"/>
                <w:lang w:bidi="bn-BD"/>
              </w:rPr>
            </w:pPr>
          </w:p>
        </w:tc>
      </w:tr>
      <w:tr w:rsidR="00760FA2" w:rsidRPr="00460C6D" w14:paraId="3D04BB9C" w14:textId="77777777" w:rsidTr="00FC7594">
        <w:trPr>
          <w:trHeight w:hRule="exact" w:val="419"/>
        </w:trPr>
        <w:tc>
          <w:tcPr>
            <w:tcW w:w="13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F89262E" w14:textId="77777777" w:rsidR="00760FA2" w:rsidRPr="00460C6D" w:rsidRDefault="00760FA2" w:rsidP="00EB1E98">
            <w:pPr>
              <w:widowControl w:val="0"/>
              <w:autoSpaceDE w:val="0"/>
              <w:autoSpaceDN w:val="0"/>
              <w:adjustRightInd w:val="0"/>
              <w:rPr>
                <w:rFonts w:asciiTheme="majorHAnsi" w:hAnsiTheme="majorHAnsi" w:cstheme="majorHAnsi"/>
                <w:sz w:val="22"/>
                <w:szCs w:val="22"/>
              </w:rPr>
            </w:pPr>
          </w:p>
        </w:tc>
        <w:tc>
          <w:tcPr>
            <w:tcW w:w="196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B8A7939" w14:textId="77777777" w:rsidR="00760FA2" w:rsidRPr="00460C6D" w:rsidRDefault="00FC7594" w:rsidP="00EB1E98">
            <w:pPr>
              <w:widowControl w:val="0"/>
              <w:autoSpaceDE w:val="0"/>
              <w:autoSpaceDN w:val="0"/>
              <w:adjustRightInd w:val="0"/>
              <w:spacing w:after="180" w:line="274" w:lineRule="auto"/>
              <w:jc w:val="both"/>
              <w:textAlignment w:val="center"/>
              <w:rPr>
                <w:rFonts w:asciiTheme="majorHAnsi" w:hAnsiTheme="majorHAnsi" w:cstheme="majorHAnsi"/>
                <w:color w:val="000000"/>
                <w:sz w:val="22"/>
                <w:szCs w:val="22"/>
              </w:rPr>
            </w:pPr>
            <w:r>
              <w:rPr>
                <w:rFonts w:ascii="Times New Roman" w:eastAsia="Calibri" w:hAnsi="Times New Roman" w:cs="Times New Roman"/>
                <w:color w:val="231F20"/>
              </w:rPr>
              <w:t>GEF1</w:t>
            </w:r>
            <w:r w:rsidR="00760FA2" w:rsidRPr="008A6380">
              <w:rPr>
                <w:rFonts w:ascii="Times New Roman" w:eastAsia="Calibri" w:hAnsi="Times New Roman" w:cs="Times New Roman"/>
                <w:color w:val="231F20"/>
              </w:rPr>
              <w:t>102</w:t>
            </w:r>
          </w:p>
        </w:tc>
        <w:tc>
          <w:tcPr>
            <w:tcW w:w="411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A593043" w14:textId="77777777" w:rsidR="00760FA2" w:rsidRPr="00460C6D" w:rsidRDefault="00FC7594" w:rsidP="00EB1E98">
            <w:pPr>
              <w:widowControl w:val="0"/>
              <w:autoSpaceDE w:val="0"/>
              <w:autoSpaceDN w:val="0"/>
              <w:adjustRightInd w:val="0"/>
              <w:spacing w:after="180" w:line="274" w:lineRule="auto"/>
              <w:jc w:val="both"/>
              <w:textAlignment w:val="center"/>
              <w:rPr>
                <w:rFonts w:asciiTheme="majorHAnsi" w:hAnsiTheme="majorHAnsi" w:cstheme="majorHAnsi"/>
                <w:color w:val="000000"/>
                <w:sz w:val="22"/>
                <w:szCs w:val="22"/>
              </w:rPr>
            </w:pPr>
            <w:r>
              <w:rPr>
                <w:rFonts w:ascii="Times New Roman" w:eastAsia="Times New Roman" w:hAnsi="Times New Roman" w:cs="Times New Roman"/>
                <w:color w:val="222222"/>
              </w:rPr>
              <w:t>English II</w:t>
            </w:r>
          </w:p>
        </w:tc>
        <w:tc>
          <w:tcPr>
            <w:tcW w:w="127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A9D48CA" w14:textId="77777777" w:rsidR="00760FA2" w:rsidRPr="00460C6D" w:rsidRDefault="00760FA2" w:rsidP="00EB1E98">
            <w:pPr>
              <w:widowControl w:val="0"/>
              <w:autoSpaceDE w:val="0"/>
              <w:autoSpaceDN w:val="0"/>
              <w:adjustRightInd w:val="0"/>
              <w:spacing w:after="180" w:line="274" w:lineRule="auto"/>
              <w:jc w:val="center"/>
              <w:textAlignment w:val="center"/>
              <w:rPr>
                <w:rFonts w:asciiTheme="majorHAnsi" w:hAnsiTheme="majorHAnsi" w:cstheme="majorHAnsi"/>
                <w:color w:val="000000"/>
                <w:sz w:val="22"/>
                <w:szCs w:val="22"/>
              </w:rPr>
            </w:pPr>
            <w:r w:rsidRPr="00460C6D">
              <w:rPr>
                <w:rFonts w:asciiTheme="majorHAnsi" w:hAnsiTheme="majorHAnsi" w:cstheme="majorHAnsi"/>
                <w:color w:val="000000"/>
                <w:sz w:val="22"/>
                <w:szCs w:val="22"/>
                <w:lang w:bidi="bn-BD"/>
              </w:rPr>
              <w:t>3</w:t>
            </w:r>
          </w:p>
        </w:tc>
        <w:tc>
          <w:tcPr>
            <w:tcW w:w="1701" w:type="dxa"/>
            <w:tcBorders>
              <w:top w:val="single" w:sz="4" w:space="0" w:color="000000"/>
              <w:left w:val="single" w:sz="4" w:space="0" w:color="000000"/>
              <w:bottom w:val="single" w:sz="4" w:space="0" w:color="000000"/>
              <w:right w:val="single" w:sz="4" w:space="0" w:color="000000"/>
            </w:tcBorders>
          </w:tcPr>
          <w:p w14:paraId="3EFE4E0A" w14:textId="77777777" w:rsidR="00760FA2" w:rsidRPr="00460C6D" w:rsidRDefault="00760FA2" w:rsidP="00EB1E98">
            <w:pPr>
              <w:widowControl w:val="0"/>
              <w:autoSpaceDE w:val="0"/>
              <w:autoSpaceDN w:val="0"/>
              <w:adjustRightInd w:val="0"/>
              <w:spacing w:after="180" w:line="274" w:lineRule="auto"/>
              <w:jc w:val="center"/>
              <w:textAlignment w:val="center"/>
              <w:rPr>
                <w:rFonts w:asciiTheme="majorHAnsi" w:hAnsiTheme="majorHAnsi" w:cstheme="majorHAnsi"/>
                <w:color w:val="000000"/>
                <w:sz w:val="22"/>
                <w:szCs w:val="22"/>
              </w:rPr>
            </w:pPr>
            <w:r w:rsidRPr="00460C6D">
              <w:rPr>
                <w:rFonts w:asciiTheme="majorHAnsi" w:hAnsiTheme="majorHAnsi" w:cstheme="majorHAnsi"/>
                <w:color w:val="000000"/>
                <w:sz w:val="22"/>
                <w:szCs w:val="22"/>
                <w:cs/>
                <w:lang w:bidi="bn-BD"/>
              </w:rPr>
              <w:t xml:space="preserve">GED </w:t>
            </w:r>
            <w:r>
              <w:rPr>
                <w:rFonts w:asciiTheme="majorHAnsi" w:hAnsiTheme="majorHAnsi" w:cstheme="majorHAnsi"/>
                <w:color w:val="000000"/>
                <w:sz w:val="22"/>
                <w:szCs w:val="22"/>
                <w:cs/>
                <w:lang w:bidi="bn-BD"/>
              </w:rPr>
              <w:t>Core</w:t>
            </w:r>
            <w:r w:rsidRPr="00460C6D">
              <w:rPr>
                <w:rFonts w:asciiTheme="majorHAnsi" w:hAnsiTheme="majorHAnsi" w:cstheme="majorHAnsi"/>
                <w:color w:val="000000"/>
                <w:sz w:val="22"/>
                <w:szCs w:val="22"/>
                <w:cs/>
                <w:lang w:bidi="bn-BD"/>
              </w:rPr>
              <w:t xml:space="preserve"> 4</w:t>
            </w:r>
          </w:p>
        </w:tc>
      </w:tr>
      <w:tr w:rsidR="00760FA2" w:rsidRPr="00460C6D" w14:paraId="6C256449" w14:textId="77777777" w:rsidTr="00EA385D">
        <w:trPr>
          <w:trHeight w:hRule="exact" w:val="738"/>
        </w:trPr>
        <w:tc>
          <w:tcPr>
            <w:tcW w:w="13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99E31AD" w14:textId="77777777" w:rsidR="00760FA2" w:rsidRPr="00460C6D" w:rsidRDefault="00760FA2" w:rsidP="00EB1E98">
            <w:pPr>
              <w:widowControl w:val="0"/>
              <w:autoSpaceDE w:val="0"/>
              <w:autoSpaceDN w:val="0"/>
              <w:adjustRightInd w:val="0"/>
              <w:rPr>
                <w:rFonts w:asciiTheme="majorHAnsi" w:hAnsiTheme="majorHAnsi" w:cstheme="majorHAnsi"/>
                <w:sz w:val="22"/>
                <w:szCs w:val="22"/>
              </w:rPr>
            </w:pPr>
          </w:p>
        </w:tc>
        <w:tc>
          <w:tcPr>
            <w:tcW w:w="196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4E4AA2A" w14:textId="77777777" w:rsidR="00760FA2" w:rsidRPr="00460C6D" w:rsidRDefault="00FC7594" w:rsidP="00EB1E98">
            <w:pPr>
              <w:widowControl w:val="0"/>
              <w:autoSpaceDE w:val="0"/>
              <w:autoSpaceDN w:val="0"/>
              <w:adjustRightInd w:val="0"/>
              <w:spacing w:after="180" w:line="274" w:lineRule="auto"/>
              <w:jc w:val="both"/>
              <w:textAlignment w:val="center"/>
              <w:rPr>
                <w:rFonts w:asciiTheme="majorHAnsi" w:hAnsiTheme="majorHAnsi" w:cstheme="majorHAnsi"/>
                <w:color w:val="000000"/>
                <w:sz w:val="22"/>
                <w:szCs w:val="22"/>
                <w:lang w:bidi="bn-BD"/>
              </w:rPr>
            </w:pPr>
            <w:r>
              <w:rPr>
                <w:rFonts w:asciiTheme="majorHAnsi" w:hAnsiTheme="majorHAnsi" w:cstheme="majorHAnsi"/>
                <w:color w:val="000000"/>
                <w:sz w:val="22"/>
                <w:szCs w:val="22"/>
                <w:cs/>
                <w:lang w:bidi="bn-BD"/>
              </w:rPr>
              <w:t>CSE</w:t>
            </w:r>
            <w:r w:rsidR="00760FA2">
              <w:rPr>
                <w:rFonts w:asciiTheme="majorHAnsi" w:hAnsiTheme="majorHAnsi" w:cstheme="majorHAnsi"/>
                <w:color w:val="000000"/>
                <w:sz w:val="22"/>
                <w:szCs w:val="22"/>
                <w:cs/>
                <w:lang w:bidi="bn-BD"/>
              </w:rPr>
              <w:t>2</w:t>
            </w:r>
            <w:r w:rsidR="00773261">
              <w:rPr>
                <w:rFonts w:asciiTheme="majorHAnsi" w:hAnsiTheme="majorHAnsi" w:cstheme="majorHAnsi"/>
                <w:color w:val="000000"/>
                <w:sz w:val="22"/>
                <w:szCs w:val="22"/>
                <w:lang w:bidi="bn-BD"/>
              </w:rPr>
              <w:t>1</w:t>
            </w:r>
            <w:r>
              <w:rPr>
                <w:rFonts w:asciiTheme="majorHAnsi" w:hAnsiTheme="majorHAnsi" w:cstheme="majorHAnsi"/>
                <w:color w:val="000000"/>
                <w:sz w:val="22"/>
                <w:szCs w:val="22"/>
                <w:cs/>
                <w:lang w:bidi="bn-BD"/>
              </w:rPr>
              <w:t>01 &amp; CSE</w:t>
            </w:r>
            <w:r w:rsidR="00760FA2">
              <w:rPr>
                <w:rFonts w:asciiTheme="majorHAnsi" w:hAnsiTheme="majorHAnsi" w:cstheme="majorHAnsi"/>
                <w:color w:val="000000"/>
                <w:sz w:val="22"/>
                <w:szCs w:val="22"/>
                <w:cs/>
                <w:lang w:bidi="bn-BD"/>
              </w:rPr>
              <w:t>2</w:t>
            </w:r>
            <w:r w:rsidR="00773261">
              <w:rPr>
                <w:rFonts w:asciiTheme="majorHAnsi" w:hAnsiTheme="majorHAnsi" w:cstheme="majorHAnsi"/>
                <w:color w:val="000000"/>
                <w:sz w:val="22"/>
                <w:szCs w:val="22"/>
                <w:lang w:bidi="bn-BD"/>
              </w:rPr>
              <w:t>1</w:t>
            </w:r>
            <w:r w:rsidR="00760FA2">
              <w:rPr>
                <w:rFonts w:asciiTheme="majorHAnsi" w:hAnsiTheme="majorHAnsi" w:cstheme="majorHAnsi"/>
                <w:color w:val="000000"/>
                <w:sz w:val="22"/>
                <w:szCs w:val="22"/>
                <w:cs/>
                <w:lang w:bidi="bn-BD"/>
              </w:rPr>
              <w:t>02</w:t>
            </w:r>
          </w:p>
        </w:tc>
        <w:tc>
          <w:tcPr>
            <w:tcW w:w="411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360F1E4" w14:textId="77777777" w:rsidR="00760FA2" w:rsidRPr="00460C6D" w:rsidRDefault="00760FA2" w:rsidP="00EB1E98">
            <w:pPr>
              <w:widowControl w:val="0"/>
              <w:autoSpaceDE w:val="0"/>
              <w:autoSpaceDN w:val="0"/>
              <w:adjustRightInd w:val="0"/>
              <w:spacing w:after="180" w:line="274" w:lineRule="auto"/>
              <w:jc w:val="both"/>
              <w:textAlignment w:val="center"/>
              <w:rPr>
                <w:rFonts w:asciiTheme="majorHAnsi" w:hAnsiTheme="majorHAnsi" w:cstheme="majorHAnsi"/>
                <w:color w:val="000000"/>
                <w:sz w:val="22"/>
                <w:szCs w:val="22"/>
              </w:rPr>
            </w:pPr>
            <w:r w:rsidRPr="00460C6D">
              <w:rPr>
                <w:rFonts w:asciiTheme="majorHAnsi" w:hAnsiTheme="majorHAnsi" w:cstheme="majorHAnsi"/>
                <w:color w:val="000000"/>
                <w:sz w:val="22"/>
                <w:szCs w:val="22"/>
              </w:rPr>
              <w:t>Digital Logic Design</w:t>
            </w:r>
            <w:r w:rsidRPr="00460C6D" w:rsidDel="00281712">
              <w:rPr>
                <w:rFonts w:asciiTheme="majorHAnsi" w:hAnsiTheme="majorHAnsi" w:cstheme="majorHAnsi"/>
                <w:color w:val="000000"/>
                <w:sz w:val="22"/>
                <w:szCs w:val="22"/>
              </w:rPr>
              <w:t xml:space="preserve"> </w:t>
            </w:r>
            <w:r w:rsidRPr="00460C6D">
              <w:rPr>
                <w:rFonts w:asciiTheme="majorHAnsi" w:hAnsiTheme="majorHAnsi" w:cstheme="majorHAnsi"/>
                <w:color w:val="000000"/>
                <w:sz w:val="22"/>
                <w:szCs w:val="22"/>
              </w:rPr>
              <w:t>&amp; Lab</w:t>
            </w:r>
          </w:p>
        </w:tc>
        <w:tc>
          <w:tcPr>
            <w:tcW w:w="127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92C6922" w14:textId="77777777" w:rsidR="00760FA2" w:rsidRPr="00460C6D" w:rsidRDefault="00760FA2" w:rsidP="00EB1E98">
            <w:pPr>
              <w:widowControl w:val="0"/>
              <w:autoSpaceDE w:val="0"/>
              <w:autoSpaceDN w:val="0"/>
              <w:adjustRightInd w:val="0"/>
              <w:spacing w:after="180" w:line="274" w:lineRule="auto"/>
              <w:jc w:val="center"/>
              <w:textAlignment w:val="center"/>
              <w:rPr>
                <w:rFonts w:asciiTheme="majorHAnsi" w:hAnsiTheme="majorHAnsi" w:cstheme="majorHAnsi"/>
                <w:color w:val="000000"/>
                <w:sz w:val="22"/>
                <w:szCs w:val="22"/>
              </w:rPr>
            </w:pPr>
            <w:r w:rsidRPr="00460C6D">
              <w:rPr>
                <w:rFonts w:asciiTheme="majorHAnsi" w:hAnsiTheme="majorHAnsi" w:cstheme="majorHAnsi"/>
                <w:color w:val="000000"/>
                <w:sz w:val="22"/>
                <w:szCs w:val="22"/>
              </w:rPr>
              <w:t>3+1</w:t>
            </w:r>
          </w:p>
        </w:tc>
        <w:tc>
          <w:tcPr>
            <w:tcW w:w="1701" w:type="dxa"/>
            <w:tcBorders>
              <w:top w:val="single" w:sz="4" w:space="0" w:color="000000"/>
              <w:left w:val="single" w:sz="4" w:space="0" w:color="000000"/>
              <w:bottom w:val="single" w:sz="4" w:space="0" w:color="000000"/>
              <w:right w:val="single" w:sz="4" w:space="0" w:color="000000"/>
            </w:tcBorders>
          </w:tcPr>
          <w:p w14:paraId="07CA04C3" w14:textId="77777777" w:rsidR="00760FA2" w:rsidRPr="00460C6D" w:rsidRDefault="00760FA2" w:rsidP="00EB1E98">
            <w:pPr>
              <w:widowControl w:val="0"/>
              <w:autoSpaceDE w:val="0"/>
              <w:autoSpaceDN w:val="0"/>
              <w:adjustRightInd w:val="0"/>
              <w:spacing w:after="180" w:line="274" w:lineRule="auto"/>
              <w:jc w:val="center"/>
              <w:textAlignment w:val="center"/>
              <w:rPr>
                <w:rFonts w:asciiTheme="majorHAnsi" w:hAnsiTheme="majorHAnsi" w:cstheme="majorHAnsi"/>
                <w:color w:val="000000"/>
                <w:sz w:val="22"/>
                <w:szCs w:val="22"/>
              </w:rPr>
            </w:pPr>
          </w:p>
        </w:tc>
      </w:tr>
      <w:tr w:rsidR="007E4444" w:rsidRPr="00460C6D" w14:paraId="3C7FFA40" w14:textId="77777777" w:rsidTr="007E4444">
        <w:trPr>
          <w:trHeight w:hRule="exact" w:val="810"/>
        </w:trPr>
        <w:tc>
          <w:tcPr>
            <w:tcW w:w="13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1852E3E" w14:textId="77777777" w:rsidR="007E4444" w:rsidRPr="00460C6D" w:rsidRDefault="007E4444" w:rsidP="00EB1E98">
            <w:pPr>
              <w:widowControl w:val="0"/>
              <w:autoSpaceDE w:val="0"/>
              <w:autoSpaceDN w:val="0"/>
              <w:adjustRightInd w:val="0"/>
              <w:rPr>
                <w:rFonts w:asciiTheme="majorHAnsi" w:hAnsiTheme="majorHAnsi" w:cstheme="majorHAnsi"/>
                <w:sz w:val="22"/>
                <w:szCs w:val="22"/>
              </w:rPr>
            </w:pPr>
          </w:p>
        </w:tc>
        <w:tc>
          <w:tcPr>
            <w:tcW w:w="196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D4BE5C1" w14:textId="77777777" w:rsidR="007E4444" w:rsidRPr="00460C6D" w:rsidRDefault="00FC7594" w:rsidP="00EB1E98">
            <w:pPr>
              <w:widowControl w:val="0"/>
              <w:autoSpaceDE w:val="0"/>
              <w:autoSpaceDN w:val="0"/>
              <w:adjustRightInd w:val="0"/>
              <w:spacing w:after="180" w:line="274" w:lineRule="auto"/>
              <w:jc w:val="both"/>
              <w:textAlignment w:val="center"/>
              <w:rPr>
                <w:rFonts w:asciiTheme="majorHAnsi" w:hAnsiTheme="majorHAnsi" w:cstheme="majorHAnsi"/>
                <w:color w:val="000000"/>
                <w:sz w:val="22"/>
                <w:szCs w:val="22"/>
              </w:rPr>
            </w:pPr>
            <w:r>
              <w:rPr>
                <w:rFonts w:asciiTheme="majorHAnsi" w:hAnsiTheme="majorHAnsi" w:cstheme="majorHAnsi"/>
                <w:color w:val="000000"/>
                <w:sz w:val="22"/>
                <w:szCs w:val="22"/>
              </w:rPr>
              <w:t>CSE</w:t>
            </w:r>
            <w:r w:rsidR="00C20EE9">
              <w:rPr>
                <w:rFonts w:asciiTheme="majorHAnsi" w:hAnsiTheme="majorHAnsi" w:cstheme="majorHAnsi"/>
                <w:color w:val="000000"/>
                <w:sz w:val="22"/>
                <w:szCs w:val="22"/>
              </w:rPr>
              <w:t>2</w:t>
            </w:r>
            <w:r w:rsidR="00773261">
              <w:rPr>
                <w:rFonts w:asciiTheme="majorHAnsi" w:hAnsiTheme="majorHAnsi" w:cstheme="majorHAnsi"/>
                <w:color w:val="000000"/>
                <w:sz w:val="22"/>
                <w:szCs w:val="22"/>
              </w:rPr>
              <w:t>1</w:t>
            </w:r>
            <w:r w:rsidR="00C20EE9">
              <w:rPr>
                <w:rFonts w:asciiTheme="majorHAnsi" w:hAnsiTheme="majorHAnsi" w:cstheme="majorHAnsi"/>
                <w:color w:val="000000"/>
                <w:sz w:val="22"/>
                <w:szCs w:val="22"/>
              </w:rPr>
              <w:t>03</w:t>
            </w:r>
            <w:r>
              <w:rPr>
                <w:rFonts w:asciiTheme="majorHAnsi" w:hAnsiTheme="majorHAnsi" w:cstheme="majorHAnsi"/>
                <w:color w:val="000000"/>
                <w:sz w:val="22"/>
                <w:szCs w:val="22"/>
              </w:rPr>
              <w:t xml:space="preserve"> &amp; CSE</w:t>
            </w:r>
            <w:r w:rsidR="00C20EE9">
              <w:rPr>
                <w:rFonts w:asciiTheme="majorHAnsi" w:hAnsiTheme="majorHAnsi" w:cstheme="majorHAnsi"/>
                <w:color w:val="000000"/>
                <w:sz w:val="22"/>
                <w:szCs w:val="22"/>
              </w:rPr>
              <w:t>2</w:t>
            </w:r>
            <w:r w:rsidR="00773261">
              <w:rPr>
                <w:rFonts w:asciiTheme="majorHAnsi" w:hAnsiTheme="majorHAnsi" w:cstheme="majorHAnsi"/>
                <w:color w:val="000000"/>
                <w:sz w:val="22"/>
                <w:szCs w:val="22"/>
              </w:rPr>
              <w:t>1</w:t>
            </w:r>
            <w:r w:rsidR="00C20EE9">
              <w:rPr>
                <w:rFonts w:asciiTheme="majorHAnsi" w:hAnsiTheme="majorHAnsi" w:cstheme="majorHAnsi"/>
                <w:color w:val="000000"/>
                <w:sz w:val="22"/>
                <w:szCs w:val="22"/>
              </w:rPr>
              <w:t>04</w:t>
            </w:r>
          </w:p>
        </w:tc>
        <w:tc>
          <w:tcPr>
            <w:tcW w:w="411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3B9DFE1" w14:textId="77777777" w:rsidR="007E4444" w:rsidRPr="00460C6D" w:rsidRDefault="007E4444" w:rsidP="00EB1E98">
            <w:pPr>
              <w:widowControl w:val="0"/>
              <w:autoSpaceDE w:val="0"/>
              <w:autoSpaceDN w:val="0"/>
              <w:adjustRightInd w:val="0"/>
              <w:spacing w:after="180" w:line="274" w:lineRule="auto"/>
              <w:jc w:val="both"/>
              <w:textAlignment w:val="center"/>
              <w:rPr>
                <w:rFonts w:asciiTheme="majorHAnsi" w:hAnsiTheme="majorHAnsi" w:cstheme="majorHAnsi"/>
                <w:color w:val="000000"/>
                <w:sz w:val="22"/>
                <w:szCs w:val="22"/>
              </w:rPr>
            </w:pPr>
            <w:r w:rsidRPr="00460C6D">
              <w:rPr>
                <w:rFonts w:asciiTheme="majorHAnsi" w:hAnsiTheme="majorHAnsi" w:cstheme="majorHAnsi"/>
                <w:color w:val="000000"/>
                <w:sz w:val="22"/>
                <w:szCs w:val="22"/>
              </w:rPr>
              <w:t>Object Oriented Programming  &amp; LAB</w:t>
            </w:r>
          </w:p>
        </w:tc>
        <w:tc>
          <w:tcPr>
            <w:tcW w:w="127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CCE6826" w14:textId="77777777" w:rsidR="007E4444" w:rsidRDefault="007E4444" w:rsidP="00EB1E98">
            <w:pPr>
              <w:widowControl w:val="0"/>
              <w:autoSpaceDE w:val="0"/>
              <w:autoSpaceDN w:val="0"/>
              <w:adjustRightInd w:val="0"/>
              <w:spacing w:after="180" w:line="274" w:lineRule="auto"/>
              <w:jc w:val="center"/>
              <w:textAlignment w:val="center"/>
              <w:rPr>
                <w:rFonts w:asciiTheme="majorHAnsi" w:hAnsiTheme="majorHAnsi" w:cstheme="majorHAnsi"/>
                <w:color w:val="000000"/>
                <w:sz w:val="22"/>
                <w:szCs w:val="22"/>
              </w:rPr>
            </w:pPr>
            <w:r w:rsidRPr="00460C6D">
              <w:rPr>
                <w:rFonts w:asciiTheme="majorHAnsi" w:hAnsiTheme="majorHAnsi" w:cstheme="majorHAnsi"/>
                <w:color w:val="000000"/>
                <w:sz w:val="22"/>
                <w:szCs w:val="22"/>
              </w:rPr>
              <w:t>3+1</w:t>
            </w:r>
          </w:p>
          <w:p w14:paraId="657E3020" w14:textId="77777777" w:rsidR="007E4444" w:rsidRPr="00460C6D" w:rsidRDefault="007E4444" w:rsidP="00EB1E98">
            <w:pPr>
              <w:widowControl w:val="0"/>
              <w:autoSpaceDE w:val="0"/>
              <w:autoSpaceDN w:val="0"/>
              <w:adjustRightInd w:val="0"/>
              <w:spacing w:after="180" w:line="274" w:lineRule="auto"/>
              <w:jc w:val="center"/>
              <w:textAlignment w:val="center"/>
              <w:rPr>
                <w:rFonts w:asciiTheme="majorHAnsi" w:hAnsiTheme="majorHAnsi" w:cstheme="majorHAnsi"/>
                <w:color w:val="000000"/>
                <w:sz w:val="22"/>
                <w:szCs w:val="22"/>
              </w:rPr>
            </w:pPr>
          </w:p>
        </w:tc>
        <w:tc>
          <w:tcPr>
            <w:tcW w:w="1701" w:type="dxa"/>
            <w:tcBorders>
              <w:top w:val="single" w:sz="4" w:space="0" w:color="000000"/>
              <w:left w:val="single" w:sz="4" w:space="0" w:color="000000"/>
              <w:bottom w:val="single" w:sz="4" w:space="0" w:color="000000"/>
              <w:right w:val="single" w:sz="4" w:space="0" w:color="000000"/>
            </w:tcBorders>
          </w:tcPr>
          <w:p w14:paraId="35092FEA" w14:textId="77777777" w:rsidR="007E4444" w:rsidRPr="00460C6D" w:rsidRDefault="00FC7594" w:rsidP="00EB1E98">
            <w:pPr>
              <w:widowControl w:val="0"/>
              <w:autoSpaceDE w:val="0"/>
              <w:autoSpaceDN w:val="0"/>
              <w:adjustRightInd w:val="0"/>
              <w:spacing w:after="180" w:line="274" w:lineRule="auto"/>
              <w:jc w:val="center"/>
              <w:textAlignment w:val="center"/>
              <w:rPr>
                <w:rFonts w:asciiTheme="majorHAnsi" w:hAnsiTheme="majorHAnsi" w:cstheme="majorHAnsi"/>
                <w:color w:val="000000"/>
                <w:sz w:val="22"/>
                <w:szCs w:val="22"/>
              </w:rPr>
            </w:pPr>
            <w:r>
              <w:rPr>
                <w:rFonts w:asciiTheme="majorHAnsi" w:hAnsiTheme="majorHAnsi" w:cstheme="majorHAnsi"/>
                <w:color w:val="000000"/>
                <w:sz w:val="22"/>
                <w:szCs w:val="22"/>
              </w:rPr>
              <w:t>CSE</w:t>
            </w:r>
            <w:r w:rsidR="00773261">
              <w:rPr>
                <w:rFonts w:asciiTheme="majorHAnsi" w:hAnsiTheme="majorHAnsi" w:cstheme="majorHAnsi"/>
                <w:color w:val="000000"/>
                <w:sz w:val="22"/>
                <w:szCs w:val="22"/>
              </w:rPr>
              <w:t>12</w:t>
            </w:r>
            <w:r w:rsidR="00EB1E98">
              <w:rPr>
                <w:rFonts w:asciiTheme="majorHAnsi" w:hAnsiTheme="majorHAnsi" w:cstheme="majorHAnsi"/>
                <w:color w:val="000000"/>
                <w:sz w:val="22"/>
                <w:szCs w:val="22"/>
              </w:rPr>
              <w:t>0</w:t>
            </w:r>
            <w:r>
              <w:rPr>
                <w:rFonts w:asciiTheme="majorHAnsi" w:hAnsiTheme="majorHAnsi" w:cstheme="majorHAnsi"/>
                <w:color w:val="000000"/>
                <w:sz w:val="22"/>
                <w:szCs w:val="22"/>
              </w:rPr>
              <w:t>1 &amp; CSE</w:t>
            </w:r>
            <w:r w:rsidR="00773261">
              <w:rPr>
                <w:rFonts w:asciiTheme="majorHAnsi" w:hAnsiTheme="majorHAnsi" w:cstheme="majorHAnsi"/>
                <w:color w:val="000000"/>
                <w:sz w:val="22"/>
                <w:szCs w:val="22"/>
              </w:rPr>
              <w:t>12</w:t>
            </w:r>
            <w:r w:rsidR="00EB1E98">
              <w:rPr>
                <w:rFonts w:asciiTheme="majorHAnsi" w:hAnsiTheme="majorHAnsi" w:cstheme="majorHAnsi"/>
                <w:color w:val="000000"/>
                <w:sz w:val="22"/>
                <w:szCs w:val="22"/>
              </w:rPr>
              <w:t>0</w:t>
            </w:r>
            <w:r w:rsidR="00773261">
              <w:rPr>
                <w:rFonts w:asciiTheme="majorHAnsi" w:hAnsiTheme="majorHAnsi" w:cstheme="majorHAnsi"/>
                <w:color w:val="000000"/>
                <w:sz w:val="22"/>
                <w:szCs w:val="22"/>
              </w:rPr>
              <w:t>2</w:t>
            </w:r>
          </w:p>
        </w:tc>
      </w:tr>
      <w:tr w:rsidR="00461965" w:rsidRPr="00460C6D" w14:paraId="4C6C1B06" w14:textId="77777777" w:rsidTr="007E4444">
        <w:trPr>
          <w:trHeight w:hRule="exact" w:val="810"/>
        </w:trPr>
        <w:tc>
          <w:tcPr>
            <w:tcW w:w="13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4B045B7" w14:textId="77777777" w:rsidR="00461965" w:rsidRPr="00460C6D" w:rsidRDefault="00461965" w:rsidP="00EB1E98">
            <w:pPr>
              <w:widowControl w:val="0"/>
              <w:autoSpaceDE w:val="0"/>
              <w:autoSpaceDN w:val="0"/>
              <w:adjustRightInd w:val="0"/>
              <w:rPr>
                <w:rFonts w:asciiTheme="majorHAnsi" w:hAnsiTheme="majorHAnsi" w:cstheme="majorHAnsi"/>
                <w:sz w:val="22"/>
                <w:szCs w:val="22"/>
              </w:rPr>
            </w:pPr>
          </w:p>
        </w:tc>
        <w:tc>
          <w:tcPr>
            <w:tcW w:w="196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96F3680" w14:textId="77777777" w:rsidR="00461965" w:rsidRPr="00460C6D" w:rsidRDefault="00461965" w:rsidP="00EB1E98">
            <w:pPr>
              <w:widowControl w:val="0"/>
              <w:autoSpaceDE w:val="0"/>
              <w:autoSpaceDN w:val="0"/>
              <w:adjustRightInd w:val="0"/>
              <w:spacing w:after="180" w:line="274" w:lineRule="auto"/>
              <w:jc w:val="both"/>
              <w:textAlignment w:val="center"/>
              <w:rPr>
                <w:rFonts w:asciiTheme="majorHAnsi" w:hAnsiTheme="majorHAnsi" w:cstheme="majorHAnsi"/>
                <w:color w:val="000000"/>
                <w:sz w:val="22"/>
                <w:szCs w:val="22"/>
              </w:rPr>
            </w:pPr>
            <w:r>
              <w:rPr>
                <w:rFonts w:asciiTheme="majorHAnsi" w:hAnsiTheme="majorHAnsi" w:cstheme="majorHAnsi"/>
                <w:color w:val="000000"/>
                <w:sz w:val="22"/>
                <w:szCs w:val="22"/>
              </w:rPr>
              <w:t>ESK1112</w:t>
            </w:r>
          </w:p>
        </w:tc>
        <w:tc>
          <w:tcPr>
            <w:tcW w:w="411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A8AAF1B" w14:textId="77777777" w:rsidR="00461965" w:rsidRPr="00460C6D" w:rsidRDefault="00461965" w:rsidP="00EB1E98">
            <w:pPr>
              <w:widowControl w:val="0"/>
              <w:autoSpaceDE w:val="0"/>
              <w:autoSpaceDN w:val="0"/>
              <w:adjustRightInd w:val="0"/>
              <w:spacing w:after="180" w:line="274" w:lineRule="auto"/>
              <w:jc w:val="both"/>
              <w:textAlignment w:val="center"/>
              <w:rPr>
                <w:rFonts w:asciiTheme="majorHAnsi" w:hAnsiTheme="majorHAnsi" w:cstheme="majorHAnsi"/>
                <w:color w:val="000000"/>
                <w:sz w:val="22"/>
                <w:szCs w:val="22"/>
              </w:rPr>
            </w:pPr>
            <w:r>
              <w:rPr>
                <w:rFonts w:asciiTheme="majorHAnsi" w:hAnsiTheme="majorHAnsi" w:cstheme="majorHAnsi"/>
                <w:color w:val="000000"/>
                <w:sz w:val="22"/>
                <w:szCs w:val="22"/>
              </w:rPr>
              <w:t>Social Skills</w:t>
            </w:r>
          </w:p>
        </w:tc>
        <w:tc>
          <w:tcPr>
            <w:tcW w:w="127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56C7A25" w14:textId="77777777" w:rsidR="00461965" w:rsidRPr="00460C6D" w:rsidRDefault="00461965" w:rsidP="00EB1E98">
            <w:pPr>
              <w:widowControl w:val="0"/>
              <w:autoSpaceDE w:val="0"/>
              <w:autoSpaceDN w:val="0"/>
              <w:adjustRightInd w:val="0"/>
              <w:spacing w:after="180" w:line="274" w:lineRule="auto"/>
              <w:jc w:val="center"/>
              <w:textAlignment w:val="center"/>
              <w:rPr>
                <w:rFonts w:asciiTheme="majorHAnsi" w:hAnsiTheme="majorHAnsi" w:cstheme="majorHAnsi"/>
                <w:color w:val="000000"/>
                <w:sz w:val="22"/>
                <w:szCs w:val="22"/>
              </w:rPr>
            </w:pPr>
            <w:del w:id="16" w:author="Microsoft Office User" w:date="2020-08-22T22:08:00Z">
              <w:r w:rsidDel="00BA7E1B">
                <w:rPr>
                  <w:rFonts w:asciiTheme="majorHAnsi" w:hAnsiTheme="majorHAnsi" w:cstheme="majorHAnsi"/>
                  <w:color w:val="000000"/>
                  <w:sz w:val="22"/>
                  <w:szCs w:val="22"/>
                </w:rPr>
                <w:delText>.5</w:delText>
              </w:r>
            </w:del>
          </w:p>
        </w:tc>
        <w:tc>
          <w:tcPr>
            <w:tcW w:w="1701" w:type="dxa"/>
            <w:tcBorders>
              <w:top w:val="single" w:sz="4" w:space="0" w:color="000000"/>
              <w:left w:val="single" w:sz="4" w:space="0" w:color="000000"/>
              <w:bottom w:val="single" w:sz="4" w:space="0" w:color="000000"/>
              <w:right w:val="single" w:sz="4" w:space="0" w:color="000000"/>
            </w:tcBorders>
          </w:tcPr>
          <w:p w14:paraId="6D96C763" w14:textId="77777777" w:rsidR="00461965" w:rsidRDefault="00461965" w:rsidP="00EB1E98">
            <w:pPr>
              <w:widowControl w:val="0"/>
              <w:autoSpaceDE w:val="0"/>
              <w:autoSpaceDN w:val="0"/>
              <w:adjustRightInd w:val="0"/>
              <w:spacing w:after="180" w:line="274" w:lineRule="auto"/>
              <w:jc w:val="center"/>
              <w:textAlignment w:val="center"/>
              <w:rPr>
                <w:rFonts w:asciiTheme="majorHAnsi" w:hAnsiTheme="majorHAnsi" w:cstheme="majorHAnsi"/>
                <w:color w:val="000000"/>
                <w:sz w:val="22"/>
                <w:szCs w:val="22"/>
              </w:rPr>
            </w:pPr>
            <w:r>
              <w:rPr>
                <w:rFonts w:asciiTheme="majorHAnsi" w:hAnsiTheme="majorHAnsi" w:cstheme="majorHAnsi"/>
                <w:color w:val="000000"/>
                <w:sz w:val="22"/>
                <w:szCs w:val="22"/>
              </w:rPr>
              <w:t>GED Core 6</w:t>
            </w:r>
          </w:p>
        </w:tc>
      </w:tr>
      <w:tr w:rsidR="00760FA2" w:rsidRPr="00460C6D" w14:paraId="46B35594" w14:textId="77777777" w:rsidTr="00EB1E98">
        <w:trPr>
          <w:trHeight w:hRule="exact" w:val="432"/>
        </w:trPr>
        <w:tc>
          <w:tcPr>
            <w:tcW w:w="135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tcPr>
          <w:p w14:paraId="6A558AF8" w14:textId="77777777" w:rsidR="00760FA2" w:rsidRPr="00460C6D" w:rsidRDefault="00760FA2" w:rsidP="00EB1E98">
            <w:pPr>
              <w:widowControl w:val="0"/>
              <w:autoSpaceDE w:val="0"/>
              <w:autoSpaceDN w:val="0"/>
              <w:adjustRightInd w:val="0"/>
              <w:rPr>
                <w:rFonts w:asciiTheme="majorHAnsi" w:hAnsiTheme="majorHAnsi" w:cstheme="majorHAnsi"/>
                <w:sz w:val="22"/>
                <w:szCs w:val="22"/>
              </w:rPr>
            </w:pPr>
          </w:p>
        </w:tc>
        <w:tc>
          <w:tcPr>
            <w:tcW w:w="196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tcPr>
          <w:p w14:paraId="6EC14B78" w14:textId="77777777" w:rsidR="00760FA2" w:rsidRPr="00460C6D" w:rsidRDefault="00760FA2" w:rsidP="00EB1E98">
            <w:pPr>
              <w:widowControl w:val="0"/>
              <w:autoSpaceDE w:val="0"/>
              <w:autoSpaceDN w:val="0"/>
              <w:adjustRightInd w:val="0"/>
              <w:rPr>
                <w:rFonts w:asciiTheme="majorHAnsi" w:hAnsiTheme="majorHAnsi" w:cstheme="majorHAnsi"/>
                <w:sz w:val="22"/>
                <w:szCs w:val="22"/>
              </w:rPr>
            </w:pPr>
          </w:p>
        </w:tc>
        <w:tc>
          <w:tcPr>
            <w:tcW w:w="4111"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tcPr>
          <w:p w14:paraId="087932B5" w14:textId="77777777" w:rsidR="00760FA2" w:rsidRPr="00460C6D" w:rsidRDefault="00760FA2" w:rsidP="00EB1E98">
            <w:pPr>
              <w:widowControl w:val="0"/>
              <w:autoSpaceDE w:val="0"/>
              <w:autoSpaceDN w:val="0"/>
              <w:adjustRightInd w:val="0"/>
              <w:spacing w:after="180" w:line="274" w:lineRule="auto"/>
              <w:jc w:val="both"/>
              <w:textAlignment w:val="center"/>
              <w:rPr>
                <w:rFonts w:asciiTheme="majorHAnsi" w:hAnsiTheme="majorHAnsi" w:cstheme="majorHAnsi"/>
                <w:color w:val="000000"/>
                <w:sz w:val="22"/>
                <w:szCs w:val="22"/>
              </w:rPr>
            </w:pPr>
            <w:r w:rsidRPr="00460C6D">
              <w:rPr>
                <w:rFonts w:asciiTheme="majorHAnsi" w:hAnsiTheme="majorHAnsi" w:cstheme="majorHAnsi"/>
                <w:b/>
                <w:bCs/>
                <w:color w:val="000000"/>
                <w:sz w:val="22"/>
                <w:szCs w:val="22"/>
              </w:rPr>
              <w:t>Total Credits</w:t>
            </w:r>
          </w:p>
        </w:tc>
        <w:tc>
          <w:tcPr>
            <w:tcW w:w="127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tcPr>
          <w:p w14:paraId="2C9B03D3" w14:textId="77777777" w:rsidR="00760FA2" w:rsidRPr="00460C6D" w:rsidRDefault="00760FA2" w:rsidP="00EB1E98">
            <w:pPr>
              <w:widowControl w:val="0"/>
              <w:autoSpaceDE w:val="0"/>
              <w:autoSpaceDN w:val="0"/>
              <w:adjustRightInd w:val="0"/>
              <w:spacing w:after="180" w:line="274" w:lineRule="auto"/>
              <w:jc w:val="center"/>
              <w:textAlignment w:val="center"/>
              <w:rPr>
                <w:rFonts w:asciiTheme="majorHAnsi" w:hAnsiTheme="majorHAnsi" w:cstheme="majorHAnsi"/>
                <w:color w:val="000000"/>
                <w:sz w:val="22"/>
                <w:szCs w:val="22"/>
                <w:lang w:bidi="bn-BD"/>
              </w:rPr>
            </w:pPr>
            <w:r w:rsidRPr="00460C6D">
              <w:rPr>
                <w:rFonts w:asciiTheme="majorHAnsi" w:hAnsiTheme="majorHAnsi" w:cstheme="majorHAnsi"/>
                <w:b/>
                <w:bCs/>
                <w:color w:val="000000"/>
                <w:sz w:val="22"/>
                <w:szCs w:val="22"/>
              </w:rPr>
              <w:t>1</w:t>
            </w:r>
            <w:r w:rsidRPr="00460C6D">
              <w:rPr>
                <w:rFonts w:asciiTheme="majorHAnsi" w:hAnsiTheme="majorHAnsi" w:cstheme="majorHAnsi"/>
                <w:b/>
                <w:bCs/>
                <w:color w:val="000000"/>
                <w:sz w:val="22"/>
                <w:szCs w:val="22"/>
                <w:cs/>
                <w:lang w:bidi="bn-BD"/>
              </w:rPr>
              <w:t>4</w:t>
            </w:r>
            <w:del w:id="17" w:author="Microsoft Office User" w:date="2020-08-22T22:08:00Z">
              <w:r w:rsidR="00461965" w:rsidDel="00BA7E1B">
                <w:rPr>
                  <w:rFonts w:asciiTheme="majorHAnsi" w:hAnsiTheme="majorHAnsi" w:cstheme="majorHAnsi"/>
                  <w:b/>
                  <w:bCs/>
                  <w:color w:val="000000"/>
                  <w:sz w:val="22"/>
                  <w:szCs w:val="22"/>
                  <w:lang w:bidi="bn-BD"/>
                </w:rPr>
                <w:delText>.5</w:delText>
              </w:r>
            </w:del>
          </w:p>
        </w:tc>
        <w:tc>
          <w:tcPr>
            <w:tcW w:w="1701"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51EE86B9" w14:textId="77777777" w:rsidR="00760FA2" w:rsidRPr="00460C6D" w:rsidRDefault="00760FA2" w:rsidP="00EB1E98">
            <w:pPr>
              <w:widowControl w:val="0"/>
              <w:autoSpaceDE w:val="0"/>
              <w:autoSpaceDN w:val="0"/>
              <w:adjustRightInd w:val="0"/>
              <w:spacing w:after="180" w:line="274" w:lineRule="auto"/>
              <w:jc w:val="center"/>
              <w:textAlignment w:val="center"/>
              <w:rPr>
                <w:rFonts w:asciiTheme="majorHAnsi" w:hAnsiTheme="majorHAnsi" w:cstheme="majorHAnsi"/>
                <w:b/>
                <w:bCs/>
                <w:color w:val="000000"/>
                <w:sz w:val="22"/>
                <w:szCs w:val="22"/>
              </w:rPr>
            </w:pPr>
          </w:p>
        </w:tc>
      </w:tr>
      <w:tr w:rsidR="00906240" w:rsidRPr="00460C6D" w14:paraId="2C2F8064" w14:textId="77777777" w:rsidTr="00EB1E98">
        <w:trPr>
          <w:trHeight w:hRule="exact" w:val="432"/>
        </w:trPr>
        <w:tc>
          <w:tcPr>
            <w:tcW w:w="13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8E6D798" w14:textId="77777777" w:rsidR="00906240" w:rsidRPr="00460C6D" w:rsidRDefault="00906240" w:rsidP="00EB1E98">
            <w:pPr>
              <w:widowControl w:val="0"/>
              <w:autoSpaceDE w:val="0"/>
              <w:autoSpaceDN w:val="0"/>
              <w:adjustRightInd w:val="0"/>
              <w:rPr>
                <w:rFonts w:asciiTheme="majorHAnsi" w:hAnsiTheme="majorHAnsi" w:cstheme="majorHAnsi"/>
                <w:sz w:val="22"/>
                <w:szCs w:val="22"/>
              </w:rPr>
            </w:pPr>
          </w:p>
        </w:tc>
        <w:tc>
          <w:tcPr>
            <w:tcW w:w="196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AE9D156" w14:textId="77777777" w:rsidR="00906240" w:rsidRPr="00460C6D" w:rsidRDefault="00906240" w:rsidP="00EB1E98">
            <w:pPr>
              <w:widowControl w:val="0"/>
              <w:autoSpaceDE w:val="0"/>
              <w:autoSpaceDN w:val="0"/>
              <w:adjustRightInd w:val="0"/>
              <w:spacing w:after="180" w:line="274" w:lineRule="auto"/>
              <w:jc w:val="both"/>
              <w:textAlignment w:val="center"/>
              <w:rPr>
                <w:rFonts w:asciiTheme="majorHAnsi" w:hAnsiTheme="majorHAnsi" w:cstheme="majorHAnsi"/>
                <w:color w:val="000000"/>
                <w:sz w:val="22"/>
                <w:szCs w:val="22"/>
              </w:rPr>
            </w:pPr>
          </w:p>
        </w:tc>
        <w:tc>
          <w:tcPr>
            <w:tcW w:w="411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710B864" w14:textId="77777777" w:rsidR="00906240" w:rsidRPr="00460C6D" w:rsidRDefault="00906240" w:rsidP="00EB1E98">
            <w:pPr>
              <w:widowControl w:val="0"/>
              <w:autoSpaceDE w:val="0"/>
              <w:autoSpaceDN w:val="0"/>
              <w:adjustRightInd w:val="0"/>
              <w:spacing w:after="180" w:line="274" w:lineRule="auto"/>
              <w:jc w:val="both"/>
              <w:textAlignment w:val="center"/>
              <w:rPr>
                <w:rFonts w:asciiTheme="majorHAnsi" w:hAnsiTheme="majorHAnsi" w:cstheme="majorHAnsi"/>
                <w:color w:val="000000"/>
                <w:sz w:val="22"/>
                <w:szCs w:val="22"/>
              </w:rPr>
            </w:pPr>
          </w:p>
        </w:tc>
        <w:tc>
          <w:tcPr>
            <w:tcW w:w="127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77EC0C0" w14:textId="77777777" w:rsidR="00906240" w:rsidRPr="00460C6D" w:rsidRDefault="00906240" w:rsidP="00EB1E98">
            <w:pPr>
              <w:widowControl w:val="0"/>
              <w:autoSpaceDE w:val="0"/>
              <w:autoSpaceDN w:val="0"/>
              <w:adjustRightInd w:val="0"/>
              <w:spacing w:after="180" w:line="274" w:lineRule="auto"/>
              <w:jc w:val="center"/>
              <w:textAlignment w:val="center"/>
              <w:rPr>
                <w:rFonts w:asciiTheme="majorHAnsi" w:hAnsiTheme="majorHAnsi" w:cstheme="majorHAnsi"/>
                <w:color w:val="000000"/>
                <w:sz w:val="22"/>
                <w:szCs w:val="22"/>
              </w:rPr>
            </w:pPr>
          </w:p>
        </w:tc>
        <w:tc>
          <w:tcPr>
            <w:tcW w:w="1701" w:type="dxa"/>
            <w:tcBorders>
              <w:top w:val="single" w:sz="4" w:space="0" w:color="000000"/>
              <w:left w:val="single" w:sz="4" w:space="0" w:color="000000"/>
              <w:bottom w:val="single" w:sz="4" w:space="0" w:color="000000"/>
              <w:right w:val="single" w:sz="4" w:space="0" w:color="000000"/>
            </w:tcBorders>
          </w:tcPr>
          <w:p w14:paraId="34B5594C" w14:textId="77777777" w:rsidR="00906240" w:rsidRPr="00460C6D" w:rsidRDefault="00906240" w:rsidP="00EB1E98">
            <w:pPr>
              <w:widowControl w:val="0"/>
              <w:autoSpaceDE w:val="0"/>
              <w:autoSpaceDN w:val="0"/>
              <w:adjustRightInd w:val="0"/>
              <w:rPr>
                <w:rFonts w:asciiTheme="majorHAnsi" w:hAnsiTheme="majorHAnsi" w:cstheme="majorHAnsi"/>
                <w:sz w:val="22"/>
                <w:szCs w:val="22"/>
              </w:rPr>
            </w:pPr>
          </w:p>
        </w:tc>
      </w:tr>
      <w:tr w:rsidR="00760FA2" w:rsidRPr="00460C6D" w14:paraId="7EABE040" w14:textId="77777777" w:rsidTr="00FC7594">
        <w:trPr>
          <w:trHeight w:hRule="exact" w:val="988"/>
        </w:trPr>
        <w:tc>
          <w:tcPr>
            <w:tcW w:w="13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55D569E" w14:textId="77777777" w:rsidR="00760FA2" w:rsidRPr="00460C6D" w:rsidRDefault="00760FA2" w:rsidP="00EB1E98">
            <w:pPr>
              <w:widowControl w:val="0"/>
              <w:autoSpaceDE w:val="0"/>
              <w:autoSpaceDN w:val="0"/>
              <w:adjustRightInd w:val="0"/>
              <w:spacing w:after="180" w:line="274" w:lineRule="auto"/>
              <w:jc w:val="both"/>
              <w:textAlignment w:val="center"/>
              <w:rPr>
                <w:rFonts w:asciiTheme="majorHAnsi" w:hAnsiTheme="majorHAnsi" w:cstheme="majorHAnsi"/>
                <w:color w:val="000000"/>
                <w:sz w:val="22"/>
                <w:szCs w:val="22"/>
              </w:rPr>
            </w:pPr>
            <w:r w:rsidRPr="00460C6D">
              <w:rPr>
                <w:rFonts w:asciiTheme="majorHAnsi" w:hAnsiTheme="majorHAnsi" w:cstheme="majorHAnsi"/>
                <w:b/>
                <w:bCs/>
                <w:color w:val="000000"/>
                <w:sz w:val="22"/>
                <w:szCs w:val="22"/>
              </w:rPr>
              <w:t>Term – 5</w:t>
            </w:r>
          </w:p>
        </w:tc>
        <w:tc>
          <w:tcPr>
            <w:tcW w:w="196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8D0C084" w14:textId="77777777" w:rsidR="00760FA2" w:rsidRPr="00460C6D" w:rsidRDefault="00FC7594" w:rsidP="00C20EE9">
            <w:pPr>
              <w:widowControl w:val="0"/>
              <w:autoSpaceDE w:val="0"/>
              <w:autoSpaceDN w:val="0"/>
              <w:adjustRightInd w:val="0"/>
              <w:spacing w:after="180" w:line="274" w:lineRule="auto"/>
              <w:jc w:val="both"/>
              <w:textAlignment w:val="center"/>
              <w:rPr>
                <w:rFonts w:asciiTheme="majorHAnsi" w:hAnsiTheme="majorHAnsi" w:cstheme="majorHAnsi"/>
                <w:color w:val="000000"/>
                <w:sz w:val="22"/>
                <w:szCs w:val="22"/>
              </w:rPr>
            </w:pPr>
            <w:r>
              <w:rPr>
                <w:rFonts w:asciiTheme="majorHAnsi" w:hAnsiTheme="majorHAnsi" w:cstheme="majorHAnsi"/>
                <w:color w:val="000000"/>
                <w:sz w:val="22"/>
                <w:szCs w:val="22"/>
              </w:rPr>
              <w:t>CSE</w:t>
            </w:r>
            <w:r w:rsidR="00AF557B">
              <w:rPr>
                <w:rFonts w:asciiTheme="majorHAnsi" w:hAnsiTheme="majorHAnsi" w:cstheme="majorHAnsi"/>
                <w:color w:val="000000"/>
                <w:sz w:val="22"/>
                <w:szCs w:val="22"/>
              </w:rPr>
              <w:t>22</w:t>
            </w:r>
            <w:r w:rsidR="00EB1E98">
              <w:rPr>
                <w:rFonts w:asciiTheme="majorHAnsi" w:hAnsiTheme="majorHAnsi" w:cstheme="majorHAnsi"/>
                <w:color w:val="000000"/>
                <w:sz w:val="22"/>
                <w:szCs w:val="22"/>
              </w:rPr>
              <w:t>0</w:t>
            </w:r>
            <w:r w:rsidR="00AF557B">
              <w:rPr>
                <w:rFonts w:asciiTheme="majorHAnsi" w:hAnsiTheme="majorHAnsi" w:cstheme="majorHAnsi"/>
                <w:color w:val="000000"/>
                <w:sz w:val="22"/>
                <w:szCs w:val="22"/>
              </w:rPr>
              <w:t>1</w:t>
            </w:r>
            <w:r>
              <w:rPr>
                <w:rFonts w:asciiTheme="majorHAnsi" w:hAnsiTheme="majorHAnsi" w:cstheme="majorHAnsi"/>
                <w:color w:val="000000"/>
                <w:sz w:val="22"/>
                <w:szCs w:val="22"/>
              </w:rPr>
              <w:t xml:space="preserve"> &amp; CSE</w:t>
            </w:r>
            <w:r w:rsidR="00AF557B">
              <w:rPr>
                <w:rFonts w:asciiTheme="majorHAnsi" w:hAnsiTheme="majorHAnsi" w:cstheme="majorHAnsi"/>
                <w:color w:val="000000"/>
                <w:sz w:val="22"/>
                <w:szCs w:val="22"/>
              </w:rPr>
              <w:t>22</w:t>
            </w:r>
            <w:r w:rsidR="00EB1E98">
              <w:rPr>
                <w:rFonts w:asciiTheme="majorHAnsi" w:hAnsiTheme="majorHAnsi" w:cstheme="majorHAnsi"/>
                <w:color w:val="000000"/>
                <w:sz w:val="22"/>
                <w:szCs w:val="22"/>
              </w:rPr>
              <w:t>0</w:t>
            </w:r>
            <w:r w:rsidR="00AF557B">
              <w:rPr>
                <w:rFonts w:asciiTheme="majorHAnsi" w:hAnsiTheme="majorHAnsi" w:cstheme="majorHAnsi"/>
                <w:color w:val="000000"/>
                <w:sz w:val="22"/>
                <w:szCs w:val="22"/>
              </w:rPr>
              <w:t>2</w:t>
            </w:r>
          </w:p>
        </w:tc>
        <w:tc>
          <w:tcPr>
            <w:tcW w:w="411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B766EFA" w14:textId="77777777" w:rsidR="00760FA2" w:rsidRPr="00460C6D" w:rsidRDefault="00760FA2" w:rsidP="00EB1E98">
            <w:pPr>
              <w:widowControl w:val="0"/>
              <w:autoSpaceDE w:val="0"/>
              <w:autoSpaceDN w:val="0"/>
              <w:adjustRightInd w:val="0"/>
              <w:spacing w:after="180" w:line="274" w:lineRule="auto"/>
              <w:jc w:val="both"/>
              <w:textAlignment w:val="center"/>
              <w:rPr>
                <w:rFonts w:asciiTheme="majorHAnsi" w:hAnsiTheme="majorHAnsi" w:cstheme="majorHAnsi"/>
                <w:color w:val="000000"/>
                <w:sz w:val="22"/>
                <w:szCs w:val="22"/>
              </w:rPr>
            </w:pPr>
            <w:r w:rsidRPr="00460C6D">
              <w:rPr>
                <w:rFonts w:asciiTheme="majorHAnsi" w:hAnsiTheme="majorHAnsi" w:cstheme="majorHAnsi"/>
                <w:color w:val="000000"/>
                <w:sz w:val="22"/>
                <w:szCs w:val="22"/>
              </w:rPr>
              <w:t>Algorithms &amp; LAB</w:t>
            </w:r>
          </w:p>
        </w:tc>
        <w:tc>
          <w:tcPr>
            <w:tcW w:w="127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98C63A8" w14:textId="77777777" w:rsidR="00760FA2" w:rsidRPr="00460C6D" w:rsidRDefault="00760FA2" w:rsidP="00EB1E98">
            <w:pPr>
              <w:widowControl w:val="0"/>
              <w:autoSpaceDE w:val="0"/>
              <w:autoSpaceDN w:val="0"/>
              <w:adjustRightInd w:val="0"/>
              <w:spacing w:after="180" w:line="274" w:lineRule="auto"/>
              <w:jc w:val="center"/>
              <w:textAlignment w:val="center"/>
              <w:rPr>
                <w:rFonts w:asciiTheme="majorHAnsi" w:hAnsiTheme="majorHAnsi" w:cstheme="majorHAnsi"/>
                <w:color w:val="000000"/>
                <w:sz w:val="22"/>
                <w:szCs w:val="22"/>
              </w:rPr>
            </w:pPr>
            <w:r w:rsidRPr="00460C6D">
              <w:rPr>
                <w:rFonts w:asciiTheme="majorHAnsi" w:hAnsiTheme="majorHAnsi" w:cstheme="majorHAnsi"/>
                <w:color w:val="000000"/>
                <w:sz w:val="22"/>
                <w:szCs w:val="22"/>
              </w:rPr>
              <w:t>3+1</w:t>
            </w:r>
          </w:p>
        </w:tc>
        <w:tc>
          <w:tcPr>
            <w:tcW w:w="1701" w:type="dxa"/>
            <w:tcBorders>
              <w:top w:val="single" w:sz="4" w:space="0" w:color="000000"/>
              <w:left w:val="single" w:sz="4" w:space="0" w:color="000000"/>
              <w:bottom w:val="single" w:sz="4" w:space="0" w:color="000000"/>
              <w:right w:val="single" w:sz="4" w:space="0" w:color="000000"/>
            </w:tcBorders>
          </w:tcPr>
          <w:p w14:paraId="49D80104" w14:textId="77777777" w:rsidR="00760FA2" w:rsidRPr="00460C6D" w:rsidRDefault="00FC7594" w:rsidP="00EB1E98">
            <w:pPr>
              <w:widowControl w:val="0"/>
              <w:autoSpaceDE w:val="0"/>
              <w:autoSpaceDN w:val="0"/>
              <w:adjustRightInd w:val="0"/>
              <w:spacing w:after="180" w:line="274" w:lineRule="auto"/>
              <w:jc w:val="center"/>
              <w:textAlignment w:val="center"/>
              <w:rPr>
                <w:rFonts w:asciiTheme="majorHAnsi" w:hAnsiTheme="majorHAnsi" w:cstheme="majorHAnsi"/>
                <w:color w:val="000000"/>
                <w:sz w:val="22"/>
                <w:szCs w:val="22"/>
              </w:rPr>
            </w:pPr>
            <w:r>
              <w:rPr>
                <w:rFonts w:asciiTheme="majorHAnsi" w:hAnsiTheme="majorHAnsi" w:cstheme="majorHAnsi"/>
                <w:color w:val="000000"/>
                <w:sz w:val="22"/>
                <w:szCs w:val="22"/>
              </w:rPr>
              <w:t>CSE</w:t>
            </w:r>
            <w:r w:rsidR="00AF557B">
              <w:rPr>
                <w:rFonts w:asciiTheme="majorHAnsi" w:hAnsiTheme="majorHAnsi" w:cstheme="majorHAnsi"/>
                <w:color w:val="000000"/>
                <w:sz w:val="22"/>
                <w:szCs w:val="22"/>
              </w:rPr>
              <w:t>12</w:t>
            </w:r>
            <w:r w:rsidR="00EB1E98">
              <w:rPr>
                <w:rFonts w:asciiTheme="majorHAnsi" w:hAnsiTheme="majorHAnsi" w:cstheme="majorHAnsi"/>
                <w:color w:val="000000"/>
                <w:sz w:val="22"/>
                <w:szCs w:val="22"/>
              </w:rPr>
              <w:t>0</w:t>
            </w:r>
            <w:r>
              <w:rPr>
                <w:rFonts w:asciiTheme="majorHAnsi" w:hAnsiTheme="majorHAnsi" w:cstheme="majorHAnsi"/>
                <w:color w:val="000000"/>
                <w:sz w:val="22"/>
                <w:szCs w:val="22"/>
              </w:rPr>
              <w:t>3, CSE</w:t>
            </w:r>
            <w:r w:rsidR="00AF557B">
              <w:rPr>
                <w:rFonts w:asciiTheme="majorHAnsi" w:hAnsiTheme="majorHAnsi" w:cstheme="majorHAnsi"/>
                <w:color w:val="000000"/>
                <w:sz w:val="22"/>
                <w:szCs w:val="22"/>
              </w:rPr>
              <w:t>12</w:t>
            </w:r>
            <w:r w:rsidR="00EB1E98">
              <w:rPr>
                <w:rFonts w:asciiTheme="majorHAnsi" w:hAnsiTheme="majorHAnsi" w:cstheme="majorHAnsi"/>
                <w:color w:val="000000"/>
                <w:sz w:val="22"/>
                <w:szCs w:val="22"/>
              </w:rPr>
              <w:t>0</w:t>
            </w:r>
            <w:r w:rsidR="00AF557B">
              <w:rPr>
                <w:rFonts w:asciiTheme="majorHAnsi" w:hAnsiTheme="majorHAnsi" w:cstheme="majorHAnsi"/>
                <w:color w:val="000000"/>
                <w:sz w:val="22"/>
                <w:szCs w:val="22"/>
              </w:rPr>
              <w:t xml:space="preserve">1, </w:t>
            </w:r>
            <w:r>
              <w:rPr>
                <w:rFonts w:asciiTheme="majorHAnsi" w:hAnsiTheme="majorHAnsi" w:cstheme="majorHAnsi"/>
                <w:color w:val="000000"/>
                <w:sz w:val="22"/>
                <w:szCs w:val="22"/>
              </w:rPr>
              <w:t>CSE</w:t>
            </w:r>
            <w:r w:rsidR="00AF557B">
              <w:rPr>
                <w:rFonts w:asciiTheme="majorHAnsi" w:hAnsiTheme="majorHAnsi" w:cstheme="majorHAnsi"/>
                <w:color w:val="000000"/>
                <w:sz w:val="22"/>
                <w:szCs w:val="22"/>
              </w:rPr>
              <w:t>12</w:t>
            </w:r>
            <w:r w:rsidR="00EB1E98">
              <w:rPr>
                <w:rFonts w:asciiTheme="majorHAnsi" w:hAnsiTheme="majorHAnsi" w:cstheme="majorHAnsi"/>
                <w:color w:val="000000"/>
                <w:sz w:val="22"/>
                <w:szCs w:val="22"/>
              </w:rPr>
              <w:t>0</w:t>
            </w:r>
            <w:r w:rsidR="00AF557B">
              <w:rPr>
                <w:rFonts w:asciiTheme="majorHAnsi" w:hAnsiTheme="majorHAnsi" w:cstheme="majorHAnsi"/>
                <w:color w:val="000000"/>
                <w:sz w:val="22"/>
                <w:szCs w:val="22"/>
              </w:rPr>
              <w:t>2</w:t>
            </w:r>
          </w:p>
        </w:tc>
      </w:tr>
      <w:tr w:rsidR="00760FA2" w:rsidRPr="00460C6D" w14:paraId="0DB5E7B6" w14:textId="77777777" w:rsidTr="00EB1E98">
        <w:trPr>
          <w:trHeight w:hRule="exact" w:val="432"/>
        </w:trPr>
        <w:tc>
          <w:tcPr>
            <w:tcW w:w="13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2C6E360" w14:textId="77777777" w:rsidR="00760FA2" w:rsidRPr="00460C6D" w:rsidRDefault="00760FA2" w:rsidP="00EB1E98">
            <w:pPr>
              <w:widowControl w:val="0"/>
              <w:autoSpaceDE w:val="0"/>
              <w:autoSpaceDN w:val="0"/>
              <w:adjustRightInd w:val="0"/>
              <w:rPr>
                <w:rFonts w:asciiTheme="majorHAnsi" w:hAnsiTheme="majorHAnsi" w:cstheme="majorHAnsi"/>
                <w:sz w:val="22"/>
                <w:szCs w:val="22"/>
              </w:rPr>
            </w:pPr>
          </w:p>
        </w:tc>
        <w:tc>
          <w:tcPr>
            <w:tcW w:w="196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30D918C" w14:textId="77777777" w:rsidR="00760FA2" w:rsidRPr="00460C6D" w:rsidRDefault="00FC7594" w:rsidP="00EB1E98">
            <w:pPr>
              <w:widowControl w:val="0"/>
              <w:autoSpaceDE w:val="0"/>
              <w:autoSpaceDN w:val="0"/>
              <w:adjustRightInd w:val="0"/>
              <w:rPr>
                <w:rFonts w:asciiTheme="majorHAnsi" w:hAnsiTheme="majorHAnsi" w:cstheme="majorHAnsi"/>
                <w:sz w:val="22"/>
                <w:szCs w:val="22"/>
              </w:rPr>
            </w:pPr>
            <w:r>
              <w:rPr>
                <w:rFonts w:asciiTheme="majorHAnsi" w:hAnsiTheme="majorHAnsi" w:cstheme="majorHAnsi"/>
                <w:color w:val="000000"/>
                <w:sz w:val="22"/>
                <w:szCs w:val="22"/>
              </w:rPr>
              <w:t>CSE</w:t>
            </w:r>
            <w:r w:rsidR="00AF557B">
              <w:rPr>
                <w:rFonts w:asciiTheme="majorHAnsi" w:hAnsiTheme="majorHAnsi" w:cstheme="majorHAnsi"/>
                <w:color w:val="000000"/>
                <w:sz w:val="22"/>
                <w:szCs w:val="22"/>
              </w:rPr>
              <w:t>22</w:t>
            </w:r>
            <w:r w:rsidR="00EB1E98">
              <w:rPr>
                <w:rFonts w:asciiTheme="majorHAnsi" w:hAnsiTheme="majorHAnsi" w:cstheme="majorHAnsi"/>
                <w:color w:val="000000"/>
                <w:sz w:val="22"/>
                <w:szCs w:val="22"/>
              </w:rPr>
              <w:t>0</w:t>
            </w:r>
            <w:r w:rsidR="00AF557B">
              <w:rPr>
                <w:rFonts w:asciiTheme="majorHAnsi" w:hAnsiTheme="majorHAnsi" w:cstheme="majorHAnsi"/>
                <w:color w:val="000000"/>
                <w:sz w:val="22"/>
                <w:szCs w:val="22"/>
              </w:rPr>
              <w:t>3</w:t>
            </w:r>
          </w:p>
        </w:tc>
        <w:tc>
          <w:tcPr>
            <w:tcW w:w="411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A95801F" w14:textId="77777777" w:rsidR="00760FA2" w:rsidRPr="00460C6D" w:rsidRDefault="00760FA2" w:rsidP="00EB1E98">
            <w:pPr>
              <w:widowControl w:val="0"/>
              <w:autoSpaceDE w:val="0"/>
              <w:autoSpaceDN w:val="0"/>
              <w:adjustRightInd w:val="0"/>
              <w:spacing w:after="180" w:line="274" w:lineRule="auto"/>
              <w:jc w:val="both"/>
              <w:textAlignment w:val="center"/>
              <w:rPr>
                <w:rFonts w:asciiTheme="majorHAnsi" w:hAnsiTheme="majorHAnsi" w:cstheme="majorHAnsi"/>
                <w:color w:val="000000"/>
                <w:sz w:val="22"/>
                <w:szCs w:val="22"/>
              </w:rPr>
            </w:pPr>
            <w:r w:rsidRPr="00460C6D">
              <w:rPr>
                <w:rFonts w:asciiTheme="majorHAnsi" w:hAnsiTheme="majorHAnsi" w:cstheme="majorHAnsi"/>
                <w:color w:val="000000"/>
                <w:sz w:val="22"/>
                <w:szCs w:val="22"/>
              </w:rPr>
              <w:t>Computer Organization and Architecture</w:t>
            </w:r>
          </w:p>
        </w:tc>
        <w:tc>
          <w:tcPr>
            <w:tcW w:w="127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461246A" w14:textId="77777777" w:rsidR="00760FA2" w:rsidRPr="00460C6D" w:rsidRDefault="00760FA2" w:rsidP="00EB1E98">
            <w:pPr>
              <w:widowControl w:val="0"/>
              <w:autoSpaceDE w:val="0"/>
              <w:autoSpaceDN w:val="0"/>
              <w:adjustRightInd w:val="0"/>
              <w:spacing w:after="180" w:line="274" w:lineRule="auto"/>
              <w:jc w:val="center"/>
              <w:textAlignment w:val="center"/>
              <w:rPr>
                <w:rFonts w:asciiTheme="majorHAnsi" w:hAnsiTheme="majorHAnsi" w:cstheme="majorHAnsi"/>
                <w:color w:val="000000"/>
                <w:sz w:val="22"/>
                <w:szCs w:val="22"/>
              </w:rPr>
            </w:pPr>
            <w:r w:rsidRPr="00460C6D">
              <w:rPr>
                <w:rFonts w:asciiTheme="majorHAnsi" w:hAnsiTheme="majorHAnsi" w:cstheme="majorHAnsi"/>
                <w:color w:val="000000"/>
                <w:sz w:val="22"/>
                <w:szCs w:val="22"/>
              </w:rPr>
              <w:t>3</w:t>
            </w:r>
          </w:p>
        </w:tc>
        <w:tc>
          <w:tcPr>
            <w:tcW w:w="1701" w:type="dxa"/>
            <w:tcBorders>
              <w:top w:val="single" w:sz="4" w:space="0" w:color="000000"/>
              <w:left w:val="single" w:sz="4" w:space="0" w:color="000000"/>
              <w:bottom w:val="single" w:sz="4" w:space="0" w:color="000000"/>
              <w:right w:val="single" w:sz="4" w:space="0" w:color="000000"/>
            </w:tcBorders>
          </w:tcPr>
          <w:p w14:paraId="2DBED9CA" w14:textId="77777777" w:rsidR="00760FA2" w:rsidRPr="00460C6D" w:rsidRDefault="00FC7594" w:rsidP="00EB1E98">
            <w:pPr>
              <w:widowControl w:val="0"/>
              <w:autoSpaceDE w:val="0"/>
              <w:autoSpaceDN w:val="0"/>
              <w:adjustRightInd w:val="0"/>
              <w:spacing w:after="180" w:line="274" w:lineRule="auto"/>
              <w:jc w:val="center"/>
              <w:textAlignment w:val="center"/>
              <w:rPr>
                <w:rFonts w:asciiTheme="majorHAnsi" w:hAnsiTheme="majorHAnsi" w:cstheme="majorHAnsi"/>
                <w:color w:val="000000"/>
                <w:sz w:val="22"/>
                <w:szCs w:val="22"/>
              </w:rPr>
            </w:pPr>
            <w:r>
              <w:rPr>
                <w:rFonts w:asciiTheme="majorHAnsi" w:hAnsiTheme="majorHAnsi" w:cstheme="majorHAnsi"/>
                <w:color w:val="000000"/>
                <w:sz w:val="22"/>
                <w:szCs w:val="22"/>
              </w:rPr>
              <w:t>CSE</w:t>
            </w:r>
            <w:r w:rsidR="00AF557B">
              <w:rPr>
                <w:rFonts w:asciiTheme="majorHAnsi" w:hAnsiTheme="majorHAnsi" w:cstheme="majorHAnsi"/>
                <w:color w:val="000000"/>
                <w:sz w:val="22"/>
                <w:szCs w:val="22"/>
              </w:rPr>
              <w:t>21</w:t>
            </w:r>
            <w:r w:rsidR="00B9403B">
              <w:rPr>
                <w:rFonts w:asciiTheme="majorHAnsi" w:hAnsiTheme="majorHAnsi" w:cstheme="majorHAnsi"/>
                <w:color w:val="000000"/>
                <w:sz w:val="22"/>
                <w:szCs w:val="22"/>
              </w:rPr>
              <w:t>0</w:t>
            </w:r>
            <w:r w:rsidR="00760FA2">
              <w:rPr>
                <w:rFonts w:asciiTheme="majorHAnsi" w:hAnsiTheme="majorHAnsi" w:cstheme="majorHAnsi"/>
                <w:color w:val="000000"/>
                <w:sz w:val="22"/>
                <w:szCs w:val="22"/>
              </w:rPr>
              <w:t>1</w:t>
            </w:r>
          </w:p>
        </w:tc>
      </w:tr>
      <w:tr w:rsidR="00760FA2" w:rsidRPr="00460C6D" w14:paraId="5C19D804" w14:textId="77777777" w:rsidTr="00EB1E98">
        <w:trPr>
          <w:trHeight w:hRule="exact" w:val="426"/>
        </w:trPr>
        <w:tc>
          <w:tcPr>
            <w:tcW w:w="13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686F5FB" w14:textId="77777777" w:rsidR="00760FA2" w:rsidRPr="00460C6D" w:rsidRDefault="00760FA2" w:rsidP="00EB1E98">
            <w:pPr>
              <w:widowControl w:val="0"/>
              <w:autoSpaceDE w:val="0"/>
              <w:autoSpaceDN w:val="0"/>
              <w:adjustRightInd w:val="0"/>
              <w:rPr>
                <w:rFonts w:asciiTheme="majorHAnsi" w:hAnsiTheme="majorHAnsi" w:cstheme="majorHAnsi"/>
                <w:sz w:val="22"/>
                <w:szCs w:val="22"/>
              </w:rPr>
            </w:pPr>
          </w:p>
        </w:tc>
        <w:tc>
          <w:tcPr>
            <w:tcW w:w="196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2974EE3" w14:textId="77777777" w:rsidR="00760FA2" w:rsidRPr="00460C6D" w:rsidRDefault="00FC7594" w:rsidP="00EB1E98">
            <w:pPr>
              <w:widowControl w:val="0"/>
              <w:autoSpaceDE w:val="0"/>
              <w:autoSpaceDN w:val="0"/>
              <w:adjustRightInd w:val="0"/>
              <w:spacing w:after="180" w:line="274" w:lineRule="auto"/>
              <w:jc w:val="both"/>
              <w:textAlignment w:val="center"/>
              <w:rPr>
                <w:rFonts w:asciiTheme="majorHAnsi" w:hAnsiTheme="majorHAnsi" w:cstheme="majorHAnsi"/>
                <w:color w:val="000000"/>
                <w:sz w:val="22"/>
                <w:szCs w:val="22"/>
              </w:rPr>
            </w:pPr>
            <w:r>
              <w:rPr>
                <w:rFonts w:asciiTheme="majorHAnsi" w:hAnsiTheme="majorHAnsi" w:cstheme="majorHAnsi"/>
                <w:color w:val="000000"/>
                <w:sz w:val="22"/>
                <w:szCs w:val="22"/>
              </w:rPr>
              <w:t xml:space="preserve"> STA</w:t>
            </w:r>
            <w:r w:rsidR="00AF557B">
              <w:rPr>
                <w:rFonts w:asciiTheme="majorHAnsi" w:hAnsiTheme="majorHAnsi" w:cstheme="majorHAnsi"/>
                <w:color w:val="000000"/>
                <w:sz w:val="22"/>
                <w:szCs w:val="22"/>
              </w:rPr>
              <w:t>21</w:t>
            </w:r>
            <w:r w:rsidR="00EB1E98">
              <w:rPr>
                <w:rFonts w:asciiTheme="majorHAnsi" w:hAnsiTheme="majorHAnsi" w:cstheme="majorHAnsi"/>
                <w:color w:val="000000"/>
                <w:sz w:val="22"/>
                <w:szCs w:val="22"/>
              </w:rPr>
              <w:t>0</w:t>
            </w:r>
            <w:r w:rsidR="00760FA2">
              <w:rPr>
                <w:rFonts w:asciiTheme="majorHAnsi" w:hAnsiTheme="majorHAnsi" w:cstheme="majorHAnsi"/>
                <w:color w:val="000000"/>
                <w:sz w:val="22"/>
                <w:szCs w:val="22"/>
              </w:rPr>
              <w:t>1</w:t>
            </w:r>
          </w:p>
        </w:tc>
        <w:tc>
          <w:tcPr>
            <w:tcW w:w="411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1BA36DB" w14:textId="77777777" w:rsidR="00760FA2" w:rsidRPr="00460C6D" w:rsidRDefault="00760FA2" w:rsidP="00EB1E98">
            <w:pPr>
              <w:widowControl w:val="0"/>
              <w:autoSpaceDE w:val="0"/>
              <w:autoSpaceDN w:val="0"/>
              <w:adjustRightInd w:val="0"/>
              <w:spacing w:after="180" w:line="274" w:lineRule="auto"/>
              <w:jc w:val="both"/>
              <w:textAlignment w:val="center"/>
              <w:rPr>
                <w:rFonts w:asciiTheme="majorHAnsi" w:hAnsiTheme="majorHAnsi" w:cstheme="majorHAnsi"/>
                <w:color w:val="000000"/>
                <w:sz w:val="22"/>
                <w:szCs w:val="22"/>
              </w:rPr>
            </w:pPr>
            <w:r w:rsidRPr="00460C6D">
              <w:rPr>
                <w:rFonts w:asciiTheme="majorHAnsi" w:hAnsiTheme="majorHAnsi" w:cstheme="majorHAnsi"/>
                <w:color w:val="000000"/>
                <w:sz w:val="22"/>
                <w:szCs w:val="22"/>
              </w:rPr>
              <w:t xml:space="preserve"> Statistics and Probability</w:t>
            </w:r>
          </w:p>
        </w:tc>
        <w:tc>
          <w:tcPr>
            <w:tcW w:w="127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FD7219D" w14:textId="77777777" w:rsidR="00760FA2" w:rsidRPr="00460C6D" w:rsidRDefault="00760FA2" w:rsidP="00EB1E98">
            <w:pPr>
              <w:widowControl w:val="0"/>
              <w:autoSpaceDE w:val="0"/>
              <w:autoSpaceDN w:val="0"/>
              <w:adjustRightInd w:val="0"/>
              <w:spacing w:after="180" w:line="274" w:lineRule="auto"/>
              <w:jc w:val="center"/>
              <w:textAlignment w:val="center"/>
              <w:rPr>
                <w:rFonts w:asciiTheme="majorHAnsi" w:hAnsiTheme="majorHAnsi" w:cstheme="majorHAnsi"/>
                <w:color w:val="000000"/>
                <w:sz w:val="22"/>
                <w:szCs w:val="22"/>
              </w:rPr>
            </w:pPr>
            <w:r w:rsidRPr="00460C6D">
              <w:rPr>
                <w:rFonts w:asciiTheme="majorHAnsi" w:hAnsiTheme="majorHAnsi" w:cstheme="majorHAnsi"/>
                <w:color w:val="000000"/>
                <w:sz w:val="22"/>
                <w:szCs w:val="22"/>
              </w:rPr>
              <w:t>3</w:t>
            </w:r>
          </w:p>
        </w:tc>
        <w:tc>
          <w:tcPr>
            <w:tcW w:w="1701" w:type="dxa"/>
            <w:tcBorders>
              <w:top w:val="single" w:sz="4" w:space="0" w:color="000000"/>
              <w:left w:val="single" w:sz="4" w:space="0" w:color="000000"/>
              <w:bottom w:val="single" w:sz="4" w:space="0" w:color="000000"/>
              <w:right w:val="single" w:sz="4" w:space="0" w:color="000000"/>
            </w:tcBorders>
          </w:tcPr>
          <w:p w14:paraId="6B314465" w14:textId="77777777" w:rsidR="00760FA2" w:rsidRPr="00460C6D" w:rsidRDefault="00760FA2" w:rsidP="00EB1E98">
            <w:pPr>
              <w:widowControl w:val="0"/>
              <w:autoSpaceDE w:val="0"/>
              <w:autoSpaceDN w:val="0"/>
              <w:adjustRightInd w:val="0"/>
              <w:spacing w:after="180" w:line="274" w:lineRule="auto"/>
              <w:jc w:val="center"/>
              <w:textAlignment w:val="center"/>
              <w:rPr>
                <w:rFonts w:asciiTheme="majorHAnsi" w:hAnsiTheme="majorHAnsi" w:cstheme="majorHAnsi"/>
                <w:color w:val="000000"/>
                <w:sz w:val="22"/>
                <w:szCs w:val="22"/>
              </w:rPr>
            </w:pPr>
          </w:p>
        </w:tc>
      </w:tr>
      <w:tr w:rsidR="00906240" w:rsidRPr="00460C6D" w14:paraId="7F3646A0" w14:textId="77777777" w:rsidTr="00906240">
        <w:trPr>
          <w:trHeight w:hRule="exact" w:val="720"/>
        </w:trPr>
        <w:tc>
          <w:tcPr>
            <w:tcW w:w="13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680FF12" w14:textId="77777777" w:rsidR="00906240" w:rsidRPr="00460C6D" w:rsidRDefault="00906240" w:rsidP="00EB1E98">
            <w:pPr>
              <w:widowControl w:val="0"/>
              <w:autoSpaceDE w:val="0"/>
              <w:autoSpaceDN w:val="0"/>
              <w:adjustRightInd w:val="0"/>
              <w:rPr>
                <w:rFonts w:asciiTheme="majorHAnsi" w:hAnsiTheme="majorHAnsi" w:cstheme="majorHAnsi"/>
                <w:sz w:val="22"/>
                <w:szCs w:val="22"/>
              </w:rPr>
            </w:pPr>
          </w:p>
        </w:tc>
        <w:tc>
          <w:tcPr>
            <w:tcW w:w="196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DC64BC6" w14:textId="77777777" w:rsidR="00906240" w:rsidRPr="00460C6D" w:rsidRDefault="00906240" w:rsidP="00FC7594">
            <w:pPr>
              <w:widowControl w:val="0"/>
              <w:autoSpaceDE w:val="0"/>
              <w:autoSpaceDN w:val="0"/>
              <w:adjustRightInd w:val="0"/>
              <w:spacing w:after="180" w:line="274" w:lineRule="auto"/>
              <w:jc w:val="both"/>
              <w:textAlignment w:val="center"/>
              <w:rPr>
                <w:rFonts w:asciiTheme="majorHAnsi" w:hAnsiTheme="majorHAnsi" w:cstheme="majorHAnsi"/>
                <w:color w:val="000000"/>
                <w:sz w:val="22"/>
                <w:szCs w:val="22"/>
              </w:rPr>
            </w:pPr>
            <w:r w:rsidRPr="00460C6D">
              <w:rPr>
                <w:rFonts w:asciiTheme="majorHAnsi" w:hAnsiTheme="majorHAnsi" w:cstheme="majorHAnsi"/>
                <w:color w:val="000000"/>
                <w:sz w:val="22"/>
                <w:szCs w:val="22"/>
              </w:rPr>
              <w:t>E</w:t>
            </w:r>
            <w:r>
              <w:rPr>
                <w:rFonts w:asciiTheme="majorHAnsi" w:hAnsiTheme="majorHAnsi" w:cstheme="majorHAnsi"/>
                <w:color w:val="000000"/>
                <w:sz w:val="22"/>
                <w:szCs w:val="22"/>
              </w:rPr>
              <w:t>E</w:t>
            </w:r>
            <w:r w:rsidRPr="00460C6D">
              <w:rPr>
                <w:rFonts w:asciiTheme="majorHAnsi" w:hAnsiTheme="majorHAnsi" w:cstheme="majorHAnsi"/>
                <w:color w:val="000000"/>
                <w:sz w:val="22"/>
                <w:szCs w:val="22"/>
              </w:rPr>
              <w:t>E</w:t>
            </w:r>
            <w:r>
              <w:rPr>
                <w:rFonts w:asciiTheme="majorHAnsi" w:hAnsiTheme="majorHAnsi" w:cstheme="majorHAnsi"/>
                <w:color w:val="000000"/>
                <w:sz w:val="22"/>
                <w:szCs w:val="22"/>
              </w:rPr>
              <w:t>2</w:t>
            </w:r>
            <w:r w:rsidR="00CE423B">
              <w:rPr>
                <w:rFonts w:asciiTheme="majorHAnsi" w:hAnsiTheme="majorHAnsi" w:cstheme="majorHAnsi"/>
                <w:color w:val="000000"/>
                <w:sz w:val="22"/>
                <w:szCs w:val="22"/>
              </w:rPr>
              <w:t>4</w:t>
            </w:r>
            <w:r>
              <w:rPr>
                <w:rFonts w:asciiTheme="majorHAnsi" w:hAnsiTheme="majorHAnsi" w:cstheme="majorHAnsi"/>
                <w:color w:val="000000"/>
                <w:sz w:val="22"/>
                <w:szCs w:val="22"/>
              </w:rPr>
              <w:t>01</w:t>
            </w:r>
            <w:r w:rsidRPr="00460C6D">
              <w:rPr>
                <w:rFonts w:asciiTheme="majorHAnsi" w:hAnsiTheme="majorHAnsi" w:cstheme="majorHAnsi"/>
                <w:color w:val="000000"/>
                <w:sz w:val="22"/>
                <w:szCs w:val="22"/>
              </w:rPr>
              <w:t xml:space="preserve"> &amp; E</w:t>
            </w:r>
            <w:r>
              <w:rPr>
                <w:rFonts w:asciiTheme="majorHAnsi" w:hAnsiTheme="majorHAnsi" w:cstheme="majorHAnsi"/>
                <w:color w:val="000000"/>
                <w:sz w:val="22"/>
                <w:szCs w:val="22"/>
              </w:rPr>
              <w:t>E</w:t>
            </w:r>
            <w:r w:rsidR="00FC7594">
              <w:rPr>
                <w:rFonts w:asciiTheme="majorHAnsi" w:hAnsiTheme="majorHAnsi" w:cstheme="majorHAnsi"/>
                <w:color w:val="000000"/>
                <w:sz w:val="22"/>
                <w:szCs w:val="22"/>
              </w:rPr>
              <w:t>E</w:t>
            </w:r>
            <w:r>
              <w:rPr>
                <w:rFonts w:asciiTheme="majorHAnsi" w:hAnsiTheme="majorHAnsi" w:cstheme="majorHAnsi"/>
                <w:color w:val="000000"/>
                <w:sz w:val="22"/>
                <w:szCs w:val="22"/>
              </w:rPr>
              <w:t>2</w:t>
            </w:r>
            <w:r w:rsidR="00CE423B">
              <w:rPr>
                <w:rFonts w:asciiTheme="majorHAnsi" w:hAnsiTheme="majorHAnsi" w:cstheme="majorHAnsi"/>
                <w:color w:val="000000"/>
                <w:sz w:val="22"/>
                <w:szCs w:val="22"/>
              </w:rPr>
              <w:t>4</w:t>
            </w:r>
            <w:r>
              <w:rPr>
                <w:rFonts w:asciiTheme="majorHAnsi" w:hAnsiTheme="majorHAnsi" w:cstheme="majorHAnsi"/>
                <w:color w:val="000000"/>
                <w:sz w:val="22"/>
                <w:szCs w:val="22"/>
              </w:rPr>
              <w:t>02</w:t>
            </w:r>
          </w:p>
        </w:tc>
        <w:tc>
          <w:tcPr>
            <w:tcW w:w="411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B55DCE5" w14:textId="77777777" w:rsidR="00906240" w:rsidRPr="00460C6D" w:rsidRDefault="00906240" w:rsidP="00EB1E98">
            <w:pPr>
              <w:widowControl w:val="0"/>
              <w:autoSpaceDE w:val="0"/>
              <w:autoSpaceDN w:val="0"/>
              <w:adjustRightInd w:val="0"/>
              <w:spacing w:after="180" w:line="274" w:lineRule="auto"/>
              <w:jc w:val="both"/>
              <w:textAlignment w:val="center"/>
              <w:rPr>
                <w:rFonts w:asciiTheme="majorHAnsi" w:hAnsiTheme="majorHAnsi" w:cstheme="majorHAnsi"/>
                <w:color w:val="000000"/>
                <w:sz w:val="22"/>
                <w:szCs w:val="22"/>
              </w:rPr>
            </w:pPr>
            <w:r w:rsidRPr="00460C6D">
              <w:rPr>
                <w:rFonts w:asciiTheme="majorHAnsi" w:hAnsiTheme="majorHAnsi" w:cstheme="majorHAnsi"/>
                <w:color w:val="000000"/>
                <w:sz w:val="22"/>
                <w:szCs w:val="22"/>
              </w:rPr>
              <w:t>Electronic Device and circuits 1 &amp; LAB</w:t>
            </w:r>
          </w:p>
        </w:tc>
        <w:tc>
          <w:tcPr>
            <w:tcW w:w="127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80821AB" w14:textId="77777777" w:rsidR="00906240" w:rsidRPr="00460C6D" w:rsidRDefault="00906240" w:rsidP="00EB1E98">
            <w:pPr>
              <w:widowControl w:val="0"/>
              <w:autoSpaceDE w:val="0"/>
              <w:autoSpaceDN w:val="0"/>
              <w:adjustRightInd w:val="0"/>
              <w:spacing w:after="180" w:line="274" w:lineRule="auto"/>
              <w:jc w:val="center"/>
              <w:textAlignment w:val="center"/>
              <w:rPr>
                <w:rFonts w:asciiTheme="majorHAnsi" w:hAnsiTheme="majorHAnsi" w:cstheme="majorHAnsi"/>
                <w:color w:val="000000"/>
                <w:sz w:val="22"/>
                <w:szCs w:val="22"/>
              </w:rPr>
            </w:pPr>
            <w:r w:rsidRPr="00460C6D">
              <w:rPr>
                <w:rFonts w:asciiTheme="majorHAnsi" w:hAnsiTheme="majorHAnsi" w:cstheme="majorHAnsi"/>
                <w:color w:val="000000"/>
                <w:sz w:val="22"/>
                <w:szCs w:val="22"/>
              </w:rPr>
              <w:t>3+1</w:t>
            </w:r>
          </w:p>
        </w:tc>
        <w:tc>
          <w:tcPr>
            <w:tcW w:w="1701" w:type="dxa"/>
            <w:tcBorders>
              <w:top w:val="single" w:sz="4" w:space="0" w:color="000000"/>
              <w:left w:val="single" w:sz="4" w:space="0" w:color="000000"/>
              <w:bottom w:val="single" w:sz="4" w:space="0" w:color="000000"/>
              <w:right w:val="single" w:sz="4" w:space="0" w:color="000000"/>
            </w:tcBorders>
          </w:tcPr>
          <w:p w14:paraId="1B008D37" w14:textId="77777777" w:rsidR="00906240" w:rsidRPr="00460C6D" w:rsidRDefault="00906240" w:rsidP="00EB1E98">
            <w:pPr>
              <w:widowControl w:val="0"/>
              <w:autoSpaceDE w:val="0"/>
              <w:autoSpaceDN w:val="0"/>
              <w:adjustRightInd w:val="0"/>
              <w:spacing w:after="180" w:line="274" w:lineRule="auto"/>
              <w:jc w:val="center"/>
              <w:textAlignment w:val="center"/>
              <w:rPr>
                <w:rFonts w:asciiTheme="majorHAnsi" w:hAnsiTheme="majorHAnsi" w:cstheme="majorHAnsi"/>
                <w:color w:val="000000"/>
                <w:sz w:val="22"/>
                <w:szCs w:val="22"/>
              </w:rPr>
            </w:pPr>
          </w:p>
        </w:tc>
      </w:tr>
      <w:tr w:rsidR="007E4444" w:rsidRPr="00460C6D" w14:paraId="3924065B" w14:textId="77777777" w:rsidTr="00FC7594">
        <w:trPr>
          <w:trHeight w:hRule="exact" w:val="646"/>
        </w:trPr>
        <w:tc>
          <w:tcPr>
            <w:tcW w:w="13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0406B8C" w14:textId="77777777" w:rsidR="007E4444" w:rsidRPr="00460C6D" w:rsidRDefault="007E4444" w:rsidP="00EB1E98">
            <w:pPr>
              <w:widowControl w:val="0"/>
              <w:autoSpaceDE w:val="0"/>
              <w:autoSpaceDN w:val="0"/>
              <w:adjustRightInd w:val="0"/>
              <w:rPr>
                <w:rFonts w:asciiTheme="majorHAnsi" w:hAnsiTheme="majorHAnsi" w:cstheme="majorHAnsi"/>
                <w:sz w:val="22"/>
                <w:szCs w:val="22"/>
              </w:rPr>
            </w:pPr>
          </w:p>
        </w:tc>
        <w:tc>
          <w:tcPr>
            <w:tcW w:w="196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26ACAC7" w14:textId="77777777" w:rsidR="007E4444" w:rsidRPr="00460C6D" w:rsidRDefault="00FC7594" w:rsidP="00EB1E98">
            <w:pPr>
              <w:widowControl w:val="0"/>
              <w:autoSpaceDE w:val="0"/>
              <w:autoSpaceDN w:val="0"/>
              <w:adjustRightInd w:val="0"/>
              <w:spacing w:after="180" w:line="274" w:lineRule="auto"/>
              <w:jc w:val="both"/>
              <w:textAlignment w:val="center"/>
              <w:rPr>
                <w:rFonts w:asciiTheme="majorHAnsi" w:hAnsiTheme="majorHAnsi" w:cstheme="majorHAnsi"/>
                <w:color w:val="000000"/>
                <w:sz w:val="22"/>
                <w:szCs w:val="22"/>
              </w:rPr>
            </w:pPr>
            <w:r>
              <w:rPr>
                <w:rFonts w:asciiTheme="majorHAnsi" w:hAnsiTheme="majorHAnsi" w:cstheme="majorHAnsi"/>
                <w:color w:val="000000"/>
                <w:sz w:val="22"/>
                <w:szCs w:val="22"/>
              </w:rPr>
              <w:t>CSE</w:t>
            </w:r>
            <w:r w:rsidR="00AF557B">
              <w:rPr>
                <w:rFonts w:asciiTheme="majorHAnsi" w:hAnsiTheme="majorHAnsi" w:cstheme="majorHAnsi"/>
                <w:color w:val="000000"/>
                <w:sz w:val="22"/>
                <w:szCs w:val="22"/>
              </w:rPr>
              <w:t>22</w:t>
            </w:r>
            <w:r w:rsidR="00C20EE9">
              <w:rPr>
                <w:rFonts w:asciiTheme="majorHAnsi" w:hAnsiTheme="majorHAnsi" w:cstheme="majorHAnsi"/>
                <w:color w:val="000000"/>
                <w:sz w:val="22"/>
                <w:szCs w:val="22"/>
              </w:rPr>
              <w:t>0</w:t>
            </w:r>
            <w:r w:rsidR="00EB1E98">
              <w:rPr>
                <w:rFonts w:asciiTheme="majorHAnsi" w:hAnsiTheme="majorHAnsi" w:cstheme="majorHAnsi"/>
                <w:color w:val="000000"/>
                <w:sz w:val="22"/>
                <w:szCs w:val="22"/>
              </w:rPr>
              <w:t>0</w:t>
            </w:r>
          </w:p>
        </w:tc>
        <w:tc>
          <w:tcPr>
            <w:tcW w:w="411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5F203DD" w14:textId="77777777" w:rsidR="007E4444" w:rsidRPr="00460C6D" w:rsidRDefault="007E4444" w:rsidP="00EB1E98">
            <w:pPr>
              <w:widowControl w:val="0"/>
              <w:autoSpaceDE w:val="0"/>
              <w:autoSpaceDN w:val="0"/>
              <w:adjustRightInd w:val="0"/>
              <w:spacing w:after="180" w:line="274" w:lineRule="auto"/>
              <w:jc w:val="both"/>
              <w:textAlignment w:val="center"/>
              <w:rPr>
                <w:rFonts w:asciiTheme="majorHAnsi" w:hAnsiTheme="majorHAnsi" w:cstheme="majorHAnsi"/>
                <w:color w:val="000000"/>
                <w:sz w:val="22"/>
                <w:szCs w:val="22"/>
              </w:rPr>
            </w:pPr>
            <w:r>
              <w:rPr>
                <w:rFonts w:asciiTheme="majorHAnsi" w:hAnsiTheme="majorHAnsi" w:cstheme="majorHAnsi"/>
                <w:color w:val="000000"/>
                <w:sz w:val="22"/>
                <w:szCs w:val="22"/>
              </w:rPr>
              <w:t>Design Project-I</w:t>
            </w:r>
          </w:p>
        </w:tc>
        <w:tc>
          <w:tcPr>
            <w:tcW w:w="127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08B31BD" w14:textId="77777777" w:rsidR="007E4444" w:rsidRPr="00460C6D" w:rsidRDefault="007E4444" w:rsidP="00EB1E98">
            <w:pPr>
              <w:widowControl w:val="0"/>
              <w:autoSpaceDE w:val="0"/>
              <w:autoSpaceDN w:val="0"/>
              <w:adjustRightInd w:val="0"/>
              <w:spacing w:after="180" w:line="274" w:lineRule="auto"/>
              <w:jc w:val="center"/>
              <w:textAlignment w:val="center"/>
              <w:rPr>
                <w:rFonts w:asciiTheme="majorHAnsi" w:hAnsiTheme="majorHAnsi" w:cstheme="majorHAnsi"/>
                <w:color w:val="000000"/>
                <w:sz w:val="22"/>
                <w:szCs w:val="22"/>
              </w:rPr>
            </w:pPr>
            <w:r>
              <w:rPr>
                <w:rFonts w:asciiTheme="majorHAnsi" w:hAnsiTheme="majorHAnsi" w:cstheme="majorHAnsi"/>
                <w:color w:val="000000"/>
                <w:sz w:val="22"/>
                <w:szCs w:val="22"/>
              </w:rPr>
              <w:t>1</w:t>
            </w:r>
          </w:p>
        </w:tc>
        <w:tc>
          <w:tcPr>
            <w:tcW w:w="1701" w:type="dxa"/>
            <w:tcBorders>
              <w:top w:val="single" w:sz="4" w:space="0" w:color="000000"/>
              <w:left w:val="single" w:sz="4" w:space="0" w:color="000000"/>
              <w:bottom w:val="single" w:sz="4" w:space="0" w:color="000000"/>
              <w:right w:val="single" w:sz="4" w:space="0" w:color="000000"/>
            </w:tcBorders>
          </w:tcPr>
          <w:p w14:paraId="5700149F" w14:textId="77777777" w:rsidR="007E4444" w:rsidRPr="00460C6D" w:rsidRDefault="00FC7594" w:rsidP="00EB1E98">
            <w:pPr>
              <w:widowControl w:val="0"/>
              <w:autoSpaceDE w:val="0"/>
              <w:autoSpaceDN w:val="0"/>
              <w:adjustRightInd w:val="0"/>
              <w:spacing w:after="180" w:line="274" w:lineRule="auto"/>
              <w:jc w:val="center"/>
              <w:textAlignment w:val="center"/>
              <w:rPr>
                <w:rFonts w:asciiTheme="majorHAnsi" w:hAnsiTheme="majorHAnsi" w:cstheme="majorHAnsi"/>
                <w:color w:val="000000"/>
                <w:sz w:val="22"/>
                <w:szCs w:val="22"/>
              </w:rPr>
            </w:pPr>
            <w:r>
              <w:rPr>
                <w:rFonts w:asciiTheme="majorHAnsi" w:hAnsiTheme="majorHAnsi" w:cstheme="majorHAnsi"/>
                <w:color w:val="000000"/>
                <w:sz w:val="22"/>
                <w:szCs w:val="22"/>
              </w:rPr>
              <w:t>CSE</w:t>
            </w:r>
            <w:r w:rsidR="00AF557B">
              <w:rPr>
                <w:rFonts w:asciiTheme="majorHAnsi" w:hAnsiTheme="majorHAnsi" w:cstheme="majorHAnsi"/>
                <w:color w:val="000000"/>
                <w:sz w:val="22"/>
                <w:szCs w:val="22"/>
              </w:rPr>
              <w:t>21</w:t>
            </w:r>
            <w:r w:rsidR="00EB1E98">
              <w:rPr>
                <w:rFonts w:asciiTheme="majorHAnsi" w:hAnsiTheme="majorHAnsi" w:cstheme="majorHAnsi"/>
                <w:color w:val="000000"/>
                <w:sz w:val="22"/>
                <w:szCs w:val="22"/>
              </w:rPr>
              <w:t>03</w:t>
            </w:r>
            <w:r w:rsidR="00C20EE9">
              <w:rPr>
                <w:rFonts w:asciiTheme="majorHAnsi" w:hAnsiTheme="majorHAnsi" w:cstheme="majorHAnsi"/>
                <w:color w:val="000000"/>
                <w:sz w:val="22"/>
                <w:szCs w:val="22"/>
              </w:rPr>
              <w:t xml:space="preserve">, </w:t>
            </w:r>
            <w:r>
              <w:rPr>
                <w:rFonts w:asciiTheme="majorHAnsi" w:hAnsiTheme="majorHAnsi" w:cstheme="majorHAnsi"/>
                <w:color w:val="000000"/>
                <w:sz w:val="22"/>
                <w:szCs w:val="22"/>
              </w:rPr>
              <w:t>CSE</w:t>
            </w:r>
            <w:r w:rsidR="00C20EE9">
              <w:rPr>
                <w:rFonts w:asciiTheme="majorHAnsi" w:hAnsiTheme="majorHAnsi" w:cstheme="majorHAnsi"/>
                <w:color w:val="000000"/>
                <w:sz w:val="22"/>
                <w:szCs w:val="22"/>
              </w:rPr>
              <w:t>2</w:t>
            </w:r>
            <w:r w:rsidR="00AF557B">
              <w:rPr>
                <w:rFonts w:asciiTheme="majorHAnsi" w:hAnsiTheme="majorHAnsi" w:cstheme="majorHAnsi"/>
                <w:color w:val="000000"/>
                <w:sz w:val="22"/>
                <w:szCs w:val="22"/>
              </w:rPr>
              <w:t>1</w:t>
            </w:r>
            <w:r w:rsidR="00C20EE9">
              <w:rPr>
                <w:rFonts w:asciiTheme="majorHAnsi" w:hAnsiTheme="majorHAnsi" w:cstheme="majorHAnsi"/>
                <w:color w:val="000000"/>
                <w:sz w:val="22"/>
                <w:szCs w:val="22"/>
              </w:rPr>
              <w:t>0</w:t>
            </w:r>
            <w:r w:rsidR="00EB1E98">
              <w:rPr>
                <w:rFonts w:asciiTheme="majorHAnsi" w:hAnsiTheme="majorHAnsi" w:cstheme="majorHAnsi"/>
                <w:color w:val="000000"/>
                <w:sz w:val="22"/>
                <w:szCs w:val="22"/>
              </w:rPr>
              <w:t>4</w:t>
            </w:r>
          </w:p>
        </w:tc>
      </w:tr>
      <w:tr w:rsidR="006A7536" w:rsidRPr="00460C6D" w14:paraId="5F18AB11" w14:textId="77777777" w:rsidTr="00EB1E98">
        <w:trPr>
          <w:trHeight w:hRule="exact" w:val="432"/>
        </w:trPr>
        <w:tc>
          <w:tcPr>
            <w:tcW w:w="13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614AECB" w14:textId="77777777" w:rsidR="006A7536" w:rsidRPr="00460C6D" w:rsidRDefault="006A7536" w:rsidP="00EB1E98">
            <w:pPr>
              <w:widowControl w:val="0"/>
              <w:autoSpaceDE w:val="0"/>
              <w:autoSpaceDN w:val="0"/>
              <w:adjustRightInd w:val="0"/>
              <w:rPr>
                <w:rFonts w:asciiTheme="majorHAnsi" w:hAnsiTheme="majorHAnsi" w:cstheme="majorHAnsi"/>
                <w:sz w:val="22"/>
                <w:szCs w:val="22"/>
              </w:rPr>
            </w:pPr>
          </w:p>
        </w:tc>
        <w:tc>
          <w:tcPr>
            <w:tcW w:w="196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2828480" w14:textId="77777777" w:rsidR="006A7536" w:rsidRDefault="006A7536" w:rsidP="00EB1E98">
            <w:pPr>
              <w:widowControl w:val="0"/>
              <w:autoSpaceDE w:val="0"/>
              <w:autoSpaceDN w:val="0"/>
              <w:adjustRightInd w:val="0"/>
              <w:spacing w:after="180" w:line="274" w:lineRule="auto"/>
              <w:jc w:val="both"/>
              <w:textAlignment w:val="center"/>
              <w:rPr>
                <w:rFonts w:asciiTheme="majorHAnsi" w:hAnsiTheme="majorHAnsi" w:cstheme="majorHAnsi"/>
                <w:color w:val="000000"/>
                <w:sz w:val="22"/>
                <w:szCs w:val="22"/>
              </w:rPr>
            </w:pPr>
            <w:r>
              <w:rPr>
                <w:rFonts w:asciiTheme="majorHAnsi" w:hAnsiTheme="majorHAnsi" w:cstheme="majorHAnsi"/>
                <w:color w:val="000000"/>
                <w:sz w:val="22"/>
                <w:szCs w:val="22"/>
              </w:rPr>
              <w:t>ESK1114</w:t>
            </w:r>
          </w:p>
        </w:tc>
        <w:tc>
          <w:tcPr>
            <w:tcW w:w="411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4220BC5" w14:textId="77777777" w:rsidR="006A7536" w:rsidRDefault="006A7536" w:rsidP="00EB1E98">
            <w:pPr>
              <w:widowControl w:val="0"/>
              <w:autoSpaceDE w:val="0"/>
              <w:autoSpaceDN w:val="0"/>
              <w:adjustRightInd w:val="0"/>
              <w:spacing w:after="180" w:line="274" w:lineRule="auto"/>
              <w:jc w:val="both"/>
              <w:textAlignment w:val="center"/>
              <w:rPr>
                <w:rFonts w:asciiTheme="majorHAnsi" w:hAnsiTheme="majorHAnsi" w:cstheme="majorHAnsi"/>
                <w:color w:val="000000"/>
                <w:sz w:val="22"/>
                <w:szCs w:val="22"/>
              </w:rPr>
            </w:pPr>
            <w:r>
              <w:rPr>
                <w:rFonts w:asciiTheme="majorHAnsi" w:hAnsiTheme="majorHAnsi" w:cstheme="majorHAnsi"/>
                <w:color w:val="000000"/>
                <w:sz w:val="22"/>
                <w:szCs w:val="22"/>
              </w:rPr>
              <w:t>Professional Skills</w:t>
            </w:r>
          </w:p>
        </w:tc>
        <w:tc>
          <w:tcPr>
            <w:tcW w:w="127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92A8CA3" w14:textId="77777777" w:rsidR="006A7536" w:rsidRDefault="006A7536" w:rsidP="00EB1E98">
            <w:pPr>
              <w:widowControl w:val="0"/>
              <w:autoSpaceDE w:val="0"/>
              <w:autoSpaceDN w:val="0"/>
              <w:adjustRightInd w:val="0"/>
              <w:spacing w:after="180" w:line="274" w:lineRule="auto"/>
              <w:jc w:val="center"/>
              <w:textAlignment w:val="center"/>
              <w:rPr>
                <w:rFonts w:asciiTheme="majorHAnsi" w:hAnsiTheme="majorHAnsi" w:cstheme="majorHAnsi"/>
                <w:color w:val="000000"/>
                <w:sz w:val="22"/>
                <w:szCs w:val="22"/>
              </w:rPr>
            </w:pPr>
            <w:del w:id="18" w:author="Microsoft Office User" w:date="2020-08-22T22:09:00Z">
              <w:r w:rsidDel="00BA7E1B">
                <w:rPr>
                  <w:rFonts w:asciiTheme="majorHAnsi" w:hAnsiTheme="majorHAnsi" w:cstheme="majorHAnsi"/>
                  <w:color w:val="000000"/>
                  <w:sz w:val="22"/>
                  <w:szCs w:val="22"/>
                </w:rPr>
                <w:delText>.5</w:delText>
              </w:r>
            </w:del>
          </w:p>
        </w:tc>
        <w:tc>
          <w:tcPr>
            <w:tcW w:w="1701" w:type="dxa"/>
            <w:tcBorders>
              <w:top w:val="single" w:sz="4" w:space="0" w:color="000000"/>
              <w:left w:val="single" w:sz="4" w:space="0" w:color="000000"/>
              <w:bottom w:val="single" w:sz="4" w:space="0" w:color="000000"/>
              <w:right w:val="single" w:sz="4" w:space="0" w:color="000000"/>
            </w:tcBorders>
          </w:tcPr>
          <w:p w14:paraId="50621DA9" w14:textId="77777777" w:rsidR="006A7536" w:rsidRDefault="006A7536" w:rsidP="00EB1E98">
            <w:pPr>
              <w:widowControl w:val="0"/>
              <w:autoSpaceDE w:val="0"/>
              <w:autoSpaceDN w:val="0"/>
              <w:adjustRightInd w:val="0"/>
              <w:spacing w:after="180" w:line="274" w:lineRule="auto"/>
              <w:jc w:val="center"/>
              <w:textAlignment w:val="center"/>
              <w:rPr>
                <w:rFonts w:asciiTheme="majorHAnsi" w:hAnsiTheme="majorHAnsi" w:cstheme="majorHAnsi"/>
                <w:color w:val="000000"/>
                <w:sz w:val="22"/>
                <w:szCs w:val="22"/>
              </w:rPr>
            </w:pPr>
            <w:r>
              <w:rPr>
                <w:rFonts w:asciiTheme="majorHAnsi" w:hAnsiTheme="majorHAnsi" w:cstheme="majorHAnsi"/>
                <w:color w:val="000000"/>
                <w:sz w:val="22"/>
                <w:szCs w:val="22"/>
              </w:rPr>
              <w:t>GED Core 6</w:t>
            </w:r>
          </w:p>
        </w:tc>
      </w:tr>
      <w:tr w:rsidR="00760FA2" w:rsidRPr="00460C6D" w14:paraId="6365BD17" w14:textId="77777777" w:rsidTr="00EB1E98">
        <w:trPr>
          <w:trHeight w:hRule="exact" w:val="432"/>
        </w:trPr>
        <w:tc>
          <w:tcPr>
            <w:tcW w:w="135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tcPr>
          <w:p w14:paraId="5067A0BD" w14:textId="77777777" w:rsidR="00760FA2" w:rsidRPr="00460C6D" w:rsidRDefault="00760FA2" w:rsidP="00EB1E98">
            <w:pPr>
              <w:widowControl w:val="0"/>
              <w:autoSpaceDE w:val="0"/>
              <w:autoSpaceDN w:val="0"/>
              <w:adjustRightInd w:val="0"/>
              <w:rPr>
                <w:rFonts w:asciiTheme="majorHAnsi" w:hAnsiTheme="majorHAnsi" w:cstheme="majorHAnsi"/>
                <w:sz w:val="22"/>
                <w:szCs w:val="22"/>
              </w:rPr>
            </w:pPr>
          </w:p>
        </w:tc>
        <w:tc>
          <w:tcPr>
            <w:tcW w:w="196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tcPr>
          <w:p w14:paraId="328E4C47" w14:textId="77777777" w:rsidR="00760FA2" w:rsidRPr="00460C6D" w:rsidRDefault="00760FA2" w:rsidP="00EB1E98">
            <w:pPr>
              <w:widowControl w:val="0"/>
              <w:autoSpaceDE w:val="0"/>
              <w:autoSpaceDN w:val="0"/>
              <w:adjustRightInd w:val="0"/>
              <w:rPr>
                <w:rFonts w:asciiTheme="majorHAnsi" w:hAnsiTheme="majorHAnsi" w:cstheme="majorHAnsi"/>
                <w:sz w:val="22"/>
                <w:szCs w:val="22"/>
              </w:rPr>
            </w:pPr>
          </w:p>
        </w:tc>
        <w:tc>
          <w:tcPr>
            <w:tcW w:w="4111"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tcPr>
          <w:p w14:paraId="1810FC90" w14:textId="77777777" w:rsidR="00760FA2" w:rsidRPr="00460C6D" w:rsidRDefault="00760FA2" w:rsidP="00EB1E98">
            <w:pPr>
              <w:widowControl w:val="0"/>
              <w:autoSpaceDE w:val="0"/>
              <w:autoSpaceDN w:val="0"/>
              <w:adjustRightInd w:val="0"/>
              <w:spacing w:after="180" w:line="274" w:lineRule="auto"/>
              <w:jc w:val="both"/>
              <w:textAlignment w:val="center"/>
              <w:rPr>
                <w:rFonts w:asciiTheme="majorHAnsi" w:hAnsiTheme="majorHAnsi" w:cstheme="majorHAnsi"/>
                <w:color w:val="000000"/>
                <w:sz w:val="22"/>
                <w:szCs w:val="22"/>
              </w:rPr>
            </w:pPr>
            <w:r w:rsidRPr="00460C6D">
              <w:rPr>
                <w:rFonts w:asciiTheme="majorHAnsi" w:hAnsiTheme="majorHAnsi" w:cstheme="majorHAnsi"/>
                <w:b/>
                <w:bCs/>
                <w:color w:val="000000"/>
                <w:sz w:val="22"/>
                <w:szCs w:val="22"/>
              </w:rPr>
              <w:t>Total Credits</w:t>
            </w:r>
          </w:p>
        </w:tc>
        <w:tc>
          <w:tcPr>
            <w:tcW w:w="127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tcPr>
          <w:p w14:paraId="5EB5DFB3" w14:textId="77777777" w:rsidR="00760FA2" w:rsidRPr="00460C6D" w:rsidRDefault="00760FA2" w:rsidP="007E4444">
            <w:pPr>
              <w:widowControl w:val="0"/>
              <w:autoSpaceDE w:val="0"/>
              <w:autoSpaceDN w:val="0"/>
              <w:adjustRightInd w:val="0"/>
              <w:spacing w:after="180" w:line="274" w:lineRule="auto"/>
              <w:jc w:val="center"/>
              <w:textAlignment w:val="center"/>
              <w:rPr>
                <w:rFonts w:asciiTheme="majorHAnsi" w:hAnsiTheme="majorHAnsi" w:cstheme="majorHAnsi"/>
                <w:color w:val="000000"/>
                <w:sz w:val="22"/>
                <w:szCs w:val="22"/>
              </w:rPr>
            </w:pPr>
            <w:r w:rsidRPr="00460C6D">
              <w:rPr>
                <w:rFonts w:asciiTheme="majorHAnsi" w:hAnsiTheme="majorHAnsi" w:cstheme="majorHAnsi"/>
                <w:b/>
                <w:bCs/>
                <w:color w:val="000000"/>
                <w:sz w:val="22"/>
                <w:szCs w:val="22"/>
              </w:rPr>
              <w:t>1</w:t>
            </w:r>
            <w:r w:rsidR="007E4444">
              <w:rPr>
                <w:rFonts w:asciiTheme="majorHAnsi" w:hAnsiTheme="majorHAnsi" w:cstheme="majorHAnsi"/>
                <w:b/>
                <w:bCs/>
                <w:color w:val="000000"/>
                <w:sz w:val="22"/>
                <w:szCs w:val="22"/>
              </w:rPr>
              <w:t>5</w:t>
            </w:r>
            <w:del w:id="19" w:author="Microsoft Office User" w:date="2020-08-22T22:09:00Z">
              <w:r w:rsidR="006A7536" w:rsidDel="00BA7E1B">
                <w:rPr>
                  <w:rFonts w:asciiTheme="majorHAnsi" w:hAnsiTheme="majorHAnsi" w:cstheme="majorHAnsi"/>
                  <w:b/>
                  <w:bCs/>
                  <w:color w:val="000000"/>
                  <w:sz w:val="22"/>
                  <w:szCs w:val="22"/>
                </w:rPr>
                <w:delText>.5</w:delText>
              </w:r>
            </w:del>
          </w:p>
        </w:tc>
        <w:tc>
          <w:tcPr>
            <w:tcW w:w="1701"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0253C97F" w14:textId="77777777" w:rsidR="00760FA2" w:rsidRPr="00460C6D" w:rsidRDefault="00760FA2" w:rsidP="00EB1E98">
            <w:pPr>
              <w:widowControl w:val="0"/>
              <w:autoSpaceDE w:val="0"/>
              <w:autoSpaceDN w:val="0"/>
              <w:adjustRightInd w:val="0"/>
              <w:spacing w:after="180" w:line="274" w:lineRule="auto"/>
              <w:jc w:val="center"/>
              <w:textAlignment w:val="center"/>
              <w:rPr>
                <w:rFonts w:asciiTheme="majorHAnsi" w:hAnsiTheme="majorHAnsi" w:cstheme="majorHAnsi"/>
                <w:b/>
                <w:bCs/>
                <w:color w:val="000000"/>
                <w:sz w:val="22"/>
                <w:szCs w:val="22"/>
              </w:rPr>
            </w:pPr>
          </w:p>
        </w:tc>
      </w:tr>
      <w:tr w:rsidR="00760FA2" w:rsidRPr="00460C6D" w14:paraId="14E6669A" w14:textId="77777777" w:rsidTr="00EB1E98">
        <w:trPr>
          <w:trHeight w:hRule="exact" w:val="432"/>
        </w:trPr>
        <w:tc>
          <w:tcPr>
            <w:tcW w:w="13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113FEC9" w14:textId="77777777" w:rsidR="00760FA2" w:rsidRPr="00460C6D" w:rsidRDefault="00760FA2" w:rsidP="00EB1E98">
            <w:pPr>
              <w:widowControl w:val="0"/>
              <w:autoSpaceDE w:val="0"/>
              <w:autoSpaceDN w:val="0"/>
              <w:adjustRightInd w:val="0"/>
              <w:rPr>
                <w:rFonts w:asciiTheme="majorHAnsi" w:hAnsiTheme="majorHAnsi" w:cstheme="majorHAnsi"/>
                <w:sz w:val="22"/>
                <w:szCs w:val="22"/>
              </w:rPr>
            </w:pPr>
          </w:p>
        </w:tc>
        <w:tc>
          <w:tcPr>
            <w:tcW w:w="196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722574A" w14:textId="77777777" w:rsidR="00760FA2" w:rsidRPr="00460C6D" w:rsidRDefault="00760FA2" w:rsidP="00EB1E98">
            <w:pPr>
              <w:widowControl w:val="0"/>
              <w:autoSpaceDE w:val="0"/>
              <w:autoSpaceDN w:val="0"/>
              <w:adjustRightInd w:val="0"/>
              <w:rPr>
                <w:rFonts w:asciiTheme="majorHAnsi" w:hAnsiTheme="majorHAnsi" w:cstheme="majorHAnsi"/>
                <w:sz w:val="22"/>
                <w:szCs w:val="22"/>
              </w:rPr>
            </w:pPr>
          </w:p>
        </w:tc>
        <w:tc>
          <w:tcPr>
            <w:tcW w:w="411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B7B656F" w14:textId="77777777" w:rsidR="00760FA2" w:rsidRPr="00460C6D" w:rsidRDefault="00760FA2" w:rsidP="00EB1E98">
            <w:pPr>
              <w:widowControl w:val="0"/>
              <w:autoSpaceDE w:val="0"/>
              <w:autoSpaceDN w:val="0"/>
              <w:adjustRightInd w:val="0"/>
              <w:rPr>
                <w:rFonts w:asciiTheme="majorHAnsi" w:hAnsiTheme="majorHAnsi" w:cstheme="majorHAnsi"/>
                <w:sz w:val="22"/>
                <w:szCs w:val="22"/>
              </w:rPr>
            </w:pPr>
          </w:p>
        </w:tc>
        <w:tc>
          <w:tcPr>
            <w:tcW w:w="127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7EF2BF7" w14:textId="77777777" w:rsidR="00760FA2" w:rsidRPr="00460C6D" w:rsidRDefault="00760FA2" w:rsidP="00EB1E98">
            <w:pPr>
              <w:widowControl w:val="0"/>
              <w:autoSpaceDE w:val="0"/>
              <w:autoSpaceDN w:val="0"/>
              <w:adjustRightInd w:val="0"/>
              <w:rPr>
                <w:rFonts w:asciiTheme="majorHAnsi" w:hAnsiTheme="majorHAnsi" w:cstheme="majorHAnsi"/>
                <w:sz w:val="22"/>
                <w:szCs w:val="22"/>
              </w:rPr>
            </w:pPr>
          </w:p>
        </w:tc>
        <w:tc>
          <w:tcPr>
            <w:tcW w:w="1701" w:type="dxa"/>
            <w:tcBorders>
              <w:top w:val="single" w:sz="4" w:space="0" w:color="000000"/>
              <w:left w:val="single" w:sz="4" w:space="0" w:color="000000"/>
              <w:bottom w:val="single" w:sz="4" w:space="0" w:color="000000"/>
              <w:right w:val="single" w:sz="4" w:space="0" w:color="000000"/>
            </w:tcBorders>
          </w:tcPr>
          <w:p w14:paraId="0D767801" w14:textId="77777777" w:rsidR="00760FA2" w:rsidRPr="00460C6D" w:rsidRDefault="00760FA2" w:rsidP="00EB1E98">
            <w:pPr>
              <w:widowControl w:val="0"/>
              <w:autoSpaceDE w:val="0"/>
              <w:autoSpaceDN w:val="0"/>
              <w:adjustRightInd w:val="0"/>
              <w:rPr>
                <w:rFonts w:asciiTheme="majorHAnsi" w:hAnsiTheme="majorHAnsi" w:cstheme="majorHAnsi"/>
                <w:sz w:val="22"/>
                <w:szCs w:val="22"/>
              </w:rPr>
            </w:pPr>
          </w:p>
        </w:tc>
      </w:tr>
      <w:tr w:rsidR="00760FA2" w:rsidRPr="00460C6D" w14:paraId="4D5D3F13" w14:textId="77777777" w:rsidTr="00EB1E98">
        <w:trPr>
          <w:trHeight w:hRule="exact" w:val="657"/>
        </w:trPr>
        <w:tc>
          <w:tcPr>
            <w:tcW w:w="13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5FAEA2D" w14:textId="77777777" w:rsidR="00760FA2" w:rsidRPr="00460C6D" w:rsidRDefault="00760FA2" w:rsidP="00EB1E98">
            <w:pPr>
              <w:widowControl w:val="0"/>
              <w:autoSpaceDE w:val="0"/>
              <w:autoSpaceDN w:val="0"/>
              <w:adjustRightInd w:val="0"/>
              <w:spacing w:after="180" w:line="274" w:lineRule="auto"/>
              <w:jc w:val="both"/>
              <w:textAlignment w:val="center"/>
              <w:rPr>
                <w:rFonts w:asciiTheme="majorHAnsi" w:hAnsiTheme="majorHAnsi" w:cstheme="majorHAnsi"/>
                <w:color w:val="000000"/>
                <w:sz w:val="22"/>
                <w:szCs w:val="22"/>
              </w:rPr>
            </w:pPr>
            <w:r w:rsidRPr="00460C6D">
              <w:rPr>
                <w:rFonts w:asciiTheme="majorHAnsi" w:hAnsiTheme="majorHAnsi" w:cstheme="majorHAnsi"/>
                <w:b/>
                <w:bCs/>
                <w:color w:val="000000"/>
                <w:sz w:val="22"/>
                <w:szCs w:val="22"/>
              </w:rPr>
              <w:lastRenderedPageBreak/>
              <w:t>Term – 6</w:t>
            </w:r>
          </w:p>
        </w:tc>
        <w:tc>
          <w:tcPr>
            <w:tcW w:w="196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5F69E15" w14:textId="77777777" w:rsidR="00760FA2" w:rsidRPr="00460C6D" w:rsidRDefault="00FC7594" w:rsidP="00281E07">
            <w:pPr>
              <w:widowControl w:val="0"/>
              <w:autoSpaceDE w:val="0"/>
              <w:autoSpaceDN w:val="0"/>
              <w:adjustRightInd w:val="0"/>
              <w:spacing w:after="180" w:line="274" w:lineRule="auto"/>
              <w:jc w:val="both"/>
              <w:textAlignment w:val="center"/>
              <w:rPr>
                <w:rFonts w:asciiTheme="majorHAnsi" w:hAnsiTheme="majorHAnsi" w:cstheme="majorHAnsi"/>
                <w:color w:val="000000"/>
                <w:sz w:val="22"/>
                <w:szCs w:val="22"/>
              </w:rPr>
            </w:pPr>
            <w:r>
              <w:rPr>
                <w:rFonts w:asciiTheme="majorHAnsi" w:hAnsiTheme="majorHAnsi" w:cstheme="majorHAnsi"/>
                <w:color w:val="000000"/>
                <w:sz w:val="22"/>
                <w:szCs w:val="22"/>
              </w:rPr>
              <w:t>CSE</w:t>
            </w:r>
            <w:r w:rsidR="00AF557B">
              <w:rPr>
                <w:rFonts w:asciiTheme="majorHAnsi" w:hAnsiTheme="majorHAnsi" w:cstheme="majorHAnsi"/>
                <w:color w:val="000000"/>
                <w:sz w:val="22"/>
                <w:szCs w:val="22"/>
              </w:rPr>
              <w:t>23</w:t>
            </w:r>
            <w:r w:rsidR="00EB1E98">
              <w:rPr>
                <w:rFonts w:asciiTheme="majorHAnsi" w:hAnsiTheme="majorHAnsi" w:cstheme="majorHAnsi"/>
                <w:color w:val="000000"/>
                <w:sz w:val="22"/>
                <w:szCs w:val="22"/>
              </w:rPr>
              <w:t>0</w:t>
            </w:r>
            <w:r w:rsidR="00AF557B">
              <w:rPr>
                <w:rFonts w:asciiTheme="majorHAnsi" w:hAnsiTheme="majorHAnsi" w:cstheme="majorHAnsi"/>
                <w:color w:val="000000"/>
                <w:sz w:val="22"/>
                <w:szCs w:val="22"/>
              </w:rPr>
              <w:t>1</w:t>
            </w:r>
            <w:r>
              <w:rPr>
                <w:rFonts w:asciiTheme="majorHAnsi" w:hAnsiTheme="majorHAnsi" w:cstheme="majorHAnsi"/>
                <w:color w:val="000000"/>
                <w:sz w:val="22"/>
                <w:szCs w:val="22"/>
              </w:rPr>
              <w:t xml:space="preserve"> &amp; CSE</w:t>
            </w:r>
            <w:r w:rsidR="00C20EE9">
              <w:rPr>
                <w:rFonts w:asciiTheme="majorHAnsi" w:hAnsiTheme="majorHAnsi" w:cstheme="majorHAnsi"/>
                <w:color w:val="000000"/>
                <w:sz w:val="22"/>
                <w:szCs w:val="22"/>
              </w:rPr>
              <w:t>2</w:t>
            </w:r>
            <w:r w:rsidR="00AF557B">
              <w:rPr>
                <w:rFonts w:asciiTheme="majorHAnsi" w:hAnsiTheme="majorHAnsi" w:cstheme="majorHAnsi"/>
                <w:color w:val="000000"/>
                <w:sz w:val="22"/>
                <w:szCs w:val="22"/>
              </w:rPr>
              <w:t>302</w:t>
            </w:r>
          </w:p>
        </w:tc>
        <w:tc>
          <w:tcPr>
            <w:tcW w:w="411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11B6E62" w14:textId="77777777" w:rsidR="00760FA2" w:rsidRPr="00460C6D" w:rsidRDefault="00760FA2" w:rsidP="00EB1E98">
            <w:pPr>
              <w:widowControl w:val="0"/>
              <w:autoSpaceDE w:val="0"/>
              <w:autoSpaceDN w:val="0"/>
              <w:adjustRightInd w:val="0"/>
              <w:spacing w:after="180" w:line="274" w:lineRule="auto"/>
              <w:jc w:val="both"/>
              <w:textAlignment w:val="center"/>
              <w:rPr>
                <w:rFonts w:asciiTheme="majorHAnsi" w:hAnsiTheme="majorHAnsi" w:cstheme="majorHAnsi"/>
                <w:color w:val="000000"/>
                <w:sz w:val="22"/>
                <w:szCs w:val="22"/>
              </w:rPr>
            </w:pPr>
            <w:r w:rsidRPr="00460C6D">
              <w:rPr>
                <w:rFonts w:asciiTheme="majorHAnsi" w:hAnsiTheme="majorHAnsi" w:cstheme="majorHAnsi"/>
                <w:color w:val="000000"/>
                <w:sz w:val="22"/>
                <w:szCs w:val="22"/>
              </w:rPr>
              <w:t>Database Management System &amp; Lab</w:t>
            </w:r>
          </w:p>
        </w:tc>
        <w:tc>
          <w:tcPr>
            <w:tcW w:w="127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4668EE0" w14:textId="77777777" w:rsidR="00760FA2" w:rsidRPr="00460C6D" w:rsidRDefault="00760FA2" w:rsidP="00EB1E98">
            <w:pPr>
              <w:widowControl w:val="0"/>
              <w:autoSpaceDE w:val="0"/>
              <w:autoSpaceDN w:val="0"/>
              <w:adjustRightInd w:val="0"/>
              <w:spacing w:after="180" w:line="274" w:lineRule="auto"/>
              <w:jc w:val="center"/>
              <w:textAlignment w:val="center"/>
              <w:rPr>
                <w:rFonts w:asciiTheme="majorHAnsi" w:hAnsiTheme="majorHAnsi" w:cstheme="majorHAnsi"/>
                <w:color w:val="000000"/>
                <w:sz w:val="22"/>
                <w:szCs w:val="22"/>
              </w:rPr>
            </w:pPr>
            <w:r w:rsidRPr="00460C6D">
              <w:rPr>
                <w:rFonts w:asciiTheme="majorHAnsi" w:hAnsiTheme="majorHAnsi" w:cstheme="majorHAnsi"/>
                <w:color w:val="000000"/>
                <w:sz w:val="22"/>
                <w:szCs w:val="22"/>
              </w:rPr>
              <w:t>3+1</w:t>
            </w:r>
          </w:p>
        </w:tc>
        <w:tc>
          <w:tcPr>
            <w:tcW w:w="1701" w:type="dxa"/>
            <w:tcBorders>
              <w:top w:val="single" w:sz="4" w:space="0" w:color="000000"/>
              <w:left w:val="single" w:sz="4" w:space="0" w:color="000000"/>
              <w:bottom w:val="single" w:sz="4" w:space="0" w:color="000000"/>
              <w:right w:val="single" w:sz="4" w:space="0" w:color="000000"/>
            </w:tcBorders>
          </w:tcPr>
          <w:p w14:paraId="7D840914" w14:textId="77777777" w:rsidR="00760FA2" w:rsidRPr="00460C6D" w:rsidRDefault="00760FA2" w:rsidP="00EB1E98">
            <w:pPr>
              <w:widowControl w:val="0"/>
              <w:autoSpaceDE w:val="0"/>
              <w:autoSpaceDN w:val="0"/>
              <w:adjustRightInd w:val="0"/>
              <w:spacing w:after="180" w:line="274" w:lineRule="auto"/>
              <w:jc w:val="center"/>
              <w:textAlignment w:val="center"/>
              <w:rPr>
                <w:rFonts w:asciiTheme="majorHAnsi" w:hAnsiTheme="majorHAnsi" w:cstheme="majorHAnsi"/>
                <w:color w:val="000000"/>
                <w:sz w:val="22"/>
                <w:szCs w:val="22"/>
              </w:rPr>
            </w:pPr>
          </w:p>
        </w:tc>
      </w:tr>
      <w:tr w:rsidR="00760FA2" w:rsidRPr="00460C6D" w14:paraId="5E786FC0" w14:textId="77777777" w:rsidTr="00EB1E98">
        <w:trPr>
          <w:trHeight w:hRule="exact" w:val="432"/>
        </w:trPr>
        <w:tc>
          <w:tcPr>
            <w:tcW w:w="13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D498AA8" w14:textId="77777777" w:rsidR="00760FA2" w:rsidRPr="00460C6D" w:rsidRDefault="00760FA2" w:rsidP="00EB1E98">
            <w:pPr>
              <w:widowControl w:val="0"/>
              <w:autoSpaceDE w:val="0"/>
              <w:autoSpaceDN w:val="0"/>
              <w:adjustRightInd w:val="0"/>
              <w:rPr>
                <w:rFonts w:asciiTheme="majorHAnsi" w:hAnsiTheme="majorHAnsi" w:cstheme="majorHAnsi"/>
                <w:sz w:val="22"/>
                <w:szCs w:val="22"/>
              </w:rPr>
            </w:pPr>
          </w:p>
        </w:tc>
        <w:tc>
          <w:tcPr>
            <w:tcW w:w="196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958FED6" w14:textId="77777777" w:rsidR="00760FA2" w:rsidRPr="00460C6D" w:rsidRDefault="00FC7594" w:rsidP="00EB1E98">
            <w:pPr>
              <w:widowControl w:val="0"/>
              <w:autoSpaceDE w:val="0"/>
              <w:autoSpaceDN w:val="0"/>
              <w:adjustRightInd w:val="0"/>
              <w:spacing w:after="180" w:line="274" w:lineRule="auto"/>
              <w:jc w:val="both"/>
              <w:textAlignment w:val="center"/>
              <w:rPr>
                <w:rFonts w:asciiTheme="majorHAnsi" w:hAnsiTheme="majorHAnsi" w:cstheme="majorHAnsi"/>
                <w:color w:val="000000"/>
                <w:sz w:val="22"/>
                <w:szCs w:val="22"/>
              </w:rPr>
            </w:pPr>
            <w:r>
              <w:rPr>
                <w:rFonts w:asciiTheme="majorHAnsi" w:hAnsiTheme="majorHAnsi" w:cstheme="majorHAnsi"/>
                <w:color w:val="000000"/>
                <w:sz w:val="22"/>
                <w:szCs w:val="22"/>
              </w:rPr>
              <w:t>CSE</w:t>
            </w:r>
            <w:r w:rsidR="00281E07">
              <w:rPr>
                <w:rFonts w:asciiTheme="majorHAnsi" w:hAnsiTheme="majorHAnsi" w:cstheme="majorHAnsi"/>
                <w:color w:val="000000"/>
                <w:sz w:val="22"/>
                <w:szCs w:val="22"/>
              </w:rPr>
              <w:t>2</w:t>
            </w:r>
            <w:r w:rsidR="00AF557B">
              <w:rPr>
                <w:rFonts w:asciiTheme="majorHAnsi" w:hAnsiTheme="majorHAnsi" w:cstheme="majorHAnsi"/>
                <w:color w:val="000000"/>
                <w:sz w:val="22"/>
                <w:szCs w:val="22"/>
              </w:rPr>
              <w:t>303</w:t>
            </w:r>
          </w:p>
        </w:tc>
        <w:tc>
          <w:tcPr>
            <w:tcW w:w="411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6352D3C" w14:textId="77777777" w:rsidR="00760FA2" w:rsidRPr="00460C6D" w:rsidRDefault="00760FA2" w:rsidP="00EB1E98">
            <w:pPr>
              <w:widowControl w:val="0"/>
              <w:autoSpaceDE w:val="0"/>
              <w:autoSpaceDN w:val="0"/>
              <w:adjustRightInd w:val="0"/>
              <w:spacing w:after="180" w:line="274" w:lineRule="auto"/>
              <w:jc w:val="both"/>
              <w:textAlignment w:val="center"/>
              <w:rPr>
                <w:rFonts w:asciiTheme="majorHAnsi" w:hAnsiTheme="majorHAnsi" w:cstheme="majorHAnsi"/>
                <w:color w:val="000000"/>
                <w:sz w:val="22"/>
                <w:szCs w:val="22"/>
              </w:rPr>
            </w:pPr>
            <w:r w:rsidRPr="00460C6D">
              <w:rPr>
                <w:rFonts w:asciiTheme="majorHAnsi" w:hAnsiTheme="majorHAnsi" w:cstheme="majorHAnsi"/>
                <w:color w:val="000000"/>
                <w:sz w:val="22"/>
                <w:szCs w:val="22"/>
              </w:rPr>
              <w:t>Automata and Theory of Computation</w:t>
            </w:r>
          </w:p>
        </w:tc>
        <w:tc>
          <w:tcPr>
            <w:tcW w:w="127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1153A4E" w14:textId="77777777" w:rsidR="00760FA2" w:rsidRPr="00460C6D" w:rsidRDefault="00760FA2" w:rsidP="00EB1E98">
            <w:pPr>
              <w:widowControl w:val="0"/>
              <w:autoSpaceDE w:val="0"/>
              <w:autoSpaceDN w:val="0"/>
              <w:adjustRightInd w:val="0"/>
              <w:spacing w:after="180" w:line="274" w:lineRule="auto"/>
              <w:jc w:val="center"/>
              <w:textAlignment w:val="center"/>
              <w:rPr>
                <w:rFonts w:asciiTheme="majorHAnsi" w:hAnsiTheme="majorHAnsi" w:cstheme="majorHAnsi"/>
                <w:color w:val="000000"/>
                <w:sz w:val="22"/>
                <w:szCs w:val="22"/>
              </w:rPr>
            </w:pPr>
            <w:r w:rsidRPr="00460C6D">
              <w:rPr>
                <w:rFonts w:asciiTheme="majorHAnsi" w:hAnsiTheme="majorHAnsi" w:cstheme="majorHAnsi"/>
                <w:color w:val="000000"/>
                <w:sz w:val="22"/>
                <w:szCs w:val="22"/>
              </w:rPr>
              <w:t>3</w:t>
            </w:r>
          </w:p>
        </w:tc>
        <w:tc>
          <w:tcPr>
            <w:tcW w:w="1701" w:type="dxa"/>
            <w:tcBorders>
              <w:top w:val="single" w:sz="4" w:space="0" w:color="000000"/>
              <w:left w:val="single" w:sz="4" w:space="0" w:color="000000"/>
              <w:bottom w:val="single" w:sz="4" w:space="0" w:color="000000"/>
              <w:right w:val="single" w:sz="4" w:space="0" w:color="000000"/>
            </w:tcBorders>
          </w:tcPr>
          <w:p w14:paraId="266A7E35" w14:textId="77777777" w:rsidR="00760FA2" w:rsidRPr="00460C6D" w:rsidRDefault="00FC7594" w:rsidP="00EB1E98">
            <w:pPr>
              <w:widowControl w:val="0"/>
              <w:autoSpaceDE w:val="0"/>
              <w:autoSpaceDN w:val="0"/>
              <w:adjustRightInd w:val="0"/>
              <w:spacing w:after="180" w:line="274" w:lineRule="auto"/>
              <w:jc w:val="center"/>
              <w:textAlignment w:val="center"/>
              <w:rPr>
                <w:rFonts w:asciiTheme="majorHAnsi" w:hAnsiTheme="majorHAnsi" w:cstheme="majorHAnsi"/>
                <w:color w:val="000000"/>
                <w:sz w:val="22"/>
                <w:szCs w:val="22"/>
              </w:rPr>
            </w:pPr>
            <w:r>
              <w:rPr>
                <w:rFonts w:asciiTheme="majorHAnsi" w:hAnsiTheme="majorHAnsi" w:cstheme="majorHAnsi"/>
                <w:color w:val="000000"/>
                <w:sz w:val="22"/>
                <w:szCs w:val="22"/>
              </w:rPr>
              <w:t>CSE</w:t>
            </w:r>
            <w:r w:rsidR="00C20EE9">
              <w:rPr>
                <w:rFonts w:asciiTheme="majorHAnsi" w:hAnsiTheme="majorHAnsi" w:cstheme="majorHAnsi"/>
                <w:color w:val="000000"/>
                <w:sz w:val="22"/>
                <w:szCs w:val="22"/>
              </w:rPr>
              <w:t>2</w:t>
            </w:r>
            <w:r w:rsidR="00AF557B">
              <w:rPr>
                <w:rFonts w:asciiTheme="majorHAnsi" w:hAnsiTheme="majorHAnsi" w:cstheme="majorHAnsi"/>
                <w:color w:val="000000"/>
                <w:sz w:val="22"/>
                <w:szCs w:val="22"/>
              </w:rPr>
              <w:t>2</w:t>
            </w:r>
            <w:r w:rsidR="00EB1E98">
              <w:rPr>
                <w:rFonts w:asciiTheme="majorHAnsi" w:hAnsiTheme="majorHAnsi" w:cstheme="majorHAnsi"/>
                <w:color w:val="000000"/>
                <w:sz w:val="22"/>
                <w:szCs w:val="22"/>
              </w:rPr>
              <w:t>0</w:t>
            </w:r>
            <w:r w:rsidR="00AF557B">
              <w:rPr>
                <w:rFonts w:asciiTheme="majorHAnsi" w:hAnsiTheme="majorHAnsi" w:cstheme="majorHAnsi"/>
                <w:color w:val="000000"/>
                <w:sz w:val="22"/>
                <w:szCs w:val="22"/>
              </w:rPr>
              <w:t>1</w:t>
            </w:r>
          </w:p>
        </w:tc>
      </w:tr>
      <w:tr w:rsidR="00760FA2" w:rsidRPr="00460C6D" w14:paraId="5689F86B" w14:textId="77777777" w:rsidTr="00EB1E98">
        <w:trPr>
          <w:trHeight w:hRule="exact" w:val="765"/>
        </w:trPr>
        <w:tc>
          <w:tcPr>
            <w:tcW w:w="13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D63FC71" w14:textId="77777777" w:rsidR="00760FA2" w:rsidRPr="00460C6D" w:rsidRDefault="00760FA2" w:rsidP="00EB1E98">
            <w:pPr>
              <w:widowControl w:val="0"/>
              <w:autoSpaceDE w:val="0"/>
              <w:autoSpaceDN w:val="0"/>
              <w:adjustRightInd w:val="0"/>
              <w:rPr>
                <w:rFonts w:asciiTheme="majorHAnsi" w:hAnsiTheme="majorHAnsi" w:cstheme="majorHAnsi"/>
                <w:sz w:val="22"/>
                <w:szCs w:val="22"/>
              </w:rPr>
            </w:pPr>
          </w:p>
        </w:tc>
        <w:tc>
          <w:tcPr>
            <w:tcW w:w="196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FD85B90" w14:textId="77777777" w:rsidR="00760FA2" w:rsidRPr="00460C6D" w:rsidRDefault="00FC7594" w:rsidP="00281E07">
            <w:pPr>
              <w:widowControl w:val="0"/>
              <w:autoSpaceDE w:val="0"/>
              <w:autoSpaceDN w:val="0"/>
              <w:adjustRightInd w:val="0"/>
              <w:spacing w:after="180" w:line="274" w:lineRule="auto"/>
              <w:jc w:val="both"/>
              <w:textAlignment w:val="center"/>
              <w:rPr>
                <w:rFonts w:asciiTheme="majorHAnsi" w:hAnsiTheme="majorHAnsi" w:cstheme="majorHAnsi"/>
                <w:color w:val="000000"/>
                <w:sz w:val="22"/>
                <w:szCs w:val="22"/>
              </w:rPr>
            </w:pPr>
            <w:r>
              <w:rPr>
                <w:rFonts w:asciiTheme="majorHAnsi" w:hAnsiTheme="majorHAnsi" w:cstheme="majorHAnsi"/>
                <w:color w:val="000000"/>
                <w:sz w:val="22"/>
                <w:szCs w:val="22"/>
              </w:rPr>
              <w:t>CSE</w:t>
            </w:r>
            <w:r w:rsidR="00281E07">
              <w:rPr>
                <w:rFonts w:asciiTheme="majorHAnsi" w:hAnsiTheme="majorHAnsi" w:cstheme="majorHAnsi"/>
                <w:color w:val="000000"/>
                <w:sz w:val="22"/>
                <w:szCs w:val="22"/>
              </w:rPr>
              <w:t>2</w:t>
            </w:r>
            <w:r w:rsidR="00AF557B">
              <w:rPr>
                <w:rFonts w:asciiTheme="majorHAnsi" w:hAnsiTheme="majorHAnsi" w:cstheme="majorHAnsi"/>
                <w:color w:val="000000"/>
                <w:sz w:val="22"/>
                <w:szCs w:val="22"/>
              </w:rPr>
              <w:t>305</w:t>
            </w:r>
            <w:r>
              <w:rPr>
                <w:rFonts w:asciiTheme="majorHAnsi" w:hAnsiTheme="majorHAnsi" w:cstheme="majorHAnsi"/>
                <w:color w:val="000000"/>
                <w:sz w:val="22"/>
                <w:szCs w:val="22"/>
              </w:rPr>
              <w:t xml:space="preserve"> &amp; CSE</w:t>
            </w:r>
            <w:r w:rsidR="00760FA2">
              <w:rPr>
                <w:rFonts w:asciiTheme="majorHAnsi" w:hAnsiTheme="majorHAnsi" w:cstheme="majorHAnsi"/>
                <w:color w:val="000000"/>
                <w:sz w:val="22"/>
                <w:szCs w:val="22"/>
              </w:rPr>
              <w:t>2</w:t>
            </w:r>
            <w:r w:rsidR="00AF557B">
              <w:rPr>
                <w:rFonts w:asciiTheme="majorHAnsi" w:hAnsiTheme="majorHAnsi" w:cstheme="majorHAnsi"/>
                <w:color w:val="000000"/>
                <w:sz w:val="22"/>
                <w:szCs w:val="22"/>
              </w:rPr>
              <w:t>306</w:t>
            </w:r>
          </w:p>
        </w:tc>
        <w:tc>
          <w:tcPr>
            <w:tcW w:w="411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A3D54FD" w14:textId="77777777" w:rsidR="00760FA2" w:rsidRPr="00460C6D" w:rsidRDefault="00760FA2" w:rsidP="00EB1E98">
            <w:pPr>
              <w:widowControl w:val="0"/>
              <w:autoSpaceDE w:val="0"/>
              <w:autoSpaceDN w:val="0"/>
              <w:adjustRightInd w:val="0"/>
              <w:spacing w:after="180" w:line="274" w:lineRule="auto"/>
              <w:jc w:val="both"/>
              <w:textAlignment w:val="center"/>
              <w:rPr>
                <w:rFonts w:asciiTheme="majorHAnsi" w:hAnsiTheme="majorHAnsi" w:cstheme="majorHAnsi"/>
                <w:color w:val="000000"/>
                <w:sz w:val="22"/>
                <w:szCs w:val="22"/>
              </w:rPr>
            </w:pPr>
            <w:r w:rsidRPr="00460C6D">
              <w:rPr>
                <w:rFonts w:asciiTheme="majorHAnsi" w:hAnsiTheme="majorHAnsi" w:cstheme="majorHAnsi"/>
                <w:color w:val="000000"/>
                <w:sz w:val="22"/>
                <w:szCs w:val="22"/>
              </w:rPr>
              <w:t>Operating Systems &amp; Lab</w:t>
            </w:r>
          </w:p>
        </w:tc>
        <w:tc>
          <w:tcPr>
            <w:tcW w:w="127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DF25829" w14:textId="77777777" w:rsidR="00760FA2" w:rsidRPr="00460C6D" w:rsidRDefault="00760FA2" w:rsidP="00EB1E98">
            <w:pPr>
              <w:widowControl w:val="0"/>
              <w:autoSpaceDE w:val="0"/>
              <w:autoSpaceDN w:val="0"/>
              <w:adjustRightInd w:val="0"/>
              <w:spacing w:after="180" w:line="274" w:lineRule="auto"/>
              <w:jc w:val="center"/>
              <w:textAlignment w:val="center"/>
              <w:rPr>
                <w:rFonts w:asciiTheme="majorHAnsi" w:hAnsiTheme="majorHAnsi" w:cstheme="majorHAnsi"/>
                <w:color w:val="000000"/>
                <w:sz w:val="22"/>
                <w:szCs w:val="22"/>
              </w:rPr>
            </w:pPr>
            <w:r w:rsidRPr="00460C6D">
              <w:rPr>
                <w:rFonts w:asciiTheme="majorHAnsi" w:hAnsiTheme="majorHAnsi" w:cstheme="majorHAnsi"/>
                <w:color w:val="000000"/>
                <w:sz w:val="22"/>
                <w:szCs w:val="22"/>
              </w:rPr>
              <w:t>3+1</w:t>
            </w:r>
          </w:p>
        </w:tc>
        <w:tc>
          <w:tcPr>
            <w:tcW w:w="1701" w:type="dxa"/>
            <w:tcBorders>
              <w:top w:val="single" w:sz="4" w:space="0" w:color="000000"/>
              <w:left w:val="single" w:sz="4" w:space="0" w:color="000000"/>
              <w:bottom w:val="single" w:sz="4" w:space="0" w:color="000000"/>
              <w:right w:val="single" w:sz="4" w:space="0" w:color="000000"/>
            </w:tcBorders>
          </w:tcPr>
          <w:p w14:paraId="752CE63F" w14:textId="77777777" w:rsidR="00760FA2" w:rsidRPr="00460C6D" w:rsidRDefault="00FC7594" w:rsidP="00EB1E98">
            <w:pPr>
              <w:widowControl w:val="0"/>
              <w:autoSpaceDE w:val="0"/>
              <w:autoSpaceDN w:val="0"/>
              <w:adjustRightInd w:val="0"/>
              <w:spacing w:after="180" w:line="274" w:lineRule="auto"/>
              <w:jc w:val="center"/>
              <w:textAlignment w:val="center"/>
              <w:rPr>
                <w:rFonts w:asciiTheme="majorHAnsi" w:hAnsiTheme="majorHAnsi" w:cstheme="majorHAnsi"/>
                <w:color w:val="000000"/>
                <w:sz w:val="22"/>
                <w:szCs w:val="22"/>
              </w:rPr>
            </w:pPr>
            <w:r>
              <w:rPr>
                <w:rFonts w:asciiTheme="majorHAnsi" w:hAnsiTheme="majorHAnsi" w:cstheme="majorHAnsi"/>
                <w:color w:val="000000"/>
                <w:sz w:val="22"/>
                <w:szCs w:val="22"/>
              </w:rPr>
              <w:t>CSE</w:t>
            </w:r>
            <w:r w:rsidR="00C20EE9">
              <w:rPr>
                <w:rFonts w:asciiTheme="majorHAnsi" w:hAnsiTheme="majorHAnsi" w:cstheme="majorHAnsi"/>
                <w:color w:val="000000"/>
                <w:sz w:val="22"/>
                <w:szCs w:val="22"/>
              </w:rPr>
              <w:t>2</w:t>
            </w:r>
            <w:r w:rsidR="00AF557B">
              <w:rPr>
                <w:rFonts w:asciiTheme="majorHAnsi" w:hAnsiTheme="majorHAnsi" w:cstheme="majorHAnsi"/>
                <w:color w:val="000000"/>
                <w:sz w:val="22"/>
                <w:szCs w:val="22"/>
              </w:rPr>
              <w:t>203</w:t>
            </w:r>
          </w:p>
        </w:tc>
      </w:tr>
      <w:tr w:rsidR="00760FA2" w:rsidRPr="00460C6D" w14:paraId="6018598E" w14:textId="77777777" w:rsidTr="00B7419C">
        <w:trPr>
          <w:trHeight w:hRule="exact" w:val="873"/>
        </w:trPr>
        <w:tc>
          <w:tcPr>
            <w:tcW w:w="13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60C12B1" w14:textId="77777777" w:rsidR="00760FA2" w:rsidRPr="00460C6D" w:rsidRDefault="00760FA2" w:rsidP="00EB1E98">
            <w:pPr>
              <w:widowControl w:val="0"/>
              <w:autoSpaceDE w:val="0"/>
              <w:autoSpaceDN w:val="0"/>
              <w:adjustRightInd w:val="0"/>
              <w:rPr>
                <w:rFonts w:asciiTheme="majorHAnsi" w:hAnsiTheme="majorHAnsi" w:cstheme="majorHAnsi"/>
                <w:sz w:val="22"/>
                <w:szCs w:val="22"/>
              </w:rPr>
            </w:pPr>
          </w:p>
        </w:tc>
        <w:tc>
          <w:tcPr>
            <w:tcW w:w="196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835C068" w14:textId="77777777" w:rsidR="00760FA2" w:rsidRPr="00460C6D" w:rsidRDefault="00760FA2" w:rsidP="00EB1E98">
            <w:pPr>
              <w:widowControl w:val="0"/>
              <w:autoSpaceDE w:val="0"/>
              <w:autoSpaceDN w:val="0"/>
              <w:adjustRightInd w:val="0"/>
              <w:spacing w:after="180" w:line="274" w:lineRule="auto"/>
              <w:jc w:val="both"/>
              <w:textAlignment w:val="center"/>
              <w:rPr>
                <w:rFonts w:asciiTheme="majorHAnsi" w:hAnsiTheme="majorHAnsi" w:cstheme="majorHAnsi"/>
                <w:color w:val="000000"/>
                <w:sz w:val="22"/>
                <w:szCs w:val="22"/>
              </w:rPr>
            </w:pPr>
            <w:r w:rsidRPr="00460C6D">
              <w:rPr>
                <w:rFonts w:asciiTheme="majorHAnsi" w:hAnsiTheme="majorHAnsi" w:cstheme="majorHAnsi"/>
                <w:color w:val="000000"/>
                <w:sz w:val="22"/>
                <w:szCs w:val="22"/>
              </w:rPr>
              <w:t xml:space="preserve"> GED</w:t>
            </w:r>
            <w:r w:rsidR="003E443E">
              <w:rPr>
                <w:rFonts w:asciiTheme="majorHAnsi" w:hAnsiTheme="majorHAnsi" w:cstheme="majorHAnsi"/>
                <w:color w:val="000000"/>
                <w:sz w:val="22"/>
                <w:szCs w:val="22"/>
              </w:rPr>
              <w:t xml:space="preserve"> </w:t>
            </w:r>
            <w:r>
              <w:rPr>
                <w:rFonts w:asciiTheme="majorHAnsi" w:hAnsiTheme="majorHAnsi" w:cstheme="majorHAnsi"/>
                <w:color w:val="000000"/>
                <w:sz w:val="22"/>
                <w:szCs w:val="22"/>
              </w:rPr>
              <w:t>21</w:t>
            </w:r>
            <w:r w:rsidR="003E443E">
              <w:rPr>
                <w:rFonts w:asciiTheme="majorHAnsi" w:hAnsiTheme="majorHAnsi" w:cstheme="majorHAnsi"/>
                <w:color w:val="000000"/>
                <w:sz w:val="22"/>
                <w:szCs w:val="22"/>
              </w:rPr>
              <w:t>59</w:t>
            </w:r>
          </w:p>
        </w:tc>
        <w:tc>
          <w:tcPr>
            <w:tcW w:w="411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12320C8" w14:textId="77777777" w:rsidR="00760FA2" w:rsidRPr="00460C6D" w:rsidRDefault="00760FA2" w:rsidP="00EB1E98">
            <w:pPr>
              <w:widowControl w:val="0"/>
              <w:autoSpaceDE w:val="0"/>
              <w:autoSpaceDN w:val="0"/>
              <w:adjustRightInd w:val="0"/>
              <w:spacing w:after="180" w:line="274" w:lineRule="auto"/>
              <w:jc w:val="both"/>
              <w:textAlignment w:val="center"/>
              <w:rPr>
                <w:rFonts w:asciiTheme="majorHAnsi" w:hAnsiTheme="majorHAnsi" w:cstheme="majorHAnsi"/>
                <w:color w:val="000000"/>
                <w:sz w:val="22"/>
                <w:szCs w:val="22"/>
                <w:lang w:bidi="bn-BD"/>
              </w:rPr>
            </w:pPr>
            <w:r w:rsidRPr="001C4AB3">
              <w:rPr>
                <w:rFonts w:asciiTheme="majorHAnsi" w:hAnsiTheme="majorHAnsi" w:cstheme="majorHAnsi"/>
                <w:color w:val="000000"/>
                <w:sz w:val="22"/>
                <w:szCs w:val="22"/>
              </w:rPr>
              <w:t>Professional Ethics</w:t>
            </w:r>
            <w:r w:rsidRPr="00460C6D">
              <w:rPr>
                <w:rFonts w:asciiTheme="majorHAnsi" w:hAnsiTheme="majorHAnsi" w:cstheme="majorHAnsi"/>
                <w:color w:val="000000"/>
                <w:sz w:val="22"/>
                <w:szCs w:val="22"/>
                <w:cs/>
                <w:lang w:bidi="bn-BD"/>
              </w:rPr>
              <w:t xml:space="preserve"> (GED 5)</w:t>
            </w:r>
          </w:p>
        </w:tc>
        <w:tc>
          <w:tcPr>
            <w:tcW w:w="127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BAD920B" w14:textId="77777777" w:rsidR="00760FA2" w:rsidRPr="00460C6D" w:rsidRDefault="00BA7E1B" w:rsidP="00EB1E98">
            <w:pPr>
              <w:widowControl w:val="0"/>
              <w:autoSpaceDE w:val="0"/>
              <w:autoSpaceDN w:val="0"/>
              <w:adjustRightInd w:val="0"/>
              <w:spacing w:after="180" w:line="274" w:lineRule="auto"/>
              <w:jc w:val="center"/>
              <w:textAlignment w:val="center"/>
              <w:rPr>
                <w:rFonts w:asciiTheme="majorHAnsi" w:hAnsiTheme="majorHAnsi" w:cstheme="majorHAnsi"/>
                <w:color w:val="000000"/>
                <w:sz w:val="22"/>
                <w:szCs w:val="22"/>
              </w:rPr>
            </w:pPr>
            <w:ins w:id="20" w:author="Microsoft Office User" w:date="2020-08-22T22:09:00Z">
              <w:r>
                <w:rPr>
                  <w:rFonts w:asciiTheme="majorHAnsi" w:hAnsiTheme="majorHAnsi" w:cstheme="majorHAnsi"/>
                  <w:color w:val="000000"/>
                  <w:sz w:val="22"/>
                  <w:szCs w:val="22"/>
                </w:rPr>
                <w:t>3</w:t>
              </w:r>
            </w:ins>
            <w:del w:id="21" w:author="Microsoft Office User" w:date="2020-08-22T22:09:00Z">
              <w:r w:rsidR="006A7536" w:rsidDel="00BA7E1B">
                <w:rPr>
                  <w:rFonts w:asciiTheme="majorHAnsi" w:hAnsiTheme="majorHAnsi" w:cstheme="majorHAnsi"/>
                  <w:color w:val="000000"/>
                  <w:sz w:val="22"/>
                  <w:szCs w:val="22"/>
                </w:rPr>
                <w:delText>2</w:delText>
              </w:r>
            </w:del>
          </w:p>
        </w:tc>
        <w:tc>
          <w:tcPr>
            <w:tcW w:w="1701" w:type="dxa"/>
            <w:tcBorders>
              <w:top w:val="single" w:sz="4" w:space="0" w:color="000000"/>
              <w:left w:val="single" w:sz="4" w:space="0" w:color="000000"/>
              <w:bottom w:val="single" w:sz="4" w:space="0" w:color="000000"/>
              <w:right w:val="single" w:sz="4" w:space="0" w:color="000000"/>
            </w:tcBorders>
          </w:tcPr>
          <w:p w14:paraId="6CC86D5C" w14:textId="77777777" w:rsidR="00760FA2" w:rsidRPr="00460C6D" w:rsidRDefault="00EB1E98" w:rsidP="00F96117">
            <w:pPr>
              <w:widowControl w:val="0"/>
              <w:autoSpaceDE w:val="0"/>
              <w:autoSpaceDN w:val="0"/>
              <w:adjustRightInd w:val="0"/>
              <w:spacing w:after="180" w:line="274" w:lineRule="auto"/>
              <w:jc w:val="center"/>
              <w:textAlignment w:val="center"/>
              <w:rPr>
                <w:rFonts w:asciiTheme="majorHAnsi" w:hAnsiTheme="majorHAnsi" w:cstheme="majorHAnsi"/>
                <w:color w:val="000000"/>
                <w:sz w:val="22"/>
                <w:szCs w:val="22"/>
              </w:rPr>
            </w:pPr>
            <w:r>
              <w:rPr>
                <w:rFonts w:asciiTheme="majorHAnsi" w:hAnsiTheme="majorHAnsi" w:cstheme="majorHAnsi"/>
                <w:color w:val="000000"/>
                <w:sz w:val="22"/>
                <w:szCs w:val="22"/>
                <w:lang w:bidi="bn-BD"/>
              </w:rPr>
              <w:t>GED Core 5</w:t>
            </w:r>
          </w:p>
        </w:tc>
      </w:tr>
      <w:tr w:rsidR="00760FA2" w:rsidRPr="00460C6D" w14:paraId="7F745D11" w14:textId="77777777" w:rsidTr="00EB1E98">
        <w:trPr>
          <w:trHeight w:hRule="exact" w:val="432"/>
        </w:trPr>
        <w:tc>
          <w:tcPr>
            <w:tcW w:w="135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tcPr>
          <w:p w14:paraId="21309599" w14:textId="77777777" w:rsidR="00760FA2" w:rsidRPr="00460C6D" w:rsidRDefault="00760FA2" w:rsidP="00EB1E98">
            <w:pPr>
              <w:widowControl w:val="0"/>
              <w:autoSpaceDE w:val="0"/>
              <w:autoSpaceDN w:val="0"/>
              <w:adjustRightInd w:val="0"/>
              <w:rPr>
                <w:rFonts w:asciiTheme="majorHAnsi" w:hAnsiTheme="majorHAnsi" w:cstheme="majorHAnsi"/>
                <w:sz w:val="22"/>
                <w:szCs w:val="22"/>
              </w:rPr>
            </w:pPr>
          </w:p>
        </w:tc>
        <w:tc>
          <w:tcPr>
            <w:tcW w:w="196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tcPr>
          <w:p w14:paraId="5FE7CF78" w14:textId="77777777" w:rsidR="00760FA2" w:rsidRPr="00460C6D" w:rsidRDefault="00760FA2" w:rsidP="00EB1E98">
            <w:pPr>
              <w:widowControl w:val="0"/>
              <w:autoSpaceDE w:val="0"/>
              <w:autoSpaceDN w:val="0"/>
              <w:adjustRightInd w:val="0"/>
              <w:rPr>
                <w:rFonts w:asciiTheme="majorHAnsi" w:hAnsiTheme="majorHAnsi" w:cstheme="majorHAnsi"/>
                <w:sz w:val="22"/>
                <w:szCs w:val="22"/>
              </w:rPr>
            </w:pPr>
          </w:p>
        </w:tc>
        <w:tc>
          <w:tcPr>
            <w:tcW w:w="4111"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tcPr>
          <w:p w14:paraId="5B0F13F8" w14:textId="77777777" w:rsidR="00760FA2" w:rsidRPr="000236A5" w:rsidRDefault="00760FA2" w:rsidP="00EB1E98">
            <w:pPr>
              <w:widowControl w:val="0"/>
              <w:autoSpaceDE w:val="0"/>
              <w:autoSpaceDN w:val="0"/>
              <w:adjustRightInd w:val="0"/>
              <w:spacing w:after="180" w:line="274" w:lineRule="auto"/>
              <w:jc w:val="both"/>
              <w:textAlignment w:val="center"/>
              <w:rPr>
                <w:rFonts w:asciiTheme="majorHAnsi" w:hAnsiTheme="majorHAnsi" w:cstheme="majorHAnsi"/>
                <w:color w:val="000000"/>
                <w:sz w:val="22"/>
                <w:szCs w:val="22"/>
              </w:rPr>
            </w:pPr>
            <w:r w:rsidRPr="000236A5">
              <w:rPr>
                <w:rFonts w:asciiTheme="majorHAnsi" w:hAnsiTheme="majorHAnsi" w:cstheme="majorHAnsi"/>
                <w:b/>
                <w:bCs/>
                <w:color w:val="000000"/>
                <w:sz w:val="22"/>
                <w:szCs w:val="22"/>
              </w:rPr>
              <w:t>Total Credits</w:t>
            </w:r>
          </w:p>
        </w:tc>
        <w:tc>
          <w:tcPr>
            <w:tcW w:w="127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tcPr>
          <w:p w14:paraId="6C7E0814" w14:textId="77777777" w:rsidR="00760FA2" w:rsidRPr="000236A5" w:rsidRDefault="00760FA2" w:rsidP="00EB1E98">
            <w:pPr>
              <w:widowControl w:val="0"/>
              <w:autoSpaceDE w:val="0"/>
              <w:autoSpaceDN w:val="0"/>
              <w:adjustRightInd w:val="0"/>
              <w:spacing w:after="180" w:line="274" w:lineRule="auto"/>
              <w:jc w:val="center"/>
              <w:textAlignment w:val="center"/>
              <w:rPr>
                <w:rFonts w:asciiTheme="majorHAnsi" w:hAnsiTheme="majorHAnsi" w:cstheme="majorHAnsi"/>
                <w:color w:val="000000"/>
                <w:sz w:val="22"/>
                <w:szCs w:val="22"/>
                <w:lang w:bidi="bn-BD"/>
              </w:rPr>
            </w:pPr>
            <w:r w:rsidRPr="000236A5">
              <w:rPr>
                <w:rFonts w:asciiTheme="majorHAnsi" w:hAnsiTheme="majorHAnsi" w:cstheme="majorHAnsi"/>
                <w:b/>
                <w:bCs/>
                <w:color w:val="000000"/>
                <w:sz w:val="22"/>
                <w:szCs w:val="22"/>
              </w:rPr>
              <w:t>1</w:t>
            </w:r>
            <w:ins w:id="22" w:author="Microsoft Office User" w:date="2020-08-22T22:09:00Z">
              <w:r w:rsidR="00BA7E1B">
                <w:rPr>
                  <w:rFonts w:asciiTheme="majorHAnsi" w:hAnsiTheme="majorHAnsi" w:cstheme="majorHAnsi"/>
                  <w:b/>
                  <w:bCs/>
                  <w:color w:val="000000"/>
                  <w:sz w:val="22"/>
                  <w:szCs w:val="22"/>
                  <w:lang w:bidi="bn-BD"/>
                </w:rPr>
                <w:t>4</w:t>
              </w:r>
            </w:ins>
            <w:del w:id="23" w:author="Microsoft Office User" w:date="2020-08-22T22:09:00Z">
              <w:r w:rsidR="006A7536" w:rsidDel="00BA7E1B">
                <w:rPr>
                  <w:rFonts w:asciiTheme="majorHAnsi" w:hAnsiTheme="majorHAnsi" w:cstheme="majorHAnsi"/>
                  <w:b/>
                  <w:bCs/>
                  <w:color w:val="000000"/>
                  <w:sz w:val="22"/>
                  <w:szCs w:val="22"/>
                  <w:lang w:bidi="bn-BD"/>
                </w:rPr>
                <w:delText>3</w:delText>
              </w:r>
            </w:del>
          </w:p>
        </w:tc>
        <w:tc>
          <w:tcPr>
            <w:tcW w:w="1701"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3A08D230" w14:textId="77777777" w:rsidR="00760FA2" w:rsidRPr="00460C6D" w:rsidRDefault="00760FA2" w:rsidP="00EB1E98">
            <w:pPr>
              <w:widowControl w:val="0"/>
              <w:autoSpaceDE w:val="0"/>
              <w:autoSpaceDN w:val="0"/>
              <w:adjustRightInd w:val="0"/>
              <w:spacing w:after="180" w:line="274" w:lineRule="auto"/>
              <w:jc w:val="center"/>
              <w:textAlignment w:val="center"/>
              <w:rPr>
                <w:rFonts w:asciiTheme="majorHAnsi" w:hAnsiTheme="majorHAnsi" w:cstheme="majorHAnsi"/>
                <w:b/>
                <w:bCs/>
                <w:color w:val="000000"/>
                <w:sz w:val="22"/>
                <w:szCs w:val="22"/>
              </w:rPr>
            </w:pPr>
          </w:p>
        </w:tc>
      </w:tr>
      <w:tr w:rsidR="007E4444" w:rsidRPr="00460C6D" w14:paraId="130BCAFC" w14:textId="77777777" w:rsidTr="00EB1E98">
        <w:trPr>
          <w:trHeight w:hRule="exact" w:val="432"/>
        </w:trPr>
        <w:tc>
          <w:tcPr>
            <w:tcW w:w="13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E234904" w14:textId="77777777" w:rsidR="007E4444" w:rsidRPr="00460C6D" w:rsidRDefault="007E4444" w:rsidP="00EB1E98">
            <w:pPr>
              <w:widowControl w:val="0"/>
              <w:autoSpaceDE w:val="0"/>
              <w:autoSpaceDN w:val="0"/>
              <w:adjustRightInd w:val="0"/>
              <w:rPr>
                <w:rFonts w:asciiTheme="majorHAnsi" w:hAnsiTheme="majorHAnsi" w:cstheme="majorHAnsi"/>
                <w:sz w:val="22"/>
                <w:szCs w:val="22"/>
              </w:rPr>
            </w:pPr>
          </w:p>
        </w:tc>
        <w:tc>
          <w:tcPr>
            <w:tcW w:w="196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AB4F167" w14:textId="77777777" w:rsidR="007E4444" w:rsidRPr="00460C6D" w:rsidRDefault="007E4444" w:rsidP="00EB1E98">
            <w:pPr>
              <w:widowControl w:val="0"/>
              <w:autoSpaceDE w:val="0"/>
              <w:autoSpaceDN w:val="0"/>
              <w:adjustRightInd w:val="0"/>
              <w:spacing w:after="180" w:line="274" w:lineRule="auto"/>
              <w:jc w:val="both"/>
              <w:textAlignment w:val="center"/>
              <w:rPr>
                <w:rFonts w:asciiTheme="majorHAnsi" w:hAnsiTheme="majorHAnsi" w:cstheme="majorHAnsi"/>
                <w:color w:val="000000"/>
                <w:sz w:val="22"/>
                <w:szCs w:val="22"/>
              </w:rPr>
            </w:pPr>
          </w:p>
        </w:tc>
        <w:tc>
          <w:tcPr>
            <w:tcW w:w="411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A9DB2D1" w14:textId="77777777" w:rsidR="007E4444" w:rsidRPr="00460C6D" w:rsidRDefault="007E4444" w:rsidP="00EB1E98">
            <w:pPr>
              <w:widowControl w:val="0"/>
              <w:autoSpaceDE w:val="0"/>
              <w:autoSpaceDN w:val="0"/>
              <w:adjustRightInd w:val="0"/>
              <w:spacing w:after="180" w:line="274" w:lineRule="auto"/>
              <w:jc w:val="both"/>
              <w:textAlignment w:val="center"/>
              <w:rPr>
                <w:rFonts w:asciiTheme="majorHAnsi" w:hAnsiTheme="majorHAnsi" w:cstheme="majorHAnsi"/>
                <w:color w:val="000000"/>
                <w:sz w:val="22"/>
                <w:szCs w:val="22"/>
              </w:rPr>
            </w:pPr>
          </w:p>
        </w:tc>
        <w:tc>
          <w:tcPr>
            <w:tcW w:w="127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EE1D0D1" w14:textId="77777777" w:rsidR="007E4444" w:rsidRPr="00460C6D" w:rsidRDefault="007E4444" w:rsidP="00EB1E98">
            <w:pPr>
              <w:widowControl w:val="0"/>
              <w:autoSpaceDE w:val="0"/>
              <w:autoSpaceDN w:val="0"/>
              <w:adjustRightInd w:val="0"/>
              <w:spacing w:after="180" w:line="274" w:lineRule="auto"/>
              <w:jc w:val="center"/>
              <w:textAlignment w:val="center"/>
              <w:rPr>
                <w:rFonts w:asciiTheme="majorHAnsi" w:hAnsiTheme="majorHAnsi" w:cstheme="majorHAnsi"/>
                <w:color w:val="000000"/>
                <w:sz w:val="22"/>
                <w:szCs w:val="22"/>
              </w:rPr>
            </w:pPr>
          </w:p>
        </w:tc>
        <w:tc>
          <w:tcPr>
            <w:tcW w:w="1701" w:type="dxa"/>
            <w:tcBorders>
              <w:top w:val="single" w:sz="4" w:space="0" w:color="000000"/>
              <w:left w:val="single" w:sz="4" w:space="0" w:color="000000"/>
              <w:bottom w:val="single" w:sz="4" w:space="0" w:color="000000"/>
              <w:right w:val="single" w:sz="4" w:space="0" w:color="000000"/>
            </w:tcBorders>
          </w:tcPr>
          <w:p w14:paraId="3814DA69" w14:textId="77777777" w:rsidR="007E4444" w:rsidRPr="00460C6D" w:rsidRDefault="007E4444" w:rsidP="00EB1E98">
            <w:pPr>
              <w:widowControl w:val="0"/>
              <w:autoSpaceDE w:val="0"/>
              <w:autoSpaceDN w:val="0"/>
              <w:adjustRightInd w:val="0"/>
              <w:spacing w:after="180" w:line="274" w:lineRule="auto"/>
              <w:jc w:val="center"/>
              <w:textAlignment w:val="center"/>
              <w:rPr>
                <w:rFonts w:asciiTheme="majorHAnsi" w:hAnsiTheme="majorHAnsi" w:cstheme="majorHAnsi"/>
                <w:color w:val="000000"/>
                <w:sz w:val="22"/>
                <w:szCs w:val="22"/>
                <w:lang w:bidi="bn-BD"/>
              </w:rPr>
            </w:pPr>
          </w:p>
        </w:tc>
      </w:tr>
      <w:tr w:rsidR="007E4444" w:rsidRPr="00460C6D" w14:paraId="0BA05609" w14:textId="77777777" w:rsidTr="0018717C">
        <w:trPr>
          <w:trHeight w:hRule="exact" w:val="747"/>
        </w:trPr>
        <w:tc>
          <w:tcPr>
            <w:tcW w:w="13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676DB0C" w14:textId="77777777" w:rsidR="007E4444" w:rsidRPr="00460C6D" w:rsidRDefault="007E4444" w:rsidP="00EB1E98">
            <w:pPr>
              <w:widowControl w:val="0"/>
              <w:autoSpaceDE w:val="0"/>
              <w:autoSpaceDN w:val="0"/>
              <w:adjustRightInd w:val="0"/>
              <w:spacing w:after="180" w:line="274" w:lineRule="auto"/>
              <w:jc w:val="both"/>
              <w:textAlignment w:val="center"/>
              <w:rPr>
                <w:rFonts w:asciiTheme="majorHAnsi" w:hAnsiTheme="majorHAnsi" w:cstheme="majorHAnsi"/>
                <w:color w:val="000000"/>
                <w:sz w:val="22"/>
                <w:szCs w:val="22"/>
                <w:lang w:bidi="bn-BD"/>
              </w:rPr>
            </w:pPr>
            <w:r w:rsidRPr="00460C6D">
              <w:rPr>
                <w:rFonts w:asciiTheme="majorHAnsi" w:hAnsiTheme="majorHAnsi" w:cstheme="majorHAnsi"/>
                <w:b/>
                <w:bCs/>
                <w:color w:val="000000"/>
                <w:sz w:val="22"/>
                <w:szCs w:val="22"/>
              </w:rPr>
              <w:t>Term – 7</w:t>
            </w:r>
          </w:p>
        </w:tc>
        <w:tc>
          <w:tcPr>
            <w:tcW w:w="196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8BE295C" w14:textId="77777777" w:rsidR="007E4444" w:rsidRPr="00460C6D" w:rsidRDefault="00FC7594" w:rsidP="00EB1E98">
            <w:pPr>
              <w:widowControl w:val="0"/>
              <w:autoSpaceDE w:val="0"/>
              <w:autoSpaceDN w:val="0"/>
              <w:adjustRightInd w:val="0"/>
              <w:spacing w:after="180" w:line="274" w:lineRule="auto"/>
              <w:jc w:val="both"/>
              <w:textAlignment w:val="center"/>
              <w:rPr>
                <w:rFonts w:asciiTheme="majorHAnsi" w:hAnsiTheme="majorHAnsi" w:cstheme="majorHAnsi"/>
                <w:color w:val="000000"/>
                <w:sz w:val="22"/>
                <w:szCs w:val="22"/>
              </w:rPr>
            </w:pPr>
            <w:r>
              <w:rPr>
                <w:rFonts w:asciiTheme="majorHAnsi" w:hAnsiTheme="majorHAnsi" w:cstheme="majorHAnsi"/>
                <w:color w:val="000000"/>
                <w:sz w:val="22"/>
                <w:szCs w:val="22"/>
              </w:rPr>
              <w:t>CSE</w:t>
            </w:r>
            <w:r w:rsidR="00C20EE9">
              <w:rPr>
                <w:rFonts w:asciiTheme="majorHAnsi" w:hAnsiTheme="majorHAnsi" w:cstheme="majorHAnsi"/>
                <w:color w:val="000000"/>
                <w:sz w:val="22"/>
                <w:szCs w:val="22"/>
              </w:rPr>
              <w:t>3</w:t>
            </w:r>
            <w:r w:rsidR="00CE2AE4">
              <w:rPr>
                <w:rFonts w:asciiTheme="majorHAnsi" w:hAnsiTheme="majorHAnsi" w:cstheme="majorHAnsi"/>
                <w:color w:val="000000"/>
                <w:sz w:val="22"/>
                <w:szCs w:val="22"/>
              </w:rPr>
              <w:t>1</w:t>
            </w:r>
            <w:r>
              <w:rPr>
                <w:rFonts w:asciiTheme="majorHAnsi" w:hAnsiTheme="majorHAnsi" w:cstheme="majorHAnsi"/>
                <w:color w:val="000000"/>
                <w:sz w:val="22"/>
                <w:szCs w:val="22"/>
              </w:rPr>
              <w:t>01 &amp; CSE</w:t>
            </w:r>
            <w:r w:rsidR="00C20EE9">
              <w:rPr>
                <w:rFonts w:asciiTheme="majorHAnsi" w:hAnsiTheme="majorHAnsi" w:cstheme="majorHAnsi"/>
                <w:color w:val="000000"/>
                <w:sz w:val="22"/>
                <w:szCs w:val="22"/>
              </w:rPr>
              <w:t>3</w:t>
            </w:r>
            <w:r w:rsidR="00CE2AE4">
              <w:rPr>
                <w:rFonts w:asciiTheme="majorHAnsi" w:hAnsiTheme="majorHAnsi" w:cstheme="majorHAnsi"/>
                <w:color w:val="000000"/>
                <w:sz w:val="22"/>
                <w:szCs w:val="22"/>
              </w:rPr>
              <w:t>1</w:t>
            </w:r>
            <w:r w:rsidR="00C20EE9">
              <w:rPr>
                <w:rFonts w:asciiTheme="majorHAnsi" w:hAnsiTheme="majorHAnsi" w:cstheme="majorHAnsi"/>
                <w:color w:val="000000"/>
                <w:sz w:val="22"/>
                <w:szCs w:val="22"/>
              </w:rPr>
              <w:t>0</w:t>
            </w:r>
            <w:r w:rsidR="007E4444">
              <w:rPr>
                <w:rFonts w:asciiTheme="majorHAnsi" w:hAnsiTheme="majorHAnsi" w:cstheme="majorHAnsi"/>
                <w:color w:val="000000"/>
                <w:sz w:val="22"/>
                <w:szCs w:val="22"/>
              </w:rPr>
              <w:t>2</w:t>
            </w:r>
            <w:r w:rsidR="007E4444" w:rsidRPr="00460C6D">
              <w:rPr>
                <w:rFonts w:asciiTheme="majorHAnsi" w:hAnsiTheme="majorHAnsi" w:cstheme="majorHAnsi"/>
                <w:color w:val="000000"/>
                <w:sz w:val="22"/>
                <w:szCs w:val="22"/>
              </w:rPr>
              <w:t xml:space="preserve"> </w:t>
            </w:r>
          </w:p>
        </w:tc>
        <w:tc>
          <w:tcPr>
            <w:tcW w:w="411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2458BA3" w14:textId="77777777" w:rsidR="007E4444" w:rsidRPr="00460C6D" w:rsidRDefault="007E4444" w:rsidP="00EB1E98">
            <w:pPr>
              <w:widowControl w:val="0"/>
              <w:autoSpaceDE w:val="0"/>
              <w:autoSpaceDN w:val="0"/>
              <w:adjustRightInd w:val="0"/>
              <w:spacing w:after="180" w:line="274" w:lineRule="auto"/>
              <w:jc w:val="both"/>
              <w:textAlignment w:val="center"/>
              <w:rPr>
                <w:rFonts w:asciiTheme="majorHAnsi" w:hAnsiTheme="majorHAnsi" w:cstheme="majorHAnsi"/>
                <w:color w:val="000000"/>
                <w:sz w:val="22"/>
                <w:szCs w:val="22"/>
              </w:rPr>
            </w:pPr>
            <w:r w:rsidRPr="00460C6D">
              <w:rPr>
                <w:rFonts w:asciiTheme="majorHAnsi" w:hAnsiTheme="majorHAnsi" w:cstheme="majorHAnsi"/>
                <w:color w:val="000000"/>
                <w:sz w:val="22"/>
                <w:szCs w:val="22"/>
              </w:rPr>
              <w:t xml:space="preserve">Microprocessor and </w:t>
            </w:r>
            <w:r w:rsidRPr="00460C6D">
              <w:rPr>
                <w:rFonts w:asciiTheme="majorHAnsi" w:hAnsiTheme="majorHAnsi" w:cstheme="majorHAnsi"/>
                <w:color w:val="000000"/>
                <w:sz w:val="22"/>
                <w:szCs w:val="22"/>
                <w:cs/>
                <w:lang w:bidi="bn-BD"/>
              </w:rPr>
              <w:t>Microcontroller</w:t>
            </w:r>
            <w:r w:rsidRPr="00460C6D">
              <w:rPr>
                <w:rFonts w:asciiTheme="majorHAnsi" w:hAnsiTheme="majorHAnsi" w:cstheme="majorHAnsi"/>
                <w:color w:val="000000"/>
                <w:sz w:val="22"/>
                <w:szCs w:val="22"/>
              </w:rPr>
              <w:t xml:space="preserve"> &amp; Lab</w:t>
            </w:r>
          </w:p>
        </w:tc>
        <w:tc>
          <w:tcPr>
            <w:tcW w:w="127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10A9E32" w14:textId="77777777" w:rsidR="007E4444" w:rsidRPr="00460C6D" w:rsidRDefault="007E4444" w:rsidP="00EB1E98">
            <w:pPr>
              <w:widowControl w:val="0"/>
              <w:autoSpaceDE w:val="0"/>
              <w:autoSpaceDN w:val="0"/>
              <w:adjustRightInd w:val="0"/>
              <w:spacing w:after="180" w:line="274" w:lineRule="auto"/>
              <w:jc w:val="center"/>
              <w:textAlignment w:val="center"/>
              <w:rPr>
                <w:rFonts w:asciiTheme="majorHAnsi" w:hAnsiTheme="majorHAnsi" w:cstheme="majorHAnsi"/>
                <w:color w:val="000000"/>
                <w:sz w:val="22"/>
                <w:szCs w:val="22"/>
              </w:rPr>
            </w:pPr>
            <w:r w:rsidRPr="00460C6D">
              <w:rPr>
                <w:rFonts w:asciiTheme="majorHAnsi" w:hAnsiTheme="majorHAnsi" w:cstheme="majorHAnsi"/>
                <w:color w:val="000000"/>
                <w:sz w:val="22"/>
                <w:szCs w:val="22"/>
                <w:lang w:bidi="bn-BD"/>
              </w:rPr>
              <w:t>3+</w:t>
            </w:r>
            <w:r w:rsidRPr="00460C6D">
              <w:rPr>
                <w:rFonts w:asciiTheme="majorHAnsi" w:hAnsiTheme="majorHAnsi" w:cstheme="majorHAnsi"/>
                <w:color w:val="000000"/>
                <w:sz w:val="22"/>
                <w:szCs w:val="22"/>
                <w:cs/>
                <w:lang w:bidi="bn-BD"/>
              </w:rPr>
              <w:t>1</w:t>
            </w:r>
          </w:p>
        </w:tc>
        <w:tc>
          <w:tcPr>
            <w:tcW w:w="1701" w:type="dxa"/>
            <w:tcBorders>
              <w:top w:val="single" w:sz="4" w:space="0" w:color="000000"/>
              <w:left w:val="single" w:sz="4" w:space="0" w:color="000000"/>
              <w:bottom w:val="single" w:sz="4" w:space="0" w:color="000000"/>
              <w:right w:val="single" w:sz="4" w:space="0" w:color="000000"/>
            </w:tcBorders>
          </w:tcPr>
          <w:p w14:paraId="5F639D8F" w14:textId="77777777" w:rsidR="007E4444" w:rsidRPr="00460C6D" w:rsidRDefault="00FC7594" w:rsidP="00EB1E98">
            <w:pPr>
              <w:widowControl w:val="0"/>
              <w:autoSpaceDE w:val="0"/>
              <w:autoSpaceDN w:val="0"/>
              <w:adjustRightInd w:val="0"/>
              <w:spacing w:after="180" w:line="274" w:lineRule="auto"/>
              <w:jc w:val="center"/>
              <w:textAlignment w:val="center"/>
              <w:rPr>
                <w:rFonts w:asciiTheme="majorHAnsi" w:hAnsiTheme="majorHAnsi" w:cstheme="majorHAnsi"/>
                <w:color w:val="000000"/>
                <w:sz w:val="22"/>
                <w:szCs w:val="22"/>
                <w:lang w:bidi="bn-BD"/>
              </w:rPr>
            </w:pPr>
            <w:r>
              <w:rPr>
                <w:rFonts w:asciiTheme="majorHAnsi" w:hAnsiTheme="majorHAnsi" w:cstheme="majorHAnsi"/>
                <w:color w:val="000000"/>
                <w:sz w:val="22"/>
                <w:szCs w:val="22"/>
                <w:lang w:bidi="bn-BD"/>
              </w:rPr>
              <w:t>CSE</w:t>
            </w:r>
            <w:r w:rsidR="00CE2AE4">
              <w:rPr>
                <w:rFonts w:asciiTheme="majorHAnsi" w:hAnsiTheme="majorHAnsi" w:cstheme="majorHAnsi"/>
                <w:color w:val="000000"/>
                <w:sz w:val="22"/>
                <w:szCs w:val="22"/>
                <w:lang w:bidi="bn-BD"/>
              </w:rPr>
              <w:t>2203</w:t>
            </w:r>
          </w:p>
        </w:tc>
      </w:tr>
      <w:tr w:rsidR="007E4444" w:rsidRPr="00460C6D" w14:paraId="28BD96C9" w14:textId="77777777" w:rsidTr="00EB1E98">
        <w:trPr>
          <w:trHeight w:hRule="exact" w:val="1098"/>
        </w:trPr>
        <w:tc>
          <w:tcPr>
            <w:tcW w:w="13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1115E01" w14:textId="77777777" w:rsidR="007E4444" w:rsidRPr="00460C6D" w:rsidRDefault="007E4444" w:rsidP="00EB1E98">
            <w:pPr>
              <w:widowControl w:val="0"/>
              <w:autoSpaceDE w:val="0"/>
              <w:autoSpaceDN w:val="0"/>
              <w:adjustRightInd w:val="0"/>
              <w:rPr>
                <w:rFonts w:asciiTheme="majorHAnsi" w:hAnsiTheme="majorHAnsi" w:cstheme="majorHAnsi"/>
                <w:sz w:val="22"/>
                <w:szCs w:val="22"/>
              </w:rPr>
            </w:pPr>
          </w:p>
        </w:tc>
        <w:tc>
          <w:tcPr>
            <w:tcW w:w="196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25011D3" w14:textId="77777777" w:rsidR="007E4444" w:rsidRPr="00460C6D" w:rsidRDefault="007E4444" w:rsidP="00EB1E98">
            <w:pPr>
              <w:widowControl w:val="0"/>
              <w:autoSpaceDE w:val="0"/>
              <w:autoSpaceDN w:val="0"/>
              <w:adjustRightInd w:val="0"/>
              <w:spacing w:after="180" w:line="274" w:lineRule="auto"/>
              <w:jc w:val="both"/>
              <w:textAlignment w:val="center"/>
              <w:rPr>
                <w:rFonts w:asciiTheme="majorHAnsi" w:hAnsiTheme="majorHAnsi" w:cstheme="majorHAnsi"/>
                <w:color w:val="000000"/>
                <w:sz w:val="22"/>
                <w:szCs w:val="22"/>
              </w:rPr>
            </w:pPr>
            <w:r w:rsidRPr="00460C6D">
              <w:rPr>
                <w:rFonts w:asciiTheme="majorHAnsi" w:hAnsiTheme="majorHAnsi" w:cstheme="majorHAnsi"/>
                <w:color w:val="000000"/>
                <w:sz w:val="22"/>
                <w:szCs w:val="22"/>
              </w:rPr>
              <w:t>GED</w:t>
            </w:r>
            <w:r>
              <w:rPr>
                <w:rFonts w:asciiTheme="majorHAnsi" w:hAnsiTheme="majorHAnsi" w:cstheme="majorHAnsi"/>
                <w:color w:val="000000"/>
                <w:sz w:val="22"/>
                <w:szCs w:val="22"/>
              </w:rPr>
              <w:t>XXX</w:t>
            </w:r>
            <w:r w:rsidR="00CE2AE4">
              <w:rPr>
                <w:rFonts w:asciiTheme="majorHAnsi" w:hAnsiTheme="majorHAnsi" w:cstheme="majorHAnsi"/>
                <w:color w:val="000000"/>
                <w:sz w:val="22"/>
                <w:szCs w:val="22"/>
              </w:rPr>
              <w:t>X</w:t>
            </w:r>
          </w:p>
        </w:tc>
        <w:tc>
          <w:tcPr>
            <w:tcW w:w="411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4C88DBD" w14:textId="77777777" w:rsidR="007E4444" w:rsidRPr="00460C6D" w:rsidRDefault="007E4444" w:rsidP="00EB1E98">
            <w:pPr>
              <w:widowControl w:val="0"/>
              <w:autoSpaceDE w:val="0"/>
              <w:autoSpaceDN w:val="0"/>
              <w:adjustRightInd w:val="0"/>
              <w:spacing w:after="180" w:line="274" w:lineRule="auto"/>
              <w:jc w:val="both"/>
              <w:textAlignment w:val="center"/>
              <w:rPr>
                <w:rFonts w:asciiTheme="majorHAnsi" w:hAnsiTheme="majorHAnsi" w:cstheme="majorHAnsi"/>
                <w:color w:val="000000"/>
                <w:sz w:val="22"/>
                <w:szCs w:val="22"/>
                <w:lang w:bidi="bn-BD"/>
              </w:rPr>
            </w:pPr>
            <w:r w:rsidRPr="00460C6D">
              <w:rPr>
                <w:rFonts w:asciiTheme="majorHAnsi" w:hAnsiTheme="majorHAnsi" w:cstheme="majorHAnsi"/>
                <w:color w:val="000000"/>
                <w:sz w:val="22"/>
                <w:szCs w:val="22"/>
              </w:rPr>
              <w:t xml:space="preserve">GED Elective </w:t>
            </w:r>
            <w:r>
              <w:rPr>
                <w:rFonts w:asciiTheme="majorHAnsi" w:hAnsiTheme="majorHAnsi" w:cstheme="majorHAnsi"/>
                <w:color w:val="000000"/>
                <w:sz w:val="22"/>
                <w:szCs w:val="22"/>
              </w:rPr>
              <w:t>3</w:t>
            </w:r>
          </w:p>
        </w:tc>
        <w:tc>
          <w:tcPr>
            <w:tcW w:w="127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CF26D71" w14:textId="77777777" w:rsidR="007E4444" w:rsidRPr="00460C6D" w:rsidRDefault="007E4444" w:rsidP="00EB1E98">
            <w:pPr>
              <w:widowControl w:val="0"/>
              <w:autoSpaceDE w:val="0"/>
              <w:autoSpaceDN w:val="0"/>
              <w:adjustRightInd w:val="0"/>
              <w:spacing w:after="180" w:line="274" w:lineRule="auto"/>
              <w:jc w:val="center"/>
              <w:textAlignment w:val="center"/>
              <w:rPr>
                <w:rFonts w:asciiTheme="majorHAnsi" w:hAnsiTheme="majorHAnsi" w:cstheme="majorHAnsi"/>
                <w:color w:val="000000"/>
                <w:sz w:val="22"/>
                <w:szCs w:val="22"/>
              </w:rPr>
            </w:pPr>
            <w:r w:rsidRPr="00460C6D">
              <w:rPr>
                <w:rFonts w:asciiTheme="majorHAnsi" w:hAnsiTheme="majorHAnsi" w:cstheme="majorHAnsi"/>
                <w:color w:val="000000"/>
                <w:sz w:val="22"/>
                <w:szCs w:val="22"/>
              </w:rPr>
              <w:t>3</w:t>
            </w:r>
          </w:p>
        </w:tc>
        <w:tc>
          <w:tcPr>
            <w:tcW w:w="1701" w:type="dxa"/>
            <w:tcBorders>
              <w:top w:val="single" w:sz="4" w:space="0" w:color="000000"/>
              <w:left w:val="single" w:sz="4" w:space="0" w:color="000000"/>
              <w:bottom w:val="single" w:sz="4" w:space="0" w:color="000000"/>
              <w:right w:val="single" w:sz="4" w:space="0" w:color="000000"/>
            </w:tcBorders>
          </w:tcPr>
          <w:p w14:paraId="5B5D6376" w14:textId="77777777" w:rsidR="007E4444" w:rsidRPr="00460C6D" w:rsidRDefault="007E4444" w:rsidP="00EB1E98">
            <w:pPr>
              <w:widowControl w:val="0"/>
              <w:autoSpaceDE w:val="0"/>
              <w:autoSpaceDN w:val="0"/>
              <w:adjustRightInd w:val="0"/>
              <w:spacing w:after="180" w:line="274" w:lineRule="auto"/>
              <w:jc w:val="center"/>
              <w:textAlignment w:val="center"/>
              <w:rPr>
                <w:rFonts w:asciiTheme="majorHAnsi" w:hAnsiTheme="majorHAnsi" w:cstheme="majorHAnsi"/>
                <w:color w:val="000000"/>
                <w:sz w:val="22"/>
                <w:szCs w:val="22"/>
                <w:lang w:bidi="bn-BD"/>
              </w:rPr>
            </w:pPr>
            <w:r w:rsidRPr="00460C6D">
              <w:rPr>
                <w:rFonts w:asciiTheme="majorHAnsi" w:hAnsiTheme="majorHAnsi" w:cstheme="majorHAnsi"/>
                <w:color w:val="000000"/>
                <w:sz w:val="22"/>
                <w:szCs w:val="22"/>
              </w:rPr>
              <w:t xml:space="preserve">GED Elective </w:t>
            </w:r>
            <w:r w:rsidR="00EB1E98">
              <w:rPr>
                <w:rFonts w:asciiTheme="majorHAnsi" w:hAnsiTheme="majorHAnsi" w:cstheme="majorHAnsi"/>
                <w:color w:val="000000"/>
                <w:sz w:val="22"/>
                <w:szCs w:val="22"/>
                <w:lang w:bidi="bn-BD"/>
              </w:rPr>
              <w:t>from Social Science</w:t>
            </w:r>
          </w:p>
        </w:tc>
      </w:tr>
      <w:tr w:rsidR="00760FA2" w:rsidRPr="00460C6D" w14:paraId="4817C07E" w14:textId="77777777" w:rsidTr="00EB1E98">
        <w:trPr>
          <w:trHeight w:hRule="exact" w:val="548"/>
        </w:trPr>
        <w:tc>
          <w:tcPr>
            <w:tcW w:w="13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C4E6C99" w14:textId="77777777" w:rsidR="00760FA2" w:rsidRPr="00460C6D" w:rsidRDefault="00760FA2" w:rsidP="00EB1E98">
            <w:pPr>
              <w:widowControl w:val="0"/>
              <w:autoSpaceDE w:val="0"/>
              <w:autoSpaceDN w:val="0"/>
              <w:adjustRightInd w:val="0"/>
              <w:rPr>
                <w:rFonts w:asciiTheme="majorHAnsi" w:hAnsiTheme="majorHAnsi" w:cstheme="majorHAnsi"/>
                <w:sz w:val="22"/>
                <w:szCs w:val="22"/>
              </w:rPr>
            </w:pPr>
          </w:p>
        </w:tc>
        <w:tc>
          <w:tcPr>
            <w:tcW w:w="196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7A8D950" w14:textId="77777777" w:rsidR="00760FA2" w:rsidRPr="00460C6D" w:rsidRDefault="00FC7594" w:rsidP="00C20EE9">
            <w:pPr>
              <w:widowControl w:val="0"/>
              <w:autoSpaceDE w:val="0"/>
              <w:autoSpaceDN w:val="0"/>
              <w:adjustRightInd w:val="0"/>
              <w:spacing w:after="180" w:line="274" w:lineRule="auto"/>
              <w:jc w:val="both"/>
              <w:textAlignment w:val="center"/>
              <w:rPr>
                <w:rFonts w:asciiTheme="majorHAnsi" w:hAnsiTheme="majorHAnsi" w:cstheme="majorHAnsi"/>
                <w:color w:val="000000"/>
                <w:sz w:val="22"/>
                <w:szCs w:val="22"/>
              </w:rPr>
            </w:pPr>
            <w:r>
              <w:rPr>
                <w:rFonts w:asciiTheme="majorHAnsi" w:hAnsiTheme="majorHAnsi" w:cstheme="majorHAnsi"/>
                <w:color w:val="000000"/>
                <w:sz w:val="22"/>
                <w:szCs w:val="22"/>
              </w:rPr>
              <w:t>CSE</w:t>
            </w:r>
            <w:r w:rsidR="00C20EE9">
              <w:rPr>
                <w:rFonts w:asciiTheme="majorHAnsi" w:hAnsiTheme="majorHAnsi" w:cstheme="majorHAnsi"/>
                <w:color w:val="000000"/>
                <w:sz w:val="22"/>
                <w:szCs w:val="22"/>
              </w:rPr>
              <w:t>3</w:t>
            </w:r>
            <w:r w:rsidR="00CE2AE4">
              <w:rPr>
                <w:rFonts w:asciiTheme="majorHAnsi" w:hAnsiTheme="majorHAnsi" w:cstheme="majorHAnsi"/>
                <w:color w:val="000000"/>
                <w:sz w:val="22"/>
                <w:szCs w:val="22"/>
              </w:rPr>
              <w:t>1</w:t>
            </w:r>
            <w:r w:rsidR="00C20EE9">
              <w:rPr>
                <w:rFonts w:asciiTheme="majorHAnsi" w:hAnsiTheme="majorHAnsi" w:cstheme="majorHAnsi"/>
                <w:color w:val="000000"/>
                <w:sz w:val="22"/>
                <w:szCs w:val="22"/>
              </w:rPr>
              <w:t>03</w:t>
            </w:r>
          </w:p>
        </w:tc>
        <w:tc>
          <w:tcPr>
            <w:tcW w:w="411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3A5A096" w14:textId="77777777" w:rsidR="00760FA2" w:rsidRPr="00460C6D" w:rsidRDefault="00760FA2" w:rsidP="00EB1E98">
            <w:pPr>
              <w:widowControl w:val="0"/>
              <w:autoSpaceDE w:val="0"/>
              <w:autoSpaceDN w:val="0"/>
              <w:adjustRightInd w:val="0"/>
              <w:spacing w:after="180" w:line="274" w:lineRule="auto"/>
              <w:jc w:val="both"/>
              <w:textAlignment w:val="center"/>
              <w:rPr>
                <w:rFonts w:asciiTheme="majorHAnsi" w:hAnsiTheme="majorHAnsi" w:cstheme="majorHAnsi"/>
                <w:color w:val="000000"/>
                <w:sz w:val="22"/>
                <w:szCs w:val="22"/>
              </w:rPr>
            </w:pPr>
            <w:r w:rsidRPr="00460C6D">
              <w:rPr>
                <w:rFonts w:asciiTheme="majorHAnsi" w:hAnsiTheme="majorHAnsi" w:cstheme="majorHAnsi"/>
                <w:color w:val="000000"/>
                <w:sz w:val="22"/>
                <w:szCs w:val="22"/>
              </w:rPr>
              <w:t>System Analysis and Design</w:t>
            </w:r>
            <w:r w:rsidRPr="00460C6D">
              <w:rPr>
                <w:rFonts w:asciiTheme="majorHAnsi" w:hAnsiTheme="majorHAnsi" w:cstheme="majorHAnsi"/>
                <w:color w:val="000000"/>
                <w:sz w:val="22"/>
                <w:szCs w:val="22"/>
                <w:cs/>
                <w:lang w:bidi="bn-BD"/>
              </w:rPr>
              <w:t xml:space="preserve"> </w:t>
            </w:r>
          </w:p>
        </w:tc>
        <w:tc>
          <w:tcPr>
            <w:tcW w:w="127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40E821E" w14:textId="77777777" w:rsidR="00760FA2" w:rsidRPr="00460C6D" w:rsidRDefault="007E4444" w:rsidP="00EB1E98">
            <w:pPr>
              <w:widowControl w:val="0"/>
              <w:autoSpaceDE w:val="0"/>
              <w:autoSpaceDN w:val="0"/>
              <w:adjustRightInd w:val="0"/>
              <w:spacing w:after="180" w:line="274" w:lineRule="auto"/>
              <w:jc w:val="center"/>
              <w:textAlignment w:val="center"/>
              <w:rPr>
                <w:rFonts w:asciiTheme="majorHAnsi" w:hAnsiTheme="majorHAnsi" w:cstheme="majorHAnsi"/>
                <w:color w:val="000000"/>
                <w:sz w:val="22"/>
                <w:szCs w:val="22"/>
              </w:rPr>
            </w:pPr>
            <w:r>
              <w:rPr>
                <w:rFonts w:asciiTheme="majorHAnsi" w:hAnsiTheme="majorHAnsi" w:cstheme="majorHAnsi"/>
                <w:color w:val="000000"/>
                <w:sz w:val="22"/>
                <w:szCs w:val="22"/>
              </w:rPr>
              <w:t xml:space="preserve">3 </w:t>
            </w:r>
          </w:p>
        </w:tc>
        <w:tc>
          <w:tcPr>
            <w:tcW w:w="1701" w:type="dxa"/>
            <w:tcBorders>
              <w:top w:val="single" w:sz="4" w:space="0" w:color="000000"/>
              <w:left w:val="single" w:sz="4" w:space="0" w:color="000000"/>
              <w:bottom w:val="single" w:sz="4" w:space="0" w:color="000000"/>
              <w:right w:val="single" w:sz="4" w:space="0" w:color="000000"/>
            </w:tcBorders>
          </w:tcPr>
          <w:p w14:paraId="1BA29AC2" w14:textId="77777777" w:rsidR="00760FA2" w:rsidRPr="00460C6D" w:rsidRDefault="00FC7594" w:rsidP="00EB1E98">
            <w:pPr>
              <w:widowControl w:val="0"/>
              <w:autoSpaceDE w:val="0"/>
              <w:autoSpaceDN w:val="0"/>
              <w:adjustRightInd w:val="0"/>
              <w:spacing w:after="180" w:line="274" w:lineRule="auto"/>
              <w:jc w:val="center"/>
              <w:textAlignment w:val="center"/>
              <w:rPr>
                <w:rFonts w:asciiTheme="majorHAnsi" w:hAnsiTheme="majorHAnsi" w:cstheme="majorHAnsi"/>
                <w:color w:val="000000"/>
                <w:sz w:val="22"/>
                <w:szCs w:val="22"/>
              </w:rPr>
            </w:pPr>
            <w:r>
              <w:rPr>
                <w:rFonts w:asciiTheme="majorHAnsi" w:hAnsiTheme="majorHAnsi" w:cstheme="majorHAnsi"/>
                <w:color w:val="000000"/>
                <w:sz w:val="22"/>
                <w:szCs w:val="22"/>
              </w:rPr>
              <w:t>CSE</w:t>
            </w:r>
            <w:r w:rsidR="00760FA2">
              <w:rPr>
                <w:rFonts w:asciiTheme="majorHAnsi" w:hAnsiTheme="majorHAnsi" w:cstheme="majorHAnsi"/>
                <w:color w:val="000000"/>
                <w:sz w:val="22"/>
                <w:szCs w:val="22"/>
              </w:rPr>
              <w:t>2</w:t>
            </w:r>
            <w:r w:rsidR="00CE2AE4">
              <w:rPr>
                <w:rFonts w:asciiTheme="majorHAnsi" w:hAnsiTheme="majorHAnsi" w:cstheme="majorHAnsi"/>
                <w:color w:val="000000"/>
                <w:sz w:val="22"/>
                <w:szCs w:val="22"/>
              </w:rPr>
              <w:t>1</w:t>
            </w:r>
            <w:r w:rsidR="00760FA2">
              <w:rPr>
                <w:rFonts w:asciiTheme="majorHAnsi" w:hAnsiTheme="majorHAnsi" w:cstheme="majorHAnsi"/>
                <w:color w:val="000000"/>
                <w:sz w:val="22"/>
                <w:szCs w:val="22"/>
              </w:rPr>
              <w:t>03</w:t>
            </w:r>
          </w:p>
        </w:tc>
      </w:tr>
      <w:tr w:rsidR="00C20EE9" w:rsidRPr="00460C6D" w14:paraId="4C9BD0AE" w14:textId="77777777" w:rsidTr="00EB1E98">
        <w:trPr>
          <w:trHeight w:hRule="exact" w:val="1170"/>
        </w:trPr>
        <w:tc>
          <w:tcPr>
            <w:tcW w:w="13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2408E92" w14:textId="77777777" w:rsidR="00C20EE9" w:rsidRPr="00460C6D" w:rsidRDefault="00C20EE9" w:rsidP="00EB1E98">
            <w:pPr>
              <w:widowControl w:val="0"/>
              <w:autoSpaceDE w:val="0"/>
              <w:autoSpaceDN w:val="0"/>
              <w:adjustRightInd w:val="0"/>
              <w:rPr>
                <w:rFonts w:asciiTheme="majorHAnsi" w:hAnsiTheme="majorHAnsi" w:cstheme="majorHAnsi"/>
                <w:sz w:val="22"/>
                <w:szCs w:val="22"/>
              </w:rPr>
            </w:pPr>
          </w:p>
        </w:tc>
        <w:tc>
          <w:tcPr>
            <w:tcW w:w="196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1AA46FE" w14:textId="77777777" w:rsidR="00C20EE9" w:rsidRPr="00460C6D" w:rsidRDefault="00C20EE9" w:rsidP="00FC7594">
            <w:pPr>
              <w:widowControl w:val="0"/>
              <w:autoSpaceDE w:val="0"/>
              <w:autoSpaceDN w:val="0"/>
              <w:adjustRightInd w:val="0"/>
              <w:spacing w:after="180" w:line="274" w:lineRule="auto"/>
              <w:jc w:val="both"/>
              <w:textAlignment w:val="center"/>
              <w:rPr>
                <w:rFonts w:asciiTheme="majorHAnsi" w:hAnsiTheme="majorHAnsi" w:cstheme="majorHAnsi"/>
                <w:color w:val="000000"/>
                <w:sz w:val="22"/>
                <w:szCs w:val="22"/>
              </w:rPr>
            </w:pPr>
            <w:r w:rsidRPr="00460C6D">
              <w:rPr>
                <w:rFonts w:asciiTheme="majorHAnsi" w:hAnsiTheme="majorHAnsi" w:cstheme="majorHAnsi"/>
                <w:color w:val="000000"/>
                <w:sz w:val="22"/>
                <w:szCs w:val="22"/>
              </w:rPr>
              <w:t>GED</w:t>
            </w:r>
            <w:r w:rsidR="003E443E">
              <w:rPr>
                <w:rFonts w:asciiTheme="majorHAnsi" w:hAnsiTheme="majorHAnsi" w:cstheme="majorHAnsi"/>
                <w:color w:val="000000"/>
                <w:sz w:val="22"/>
                <w:szCs w:val="22"/>
              </w:rPr>
              <w:t xml:space="preserve"> 2243</w:t>
            </w:r>
          </w:p>
        </w:tc>
        <w:tc>
          <w:tcPr>
            <w:tcW w:w="411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C722A7B" w14:textId="77777777" w:rsidR="00C20EE9" w:rsidRPr="00460C6D" w:rsidRDefault="00C20EE9" w:rsidP="00EB1E98">
            <w:pPr>
              <w:widowControl w:val="0"/>
              <w:autoSpaceDE w:val="0"/>
              <w:autoSpaceDN w:val="0"/>
              <w:adjustRightInd w:val="0"/>
              <w:spacing w:after="180" w:line="274" w:lineRule="auto"/>
              <w:textAlignment w:val="center"/>
              <w:rPr>
                <w:rFonts w:asciiTheme="majorHAnsi" w:hAnsiTheme="majorHAnsi" w:cstheme="majorHAnsi"/>
                <w:color w:val="000000"/>
                <w:sz w:val="22"/>
                <w:szCs w:val="22"/>
                <w:lang w:bidi="bn-BD"/>
              </w:rPr>
            </w:pPr>
            <w:r>
              <w:rPr>
                <w:rFonts w:asciiTheme="majorHAnsi" w:hAnsiTheme="majorHAnsi" w:cstheme="majorHAnsi"/>
                <w:color w:val="000000"/>
                <w:sz w:val="22"/>
                <w:szCs w:val="22"/>
                <w:lang w:bidi="bn-BD"/>
              </w:rPr>
              <w:t>Environment and Sustainability (GED 7)</w:t>
            </w:r>
          </w:p>
        </w:tc>
        <w:tc>
          <w:tcPr>
            <w:tcW w:w="127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2D490F7" w14:textId="77777777" w:rsidR="00C20EE9" w:rsidRPr="00460C6D" w:rsidRDefault="00C20EE9" w:rsidP="00EB1E98">
            <w:pPr>
              <w:widowControl w:val="0"/>
              <w:autoSpaceDE w:val="0"/>
              <w:autoSpaceDN w:val="0"/>
              <w:adjustRightInd w:val="0"/>
              <w:spacing w:after="180" w:line="274" w:lineRule="auto"/>
              <w:jc w:val="center"/>
              <w:textAlignment w:val="center"/>
              <w:rPr>
                <w:rFonts w:asciiTheme="majorHAnsi" w:hAnsiTheme="majorHAnsi" w:cstheme="majorHAnsi"/>
                <w:color w:val="000000"/>
                <w:sz w:val="22"/>
                <w:szCs w:val="22"/>
                <w:lang w:bidi="bn-BD"/>
              </w:rPr>
            </w:pPr>
            <w:r>
              <w:rPr>
                <w:rFonts w:asciiTheme="majorHAnsi" w:hAnsiTheme="majorHAnsi" w:cstheme="majorHAnsi"/>
                <w:color w:val="000000"/>
                <w:sz w:val="22"/>
                <w:szCs w:val="22"/>
                <w:cs/>
                <w:lang w:bidi="bn-BD"/>
              </w:rPr>
              <w:t>3</w:t>
            </w:r>
          </w:p>
        </w:tc>
        <w:tc>
          <w:tcPr>
            <w:tcW w:w="1701" w:type="dxa"/>
            <w:tcBorders>
              <w:top w:val="single" w:sz="4" w:space="0" w:color="000000"/>
              <w:left w:val="single" w:sz="4" w:space="0" w:color="000000"/>
              <w:bottom w:val="single" w:sz="4" w:space="0" w:color="000000"/>
              <w:right w:val="single" w:sz="4" w:space="0" w:color="000000"/>
            </w:tcBorders>
          </w:tcPr>
          <w:p w14:paraId="3FCA3D3B" w14:textId="77777777" w:rsidR="00EB1E98" w:rsidRPr="00460C6D" w:rsidRDefault="00C20EE9" w:rsidP="00EB1E98">
            <w:pPr>
              <w:widowControl w:val="0"/>
              <w:autoSpaceDE w:val="0"/>
              <w:autoSpaceDN w:val="0"/>
              <w:adjustRightInd w:val="0"/>
              <w:spacing w:after="180" w:line="274" w:lineRule="auto"/>
              <w:jc w:val="center"/>
              <w:textAlignment w:val="center"/>
              <w:rPr>
                <w:rFonts w:asciiTheme="majorHAnsi" w:hAnsiTheme="majorHAnsi" w:cstheme="majorHAnsi"/>
                <w:color w:val="000000"/>
                <w:sz w:val="22"/>
                <w:szCs w:val="22"/>
                <w:lang w:bidi="bn-BD"/>
              </w:rPr>
            </w:pPr>
            <w:r>
              <w:rPr>
                <w:rFonts w:asciiTheme="majorHAnsi" w:hAnsiTheme="majorHAnsi" w:cstheme="majorHAnsi"/>
                <w:color w:val="000000"/>
                <w:sz w:val="22"/>
                <w:szCs w:val="22"/>
                <w:cs/>
                <w:lang w:bidi="bn-BD"/>
              </w:rPr>
              <w:t>Mandatory for CSE</w:t>
            </w:r>
            <w:r w:rsidR="00EB1E98">
              <w:rPr>
                <w:rFonts w:asciiTheme="majorHAnsi" w:hAnsiTheme="majorHAnsi" w:cstheme="majorHAnsi"/>
                <w:color w:val="000000"/>
                <w:sz w:val="22"/>
                <w:szCs w:val="22"/>
                <w:lang w:bidi="bn-BD"/>
              </w:rPr>
              <w:t xml:space="preserve">                    GED Tier 3</w:t>
            </w:r>
          </w:p>
        </w:tc>
      </w:tr>
      <w:tr w:rsidR="00C20EE9" w:rsidRPr="00460C6D" w14:paraId="6C62254F" w14:textId="77777777" w:rsidTr="00D37941">
        <w:trPr>
          <w:trHeight w:hRule="exact" w:val="900"/>
        </w:trPr>
        <w:tc>
          <w:tcPr>
            <w:tcW w:w="13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0A191A9" w14:textId="77777777" w:rsidR="00C20EE9" w:rsidRPr="00460C6D" w:rsidRDefault="00C20EE9" w:rsidP="00EB1E98">
            <w:pPr>
              <w:widowControl w:val="0"/>
              <w:autoSpaceDE w:val="0"/>
              <w:autoSpaceDN w:val="0"/>
              <w:adjustRightInd w:val="0"/>
              <w:rPr>
                <w:rFonts w:asciiTheme="majorHAnsi" w:hAnsiTheme="majorHAnsi" w:cstheme="majorHAnsi"/>
                <w:sz w:val="22"/>
                <w:szCs w:val="22"/>
              </w:rPr>
            </w:pPr>
          </w:p>
        </w:tc>
        <w:tc>
          <w:tcPr>
            <w:tcW w:w="196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15DA9D5" w14:textId="77777777" w:rsidR="00C20EE9" w:rsidRPr="00460C6D" w:rsidRDefault="00FC7594" w:rsidP="00EB1E98">
            <w:pPr>
              <w:widowControl w:val="0"/>
              <w:autoSpaceDE w:val="0"/>
              <w:autoSpaceDN w:val="0"/>
              <w:adjustRightInd w:val="0"/>
              <w:spacing w:after="180" w:line="274" w:lineRule="auto"/>
              <w:jc w:val="both"/>
              <w:textAlignment w:val="center"/>
              <w:rPr>
                <w:rFonts w:asciiTheme="majorHAnsi" w:hAnsiTheme="majorHAnsi" w:cstheme="majorHAnsi"/>
                <w:color w:val="000000"/>
                <w:sz w:val="22"/>
                <w:szCs w:val="22"/>
              </w:rPr>
            </w:pPr>
            <w:r>
              <w:rPr>
                <w:rFonts w:asciiTheme="majorHAnsi" w:hAnsiTheme="majorHAnsi" w:cstheme="majorHAnsi"/>
                <w:color w:val="000000"/>
                <w:sz w:val="22"/>
                <w:szCs w:val="22"/>
              </w:rPr>
              <w:t>CSE</w:t>
            </w:r>
            <w:r w:rsidR="0018717C">
              <w:rPr>
                <w:rFonts w:asciiTheme="majorHAnsi" w:hAnsiTheme="majorHAnsi" w:cstheme="majorHAnsi"/>
                <w:color w:val="000000"/>
                <w:sz w:val="22"/>
                <w:szCs w:val="22"/>
              </w:rPr>
              <w:t>3</w:t>
            </w:r>
            <w:r w:rsidR="00CE2AE4">
              <w:rPr>
                <w:rFonts w:asciiTheme="majorHAnsi" w:hAnsiTheme="majorHAnsi" w:cstheme="majorHAnsi"/>
                <w:color w:val="000000"/>
                <w:sz w:val="22"/>
                <w:szCs w:val="22"/>
              </w:rPr>
              <w:t>1</w:t>
            </w:r>
            <w:r w:rsidR="0018717C">
              <w:rPr>
                <w:rFonts w:asciiTheme="majorHAnsi" w:hAnsiTheme="majorHAnsi" w:cstheme="majorHAnsi"/>
                <w:color w:val="000000"/>
                <w:sz w:val="22"/>
                <w:szCs w:val="22"/>
              </w:rPr>
              <w:t>20</w:t>
            </w:r>
          </w:p>
        </w:tc>
        <w:tc>
          <w:tcPr>
            <w:tcW w:w="411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1491504" w14:textId="77777777" w:rsidR="00C20EE9" w:rsidRPr="00460C6D" w:rsidRDefault="00C20EE9" w:rsidP="00EB1E98">
            <w:pPr>
              <w:widowControl w:val="0"/>
              <w:autoSpaceDE w:val="0"/>
              <w:autoSpaceDN w:val="0"/>
              <w:adjustRightInd w:val="0"/>
              <w:spacing w:after="180" w:line="274" w:lineRule="auto"/>
              <w:jc w:val="both"/>
              <w:textAlignment w:val="center"/>
              <w:rPr>
                <w:rFonts w:asciiTheme="majorHAnsi" w:hAnsiTheme="majorHAnsi" w:cstheme="majorHAnsi"/>
                <w:color w:val="000000"/>
                <w:sz w:val="22"/>
                <w:szCs w:val="22"/>
                <w:lang w:bidi="bn-BD"/>
              </w:rPr>
            </w:pPr>
            <w:r>
              <w:rPr>
                <w:rFonts w:asciiTheme="majorHAnsi" w:hAnsiTheme="majorHAnsi" w:cstheme="majorHAnsi"/>
                <w:color w:val="000000"/>
                <w:sz w:val="22"/>
                <w:szCs w:val="22"/>
                <w:lang w:bidi="bn-BD"/>
              </w:rPr>
              <w:t>Web Programming</w:t>
            </w:r>
          </w:p>
        </w:tc>
        <w:tc>
          <w:tcPr>
            <w:tcW w:w="127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BB7FC9E" w14:textId="77777777" w:rsidR="00C20EE9" w:rsidRPr="00460C6D" w:rsidRDefault="00C20EE9" w:rsidP="00EB1E98">
            <w:pPr>
              <w:widowControl w:val="0"/>
              <w:autoSpaceDE w:val="0"/>
              <w:autoSpaceDN w:val="0"/>
              <w:adjustRightInd w:val="0"/>
              <w:spacing w:after="180" w:line="274" w:lineRule="auto"/>
              <w:jc w:val="center"/>
              <w:textAlignment w:val="center"/>
              <w:rPr>
                <w:rFonts w:asciiTheme="majorHAnsi" w:hAnsiTheme="majorHAnsi" w:cstheme="majorHAnsi"/>
                <w:color w:val="000000"/>
                <w:sz w:val="22"/>
                <w:szCs w:val="22"/>
              </w:rPr>
            </w:pPr>
            <w:r>
              <w:rPr>
                <w:rFonts w:asciiTheme="majorHAnsi" w:hAnsiTheme="majorHAnsi" w:cstheme="majorHAnsi"/>
                <w:color w:val="000000"/>
                <w:sz w:val="22"/>
                <w:szCs w:val="22"/>
              </w:rPr>
              <w:t>1</w:t>
            </w:r>
          </w:p>
        </w:tc>
        <w:tc>
          <w:tcPr>
            <w:tcW w:w="1701" w:type="dxa"/>
            <w:tcBorders>
              <w:top w:val="single" w:sz="4" w:space="0" w:color="000000"/>
              <w:left w:val="single" w:sz="4" w:space="0" w:color="000000"/>
              <w:bottom w:val="single" w:sz="4" w:space="0" w:color="000000"/>
              <w:right w:val="single" w:sz="4" w:space="0" w:color="000000"/>
            </w:tcBorders>
          </w:tcPr>
          <w:p w14:paraId="2C62FBC9" w14:textId="77777777" w:rsidR="00C20EE9" w:rsidRPr="00460C6D" w:rsidRDefault="00FC7594" w:rsidP="00EB1E98">
            <w:pPr>
              <w:widowControl w:val="0"/>
              <w:autoSpaceDE w:val="0"/>
              <w:autoSpaceDN w:val="0"/>
              <w:adjustRightInd w:val="0"/>
              <w:spacing w:after="180" w:line="274" w:lineRule="auto"/>
              <w:jc w:val="center"/>
              <w:textAlignment w:val="center"/>
              <w:rPr>
                <w:rFonts w:asciiTheme="majorHAnsi" w:hAnsiTheme="majorHAnsi" w:cstheme="majorHAnsi"/>
                <w:color w:val="000000"/>
                <w:sz w:val="22"/>
                <w:szCs w:val="22"/>
                <w:lang w:bidi="bn-BD"/>
              </w:rPr>
            </w:pPr>
            <w:r>
              <w:rPr>
                <w:rFonts w:asciiTheme="majorHAnsi" w:hAnsiTheme="majorHAnsi" w:cstheme="majorHAnsi"/>
                <w:color w:val="000000"/>
                <w:sz w:val="22"/>
                <w:szCs w:val="22"/>
              </w:rPr>
              <w:t>CSE</w:t>
            </w:r>
            <w:r w:rsidR="00CE2AE4">
              <w:rPr>
                <w:rFonts w:asciiTheme="majorHAnsi" w:hAnsiTheme="majorHAnsi" w:cstheme="majorHAnsi"/>
                <w:color w:val="000000"/>
                <w:sz w:val="22"/>
                <w:szCs w:val="22"/>
              </w:rPr>
              <w:t>21</w:t>
            </w:r>
            <w:r w:rsidR="00EB1E98">
              <w:rPr>
                <w:rFonts w:asciiTheme="majorHAnsi" w:hAnsiTheme="majorHAnsi" w:cstheme="majorHAnsi"/>
                <w:color w:val="000000"/>
                <w:sz w:val="22"/>
                <w:szCs w:val="22"/>
              </w:rPr>
              <w:t>0</w:t>
            </w:r>
            <w:r w:rsidR="00C20EE9">
              <w:rPr>
                <w:rFonts w:asciiTheme="majorHAnsi" w:hAnsiTheme="majorHAnsi" w:cstheme="majorHAnsi"/>
                <w:color w:val="000000"/>
                <w:sz w:val="22"/>
                <w:szCs w:val="22"/>
              </w:rPr>
              <w:t>3</w:t>
            </w:r>
            <w:r>
              <w:rPr>
                <w:rFonts w:asciiTheme="majorHAnsi" w:hAnsiTheme="majorHAnsi" w:cstheme="majorHAnsi"/>
                <w:color w:val="000000"/>
                <w:sz w:val="22"/>
                <w:szCs w:val="22"/>
              </w:rPr>
              <w:t xml:space="preserve"> &amp; CSE</w:t>
            </w:r>
            <w:r w:rsidR="00C20EE9">
              <w:rPr>
                <w:rFonts w:asciiTheme="majorHAnsi" w:hAnsiTheme="majorHAnsi" w:cstheme="majorHAnsi"/>
                <w:color w:val="000000"/>
                <w:sz w:val="22"/>
                <w:szCs w:val="22"/>
              </w:rPr>
              <w:t>2</w:t>
            </w:r>
            <w:r w:rsidR="00CE2AE4">
              <w:rPr>
                <w:rFonts w:asciiTheme="majorHAnsi" w:hAnsiTheme="majorHAnsi" w:cstheme="majorHAnsi"/>
                <w:color w:val="000000"/>
                <w:sz w:val="22"/>
                <w:szCs w:val="22"/>
              </w:rPr>
              <w:t>1</w:t>
            </w:r>
            <w:r w:rsidR="00C20EE9">
              <w:rPr>
                <w:rFonts w:asciiTheme="majorHAnsi" w:hAnsiTheme="majorHAnsi" w:cstheme="majorHAnsi"/>
                <w:color w:val="000000"/>
                <w:sz w:val="22"/>
                <w:szCs w:val="22"/>
              </w:rPr>
              <w:t>04</w:t>
            </w:r>
          </w:p>
        </w:tc>
      </w:tr>
      <w:tr w:rsidR="00760FA2" w:rsidRPr="00460C6D" w14:paraId="2E56277B" w14:textId="77777777" w:rsidTr="00EB1E98">
        <w:trPr>
          <w:trHeight w:hRule="exact" w:val="432"/>
        </w:trPr>
        <w:tc>
          <w:tcPr>
            <w:tcW w:w="135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tcPr>
          <w:p w14:paraId="0C3E38FF" w14:textId="77777777" w:rsidR="00760FA2" w:rsidRPr="00460C6D" w:rsidRDefault="00760FA2" w:rsidP="00EB1E98">
            <w:pPr>
              <w:widowControl w:val="0"/>
              <w:autoSpaceDE w:val="0"/>
              <w:autoSpaceDN w:val="0"/>
              <w:adjustRightInd w:val="0"/>
              <w:rPr>
                <w:rFonts w:asciiTheme="majorHAnsi" w:hAnsiTheme="majorHAnsi" w:cstheme="majorHAnsi"/>
                <w:sz w:val="22"/>
                <w:szCs w:val="22"/>
              </w:rPr>
            </w:pPr>
          </w:p>
        </w:tc>
        <w:tc>
          <w:tcPr>
            <w:tcW w:w="196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tcPr>
          <w:p w14:paraId="4A1D3453" w14:textId="77777777" w:rsidR="00760FA2" w:rsidRPr="00460C6D" w:rsidRDefault="00760FA2" w:rsidP="00EB1E98">
            <w:pPr>
              <w:widowControl w:val="0"/>
              <w:autoSpaceDE w:val="0"/>
              <w:autoSpaceDN w:val="0"/>
              <w:adjustRightInd w:val="0"/>
              <w:rPr>
                <w:rFonts w:asciiTheme="majorHAnsi" w:hAnsiTheme="majorHAnsi" w:cstheme="majorHAnsi"/>
                <w:sz w:val="22"/>
                <w:szCs w:val="22"/>
              </w:rPr>
            </w:pPr>
          </w:p>
        </w:tc>
        <w:tc>
          <w:tcPr>
            <w:tcW w:w="4111"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tcPr>
          <w:p w14:paraId="5D6D3C00" w14:textId="77777777" w:rsidR="00760FA2" w:rsidRPr="00460C6D" w:rsidRDefault="00760FA2" w:rsidP="00EB1E98">
            <w:pPr>
              <w:widowControl w:val="0"/>
              <w:autoSpaceDE w:val="0"/>
              <w:autoSpaceDN w:val="0"/>
              <w:adjustRightInd w:val="0"/>
              <w:spacing w:after="180" w:line="274" w:lineRule="auto"/>
              <w:jc w:val="both"/>
              <w:textAlignment w:val="center"/>
              <w:rPr>
                <w:rFonts w:asciiTheme="majorHAnsi" w:hAnsiTheme="majorHAnsi" w:cstheme="majorHAnsi"/>
                <w:color w:val="000000"/>
                <w:sz w:val="22"/>
                <w:szCs w:val="22"/>
              </w:rPr>
            </w:pPr>
            <w:r w:rsidRPr="00460C6D">
              <w:rPr>
                <w:rFonts w:asciiTheme="majorHAnsi" w:hAnsiTheme="majorHAnsi" w:cstheme="majorHAnsi"/>
                <w:b/>
                <w:bCs/>
                <w:color w:val="000000"/>
                <w:sz w:val="22"/>
                <w:szCs w:val="22"/>
              </w:rPr>
              <w:t>Total Credits</w:t>
            </w:r>
          </w:p>
        </w:tc>
        <w:tc>
          <w:tcPr>
            <w:tcW w:w="127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tcPr>
          <w:p w14:paraId="42A3C2C3" w14:textId="77777777" w:rsidR="00760FA2" w:rsidRPr="00460C6D" w:rsidRDefault="00760FA2" w:rsidP="00C20EE9">
            <w:pPr>
              <w:widowControl w:val="0"/>
              <w:autoSpaceDE w:val="0"/>
              <w:autoSpaceDN w:val="0"/>
              <w:adjustRightInd w:val="0"/>
              <w:spacing w:after="180" w:line="274" w:lineRule="auto"/>
              <w:jc w:val="center"/>
              <w:textAlignment w:val="center"/>
              <w:rPr>
                <w:rFonts w:asciiTheme="majorHAnsi" w:hAnsiTheme="majorHAnsi" w:cstheme="majorHAnsi"/>
                <w:color w:val="000000"/>
                <w:sz w:val="22"/>
                <w:szCs w:val="22"/>
              </w:rPr>
            </w:pPr>
            <w:r w:rsidRPr="00460C6D">
              <w:rPr>
                <w:rFonts w:asciiTheme="majorHAnsi" w:hAnsiTheme="majorHAnsi" w:cstheme="majorHAnsi"/>
                <w:b/>
                <w:bCs/>
                <w:color w:val="000000"/>
                <w:sz w:val="22"/>
                <w:szCs w:val="22"/>
              </w:rPr>
              <w:t>1</w:t>
            </w:r>
            <w:r w:rsidR="00C20EE9">
              <w:rPr>
                <w:rFonts w:asciiTheme="majorHAnsi" w:hAnsiTheme="majorHAnsi" w:cstheme="majorHAnsi"/>
                <w:b/>
                <w:bCs/>
                <w:color w:val="000000"/>
                <w:sz w:val="22"/>
                <w:szCs w:val="22"/>
              </w:rPr>
              <w:t>4</w:t>
            </w:r>
          </w:p>
        </w:tc>
        <w:tc>
          <w:tcPr>
            <w:tcW w:w="1701"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1F7388DC" w14:textId="77777777" w:rsidR="00760FA2" w:rsidRPr="00460C6D" w:rsidRDefault="00760FA2" w:rsidP="00EB1E98">
            <w:pPr>
              <w:widowControl w:val="0"/>
              <w:autoSpaceDE w:val="0"/>
              <w:autoSpaceDN w:val="0"/>
              <w:adjustRightInd w:val="0"/>
              <w:spacing w:after="180" w:line="274" w:lineRule="auto"/>
              <w:jc w:val="center"/>
              <w:textAlignment w:val="center"/>
              <w:rPr>
                <w:rFonts w:asciiTheme="majorHAnsi" w:hAnsiTheme="majorHAnsi" w:cstheme="majorHAnsi"/>
                <w:b/>
                <w:bCs/>
                <w:color w:val="000000"/>
                <w:sz w:val="22"/>
                <w:szCs w:val="22"/>
              </w:rPr>
            </w:pPr>
          </w:p>
        </w:tc>
      </w:tr>
      <w:tr w:rsidR="00C20EE9" w:rsidRPr="00460C6D" w14:paraId="57B4F69A" w14:textId="77777777" w:rsidTr="00EB1E98">
        <w:trPr>
          <w:trHeight w:hRule="exact" w:val="432"/>
        </w:trPr>
        <w:tc>
          <w:tcPr>
            <w:tcW w:w="13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A355F11" w14:textId="77777777" w:rsidR="00C20EE9" w:rsidRPr="00460C6D" w:rsidRDefault="00C20EE9" w:rsidP="00EB1E98">
            <w:pPr>
              <w:widowControl w:val="0"/>
              <w:autoSpaceDE w:val="0"/>
              <w:autoSpaceDN w:val="0"/>
              <w:adjustRightInd w:val="0"/>
              <w:spacing w:after="180" w:line="274" w:lineRule="auto"/>
              <w:jc w:val="both"/>
              <w:textAlignment w:val="center"/>
              <w:rPr>
                <w:rFonts w:asciiTheme="majorHAnsi" w:hAnsiTheme="majorHAnsi" w:cstheme="majorHAnsi"/>
                <w:color w:val="000000"/>
                <w:sz w:val="22"/>
                <w:szCs w:val="22"/>
              </w:rPr>
            </w:pPr>
          </w:p>
        </w:tc>
        <w:tc>
          <w:tcPr>
            <w:tcW w:w="196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C8CF0A9" w14:textId="77777777" w:rsidR="00C20EE9" w:rsidRPr="00460C6D" w:rsidRDefault="00C20EE9" w:rsidP="00EB1E98">
            <w:pPr>
              <w:widowControl w:val="0"/>
              <w:autoSpaceDE w:val="0"/>
              <w:autoSpaceDN w:val="0"/>
              <w:adjustRightInd w:val="0"/>
              <w:spacing w:after="180" w:line="274" w:lineRule="auto"/>
              <w:jc w:val="both"/>
              <w:textAlignment w:val="center"/>
              <w:rPr>
                <w:rFonts w:asciiTheme="majorHAnsi" w:hAnsiTheme="majorHAnsi" w:cstheme="majorHAnsi"/>
                <w:color w:val="000000"/>
                <w:sz w:val="22"/>
                <w:szCs w:val="22"/>
              </w:rPr>
            </w:pPr>
          </w:p>
        </w:tc>
        <w:tc>
          <w:tcPr>
            <w:tcW w:w="411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5F942EF" w14:textId="77777777" w:rsidR="00C20EE9" w:rsidRPr="00460C6D" w:rsidRDefault="00C20EE9" w:rsidP="00EB1E98">
            <w:pPr>
              <w:widowControl w:val="0"/>
              <w:autoSpaceDE w:val="0"/>
              <w:autoSpaceDN w:val="0"/>
              <w:adjustRightInd w:val="0"/>
              <w:spacing w:after="180" w:line="274" w:lineRule="auto"/>
              <w:textAlignment w:val="center"/>
              <w:rPr>
                <w:rFonts w:asciiTheme="majorHAnsi" w:hAnsiTheme="majorHAnsi" w:cstheme="majorHAnsi"/>
                <w:color w:val="000000"/>
                <w:sz w:val="22"/>
                <w:szCs w:val="22"/>
                <w:lang w:bidi="bn-BD"/>
              </w:rPr>
            </w:pPr>
          </w:p>
        </w:tc>
        <w:tc>
          <w:tcPr>
            <w:tcW w:w="127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689A5DD" w14:textId="77777777" w:rsidR="00C20EE9" w:rsidRPr="00460C6D" w:rsidRDefault="00C20EE9" w:rsidP="00EB1E98">
            <w:pPr>
              <w:widowControl w:val="0"/>
              <w:autoSpaceDE w:val="0"/>
              <w:autoSpaceDN w:val="0"/>
              <w:adjustRightInd w:val="0"/>
              <w:spacing w:after="180" w:line="274" w:lineRule="auto"/>
              <w:jc w:val="center"/>
              <w:textAlignment w:val="center"/>
              <w:rPr>
                <w:rFonts w:asciiTheme="majorHAnsi" w:hAnsiTheme="majorHAnsi" w:cstheme="majorHAnsi"/>
                <w:color w:val="000000"/>
                <w:sz w:val="22"/>
                <w:szCs w:val="22"/>
                <w:lang w:bidi="bn-BD"/>
              </w:rPr>
            </w:pPr>
          </w:p>
        </w:tc>
        <w:tc>
          <w:tcPr>
            <w:tcW w:w="1701" w:type="dxa"/>
            <w:tcBorders>
              <w:top w:val="single" w:sz="4" w:space="0" w:color="000000"/>
              <w:left w:val="single" w:sz="4" w:space="0" w:color="000000"/>
              <w:bottom w:val="single" w:sz="4" w:space="0" w:color="000000"/>
              <w:right w:val="single" w:sz="4" w:space="0" w:color="000000"/>
            </w:tcBorders>
          </w:tcPr>
          <w:p w14:paraId="59ACDD5C" w14:textId="77777777" w:rsidR="00C20EE9" w:rsidRPr="00460C6D" w:rsidRDefault="00C20EE9" w:rsidP="00EB1E98">
            <w:pPr>
              <w:widowControl w:val="0"/>
              <w:autoSpaceDE w:val="0"/>
              <w:autoSpaceDN w:val="0"/>
              <w:adjustRightInd w:val="0"/>
              <w:spacing w:after="180" w:line="274" w:lineRule="auto"/>
              <w:jc w:val="center"/>
              <w:textAlignment w:val="center"/>
              <w:rPr>
                <w:rFonts w:asciiTheme="majorHAnsi" w:hAnsiTheme="majorHAnsi" w:cstheme="majorHAnsi"/>
                <w:color w:val="000000"/>
                <w:sz w:val="22"/>
                <w:szCs w:val="22"/>
              </w:rPr>
            </w:pPr>
          </w:p>
        </w:tc>
      </w:tr>
      <w:tr w:rsidR="00760FA2" w:rsidRPr="00460C6D" w14:paraId="3873201B" w14:textId="77777777" w:rsidTr="00FC7594">
        <w:trPr>
          <w:trHeight w:hRule="exact" w:val="1310"/>
        </w:trPr>
        <w:tc>
          <w:tcPr>
            <w:tcW w:w="13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465462A" w14:textId="77777777" w:rsidR="00760FA2" w:rsidRPr="00460C6D" w:rsidRDefault="00760FA2" w:rsidP="00EB1E98">
            <w:pPr>
              <w:widowControl w:val="0"/>
              <w:autoSpaceDE w:val="0"/>
              <w:autoSpaceDN w:val="0"/>
              <w:adjustRightInd w:val="0"/>
              <w:spacing w:after="180" w:line="274" w:lineRule="auto"/>
              <w:jc w:val="both"/>
              <w:textAlignment w:val="center"/>
              <w:rPr>
                <w:rFonts w:asciiTheme="majorHAnsi" w:hAnsiTheme="majorHAnsi" w:cstheme="majorHAnsi"/>
                <w:b/>
                <w:bCs/>
                <w:color w:val="000000"/>
                <w:sz w:val="22"/>
                <w:szCs w:val="22"/>
              </w:rPr>
            </w:pPr>
            <w:r w:rsidRPr="00460C6D">
              <w:rPr>
                <w:rFonts w:asciiTheme="majorHAnsi" w:hAnsiTheme="majorHAnsi" w:cstheme="majorHAnsi"/>
                <w:b/>
                <w:bCs/>
                <w:color w:val="000000"/>
                <w:sz w:val="22"/>
                <w:szCs w:val="22"/>
              </w:rPr>
              <w:t>Term – 8</w:t>
            </w:r>
          </w:p>
        </w:tc>
        <w:tc>
          <w:tcPr>
            <w:tcW w:w="196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C419964" w14:textId="77777777" w:rsidR="00760FA2" w:rsidRPr="00460C6D" w:rsidRDefault="00FC7594" w:rsidP="00C20EE9">
            <w:pPr>
              <w:widowControl w:val="0"/>
              <w:autoSpaceDE w:val="0"/>
              <w:autoSpaceDN w:val="0"/>
              <w:adjustRightInd w:val="0"/>
              <w:spacing w:after="180" w:line="274" w:lineRule="auto"/>
              <w:jc w:val="both"/>
              <w:textAlignment w:val="center"/>
              <w:rPr>
                <w:rFonts w:asciiTheme="majorHAnsi" w:hAnsiTheme="majorHAnsi" w:cstheme="majorHAnsi"/>
                <w:color w:val="000000"/>
                <w:sz w:val="22"/>
                <w:szCs w:val="22"/>
              </w:rPr>
            </w:pPr>
            <w:r>
              <w:rPr>
                <w:rFonts w:asciiTheme="majorHAnsi" w:hAnsiTheme="majorHAnsi" w:cstheme="majorHAnsi"/>
                <w:color w:val="000000"/>
                <w:sz w:val="22"/>
                <w:szCs w:val="22"/>
              </w:rPr>
              <w:t>CSE</w:t>
            </w:r>
            <w:r w:rsidR="00CE2AE4">
              <w:rPr>
                <w:rFonts w:asciiTheme="majorHAnsi" w:hAnsiTheme="majorHAnsi" w:cstheme="majorHAnsi"/>
                <w:color w:val="000000"/>
                <w:sz w:val="22"/>
                <w:szCs w:val="22"/>
              </w:rPr>
              <w:t>32</w:t>
            </w:r>
            <w:r w:rsidR="00EB1E98">
              <w:rPr>
                <w:rFonts w:asciiTheme="majorHAnsi" w:hAnsiTheme="majorHAnsi" w:cstheme="majorHAnsi"/>
                <w:color w:val="000000"/>
                <w:sz w:val="22"/>
                <w:szCs w:val="22"/>
              </w:rPr>
              <w:t>0</w:t>
            </w:r>
            <w:r w:rsidR="00CE2AE4">
              <w:rPr>
                <w:rFonts w:asciiTheme="majorHAnsi" w:hAnsiTheme="majorHAnsi" w:cstheme="majorHAnsi"/>
                <w:color w:val="000000"/>
                <w:sz w:val="22"/>
                <w:szCs w:val="22"/>
              </w:rPr>
              <w:t>1</w:t>
            </w:r>
            <w:r>
              <w:rPr>
                <w:rFonts w:asciiTheme="majorHAnsi" w:hAnsiTheme="majorHAnsi" w:cstheme="majorHAnsi"/>
                <w:color w:val="000000"/>
                <w:sz w:val="22"/>
                <w:szCs w:val="22"/>
              </w:rPr>
              <w:t xml:space="preserve"> &amp; CSE</w:t>
            </w:r>
            <w:r w:rsidR="00C20EE9">
              <w:rPr>
                <w:rFonts w:asciiTheme="majorHAnsi" w:hAnsiTheme="majorHAnsi" w:cstheme="majorHAnsi"/>
                <w:color w:val="000000"/>
                <w:sz w:val="22"/>
                <w:szCs w:val="22"/>
              </w:rPr>
              <w:t>3</w:t>
            </w:r>
            <w:r w:rsidR="00CE2AE4">
              <w:rPr>
                <w:rFonts w:asciiTheme="majorHAnsi" w:hAnsiTheme="majorHAnsi" w:cstheme="majorHAnsi"/>
                <w:color w:val="000000"/>
                <w:sz w:val="22"/>
                <w:szCs w:val="22"/>
              </w:rPr>
              <w:t>202</w:t>
            </w:r>
          </w:p>
        </w:tc>
        <w:tc>
          <w:tcPr>
            <w:tcW w:w="411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BA66CE5" w14:textId="77777777" w:rsidR="00760FA2" w:rsidRPr="00460C6D" w:rsidRDefault="00760FA2" w:rsidP="0018717C">
            <w:pPr>
              <w:widowControl w:val="0"/>
              <w:autoSpaceDE w:val="0"/>
              <w:autoSpaceDN w:val="0"/>
              <w:adjustRightInd w:val="0"/>
              <w:spacing w:after="180" w:line="274" w:lineRule="auto"/>
              <w:jc w:val="both"/>
              <w:textAlignment w:val="center"/>
              <w:rPr>
                <w:rFonts w:asciiTheme="majorHAnsi" w:hAnsiTheme="majorHAnsi" w:cstheme="majorHAnsi"/>
                <w:color w:val="000000"/>
                <w:sz w:val="22"/>
                <w:szCs w:val="22"/>
              </w:rPr>
            </w:pPr>
            <w:r w:rsidRPr="00460C6D">
              <w:rPr>
                <w:rFonts w:asciiTheme="majorHAnsi" w:hAnsiTheme="majorHAnsi" w:cstheme="majorHAnsi"/>
                <w:color w:val="000000"/>
                <w:sz w:val="22"/>
                <w:szCs w:val="22"/>
              </w:rPr>
              <w:t xml:space="preserve">Artificial Intelligence </w:t>
            </w:r>
            <w:r w:rsidR="007E4444">
              <w:rPr>
                <w:rFonts w:asciiTheme="majorHAnsi" w:hAnsiTheme="majorHAnsi" w:cstheme="majorHAnsi"/>
                <w:color w:val="000000"/>
                <w:sz w:val="22"/>
                <w:szCs w:val="22"/>
              </w:rPr>
              <w:t xml:space="preserve">&amp; </w:t>
            </w:r>
            <w:r w:rsidR="0018717C">
              <w:rPr>
                <w:rFonts w:asciiTheme="majorHAnsi" w:hAnsiTheme="majorHAnsi" w:cstheme="majorHAnsi"/>
                <w:color w:val="000000"/>
                <w:sz w:val="22"/>
                <w:szCs w:val="22"/>
              </w:rPr>
              <w:t>M</w:t>
            </w:r>
            <w:r w:rsidR="007E4444">
              <w:rPr>
                <w:rFonts w:asciiTheme="majorHAnsi" w:hAnsiTheme="majorHAnsi" w:cstheme="majorHAnsi"/>
                <w:color w:val="000000"/>
                <w:sz w:val="22"/>
                <w:szCs w:val="22"/>
              </w:rPr>
              <w:t xml:space="preserve">achine Learning </w:t>
            </w:r>
            <w:r w:rsidRPr="00460C6D">
              <w:rPr>
                <w:rFonts w:asciiTheme="majorHAnsi" w:hAnsiTheme="majorHAnsi" w:cstheme="majorHAnsi"/>
                <w:color w:val="000000"/>
                <w:sz w:val="22"/>
                <w:szCs w:val="22"/>
              </w:rPr>
              <w:t>&amp; Lab</w:t>
            </w:r>
          </w:p>
        </w:tc>
        <w:tc>
          <w:tcPr>
            <w:tcW w:w="127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AAC3F52" w14:textId="77777777" w:rsidR="00760FA2" w:rsidRPr="00460C6D" w:rsidRDefault="00760FA2" w:rsidP="00EB1E98">
            <w:pPr>
              <w:widowControl w:val="0"/>
              <w:autoSpaceDE w:val="0"/>
              <w:autoSpaceDN w:val="0"/>
              <w:adjustRightInd w:val="0"/>
              <w:spacing w:after="180" w:line="274" w:lineRule="auto"/>
              <w:jc w:val="center"/>
              <w:textAlignment w:val="center"/>
              <w:rPr>
                <w:rFonts w:asciiTheme="majorHAnsi" w:hAnsiTheme="majorHAnsi" w:cstheme="majorHAnsi"/>
                <w:color w:val="000000"/>
                <w:sz w:val="22"/>
                <w:szCs w:val="22"/>
              </w:rPr>
            </w:pPr>
            <w:r w:rsidRPr="00460C6D">
              <w:rPr>
                <w:rFonts w:asciiTheme="majorHAnsi" w:hAnsiTheme="majorHAnsi" w:cstheme="majorHAnsi"/>
                <w:color w:val="000000"/>
                <w:sz w:val="22"/>
                <w:szCs w:val="22"/>
              </w:rPr>
              <w:t>3+1</w:t>
            </w:r>
          </w:p>
        </w:tc>
        <w:tc>
          <w:tcPr>
            <w:tcW w:w="1701" w:type="dxa"/>
            <w:tcBorders>
              <w:top w:val="single" w:sz="4" w:space="0" w:color="000000"/>
              <w:left w:val="single" w:sz="4" w:space="0" w:color="000000"/>
              <w:bottom w:val="single" w:sz="4" w:space="0" w:color="000000"/>
              <w:right w:val="single" w:sz="4" w:space="0" w:color="000000"/>
            </w:tcBorders>
          </w:tcPr>
          <w:p w14:paraId="0D05F420" w14:textId="77777777" w:rsidR="00760FA2" w:rsidRPr="00460C6D" w:rsidRDefault="00FC7594" w:rsidP="00EA385D">
            <w:pPr>
              <w:widowControl w:val="0"/>
              <w:autoSpaceDE w:val="0"/>
              <w:autoSpaceDN w:val="0"/>
              <w:adjustRightInd w:val="0"/>
              <w:spacing w:after="180" w:line="274" w:lineRule="auto"/>
              <w:jc w:val="center"/>
              <w:textAlignment w:val="center"/>
              <w:rPr>
                <w:rFonts w:asciiTheme="majorHAnsi" w:hAnsiTheme="majorHAnsi" w:cstheme="majorHAnsi"/>
                <w:color w:val="000000"/>
                <w:sz w:val="22"/>
                <w:szCs w:val="22"/>
              </w:rPr>
            </w:pPr>
            <w:r>
              <w:rPr>
                <w:rFonts w:asciiTheme="majorHAnsi" w:hAnsiTheme="majorHAnsi" w:cstheme="majorHAnsi"/>
                <w:color w:val="000000"/>
                <w:sz w:val="22"/>
                <w:szCs w:val="22"/>
              </w:rPr>
              <w:t>CSE</w:t>
            </w:r>
            <w:r w:rsidR="00C20EE9">
              <w:rPr>
                <w:rFonts w:asciiTheme="majorHAnsi" w:hAnsiTheme="majorHAnsi" w:cstheme="majorHAnsi"/>
                <w:color w:val="000000"/>
                <w:sz w:val="22"/>
                <w:szCs w:val="22"/>
              </w:rPr>
              <w:t>2</w:t>
            </w:r>
            <w:r w:rsidR="005237BA">
              <w:rPr>
                <w:rFonts w:asciiTheme="majorHAnsi" w:hAnsiTheme="majorHAnsi" w:cstheme="majorHAnsi"/>
                <w:color w:val="000000"/>
                <w:sz w:val="22"/>
                <w:szCs w:val="22"/>
              </w:rPr>
              <w:t>201</w:t>
            </w:r>
            <w:r w:rsidR="00C20EE9">
              <w:rPr>
                <w:rFonts w:asciiTheme="majorHAnsi" w:hAnsiTheme="majorHAnsi" w:cstheme="majorHAnsi"/>
                <w:color w:val="000000"/>
                <w:sz w:val="22"/>
                <w:szCs w:val="22"/>
              </w:rPr>
              <w:t xml:space="preserve">, </w:t>
            </w:r>
            <w:r>
              <w:rPr>
                <w:rFonts w:asciiTheme="majorHAnsi" w:hAnsiTheme="majorHAnsi" w:cstheme="majorHAnsi"/>
                <w:color w:val="000000"/>
                <w:sz w:val="22"/>
                <w:szCs w:val="22"/>
              </w:rPr>
              <w:t>CSE</w:t>
            </w:r>
            <w:r w:rsidR="00C20EE9">
              <w:rPr>
                <w:rFonts w:asciiTheme="majorHAnsi" w:hAnsiTheme="majorHAnsi" w:cstheme="majorHAnsi"/>
                <w:color w:val="000000"/>
                <w:sz w:val="22"/>
                <w:szCs w:val="22"/>
              </w:rPr>
              <w:t>2</w:t>
            </w:r>
            <w:r w:rsidR="005237BA">
              <w:rPr>
                <w:rFonts w:asciiTheme="majorHAnsi" w:hAnsiTheme="majorHAnsi" w:cstheme="majorHAnsi"/>
                <w:color w:val="000000"/>
                <w:sz w:val="22"/>
                <w:szCs w:val="22"/>
              </w:rPr>
              <w:t>202, STA21</w:t>
            </w:r>
            <w:r>
              <w:rPr>
                <w:rFonts w:asciiTheme="majorHAnsi" w:hAnsiTheme="majorHAnsi" w:cstheme="majorHAnsi"/>
                <w:color w:val="000000"/>
                <w:sz w:val="22"/>
                <w:szCs w:val="22"/>
              </w:rPr>
              <w:t>01, MAT</w:t>
            </w:r>
            <w:r w:rsidR="00461965">
              <w:rPr>
                <w:rFonts w:asciiTheme="majorHAnsi" w:hAnsiTheme="majorHAnsi" w:cstheme="majorHAnsi"/>
                <w:color w:val="000000"/>
                <w:sz w:val="22"/>
                <w:szCs w:val="22"/>
              </w:rPr>
              <w:t>1201</w:t>
            </w:r>
          </w:p>
        </w:tc>
      </w:tr>
      <w:tr w:rsidR="00760FA2" w:rsidRPr="00460C6D" w14:paraId="74DA8F9A" w14:textId="77777777" w:rsidTr="00EA385D">
        <w:trPr>
          <w:trHeight w:hRule="exact" w:val="1188"/>
        </w:trPr>
        <w:tc>
          <w:tcPr>
            <w:tcW w:w="13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3A3734B" w14:textId="77777777" w:rsidR="00760FA2" w:rsidRPr="00460C6D" w:rsidRDefault="00760FA2" w:rsidP="00EB1E98">
            <w:pPr>
              <w:widowControl w:val="0"/>
              <w:autoSpaceDE w:val="0"/>
              <w:autoSpaceDN w:val="0"/>
              <w:adjustRightInd w:val="0"/>
              <w:spacing w:after="180" w:line="274" w:lineRule="auto"/>
              <w:jc w:val="both"/>
              <w:textAlignment w:val="center"/>
              <w:rPr>
                <w:rFonts w:asciiTheme="majorHAnsi" w:hAnsiTheme="majorHAnsi" w:cstheme="majorHAnsi"/>
                <w:b/>
                <w:bCs/>
                <w:color w:val="000000"/>
                <w:sz w:val="22"/>
                <w:szCs w:val="22"/>
              </w:rPr>
            </w:pPr>
          </w:p>
        </w:tc>
        <w:tc>
          <w:tcPr>
            <w:tcW w:w="196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08AC2AA" w14:textId="77777777" w:rsidR="00760FA2" w:rsidRPr="00460C6D" w:rsidRDefault="00FC7594" w:rsidP="007E4444">
            <w:pPr>
              <w:widowControl w:val="0"/>
              <w:autoSpaceDE w:val="0"/>
              <w:autoSpaceDN w:val="0"/>
              <w:adjustRightInd w:val="0"/>
              <w:spacing w:after="180" w:line="274" w:lineRule="auto"/>
              <w:jc w:val="both"/>
              <w:textAlignment w:val="center"/>
              <w:rPr>
                <w:rFonts w:asciiTheme="majorHAnsi" w:hAnsiTheme="majorHAnsi" w:cstheme="majorHAnsi"/>
                <w:color w:val="000000"/>
                <w:sz w:val="22"/>
                <w:szCs w:val="22"/>
              </w:rPr>
            </w:pPr>
            <w:r>
              <w:rPr>
                <w:rFonts w:asciiTheme="majorHAnsi" w:hAnsiTheme="majorHAnsi" w:cstheme="majorHAnsi"/>
                <w:color w:val="000000"/>
                <w:sz w:val="22"/>
                <w:szCs w:val="22"/>
              </w:rPr>
              <w:t>CSE</w:t>
            </w:r>
            <w:r w:rsidR="00C20EE9">
              <w:rPr>
                <w:rFonts w:asciiTheme="majorHAnsi" w:hAnsiTheme="majorHAnsi" w:cstheme="majorHAnsi"/>
                <w:color w:val="000000"/>
                <w:sz w:val="22"/>
                <w:szCs w:val="22"/>
              </w:rPr>
              <w:t>3</w:t>
            </w:r>
            <w:r w:rsidR="00461965">
              <w:rPr>
                <w:rFonts w:asciiTheme="majorHAnsi" w:hAnsiTheme="majorHAnsi" w:cstheme="majorHAnsi"/>
                <w:color w:val="000000"/>
                <w:sz w:val="22"/>
                <w:szCs w:val="22"/>
              </w:rPr>
              <w:t>203</w:t>
            </w:r>
            <w:r w:rsidR="00760FA2">
              <w:rPr>
                <w:rFonts w:asciiTheme="majorHAnsi" w:hAnsiTheme="majorHAnsi" w:cstheme="majorHAnsi"/>
                <w:color w:val="000000"/>
                <w:sz w:val="22"/>
                <w:szCs w:val="22"/>
              </w:rPr>
              <w:t xml:space="preserve"> </w:t>
            </w:r>
          </w:p>
        </w:tc>
        <w:tc>
          <w:tcPr>
            <w:tcW w:w="411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65AB300" w14:textId="77777777" w:rsidR="00760FA2" w:rsidRPr="00460C6D" w:rsidRDefault="00760FA2" w:rsidP="00EB1E98">
            <w:pPr>
              <w:widowControl w:val="0"/>
              <w:autoSpaceDE w:val="0"/>
              <w:autoSpaceDN w:val="0"/>
              <w:adjustRightInd w:val="0"/>
              <w:spacing w:after="180" w:line="274" w:lineRule="auto"/>
              <w:jc w:val="both"/>
              <w:textAlignment w:val="center"/>
              <w:rPr>
                <w:rFonts w:asciiTheme="majorHAnsi" w:hAnsiTheme="majorHAnsi" w:cstheme="majorHAnsi"/>
                <w:color w:val="000000"/>
                <w:sz w:val="22"/>
                <w:szCs w:val="22"/>
              </w:rPr>
            </w:pPr>
            <w:r w:rsidRPr="00460C6D">
              <w:rPr>
                <w:rFonts w:asciiTheme="majorHAnsi" w:hAnsiTheme="majorHAnsi" w:cstheme="majorHAnsi"/>
                <w:color w:val="000000"/>
                <w:sz w:val="22"/>
                <w:szCs w:val="22"/>
              </w:rPr>
              <w:t>Software Engineering</w:t>
            </w:r>
            <w:r w:rsidR="007E4444">
              <w:rPr>
                <w:rFonts w:asciiTheme="majorHAnsi" w:hAnsiTheme="majorHAnsi" w:cstheme="majorHAnsi"/>
                <w:color w:val="000000"/>
                <w:sz w:val="22"/>
                <w:szCs w:val="22"/>
              </w:rPr>
              <w:t xml:space="preserve"> </w:t>
            </w:r>
          </w:p>
        </w:tc>
        <w:tc>
          <w:tcPr>
            <w:tcW w:w="127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091C62A" w14:textId="77777777" w:rsidR="00760FA2" w:rsidRPr="00460C6D" w:rsidRDefault="007E4444" w:rsidP="00EB1E98">
            <w:pPr>
              <w:widowControl w:val="0"/>
              <w:autoSpaceDE w:val="0"/>
              <w:autoSpaceDN w:val="0"/>
              <w:adjustRightInd w:val="0"/>
              <w:spacing w:after="180" w:line="274" w:lineRule="auto"/>
              <w:jc w:val="center"/>
              <w:textAlignment w:val="center"/>
              <w:rPr>
                <w:rFonts w:asciiTheme="majorHAnsi" w:hAnsiTheme="majorHAnsi" w:cstheme="majorHAnsi"/>
                <w:color w:val="000000"/>
                <w:sz w:val="22"/>
                <w:szCs w:val="22"/>
              </w:rPr>
            </w:pPr>
            <w:r>
              <w:rPr>
                <w:rFonts w:asciiTheme="majorHAnsi" w:hAnsiTheme="majorHAnsi" w:cstheme="majorHAnsi"/>
                <w:color w:val="000000"/>
                <w:sz w:val="22"/>
                <w:szCs w:val="22"/>
              </w:rPr>
              <w:t>3</w:t>
            </w:r>
          </w:p>
        </w:tc>
        <w:tc>
          <w:tcPr>
            <w:tcW w:w="1701" w:type="dxa"/>
            <w:tcBorders>
              <w:top w:val="single" w:sz="4" w:space="0" w:color="000000"/>
              <w:left w:val="single" w:sz="4" w:space="0" w:color="000000"/>
              <w:bottom w:val="single" w:sz="4" w:space="0" w:color="000000"/>
              <w:right w:val="single" w:sz="4" w:space="0" w:color="000000"/>
            </w:tcBorders>
          </w:tcPr>
          <w:p w14:paraId="536C17D1" w14:textId="77777777" w:rsidR="00760FA2" w:rsidRPr="00460C6D" w:rsidRDefault="00FC7594" w:rsidP="00C20EE9">
            <w:pPr>
              <w:widowControl w:val="0"/>
              <w:autoSpaceDE w:val="0"/>
              <w:autoSpaceDN w:val="0"/>
              <w:adjustRightInd w:val="0"/>
              <w:spacing w:after="180" w:line="274" w:lineRule="auto"/>
              <w:jc w:val="center"/>
              <w:textAlignment w:val="center"/>
              <w:rPr>
                <w:rFonts w:asciiTheme="majorHAnsi" w:hAnsiTheme="majorHAnsi" w:cstheme="majorHAnsi"/>
                <w:color w:val="000000"/>
                <w:sz w:val="22"/>
                <w:szCs w:val="22"/>
              </w:rPr>
            </w:pPr>
            <w:r>
              <w:rPr>
                <w:rFonts w:asciiTheme="majorHAnsi" w:hAnsiTheme="majorHAnsi" w:cstheme="majorHAnsi"/>
                <w:color w:val="000000"/>
                <w:sz w:val="22"/>
                <w:szCs w:val="22"/>
              </w:rPr>
              <w:t>CSE</w:t>
            </w:r>
            <w:r w:rsidR="00461965">
              <w:rPr>
                <w:rFonts w:asciiTheme="majorHAnsi" w:hAnsiTheme="majorHAnsi" w:cstheme="majorHAnsi"/>
                <w:color w:val="000000"/>
                <w:sz w:val="22"/>
                <w:szCs w:val="22"/>
              </w:rPr>
              <w:t>31</w:t>
            </w:r>
            <w:r w:rsidR="00EB1E98">
              <w:rPr>
                <w:rFonts w:asciiTheme="majorHAnsi" w:hAnsiTheme="majorHAnsi" w:cstheme="majorHAnsi"/>
                <w:color w:val="000000"/>
                <w:sz w:val="22"/>
                <w:szCs w:val="22"/>
              </w:rPr>
              <w:t>0</w:t>
            </w:r>
            <w:r w:rsidR="00C20EE9">
              <w:rPr>
                <w:rFonts w:asciiTheme="majorHAnsi" w:hAnsiTheme="majorHAnsi" w:cstheme="majorHAnsi"/>
                <w:color w:val="000000"/>
                <w:sz w:val="22"/>
                <w:szCs w:val="22"/>
              </w:rPr>
              <w:t>3</w:t>
            </w:r>
          </w:p>
        </w:tc>
      </w:tr>
      <w:tr w:rsidR="007E4444" w:rsidRPr="00460C6D" w14:paraId="155A53D1" w14:textId="77777777" w:rsidTr="00EA385D">
        <w:trPr>
          <w:trHeight w:hRule="exact" w:val="1188"/>
        </w:trPr>
        <w:tc>
          <w:tcPr>
            <w:tcW w:w="13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FC40F9C" w14:textId="77777777" w:rsidR="007E4444" w:rsidRPr="00460C6D" w:rsidRDefault="007E4444" w:rsidP="00EB1E98">
            <w:pPr>
              <w:widowControl w:val="0"/>
              <w:autoSpaceDE w:val="0"/>
              <w:autoSpaceDN w:val="0"/>
              <w:adjustRightInd w:val="0"/>
              <w:spacing w:after="180" w:line="274" w:lineRule="auto"/>
              <w:jc w:val="both"/>
              <w:textAlignment w:val="center"/>
              <w:rPr>
                <w:rFonts w:asciiTheme="majorHAnsi" w:hAnsiTheme="majorHAnsi" w:cstheme="majorHAnsi"/>
                <w:b/>
                <w:bCs/>
                <w:color w:val="000000"/>
                <w:sz w:val="22"/>
                <w:szCs w:val="22"/>
              </w:rPr>
            </w:pPr>
          </w:p>
        </w:tc>
        <w:tc>
          <w:tcPr>
            <w:tcW w:w="196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F97DFDD" w14:textId="77777777" w:rsidR="007E4444" w:rsidRPr="00460C6D" w:rsidRDefault="00FC7594" w:rsidP="00030AA3">
            <w:pPr>
              <w:widowControl w:val="0"/>
              <w:autoSpaceDE w:val="0"/>
              <w:autoSpaceDN w:val="0"/>
              <w:adjustRightInd w:val="0"/>
              <w:spacing w:after="180" w:line="274" w:lineRule="auto"/>
              <w:jc w:val="both"/>
              <w:textAlignment w:val="center"/>
              <w:rPr>
                <w:rFonts w:asciiTheme="majorHAnsi" w:hAnsiTheme="majorHAnsi" w:cstheme="majorHAnsi"/>
                <w:color w:val="000000"/>
                <w:sz w:val="22"/>
                <w:szCs w:val="22"/>
              </w:rPr>
            </w:pPr>
            <w:r>
              <w:rPr>
                <w:rFonts w:asciiTheme="majorHAnsi" w:hAnsiTheme="majorHAnsi" w:cstheme="majorHAnsi"/>
                <w:color w:val="000000"/>
                <w:sz w:val="22"/>
                <w:szCs w:val="22"/>
              </w:rPr>
              <w:t>CSE</w:t>
            </w:r>
            <w:r w:rsidR="00461965">
              <w:rPr>
                <w:rFonts w:asciiTheme="majorHAnsi" w:hAnsiTheme="majorHAnsi" w:cstheme="majorHAnsi"/>
                <w:color w:val="000000"/>
                <w:sz w:val="22"/>
                <w:szCs w:val="22"/>
              </w:rPr>
              <w:t>32</w:t>
            </w:r>
            <w:r w:rsidR="00C20EE9">
              <w:rPr>
                <w:rFonts w:asciiTheme="majorHAnsi" w:hAnsiTheme="majorHAnsi" w:cstheme="majorHAnsi"/>
                <w:color w:val="000000"/>
                <w:sz w:val="22"/>
                <w:szCs w:val="22"/>
              </w:rPr>
              <w:t>0</w:t>
            </w:r>
            <w:r w:rsidR="00047099">
              <w:rPr>
                <w:rFonts w:asciiTheme="majorHAnsi" w:hAnsiTheme="majorHAnsi" w:cstheme="majorHAnsi"/>
                <w:color w:val="000000"/>
                <w:sz w:val="22"/>
                <w:szCs w:val="22"/>
              </w:rPr>
              <w:t>0</w:t>
            </w:r>
          </w:p>
        </w:tc>
        <w:tc>
          <w:tcPr>
            <w:tcW w:w="411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073F56F" w14:textId="77777777" w:rsidR="007E4444" w:rsidRPr="00460C6D" w:rsidRDefault="007E4444" w:rsidP="00EB1E98">
            <w:pPr>
              <w:widowControl w:val="0"/>
              <w:autoSpaceDE w:val="0"/>
              <w:autoSpaceDN w:val="0"/>
              <w:adjustRightInd w:val="0"/>
              <w:spacing w:after="180" w:line="274" w:lineRule="auto"/>
              <w:jc w:val="both"/>
              <w:textAlignment w:val="center"/>
              <w:rPr>
                <w:rFonts w:asciiTheme="majorHAnsi" w:hAnsiTheme="majorHAnsi" w:cstheme="majorHAnsi"/>
                <w:color w:val="000000"/>
                <w:sz w:val="22"/>
                <w:szCs w:val="22"/>
              </w:rPr>
            </w:pPr>
            <w:r>
              <w:rPr>
                <w:rFonts w:asciiTheme="majorHAnsi" w:hAnsiTheme="majorHAnsi" w:cstheme="majorHAnsi"/>
                <w:color w:val="000000"/>
                <w:sz w:val="22"/>
                <w:szCs w:val="22"/>
              </w:rPr>
              <w:t>Design Project-II</w:t>
            </w:r>
          </w:p>
        </w:tc>
        <w:tc>
          <w:tcPr>
            <w:tcW w:w="127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B9B5621" w14:textId="77777777" w:rsidR="007E4444" w:rsidRPr="00460C6D" w:rsidRDefault="007E4444" w:rsidP="00EB1E98">
            <w:pPr>
              <w:widowControl w:val="0"/>
              <w:autoSpaceDE w:val="0"/>
              <w:autoSpaceDN w:val="0"/>
              <w:adjustRightInd w:val="0"/>
              <w:spacing w:after="180" w:line="274" w:lineRule="auto"/>
              <w:jc w:val="center"/>
              <w:textAlignment w:val="center"/>
              <w:rPr>
                <w:rFonts w:asciiTheme="majorHAnsi" w:hAnsiTheme="majorHAnsi" w:cstheme="majorHAnsi"/>
                <w:color w:val="000000"/>
                <w:sz w:val="22"/>
                <w:szCs w:val="22"/>
              </w:rPr>
            </w:pPr>
            <w:r>
              <w:rPr>
                <w:rFonts w:asciiTheme="majorHAnsi" w:hAnsiTheme="majorHAnsi" w:cstheme="majorHAnsi"/>
                <w:color w:val="000000"/>
                <w:sz w:val="22"/>
                <w:szCs w:val="22"/>
              </w:rPr>
              <w:t>1</w:t>
            </w:r>
          </w:p>
        </w:tc>
        <w:tc>
          <w:tcPr>
            <w:tcW w:w="1701" w:type="dxa"/>
            <w:tcBorders>
              <w:top w:val="single" w:sz="4" w:space="0" w:color="000000"/>
              <w:left w:val="single" w:sz="4" w:space="0" w:color="000000"/>
              <w:bottom w:val="single" w:sz="4" w:space="0" w:color="000000"/>
              <w:right w:val="single" w:sz="4" w:space="0" w:color="000000"/>
            </w:tcBorders>
          </w:tcPr>
          <w:p w14:paraId="3143E94F" w14:textId="77777777" w:rsidR="007E4444" w:rsidRPr="00460C6D" w:rsidRDefault="00FC7594" w:rsidP="00047099">
            <w:pPr>
              <w:widowControl w:val="0"/>
              <w:autoSpaceDE w:val="0"/>
              <w:autoSpaceDN w:val="0"/>
              <w:adjustRightInd w:val="0"/>
              <w:spacing w:after="180" w:line="274" w:lineRule="auto"/>
              <w:jc w:val="center"/>
              <w:textAlignment w:val="center"/>
              <w:rPr>
                <w:rFonts w:asciiTheme="majorHAnsi" w:hAnsiTheme="majorHAnsi" w:cstheme="majorHAnsi"/>
                <w:color w:val="000000"/>
                <w:sz w:val="22"/>
                <w:szCs w:val="22"/>
              </w:rPr>
            </w:pPr>
            <w:r>
              <w:rPr>
                <w:rFonts w:asciiTheme="majorHAnsi" w:hAnsiTheme="majorHAnsi" w:cstheme="majorHAnsi"/>
                <w:color w:val="000000"/>
                <w:sz w:val="22"/>
                <w:szCs w:val="22"/>
              </w:rPr>
              <w:t>CSE</w:t>
            </w:r>
            <w:r w:rsidR="00461965">
              <w:rPr>
                <w:rFonts w:asciiTheme="majorHAnsi" w:hAnsiTheme="majorHAnsi" w:cstheme="majorHAnsi"/>
                <w:color w:val="000000"/>
                <w:sz w:val="22"/>
                <w:szCs w:val="22"/>
              </w:rPr>
              <w:t xml:space="preserve">2301, </w:t>
            </w:r>
            <w:r>
              <w:rPr>
                <w:rFonts w:asciiTheme="majorHAnsi" w:hAnsiTheme="majorHAnsi" w:cstheme="majorHAnsi"/>
                <w:color w:val="000000"/>
                <w:sz w:val="22"/>
                <w:szCs w:val="22"/>
              </w:rPr>
              <w:t>CSE</w:t>
            </w:r>
            <w:r w:rsidR="00461965">
              <w:rPr>
                <w:rFonts w:asciiTheme="majorHAnsi" w:hAnsiTheme="majorHAnsi" w:cstheme="majorHAnsi"/>
                <w:color w:val="000000"/>
                <w:sz w:val="22"/>
                <w:szCs w:val="22"/>
              </w:rPr>
              <w:t>2302</w:t>
            </w:r>
            <w:r w:rsidR="007E4444">
              <w:rPr>
                <w:rFonts w:asciiTheme="majorHAnsi" w:hAnsiTheme="majorHAnsi" w:cstheme="majorHAnsi"/>
                <w:color w:val="000000"/>
                <w:sz w:val="22"/>
                <w:szCs w:val="22"/>
              </w:rPr>
              <w:t>,</w:t>
            </w:r>
            <w:r w:rsidR="007E4444" w:rsidRPr="00460C6D">
              <w:rPr>
                <w:rFonts w:asciiTheme="majorHAnsi" w:hAnsiTheme="majorHAnsi" w:cstheme="majorHAnsi"/>
                <w:color w:val="000000"/>
                <w:sz w:val="22"/>
                <w:szCs w:val="22"/>
              </w:rPr>
              <w:t xml:space="preserve"> </w:t>
            </w:r>
            <w:r>
              <w:rPr>
                <w:rFonts w:asciiTheme="majorHAnsi" w:hAnsiTheme="majorHAnsi" w:cstheme="majorHAnsi"/>
                <w:color w:val="000000"/>
                <w:sz w:val="22"/>
                <w:szCs w:val="22"/>
              </w:rPr>
              <w:t>CSE</w:t>
            </w:r>
            <w:r w:rsidR="00461965">
              <w:rPr>
                <w:rFonts w:asciiTheme="majorHAnsi" w:hAnsiTheme="majorHAnsi" w:cstheme="majorHAnsi"/>
                <w:color w:val="000000"/>
                <w:sz w:val="22"/>
                <w:szCs w:val="22"/>
              </w:rPr>
              <w:t>31</w:t>
            </w:r>
            <w:r w:rsidR="00047099">
              <w:rPr>
                <w:rFonts w:asciiTheme="majorHAnsi" w:hAnsiTheme="majorHAnsi" w:cstheme="majorHAnsi"/>
                <w:color w:val="000000"/>
                <w:sz w:val="22"/>
                <w:szCs w:val="22"/>
              </w:rPr>
              <w:t>0</w:t>
            </w:r>
            <w:r w:rsidR="00387CCF">
              <w:rPr>
                <w:rFonts w:asciiTheme="majorHAnsi" w:hAnsiTheme="majorHAnsi" w:cstheme="majorHAnsi"/>
                <w:color w:val="000000"/>
                <w:sz w:val="22"/>
                <w:szCs w:val="22"/>
              </w:rPr>
              <w:t xml:space="preserve">3, </w:t>
            </w:r>
            <w:r>
              <w:rPr>
                <w:rFonts w:asciiTheme="majorHAnsi" w:hAnsiTheme="majorHAnsi" w:cstheme="majorHAnsi"/>
                <w:color w:val="000000"/>
                <w:sz w:val="22"/>
                <w:szCs w:val="22"/>
              </w:rPr>
              <w:t>CSE</w:t>
            </w:r>
            <w:r w:rsidR="00387CCF">
              <w:rPr>
                <w:rFonts w:asciiTheme="majorHAnsi" w:hAnsiTheme="majorHAnsi" w:cstheme="majorHAnsi"/>
                <w:color w:val="000000"/>
                <w:sz w:val="22"/>
                <w:szCs w:val="22"/>
              </w:rPr>
              <w:t>2</w:t>
            </w:r>
            <w:r w:rsidR="00461965">
              <w:rPr>
                <w:rFonts w:asciiTheme="majorHAnsi" w:hAnsiTheme="majorHAnsi" w:cstheme="majorHAnsi"/>
                <w:color w:val="000000"/>
                <w:sz w:val="22"/>
                <w:szCs w:val="22"/>
              </w:rPr>
              <w:t>2</w:t>
            </w:r>
            <w:r w:rsidR="00387CCF">
              <w:rPr>
                <w:rFonts w:asciiTheme="majorHAnsi" w:hAnsiTheme="majorHAnsi" w:cstheme="majorHAnsi"/>
                <w:color w:val="000000"/>
                <w:sz w:val="22"/>
                <w:szCs w:val="22"/>
              </w:rPr>
              <w:t>00</w:t>
            </w:r>
          </w:p>
        </w:tc>
      </w:tr>
      <w:tr w:rsidR="007E4444" w:rsidRPr="00460C6D" w14:paraId="00FA4AAD" w14:textId="77777777" w:rsidTr="00030AA3">
        <w:trPr>
          <w:trHeight w:hRule="exact" w:val="783"/>
        </w:trPr>
        <w:tc>
          <w:tcPr>
            <w:tcW w:w="13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54E43C7" w14:textId="77777777" w:rsidR="007E4444" w:rsidRPr="00460C6D" w:rsidRDefault="007E4444" w:rsidP="00EB1E98">
            <w:pPr>
              <w:widowControl w:val="0"/>
              <w:autoSpaceDE w:val="0"/>
              <w:autoSpaceDN w:val="0"/>
              <w:adjustRightInd w:val="0"/>
              <w:spacing w:after="180" w:line="274" w:lineRule="auto"/>
              <w:jc w:val="both"/>
              <w:textAlignment w:val="center"/>
              <w:rPr>
                <w:rFonts w:asciiTheme="majorHAnsi" w:hAnsiTheme="majorHAnsi" w:cstheme="majorHAnsi"/>
                <w:b/>
                <w:bCs/>
                <w:color w:val="000000"/>
                <w:sz w:val="22"/>
                <w:szCs w:val="22"/>
              </w:rPr>
            </w:pPr>
          </w:p>
        </w:tc>
        <w:tc>
          <w:tcPr>
            <w:tcW w:w="196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68B14BD" w14:textId="77777777" w:rsidR="007E4444" w:rsidRPr="00460C6D" w:rsidRDefault="00FC7594" w:rsidP="00EB1E98">
            <w:pPr>
              <w:widowControl w:val="0"/>
              <w:autoSpaceDE w:val="0"/>
              <w:autoSpaceDN w:val="0"/>
              <w:adjustRightInd w:val="0"/>
              <w:spacing w:after="180" w:line="274" w:lineRule="auto"/>
              <w:jc w:val="both"/>
              <w:textAlignment w:val="center"/>
              <w:rPr>
                <w:rFonts w:asciiTheme="majorHAnsi" w:hAnsiTheme="majorHAnsi" w:cstheme="majorHAnsi"/>
                <w:color w:val="000000"/>
                <w:sz w:val="22"/>
                <w:szCs w:val="22"/>
              </w:rPr>
            </w:pPr>
            <w:r>
              <w:rPr>
                <w:rFonts w:asciiTheme="majorHAnsi" w:hAnsiTheme="majorHAnsi" w:cstheme="majorHAnsi"/>
                <w:color w:val="000000"/>
                <w:sz w:val="22"/>
                <w:szCs w:val="22"/>
              </w:rPr>
              <w:t>CSE</w:t>
            </w:r>
            <w:r w:rsidR="00C20EE9">
              <w:rPr>
                <w:rFonts w:asciiTheme="majorHAnsi" w:hAnsiTheme="majorHAnsi" w:cstheme="majorHAnsi"/>
                <w:color w:val="000000"/>
                <w:sz w:val="22"/>
                <w:szCs w:val="22"/>
              </w:rPr>
              <w:t>3</w:t>
            </w:r>
            <w:r w:rsidR="00461965">
              <w:rPr>
                <w:rFonts w:asciiTheme="majorHAnsi" w:hAnsiTheme="majorHAnsi" w:cstheme="majorHAnsi"/>
                <w:color w:val="000000"/>
                <w:sz w:val="22"/>
                <w:szCs w:val="22"/>
              </w:rPr>
              <w:t>205</w:t>
            </w:r>
            <w:r>
              <w:rPr>
                <w:rFonts w:asciiTheme="majorHAnsi" w:hAnsiTheme="majorHAnsi" w:cstheme="majorHAnsi"/>
                <w:color w:val="000000"/>
                <w:sz w:val="22"/>
                <w:szCs w:val="22"/>
              </w:rPr>
              <w:t xml:space="preserve"> &amp; CSE</w:t>
            </w:r>
            <w:r w:rsidR="00C20EE9">
              <w:rPr>
                <w:rFonts w:asciiTheme="majorHAnsi" w:hAnsiTheme="majorHAnsi" w:cstheme="majorHAnsi"/>
                <w:color w:val="000000"/>
                <w:sz w:val="22"/>
                <w:szCs w:val="22"/>
              </w:rPr>
              <w:t>3</w:t>
            </w:r>
            <w:r w:rsidR="00461965">
              <w:rPr>
                <w:rFonts w:asciiTheme="majorHAnsi" w:hAnsiTheme="majorHAnsi" w:cstheme="majorHAnsi"/>
                <w:color w:val="000000"/>
                <w:sz w:val="22"/>
                <w:szCs w:val="22"/>
              </w:rPr>
              <w:t>206</w:t>
            </w:r>
          </w:p>
        </w:tc>
        <w:tc>
          <w:tcPr>
            <w:tcW w:w="411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0A782A3" w14:textId="77777777" w:rsidR="007E4444" w:rsidRPr="00460C6D" w:rsidRDefault="007E4444" w:rsidP="00EB1E98">
            <w:pPr>
              <w:widowControl w:val="0"/>
              <w:autoSpaceDE w:val="0"/>
              <w:autoSpaceDN w:val="0"/>
              <w:adjustRightInd w:val="0"/>
              <w:spacing w:after="180" w:line="274" w:lineRule="auto"/>
              <w:jc w:val="both"/>
              <w:textAlignment w:val="center"/>
              <w:rPr>
                <w:rFonts w:asciiTheme="majorHAnsi" w:hAnsiTheme="majorHAnsi" w:cstheme="majorHAnsi"/>
                <w:color w:val="000000"/>
                <w:sz w:val="22"/>
                <w:szCs w:val="22"/>
              </w:rPr>
            </w:pPr>
            <w:r w:rsidRPr="00460C6D">
              <w:rPr>
                <w:rFonts w:asciiTheme="majorHAnsi" w:hAnsiTheme="majorHAnsi" w:cstheme="majorHAnsi"/>
                <w:color w:val="000000"/>
                <w:sz w:val="22"/>
                <w:szCs w:val="22"/>
              </w:rPr>
              <w:t xml:space="preserve">Computer Networks </w:t>
            </w:r>
            <w:r w:rsidRPr="00460C6D">
              <w:rPr>
                <w:rFonts w:asciiTheme="majorHAnsi" w:hAnsiTheme="majorHAnsi" w:cstheme="majorHAnsi"/>
                <w:color w:val="000000"/>
                <w:sz w:val="22"/>
                <w:szCs w:val="22"/>
                <w:cs/>
                <w:lang w:bidi="bn-BD"/>
              </w:rPr>
              <w:t xml:space="preserve"> </w:t>
            </w:r>
            <w:r w:rsidRPr="00460C6D">
              <w:rPr>
                <w:rFonts w:asciiTheme="majorHAnsi" w:hAnsiTheme="majorHAnsi" w:cstheme="majorHAnsi"/>
                <w:color w:val="000000"/>
                <w:sz w:val="22"/>
                <w:szCs w:val="22"/>
              </w:rPr>
              <w:t>&amp; Lab</w:t>
            </w:r>
          </w:p>
        </w:tc>
        <w:tc>
          <w:tcPr>
            <w:tcW w:w="127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54B50E0" w14:textId="77777777" w:rsidR="007E4444" w:rsidRPr="00460C6D" w:rsidRDefault="007E4444" w:rsidP="00EB1E98">
            <w:pPr>
              <w:widowControl w:val="0"/>
              <w:autoSpaceDE w:val="0"/>
              <w:autoSpaceDN w:val="0"/>
              <w:adjustRightInd w:val="0"/>
              <w:spacing w:after="180" w:line="274" w:lineRule="auto"/>
              <w:jc w:val="center"/>
              <w:textAlignment w:val="center"/>
              <w:rPr>
                <w:rFonts w:asciiTheme="majorHAnsi" w:hAnsiTheme="majorHAnsi" w:cstheme="majorHAnsi"/>
                <w:color w:val="000000"/>
                <w:sz w:val="22"/>
                <w:szCs w:val="22"/>
              </w:rPr>
            </w:pPr>
            <w:r w:rsidRPr="00460C6D">
              <w:rPr>
                <w:rFonts w:asciiTheme="majorHAnsi" w:hAnsiTheme="majorHAnsi" w:cstheme="majorHAnsi"/>
                <w:color w:val="000000"/>
                <w:sz w:val="22"/>
                <w:szCs w:val="22"/>
              </w:rPr>
              <w:t>3+1</w:t>
            </w:r>
          </w:p>
        </w:tc>
        <w:tc>
          <w:tcPr>
            <w:tcW w:w="1701" w:type="dxa"/>
            <w:tcBorders>
              <w:top w:val="single" w:sz="4" w:space="0" w:color="000000"/>
              <w:left w:val="single" w:sz="4" w:space="0" w:color="000000"/>
              <w:bottom w:val="single" w:sz="4" w:space="0" w:color="000000"/>
              <w:right w:val="single" w:sz="4" w:space="0" w:color="000000"/>
            </w:tcBorders>
          </w:tcPr>
          <w:p w14:paraId="256A7AEB" w14:textId="77777777" w:rsidR="007E4444" w:rsidRPr="00460C6D" w:rsidRDefault="007E4444" w:rsidP="00EB1E98">
            <w:pPr>
              <w:widowControl w:val="0"/>
              <w:autoSpaceDE w:val="0"/>
              <w:autoSpaceDN w:val="0"/>
              <w:adjustRightInd w:val="0"/>
              <w:spacing w:after="180" w:line="274" w:lineRule="auto"/>
              <w:jc w:val="center"/>
              <w:textAlignment w:val="center"/>
              <w:rPr>
                <w:rFonts w:asciiTheme="majorHAnsi" w:hAnsiTheme="majorHAnsi" w:cstheme="majorHAnsi"/>
                <w:color w:val="000000"/>
                <w:sz w:val="22"/>
                <w:szCs w:val="22"/>
              </w:rPr>
            </w:pPr>
          </w:p>
        </w:tc>
      </w:tr>
      <w:tr w:rsidR="00C20EE9" w:rsidRPr="00460C6D" w14:paraId="0D26DD10" w14:textId="77777777" w:rsidTr="00EB1E98">
        <w:trPr>
          <w:trHeight w:hRule="exact" w:val="1008"/>
        </w:trPr>
        <w:tc>
          <w:tcPr>
            <w:tcW w:w="13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D0F7AA5" w14:textId="77777777" w:rsidR="00C20EE9" w:rsidRPr="00460C6D" w:rsidRDefault="00C20EE9" w:rsidP="00EB1E98">
            <w:pPr>
              <w:widowControl w:val="0"/>
              <w:autoSpaceDE w:val="0"/>
              <w:autoSpaceDN w:val="0"/>
              <w:adjustRightInd w:val="0"/>
              <w:rPr>
                <w:rFonts w:asciiTheme="majorHAnsi" w:hAnsiTheme="majorHAnsi" w:cstheme="majorHAnsi"/>
                <w:sz w:val="22"/>
                <w:szCs w:val="22"/>
              </w:rPr>
            </w:pPr>
          </w:p>
        </w:tc>
        <w:tc>
          <w:tcPr>
            <w:tcW w:w="196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5E0D914" w14:textId="77777777" w:rsidR="00C20EE9" w:rsidRPr="00460C6D" w:rsidRDefault="00C20EE9" w:rsidP="00EB1E98">
            <w:pPr>
              <w:widowControl w:val="0"/>
              <w:autoSpaceDE w:val="0"/>
              <w:autoSpaceDN w:val="0"/>
              <w:adjustRightInd w:val="0"/>
              <w:spacing w:after="180" w:line="274" w:lineRule="auto"/>
              <w:jc w:val="both"/>
              <w:textAlignment w:val="center"/>
              <w:rPr>
                <w:rFonts w:asciiTheme="majorHAnsi" w:hAnsiTheme="majorHAnsi" w:cstheme="majorHAnsi"/>
                <w:color w:val="000000"/>
                <w:sz w:val="22"/>
                <w:szCs w:val="22"/>
              </w:rPr>
            </w:pPr>
            <w:r w:rsidRPr="00460C6D">
              <w:rPr>
                <w:rFonts w:asciiTheme="majorHAnsi" w:hAnsiTheme="majorHAnsi" w:cstheme="majorHAnsi"/>
                <w:color w:val="000000"/>
                <w:sz w:val="22"/>
                <w:szCs w:val="22"/>
              </w:rPr>
              <w:t>GED</w:t>
            </w:r>
            <w:r w:rsidR="003E443E">
              <w:rPr>
                <w:rFonts w:asciiTheme="majorHAnsi" w:hAnsiTheme="majorHAnsi" w:cstheme="majorHAnsi"/>
                <w:color w:val="000000"/>
                <w:sz w:val="22"/>
                <w:szCs w:val="22"/>
              </w:rPr>
              <w:t xml:space="preserve"> 2248</w:t>
            </w:r>
          </w:p>
        </w:tc>
        <w:tc>
          <w:tcPr>
            <w:tcW w:w="411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DF4CCC0" w14:textId="77777777" w:rsidR="00C20EE9" w:rsidRPr="00460C6D" w:rsidRDefault="00C20EE9" w:rsidP="00EB1E98">
            <w:pPr>
              <w:widowControl w:val="0"/>
              <w:autoSpaceDE w:val="0"/>
              <w:autoSpaceDN w:val="0"/>
              <w:adjustRightInd w:val="0"/>
              <w:spacing w:after="180" w:line="274" w:lineRule="auto"/>
              <w:textAlignment w:val="center"/>
              <w:rPr>
                <w:rFonts w:asciiTheme="majorHAnsi" w:hAnsiTheme="majorHAnsi" w:cstheme="majorHAnsi"/>
                <w:color w:val="000000"/>
                <w:sz w:val="22"/>
                <w:szCs w:val="22"/>
                <w:lang w:bidi="bn-BD"/>
              </w:rPr>
            </w:pPr>
            <w:r w:rsidRPr="00460C6D">
              <w:rPr>
                <w:rFonts w:asciiTheme="majorHAnsi" w:hAnsiTheme="majorHAnsi" w:cstheme="majorHAnsi"/>
                <w:color w:val="000000"/>
                <w:sz w:val="22"/>
                <w:szCs w:val="22"/>
                <w:cs/>
                <w:lang w:bidi="bn-BD"/>
              </w:rPr>
              <w:t>Industrial Management (GED 6)</w:t>
            </w:r>
          </w:p>
        </w:tc>
        <w:tc>
          <w:tcPr>
            <w:tcW w:w="127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35FBE96" w14:textId="77777777" w:rsidR="00C20EE9" w:rsidRPr="00460C6D" w:rsidRDefault="00C20EE9" w:rsidP="00EB1E98">
            <w:pPr>
              <w:widowControl w:val="0"/>
              <w:autoSpaceDE w:val="0"/>
              <w:autoSpaceDN w:val="0"/>
              <w:adjustRightInd w:val="0"/>
              <w:spacing w:after="180" w:line="274" w:lineRule="auto"/>
              <w:jc w:val="center"/>
              <w:textAlignment w:val="center"/>
              <w:rPr>
                <w:rFonts w:asciiTheme="majorHAnsi" w:hAnsiTheme="majorHAnsi" w:cstheme="majorHAnsi"/>
                <w:color w:val="000000"/>
                <w:sz w:val="22"/>
                <w:szCs w:val="22"/>
                <w:lang w:bidi="bn-BD"/>
              </w:rPr>
            </w:pPr>
            <w:r>
              <w:rPr>
                <w:rFonts w:asciiTheme="majorHAnsi" w:hAnsiTheme="majorHAnsi" w:cstheme="majorHAnsi"/>
                <w:color w:val="000000"/>
                <w:sz w:val="22"/>
                <w:szCs w:val="22"/>
                <w:cs/>
                <w:lang w:bidi="bn-BD"/>
              </w:rPr>
              <w:t>3</w:t>
            </w:r>
          </w:p>
        </w:tc>
        <w:tc>
          <w:tcPr>
            <w:tcW w:w="1701" w:type="dxa"/>
            <w:tcBorders>
              <w:top w:val="single" w:sz="4" w:space="0" w:color="000000"/>
              <w:left w:val="single" w:sz="4" w:space="0" w:color="000000"/>
              <w:bottom w:val="single" w:sz="4" w:space="0" w:color="000000"/>
              <w:right w:val="single" w:sz="4" w:space="0" w:color="000000"/>
            </w:tcBorders>
          </w:tcPr>
          <w:p w14:paraId="4B1F5C5B" w14:textId="77777777" w:rsidR="00C20EE9" w:rsidRPr="00460C6D" w:rsidRDefault="00C20EE9" w:rsidP="00EB1E98">
            <w:pPr>
              <w:widowControl w:val="0"/>
              <w:autoSpaceDE w:val="0"/>
              <w:autoSpaceDN w:val="0"/>
              <w:adjustRightInd w:val="0"/>
              <w:spacing w:after="180" w:line="274" w:lineRule="auto"/>
              <w:jc w:val="center"/>
              <w:textAlignment w:val="center"/>
              <w:rPr>
                <w:rFonts w:asciiTheme="majorHAnsi" w:hAnsiTheme="majorHAnsi" w:cstheme="majorHAnsi"/>
                <w:color w:val="000000"/>
                <w:sz w:val="22"/>
                <w:szCs w:val="22"/>
              </w:rPr>
            </w:pPr>
            <w:r>
              <w:rPr>
                <w:rFonts w:asciiTheme="majorHAnsi" w:hAnsiTheme="majorHAnsi" w:cstheme="majorHAnsi"/>
                <w:color w:val="000000"/>
                <w:sz w:val="22"/>
                <w:szCs w:val="22"/>
                <w:cs/>
                <w:lang w:bidi="bn-BD"/>
              </w:rPr>
              <w:t>Mandatory for CSE</w:t>
            </w:r>
            <w:r w:rsidR="00EB1E98">
              <w:rPr>
                <w:rFonts w:asciiTheme="majorHAnsi" w:hAnsiTheme="majorHAnsi" w:cstheme="majorHAnsi"/>
                <w:color w:val="000000"/>
                <w:sz w:val="22"/>
                <w:szCs w:val="22"/>
                <w:lang w:bidi="bn-BD"/>
              </w:rPr>
              <w:t xml:space="preserve">                    GED Tier 2</w:t>
            </w:r>
          </w:p>
        </w:tc>
      </w:tr>
      <w:tr w:rsidR="00760FA2" w:rsidRPr="00460C6D" w14:paraId="628A0E4D" w14:textId="77777777" w:rsidTr="00EB1E98">
        <w:trPr>
          <w:trHeight w:hRule="exact" w:val="432"/>
        </w:trPr>
        <w:tc>
          <w:tcPr>
            <w:tcW w:w="135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tcPr>
          <w:p w14:paraId="26FB65A9" w14:textId="77777777" w:rsidR="00760FA2" w:rsidRPr="00460C6D" w:rsidRDefault="00760FA2" w:rsidP="00EB1E98">
            <w:pPr>
              <w:widowControl w:val="0"/>
              <w:autoSpaceDE w:val="0"/>
              <w:autoSpaceDN w:val="0"/>
              <w:adjustRightInd w:val="0"/>
              <w:rPr>
                <w:rFonts w:asciiTheme="majorHAnsi" w:hAnsiTheme="majorHAnsi" w:cstheme="majorHAnsi"/>
                <w:sz w:val="22"/>
                <w:szCs w:val="22"/>
              </w:rPr>
            </w:pPr>
          </w:p>
        </w:tc>
        <w:tc>
          <w:tcPr>
            <w:tcW w:w="196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tcPr>
          <w:p w14:paraId="1577DCBD" w14:textId="77777777" w:rsidR="00760FA2" w:rsidRPr="00460C6D" w:rsidRDefault="00760FA2" w:rsidP="00EB1E98">
            <w:pPr>
              <w:widowControl w:val="0"/>
              <w:autoSpaceDE w:val="0"/>
              <w:autoSpaceDN w:val="0"/>
              <w:adjustRightInd w:val="0"/>
              <w:rPr>
                <w:rFonts w:asciiTheme="majorHAnsi" w:hAnsiTheme="majorHAnsi" w:cstheme="majorHAnsi"/>
                <w:sz w:val="22"/>
                <w:szCs w:val="22"/>
              </w:rPr>
            </w:pPr>
          </w:p>
        </w:tc>
        <w:tc>
          <w:tcPr>
            <w:tcW w:w="4111"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tcPr>
          <w:p w14:paraId="325BF80E" w14:textId="77777777" w:rsidR="00760FA2" w:rsidRPr="00460C6D" w:rsidRDefault="00760FA2" w:rsidP="00EB1E98">
            <w:pPr>
              <w:widowControl w:val="0"/>
              <w:autoSpaceDE w:val="0"/>
              <w:autoSpaceDN w:val="0"/>
              <w:adjustRightInd w:val="0"/>
              <w:spacing w:after="180" w:line="274" w:lineRule="auto"/>
              <w:jc w:val="both"/>
              <w:textAlignment w:val="center"/>
              <w:rPr>
                <w:rFonts w:asciiTheme="majorHAnsi" w:hAnsiTheme="majorHAnsi" w:cstheme="majorHAnsi"/>
                <w:color w:val="000000"/>
                <w:sz w:val="22"/>
                <w:szCs w:val="22"/>
              </w:rPr>
            </w:pPr>
            <w:r w:rsidRPr="00460C6D">
              <w:rPr>
                <w:rFonts w:asciiTheme="majorHAnsi" w:hAnsiTheme="majorHAnsi" w:cstheme="majorHAnsi"/>
                <w:b/>
                <w:bCs/>
                <w:color w:val="000000"/>
                <w:sz w:val="22"/>
                <w:szCs w:val="22"/>
              </w:rPr>
              <w:t>Total Credits</w:t>
            </w:r>
          </w:p>
        </w:tc>
        <w:tc>
          <w:tcPr>
            <w:tcW w:w="127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tcPr>
          <w:p w14:paraId="0D48102C" w14:textId="77777777" w:rsidR="00760FA2" w:rsidRPr="00460C6D" w:rsidRDefault="00760FA2" w:rsidP="00907B15">
            <w:pPr>
              <w:widowControl w:val="0"/>
              <w:autoSpaceDE w:val="0"/>
              <w:autoSpaceDN w:val="0"/>
              <w:adjustRightInd w:val="0"/>
              <w:spacing w:after="180" w:line="274" w:lineRule="auto"/>
              <w:jc w:val="center"/>
              <w:textAlignment w:val="center"/>
              <w:rPr>
                <w:rFonts w:asciiTheme="majorHAnsi" w:hAnsiTheme="majorHAnsi" w:cstheme="majorHAnsi"/>
                <w:color w:val="000000"/>
                <w:sz w:val="22"/>
                <w:szCs w:val="22"/>
              </w:rPr>
            </w:pPr>
            <w:r w:rsidRPr="00460C6D">
              <w:rPr>
                <w:rFonts w:asciiTheme="majorHAnsi" w:hAnsiTheme="majorHAnsi" w:cstheme="majorHAnsi"/>
                <w:b/>
                <w:bCs/>
                <w:color w:val="000000"/>
                <w:sz w:val="22"/>
                <w:szCs w:val="22"/>
              </w:rPr>
              <w:t>1</w:t>
            </w:r>
            <w:r>
              <w:rPr>
                <w:rFonts w:asciiTheme="majorHAnsi" w:hAnsiTheme="majorHAnsi" w:cstheme="majorHAnsi"/>
                <w:b/>
                <w:bCs/>
                <w:color w:val="000000"/>
                <w:sz w:val="22"/>
                <w:szCs w:val="22"/>
                <w:lang w:bidi="bn-BD"/>
              </w:rPr>
              <w:t>5</w:t>
            </w:r>
          </w:p>
        </w:tc>
        <w:tc>
          <w:tcPr>
            <w:tcW w:w="1701"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20A12EB8" w14:textId="77777777" w:rsidR="00760FA2" w:rsidRPr="00460C6D" w:rsidRDefault="00760FA2" w:rsidP="00EB1E98">
            <w:pPr>
              <w:widowControl w:val="0"/>
              <w:autoSpaceDE w:val="0"/>
              <w:autoSpaceDN w:val="0"/>
              <w:adjustRightInd w:val="0"/>
              <w:spacing w:after="180" w:line="274" w:lineRule="auto"/>
              <w:jc w:val="center"/>
              <w:textAlignment w:val="center"/>
              <w:rPr>
                <w:rFonts w:asciiTheme="majorHAnsi" w:hAnsiTheme="majorHAnsi" w:cstheme="majorHAnsi"/>
                <w:b/>
                <w:bCs/>
                <w:color w:val="000000"/>
                <w:sz w:val="22"/>
                <w:szCs w:val="22"/>
              </w:rPr>
            </w:pPr>
          </w:p>
        </w:tc>
      </w:tr>
      <w:tr w:rsidR="00760FA2" w:rsidRPr="00460C6D" w14:paraId="3A605132" w14:textId="77777777" w:rsidTr="00EB1E98">
        <w:trPr>
          <w:trHeight w:hRule="exact" w:val="432"/>
        </w:trPr>
        <w:tc>
          <w:tcPr>
            <w:tcW w:w="13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553886C" w14:textId="77777777" w:rsidR="00760FA2" w:rsidRPr="00460C6D" w:rsidRDefault="00760FA2" w:rsidP="00EB1E98">
            <w:pPr>
              <w:widowControl w:val="0"/>
              <w:autoSpaceDE w:val="0"/>
              <w:autoSpaceDN w:val="0"/>
              <w:adjustRightInd w:val="0"/>
              <w:rPr>
                <w:rFonts w:asciiTheme="majorHAnsi" w:hAnsiTheme="majorHAnsi" w:cstheme="majorHAnsi"/>
                <w:sz w:val="22"/>
                <w:szCs w:val="22"/>
              </w:rPr>
            </w:pPr>
          </w:p>
        </w:tc>
        <w:tc>
          <w:tcPr>
            <w:tcW w:w="196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0A57904" w14:textId="77777777" w:rsidR="00760FA2" w:rsidRPr="00460C6D" w:rsidRDefault="00760FA2" w:rsidP="00EB1E98">
            <w:pPr>
              <w:widowControl w:val="0"/>
              <w:autoSpaceDE w:val="0"/>
              <w:autoSpaceDN w:val="0"/>
              <w:adjustRightInd w:val="0"/>
              <w:rPr>
                <w:rFonts w:asciiTheme="majorHAnsi" w:hAnsiTheme="majorHAnsi" w:cstheme="majorHAnsi"/>
                <w:sz w:val="22"/>
                <w:szCs w:val="22"/>
              </w:rPr>
            </w:pPr>
          </w:p>
        </w:tc>
        <w:tc>
          <w:tcPr>
            <w:tcW w:w="411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72069DD" w14:textId="77777777" w:rsidR="00760FA2" w:rsidRPr="00460C6D" w:rsidRDefault="00760FA2" w:rsidP="00EB1E98">
            <w:pPr>
              <w:widowControl w:val="0"/>
              <w:autoSpaceDE w:val="0"/>
              <w:autoSpaceDN w:val="0"/>
              <w:adjustRightInd w:val="0"/>
              <w:rPr>
                <w:rFonts w:asciiTheme="majorHAnsi" w:hAnsiTheme="majorHAnsi" w:cstheme="majorHAnsi"/>
                <w:sz w:val="22"/>
                <w:szCs w:val="22"/>
              </w:rPr>
            </w:pPr>
          </w:p>
        </w:tc>
        <w:tc>
          <w:tcPr>
            <w:tcW w:w="127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18A3434" w14:textId="77777777" w:rsidR="00760FA2" w:rsidRPr="00460C6D" w:rsidRDefault="00760FA2" w:rsidP="00EB1E98">
            <w:pPr>
              <w:widowControl w:val="0"/>
              <w:autoSpaceDE w:val="0"/>
              <w:autoSpaceDN w:val="0"/>
              <w:adjustRightInd w:val="0"/>
              <w:jc w:val="center"/>
              <w:rPr>
                <w:rFonts w:asciiTheme="majorHAnsi" w:hAnsiTheme="majorHAnsi" w:cstheme="majorHAnsi"/>
                <w:sz w:val="22"/>
                <w:szCs w:val="22"/>
              </w:rPr>
            </w:pPr>
          </w:p>
        </w:tc>
        <w:tc>
          <w:tcPr>
            <w:tcW w:w="1701" w:type="dxa"/>
            <w:tcBorders>
              <w:top w:val="single" w:sz="4" w:space="0" w:color="000000"/>
              <w:left w:val="single" w:sz="4" w:space="0" w:color="000000"/>
              <w:bottom w:val="single" w:sz="4" w:space="0" w:color="000000"/>
              <w:right w:val="single" w:sz="4" w:space="0" w:color="000000"/>
            </w:tcBorders>
          </w:tcPr>
          <w:p w14:paraId="1E017E8B" w14:textId="77777777" w:rsidR="00760FA2" w:rsidRPr="00460C6D" w:rsidRDefault="00760FA2" w:rsidP="00EB1E98">
            <w:pPr>
              <w:widowControl w:val="0"/>
              <w:autoSpaceDE w:val="0"/>
              <w:autoSpaceDN w:val="0"/>
              <w:adjustRightInd w:val="0"/>
              <w:rPr>
                <w:rFonts w:asciiTheme="majorHAnsi" w:hAnsiTheme="majorHAnsi" w:cstheme="majorHAnsi"/>
                <w:sz w:val="22"/>
                <w:szCs w:val="22"/>
              </w:rPr>
            </w:pPr>
          </w:p>
        </w:tc>
      </w:tr>
      <w:tr w:rsidR="00760FA2" w:rsidRPr="00460C6D" w14:paraId="396E3C34" w14:textId="77777777" w:rsidTr="00EB1E98">
        <w:trPr>
          <w:trHeight w:hRule="exact" w:val="432"/>
        </w:trPr>
        <w:tc>
          <w:tcPr>
            <w:tcW w:w="13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C17B592" w14:textId="77777777" w:rsidR="00760FA2" w:rsidRPr="00460C6D" w:rsidRDefault="00760FA2" w:rsidP="00EB1E98">
            <w:pPr>
              <w:widowControl w:val="0"/>
              <w:autoSpaceDE w:val="0"/>
              <w:autoSpaceDN w:val="0"/>
              <w:adjustRightInd w:val="0"/>
              <w:spacing w:after="180" w:line="274" w:lineRule="auto"/>
              <w:jc w:val="both"/>
              <w:textAlignment w:val="center"/>
              <w:rPr>
                <w:rFonts w:asciiTheme="majorHAnsi" w:hAnsiTheme="majorHAnsi" w:cstheme="majorHAnsi"/>
                <w:color w:val="000000"/>
                <w:sz w:val="22"/>
                <w:szCs w:val="22"/>
              </w:rPr>
            </w:pPr>
            <w:r w:rsidRPr="00460C6D">
              <w:rPr>
                <w:rFonts w:asciiTheme="majorHAnsi" w:hAnsiTheme="majorHAnsi" w:cstheme="majorHAnsi"/>
                <w:b/>
                <w:bCs/>
                <w:color w:val="000000"/>
                <w:sz w:val="22"/>
                <w:szCs w:val="22"/>
              </w:rPr>
              <w:t>Term – 9</w:t>
            </w:r>
          </w:p>
        </w:tc>
        <w:tc>
          <w:tcPr>
            <w:tcW w:w="196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49D63AD" w14:textId="77777777" w:rsidR="00760FA2" w:rsidRPr="00460C6D" w:rsidRDefault="00FC7594" w:rsidP="00EB1E98">
            <w:pPr>
              <w:widowControl w:val="0"/>
              <w:autoSpaceDE w:val="0"/>
              <w:autoSpaceDN w:val="0"/>
              <w:adjustRightInd w:val="0"/>
              <w:spacing w:after="180" w:line="274" w:lineRule="auto"/>
              <w:jc w:val="both"/>
              <w:textAlignment w:val="center"/>
              <w:rPr>
                <w:rFonts w:asciiTheme="majorHAnsi" w:hAnsiTheme="majorHAnsi" w:cstheme="majorHAnsi"/>
                <w:color w:val="000000"/>
                <w:sz w:val="22"/>
                <w:szCs w:val="22"/>
                <w:lang w:bidi="bn-BD"/>
              </w:rPr>
            </w:pPr>
            <w:r>
              <w:rPr>
                <w:rFonts w:asciiTheme="majorHAnsi" w:hAnsiTheme="majorHAnsi" w:cstheme="majorHAnsi"/>
                <w:color w:val="000000"/>
                <w:sz w:val="22"/>
                <w:szCs w:val="22"/>
                <w:lang w:bidi="bn-BD"/>
              </w:rPr>
              <w:t>CSE</w:t>
            </w:r>
            <w:r w:rsidR="00760FA2">
              <w:rPr>
                <w:rFonts w:asciiTheme="majorHAnsi" w:hAnsiTheme="majorHAnsi" w:cstheme="majorHAnsi"/>
                <w:color w:val="000000"/>
                <w:sz w:val="22"/>
                <w:szCs w:val="22"/>
                <w:lang w:bidi="bn-BD"/>
              </w:rPr>
              <w:t>XXX</w:t>
            </w:r>
            <w:r w:rsidR="00047099">
              <w:rPr>
                <w:rFonts w:asciiTheme="majorHAnsi" w:hAnsiTheme="majorHAnsi" w:cstheme="majorHAnsi"/>
                <w:color w:val="000000"/>
                <w:sz w:val="22"/>
                <w:szCs w:val="22"/>
                <w:lang w:bidi="bn-BD"/>
              </w:rPr>
              <w:t>X</w:t>
            </w:r>
          </w:p>
        </w:tc>
        <w:tc>
          <w:tcPr>
            <w:tcW w:w="411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505C22F" w14:textId="77777777" w:rsidR="00760FA2" w:rsidRPr="00460C6D" w:rsidRDefault="00760FA2" w:rsidP="00EB1E98">
            <w:pPr>
              <w:widowControl w:val="0"/>
              <w:autoSpaceDE w:val="0"/>
              <w:autoSpaceDN w:val="0"/>
              <w:adjustRightInd w:val="0"/>
              <w:spacing w:after="180" w:line="274" w:lineRule="auto"/>
              <w:jc w:val="both"/>
              <w:textAlignment w:val="center"/>
              <w:rPr>
                <w:rFonts w:asciiTheme="majorHAnsi" w:hAnsiTheme="majorHAnsi" w:cstheme="majorHAnsi"/>
                <w:color w:val="000000"/>
                <w:sz w:val="22"/>
                <w:szCs w:val="22"/>
              </w:rPr>
            </w:pPr>
            <w:r w:rsidRPr="00460C6D">
              <w:rPr>
                <w:rFonts w:asciiTheme="majorHAnsi" w:hAnsiTheme="majorHAnsi" w:cstheme="majorHAnsi"/>
                <w:color w:val="000000"/>
                <w:sz w:val="22"/>
                <w:szCs w:val="22"/>
              </w:rPr>
              <w:t>Major Elective 1</w:t>
            </w:r>
          </w:p>
        </w:tc>
        <w:tc>
          <w:tcPr>
            <w:tcW w:w="127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8F752DA" w14:textId="77777777" w:rsidR="00760FA2" w:rsidRPr="00460C6D" w:rsidRDefault="00760FA2" w:rsidP="00EB1E98">
            <w:pPr>
              <w:widowControl w:val="0"/>
              <w:autoSpaceDE w:val="0"/>
              <w:autoSpaceDN w:val="0"/>
              <w:adjustRightInd w:val="0"/>
              <w:spacing w:after="180" w:line="274" w:lineRule="auto"/>
              <w:jc w:val="center"/>
              <w:textAlignment w:val="center"/>
              <w:rPr>
                <w:rFonts w:asciiTheme="majorHAnsi" w:hAnsiTheme="majorHAnsi" w:cstheme="majorHAnsi"/>
                <w:color w:val="000000"/>
                <w:sz w:val="22"/>
                <w:szCs w:val="22"/>
              </w:rPr>
            </w:pPr>
            <w:r w:rsidRPr="00460C6D">
              <w:rPr>
                <w:rFonts w:asciiTheme="majorHAnsi" w:hAnsiTheme="majorHAnsi" w:cstheme="majorHAnsi"/>
                <w:color w:val="000000"/>
                <w:sz w:val="22"/>
                <w:szCs w:val="22"/>
              </w:rPr>
              <w:t>3</w:t>
            </w:r>
          </w:p>
        </w:tc>
        <w:tc>
          <w:tcPr>
            <w:tcW w:w="1701" w:type="dxa"/>
            <w:tcBorders>
              <w:top w:val="single" w:sz="4" w:space="0" w:color="000000"/>
              <w:left w:val="single" w:sz="4" w:space="0" w:color="000000"/>
              <w:bottom w:val="single" w:sz="4" w:space="0" w:color="000000"/>
              <w:right w:val="single" w:sz="4" w:space="0" w:color="000000"/>
            </w:tcBorders>
          </w:tcPr>
          <w:p w14:paraId="03323D81" w14:textId="77777777" w:rsidR="00760FA2" w:rsidRPr="00460C6D" w:rsidRDefault="00760FA2" w:rsidP="00EB1E98">
            <w:pPr>
              <w:widowControl w:val="0"/>
              <w:autoSpaceDE w:val="0"/>
              <w:autoSpaceDN w:val="0"/>
              <w:adjustRightInd w:val="0"/>
              <w:spacing w:after="180" w:line="274" w:lineRule="auto"/>
              <w:jc w:val="center"/>
              <w:textAlignment w:val="center"/>
              <w:rPr>
                <w:rFonts w:asciiTheme="majorHAnsi" w:hAnsiTheme="majorHAnsi" w:cstheme="majorHAnsi"/>
                <w:color w:val="000000"/>
                <w:sz w:val="22"/>
                <w:szCs w:val="22"/>
              </w:rPr>
            </w:pPr>
          </w:p>
        </w:tc>
      </w:tr>
      <w:tr w:rsidR="007E4444" w:rsidRPr="00460C6D" w14:paraId="6F82A66B" w14:textId="77777777" w:rsidTr="00BE6DC4">
        <w:trPr>
          <w:trHeight w:hRule="exact" w:val="1277"/>
        </w:trPr>
        <w:tc>
          <w:tcPr>
            <w:tcW w:w="13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5087587" w14:textId="77777777" w:rsidR="007E4444" w:rsidRPr="00460C6D" w:rsidRDefault="007E4444" w:rsidP="00EB1E98">
            <w:pPr>
              <w:widowControl w:val="0"/>
              <w:autoSpaceDE w:val="0"/>
              <w:autoSpaceDN w:val="0"/>
              <w:adjustRightInd w:val="0"/>
              <w:rPr>
                <w:rFonts w:asciiTheme="majorHAnsi" w:hAnsiTheme="majorHAnsi" w:cstheme="majorHAnsi"/>
                <w:sz w:val="22"/>
                <w:szCs w:val="22"/>
              </w:rPr>
            </w:pPr>
          </w:p>
        </w:tc>
        <w:tc>
          <w:tcPr>
            <w:tcW w:w="196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0919655" w14:textId="77777777" w:rsidR="007E4444" w:rsidRPr="00460C6D" w:rsidRDefault="00FC7594" w:rsidP="00EB1E98">
            <w:pPr>
              <w:widowControl w:val="0"/>
              <w:autoSpaceDE w:val="0"/>
              <w:autoSpaceDN w:val="0"/>
              <w:adjustRightInd w:val="0"/>
              <w:spacing w:after="180" w:line="274" w:lineRule="auto"/>
              <w:jc w:val="both"/>
              <w:textAlignment w:val="center"/>
              <w:rPr>
                <w:rFonts w:asciiTheme="majorHAnsi" w:hAnsiTheme="majorHAnsi" w:cstheme="majorHAnsi"/>
                <w:color w:val="000000"/>
                <w:sz w:val="22"/>
                <w:szCs w:val="22"/>
              </w:rPr>
            </w:pPr>
            <w:r>
              <w:rPr>
                <w:rFonts w:asciiTheme="majorHAnsi" w:hAnsiTheme="majorHAnsi" w:cstheme="majorHAnsi"/>
                <w:color w:val="000000"/>
                <w:sz w:val="22"/>
                <w:szCs w:val="22"/>
              </w:rPr>
              <w:t>CSE</w:t>
            </w:r>
            <w:r w:rsidR="00387CCF">
              <w:rPr>
                <w:rFonts w:asciiTheme="majorHAnsi" w:hAnsiTheme="majorHAnsi" w:cstheme="majorHAnsi"/>
                <w:color w:val="000000"/>
                <w:sz w:val="22"/>
                <w:szCs w:val="22"/>
              </w:rPr>
              <w:t>3</w:t>
            </w:r>
            <w:r w:rsidR="00461965">
              <w:rPr>
                <w:rFonts w:asciiTheme="majorHAnsi" w:hAnsiTheme="majorHAnsi" w:cstheme="majorHAnsi"/>
                <w:color w:val="000000"/>
                <w:sz w:val="22"/>
                <w:szCs w:val="22"/>
              </w:rPr>
              <w:t>301</w:t>
            </w:r>
          </w:p>
        </w:tc>
        <w:tc>
          <w:tcPr>
            <w:tcW w:w="411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C411000" w14:textId="77777777" w:rsidR="007E4444" w:rsidRPr="00460C6D" w:rsidRDefault="007E4444" w:rsidP="00EB1E98">
            <w:pPr>
              <w:widowControl w:val="0"/>
              <w:autoSpaceDE w:val="0"/>
              <w:autoSpaceDN w:val="0"/>
              <w:adjustRightInd w:val="0"/>
              <w:spacing w:after="180" w:line="274" w:lineRule="auto"/>
              <w:jc w:val="both"/>
              <w:textAlignment w:val="center"/>
              <w:rPr>
                <w:rFonts w:asciiTheme="majorHAnsi" w:hAnsiTheme="majorHAnsi" w:cstheme="majorHAnsi"/>
                <w:color w:val="000000"/>
                <w:sz w:val="22"/>
                <w:szCs w:val="22"/>
              </w:rPr>
            </w:pPr>
            <w:r>
              <w:rPr>
                <w:rFonts w:asciiTheme="majorHAnsi" w:hAnsiTheme="majorHAnsi" w:cstheme="majorHAnsi"/>
                <w:color w:val="000000"/>
                <w:sz w:val="22"/>
                <w:szCs w:val="22"/>
              </w:rPr>
              <w:t>Cyber Security</w:t>
            </w:r>
          </w:p>
        </w:tc>
        <w:tc>
          <w:tcPr>
            <w:tcW w:w="127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70F90A9" w14:textId="77777777" w:rsidR="007E4444" w:rsidRPr="00460C6D" w:rsidRDefault="007E4444" w:rsidP="00EB1E98">
            <w:pPr>
              <w:widowControl w:val="0"/>
              <w:autoSpaceDE w:val="0"/>
              <w:autoSpaceDN w:val="0"/>
              <w:adjustRightInd w:val="0"/>
              <w:spacing w:after="180" w:line="274" w:lineRule="auto"/>
              <w:jc w:val="center"/>
              <w:textAlignment w:val="center"/>
              <w:rPr>
                <w:rFonts w:asciiTheme="majorHAnsi" w:hAnsiTheme="majorHAnsi" w:cstheme="majorHAnsi"/>
                <w:color w:val="000000"/>
                <w:sz w:val="22"/>
                <w:szCs w:val="22"/>
              </w:rPr>
            </w:pPr>
            <w:r>
              <w:rPr>
                <w:rFonts w:asciiTheme="majorHAnsi" w:hAnsiTheme="majorHAnsi" w:cstheme="majorHAnsi"/>
                <w:color w:val="000000"/>
                <w:sz w:val="22"/>
                <w:szCs w:val="22"/>
              </w:rPr>
              <w:t>3</w:t>
            </w:r>
          </w:p>
        </w:tc>
        <w:tc>
          <w:tcPr>
            <w:tcW w:w="1701" w:type="dxa"/>
            <w:tcBorders>
              <w:top w:val="single" w:sz="4" w:space="0" w:color="000000"/>
              <w:left w:val="single" w:sz="4" w:space="0" w:color="000000"/>
              <w:bottom w:val="single" w:sz="4" w:space="0" w:color="000000"/>
              <w:right w:val="single" w:sz="4" w:space="0" w:color="000000"/>
            </w:tcBorders>
          </w:tcPr>
          <w:p w14:paraId="0B2D9A3C" w14:textId="77777777" w:rsidR="007E4444" w:rsidRPr="00460C6D" w:rsidRDefault="00BE6DC4" w:rsidP="00047099">
            <w:pPr>
              <w:widowControl w:val="0"/>
              <w:autoSpaceDE w:val="0"/>
              <w:autoSpaceDN w:val="0"/>
              <w:adjustRightInd w:val="0"/>
              <w:spacing w:after="180" w:line="274" w:lineRule="auto"/>
              <w:jc w:val="center"/>
              <w:textAlignment w:val="center"/>
              <w:rPr>
                <w:rFonts w:asciiTheme="majorHAnsi" w:hAnsiTheme="majorHAnsi" w:cstheme="majorHAnsi"/>
                <w:color w:val="000000"/>
                <w:sz w:val="22"/>
                <w:szCs w:val="22"/>
                <w:cs/>
                <w:lang w:bidi="bn-BD"/>
              </w:rPr>
            </w:pPr>
            <w:r>
              <w:rPr>
                <w:rFonts w:asciiTheme="majorHAnsi" w:hAnsiTheme="majorHAnsi" w:cstheme="majorHAnsi"/>
                <w:color w:val="000000"/>
                <w:sz w:val="22"/>
                <w:szCs w:val="22"/>
              </w:rPr>
              <w:t>CSE</w:t>
            </w:r>
            <w:r w:rsidR="00387CCF">
              <w:rPr>
                <w:rFonts w:asciiTheme="majorHAnsi" w:hAnsiTheme="majorHAnsi" w:cstheme="majorHAnsi"/>
                <w:color w:val="000000"/>
                <w:sz w:val="22"/>
                <w:szCs w:val="22"/>
              </w:rPr>
              <w:t>2</w:t>
            </w:r>
            <w:r w:rsidR="00461965">
              <w:rPr>
                <w:rFonts w:asciiTheme="majorHAnsi" w:hAnsiTheme="majorHAnsi" w:cstheme="majorHAnsi"/>
                <w:color w:val="000000"/>
                <w:sz w:val="22"/>
                <w:szCs w:val="22"/>
              </w:rPr>
              <w:t>305</w:t>
            </w:r>
            <w:r w:rsidR="00387CCF">
              <w:rPr>
                <w:rFonts w:asciiTheme="majorHAnsi" w:hAnsiTheme="majorHAnsi" w:cstheme="majorHAnsi"/>
                <w:color w:val="000000"/>
                <w:sz w:val="22"/>
                <w:szCs w:val="22"/>
              </w:rPr>
              <w:t xml:space="preserve">, </w:t>
            </w:r>
            <w:r>
              <w:rPr>
                <w:rFonts w:asciiTheme="majorHAnsi" w:hAnsiTheme="majorHAnsi" w:cstheme="majorHAnsi"/>
                <w:color w:val="000000"/>
                <w:sz w:val="22"/>
                <w:szCs w:val="22"/>
              </w:rPr>
              <w:t>CSE</w:t>
            </w:r>
            <w:r w:rsidR="00387CCF">
              <w:rPr>
                <w:rFonts w:asciiTheme="majorHAnsi" w:hAnsiTheme="majorHAnsi" w:cstheme="majorHAnsi"/>
                <w:color w:val="000000"/>
                <w:sz w:val="22"/>
                <w:szCs w:val="22"/>
              </w:rPr>
              <w:t>2</w:t>
            </w:r>
            <w:r w:rsidR="00461965">
              <w:rPr>
                <w:rFonts w:asciiTheme="majorHAnsi" w:hAnsiTheme="majorHAnsi" w:cstheme="majorHAnsi"/>
                <w:color w:val="000000"/>
                <w:sz w:val="22"/>
                <w:szCs w:val="22"/>
              </w:rPr>
              <w:t xml:space="preserve">306, </w:t>
            </w:r>
            <w:r>
              <w:rPr>
                <w:rFonts w:asciiTheme="majorHAnsi" w:hAnsiTheme="majorHAnsi" w:cstheme="majorHAnsi"/>
                <w:color w:val="000000"/>
                <w:sz w:val="22"/>
                <w:szCs w:val="22"/>
              </w:rPr>
              <w:t>CSE</w:t>
            </w:r>
            <w:r w:rsidR="00461965">
              <w:rPr>
                <w:rFonts w:asciiTheme="majorHAnsi" w:hAnsiTheme="majorHAnsi" w:cstheme="majorHAnsi"/>
                <w:color w:val="000000"/>
                <w:sz w:val="22"/>
                <w:szCs w:val="22"/>
              </w:rPr>
              <w:t>32</w:t>
            </w:r>
            <w:r w:rsidR="00047099">
              <w:rPr>
                <w:rFonts w:asciiTheme="majorHAnsi" w:hAnsiTheme="majorHAnsi" w:cstheme="majorHAnsi"/>
                <w:color w:val="000000"/>
                <w:sz w:val="22"/>
                <w:szCs w:val="22"/>
              </w:rPr>
              <w:t>0</w:t>
            </w:r>
            <w:r w:rsidR="00461965">
              <w:rPr>
                <w:rFonts w:asciiTheme="majorHAnsi" w:hAnsiTheme="majorHAnsi" w:cstheme="majorHAnsi"/>
                <w:color w:val="000000"/>
                <w:sz w:val="22"/>
                <w:szCs w:val="22"/>
              </w:rPr>
              <w:t>5</w:t>
            </w:r>
            <w:r w:rsidR="00387CCF">
              <w:rPr>
                <w:rFonts w:asciiTheme="majorHAnsi" w:hAnsiTheme="majorHAnsi" w:cstheme="majorHAnsi"/>
                <w:color w:val="000000"/>
                <w:sz w:val="22"/>
                <w:szCs w:val="22"/>
              </w:rPr>
              <w:t xml:space="preserve">, </w:t>
            </w:r>
            <w:r>
              <w:rPr>
                <w:rFonts w:asciiTheme="majorHAnsi" w:hAnsiTheme="majorHAnsi" w:cstheme="majorHAnsi"/>
                <w:color w:val="000000"/>
                <w:sz w:val="22"/>
                <w:szCs w:val="22"/>
              </w:rPr>
              <w:t>CSE</w:t>
            </w:r>
            <w:r w:rsidR="00387CCF">
              <w:rPr>
                <w:rFonts w:asciiTheme="majorHAnsi" w:hAnsiTheme="majorHAnsi" w:cstheme="majorHAnsi"/>
                <w:color w:val="000000"/>
                <w:sz w:val="22"/>
                <w:szCs w:val="22"/>
              </w:rPr>
              <w:t>3</w:t>
            </w:r>
            <w:r w:rsidR="00461965">
              <w:rPr>
                <w:rFonts w:asciiTheme="majorHAnsi" w:hAnsiTheme="majorHAnsi" w:cstheme="majorHAnsi"/>
                <w:color w:val="000000"/>
                <w:sz w:val="22"/>
                <w:szCs w:val="22"/>
              </w:rPr>
              <w:t>206</w:t>
            </w:r>
          </w:p>
        </w:tc>
      </w:tr>
      <w:tr w:rsidR="00760FA2" w:rsidRPr="00460C6D" w14:paraId="3F745D14" w14:textId="77777777" w:rsidTr="00EB1E98">
        <w:trPr>
          <w:trHeight w:hRule="exact" w:val="432"/>
        </w:trPr>
        <w:tc>
          <w:tcPr>
            <w:tcW w:w="13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23740AD" w14:textId="77777777" w:rsidR="00760FA2" w:rsidRPr="00460C6D" w:rsidRDefault="00760FA2" w:rsidP="00EB1E98">
            <w:pPr>
              <w:widowControl w:val="0"/>
              <w:autoSpaceDE w:val="0"/>
              <w:autoSpaceDN w:val="0"/>
              <w:adjustRightInd w:val="0"/>
              <w:rPr>
                <w:rFonts w:asciiTheme="majorHAnsi" w:hAnsiTheme="majorHAnsi" w:cstheme="majorHAnsi"/>
                <w:sz w:val="22"/>
                <w:szCs w:val="22"/>
              </w:rPr>
            </w:pPr>
          </w:p>
        </w:tc>
        <w:tc>
          <w:tcPr>
            <w:tcW w:w="196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CB8CC3F" w14:textId="77777777" w:rsidR="00760FA2" w:rsidRPr="00460C6D" w:rsidRDefault="00760FA2" w:rsidP="00EB1E98">
            <w:pPr>
              <w:widowControl w:val="0"/>
              <w:autoSpaceDE w:val="0"/>
              <w:autoSpaceDN w:val="0"/>
              <w:adjustRightInd w:val="0"/>
              <w:spacing w:after="180" w:line="274" w:lineRule="auto"/>
              <w:jc w:val="both"/>
              <w:textAlignment w:val="center"/>
              <w:rPr>
                <w:rFonts w:asciiTheme="majorHAnsi" w:hAnsiTheme="majorHAnsi" w:cstheme="majorHAnsi"/>
                <w:color w:val="000000"/>
                <w:sz w:val="22"/>
                <w:szCs w:val="22"/>
              </w:rPr>
            </w:pPr>
          </w:p>
        </w:tc>
        <w:tc>
          <w:tcPr>
            <w:tcW w:w="411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880447C" w14:textId="77777777" w:rsidR="00760FA2" w:rsidRPr="00460C6D" w:rsidRDefault="00760FA2" w:rsidP="00EB1E98">
            <w:pPr>
              <w:widowControl w:val="0"/>
              <w:autoSpaceDE w:val="0"/>
              <w:autoSpaceDN w:val="0"/>
              <w:adjustRightInd w:val="0"/>
              <w:spacing w:after="180" w:line="274" w:lineRule="auto"/>
              <w:jc w:val="both"/>
              <w:textAlignment w:val="center"/>
              <w:rPr>
                <w:rFonts w:asciiTheme="majorHAnsi" w:hAnsiTheme="majorHAnsi" w:cstheme="majorHAnsi"/>
                <w:color w:val="000000"/>
                <w:sz w:val="22"/>
                <w:szCs w:val="22"/>
              </w:rPr>
            </w:pPr>
            <w:r w:rsidRPr="00460C6D">
              <w:rPr>
                <w:rFonts w:asciiTheme="majorHAnsi" w:hAnsiTheme="majorHAnsi" w:cstheme="majorHAnsi"/>
                <w:color w:val="000000"/>
                <w:sz w:val="22"/>
                <w:szCs w:val="22"/>
              </w:rPr>
              <w:t>Optional/Minor 1</w:t>
            </w:r>
          </w:p>
        </w:tc>
        <w:tc>
          <w:tcPr>
            <w:tcW w:w="127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BD03158" w14:textId="77777777" w:rsidR="00760FA2" w:rsidRPr="00460C6D" w:rsidRDefault="00760FA2" w:rsidP="00EB1E98">
            <w:pPr>
              <w:widowControl w:val="0"/>
              <w:autoSpaceDE w:val="0"/>
              <w:autoSpaceDN w:val="0"/>
              <w:adjustRightInd w:val="0"/>
              <w:spacing w:after="180" w:line="274" w:lineRule="auto"/>
              <w:jc w:val="center"/>
              <w:textAlignment w:val="center"/>
              <w:rPr>
                <w:rFonts w:asciiTheme="majorHAnsi" w:hAnsiTheme="majorHAnsi" w:cstheme="majorHAnsi"/>
                <w:color w:val="000000"/>
                <w:sz w:val="22"/>
                <w:szCs w:val="22"/>
              </w:rPr>
            </w:pPr>
            <w:r w:rsidRPr="00460C6D">
              <w:rPr>
                <w:rFonts w:asciiTheme="majorHAnsi" w:hAnsiTheme="majorHAnsi" w:cstheme="majorHAnsi"/>
                <w:color w:val="000000"/>
                <w:sz w:val="22"/>
                <w:szCs w:val="22"/>
              </w:rPr>
              <w:t>3</w:t>
            </w:r>
          </w:p>
        </w:tc>
        <w:tc>
          <w:tcPr>
            <w:tcW w:w="1701" w:type="dxa"/>
            <w:tcBorders>
              <w:top w:val="single" w:sz="4" w:space="0" w:color="000000"/>
              <w:left w:val="single" w:sz="4" w:space="0" w:color="000000"/>
              <w:bottom w:val="single" w:sz="4" w:space="0" w:color="000000"/>
              <w:right w:val="single" w:sz="4" w:space="0" w:color="000000"/>
            </w:tcBorders>
          </w:tcPr>
          <w:p w14:paraId="2D01F72E" w14:textId="77777777" w:rsidR="00760FA2" w:rsidRPr="00460C6D" w:rsidRDefault="00760FA2" w:rsidP="00EB1E98">
            <w:pPr>
              <w:widowControl w:val="0"/>
              <w:autoSpaceDE w:val="0"/>
              <w:autoSpaceDN w:val="0"/>
              <w:adjustRightInd w:val="0"/>
              <w:spacing w:after="180" w:line="274" w:lineRule="auto"/>
              <w:jc w:val="center"/>
              <w:textAlignment w:val="center"/>
              <w:rPr>
                <w:rFonts w:asciiTheme="majorHAnsi" w:hAnsiTheme="majorHAnsi" w:cstheme="majorHAnsi"/>
                <w:color w:val="000000"/>
                <w:sz w:val="22"/>
                <w:szCs w:val="22"/>
                <w:cs/>
                <w:lang w:bidi="bn-BD"/>
              </w:rPr>
            </w:pPr>
          </w:p>
        </w:tc>
      </w:tr>
      <w:tr w:rsidR="00760FA2" w:rsidRPr="00460C6D" w14:paraId="53B58C86" w14:textId="77777777" w:rsidTr="00EB1E98">
        <w:trPr>
          <w:trHeight w:hRule="exact" w:val="432"/>
        </w:trPr>
        <w:tc>
          <w:tcPr>
            <w:tcW w:w="13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E239909" w14:textId="77777777" w:rsidR="00760FA2" w:rsidRPr="00460C6D" w:rsidRDefault="00760FA2" w:rsidP="00EB1E98">
            <w:pPr>
              <w:widowControl w:val="0"/>
              <w:autoSpaceDE w:val="0"/>
              <w:autoSpaceDN w:val="0"/>
              <w:adjustRightInd w:val="0"/>
              <w:rPr>
                <w:rFonts w:asciiTheme="majorHAnsi" w:hAnsiTheme="majorHAnsi" w:cstheme="majorHAnsi"/>
                <w:sz w:val="22"/>
                <w:szCs w:val="22"/>
              </w:rPr>
            </w:pPr>
          </w:p>
        </w:tc>
        <w:tc>
          <w:tcPr>
            <w:tcW w:w="196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6B2E720" w14:textId="77777777" w:rsidR="00760FA2" w:rsidRPr="00460C6D" w:rsidRDefault="00BE6DC4" w:rsidP="00EB1E98">
            <w:pPr>
              <w:widowControl w:val="0"/>
              <w:autoSpaceDE w:val="0"/>
              <w:autoSpaceDN w:val="0"/>
              <w:adjustRightInd w:val="0"/>
              <w:rPr>
                <w:rFonts w:asciiTheme="majorHAnsi" w:hAnsiTheme="majorHAnsi" w:cstheme="majorHAnsi"/>
                <w:sz w:val="22"/>
                <w:szCs w:val="22"/>
                <w:lang w:bidi="bn-BD"/>
              </w:rPr>
            </w:pPr>
            <w:r>
              <w:rPr>
                <w:rFonts w:asciiTheme="majorHAnsi" w:hAnsiTheme="majorHAnsi" w:cstheme="majorHAnsi"/>
                <w:sz w:val="22"/>
                <w:szCs w:val="22"/>
                <w:cs/>
                <w:lang w:bidi="bn-BD"/>
              </w:rPr>
              <w:t>CSE</w:t>
            </w:r>
            <w:r w:rsidR="00760FA2">
              <w:rPr>
                <w:rFonts w:asciiTheme="majorHAnsi" w:hAnsiTheme="majorHAnsi" w:cstheme="majorHAnsi"/>
                <w:sz w:val="22"/>
                <w:szCs w:val="22"/>
                <w:cs/>
                <w:lang w:bidi="bn-BD"/>
              </w:rPr>
              <w:t>4</w:t>
            </w:r>
            <w:r w:rsidR="00047099">
              <w:rPr>
                <w:rFonts w:asciiTheme="majorHAnsi" w:hAnsiTheme="majorHAnsi" w:cstheme="majorHAnsi"/>
                <w:sz w:val="22"/>
                <w:szCs w:val="22"/>
                <w:lang w:bidi="bn-BD"/>
              </w:rPr>
              <w:t>0</w:t>
            </w:r>
            <w:r w:rsidR="00760FA2">
              <w:rPr>
                <w:rFonts w:asciiTheme="majorHAnsi" w:hAnsiTheme="majorHAnsi" w:cstheme="majorHAnsi"/>
                <w:sz w:val="22"/>
                <w:szCs w:val="22"/>
                <w:cs/>
                <w:lang w:bidi="bn-BD"/>
              </w:rPr>
              <w:t>98A</w:t>
            </w:r>
          </w:p>
        </w:tc>
        <w:tc>
          <w:tcPr>
            <w:tcW w:w="411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859B660" w14:textId="77777777" w:rsidR="00760FA2" w:rsidRPr="00460C6D" w:rsidRDefault="00760FA2" w:rsidP="00EB1E98">
            <w:pPr>
              <w:widowControl w:val="0"/>
              <w:autoSpaceDE w:val="0"/>
              <w:autoSpaceDN w:val="0"/>
              <w:adjustRightInd w:val="0"/>
              <w:spacing w:after="180" w:line="274" w:lineRule="auto"/>
              <w:jc w:val="both"/>
              <w:textAlignment w:val="center"/>
              <w:rPr>
                <w:rFonts w:asciiTheme="majorHAnsi" w:hAnsiTheme="majorHAnsi" w:cstheme="majorHAnsi"/>
                <w:color w:val="000000"/>
                <w:sz w:val="22"/>
                <w:szCs w:val="22"/>
              </w:rPr>
            </w:pPr>
            <w:r w:rsidRPr="00460C6D">
              <w:rPr>
                <w:rFonts w:asciiTheme="majorHAnsi" w:hAnsiTheme="majorHAnsi" w:cstheme="majorHAnsi"/>
                <w:color w:val="222222"/>
                <w:sz w:val="22"/>
                <w:szCs w:val="22"/>
                <w:shd w:val="clear" w:color="auto" w:fill="FFFFFF"/>
              </w:rPr>
              <w:t>Capstone Project 1</w:t>
            </w:r>
          </w:p>
        </w:tc>
        <w:tc>
          <w:tcPr>
            <w:tcW w:w="127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4B67577" w14:textId="77777777" w:rsidR="00760FA2" w:rsidRPr="00460C6D" w:rsidRDefault="00760FA2" w:rsidP="00EB1E98">
            <w:pPr>
              <w:widowControl w:val="0"/>
              <w:autoSpaceDE w:val="0"/>
              <w:autoSpaceDN w:val="0"/>
              <w:adjustRightInd w:val="0"/>
              <w:spacing w:after="180" w:line="274" w:lineRule="auto"/>
              <w:jc w:val="center"/>
              <w:textAlignment w:val="center"/>
              <w:rPr>
                <w:rFonts w:asciiTheme="majorHAnsi" w:hAnsiTheme="majorHAnsi" w:cstheme="majorHAnsi"/>
                <w:color w:val="000000"/>
                <w:sz w:val="22"/>
                <w:szCs w:val="22"/>
              </w:rPr>
            </w:pPr>
            <w:r w:rsidRPr="00460C6D">
              <w:rPr>
                <w:rFonts w:asciiTheme="majorHAnsi" w:hAnsiTheme="majorHAnsi" w:cstheme="majorHAnsi"/>
                <w:color w:val="000000"/>
                <w:sz w:val="22"/>
                <w:szCs w:val="22"/>
              </w:rPr>
              <w:t>1</w:t>
            </w:r>
          </w:p>
        </w:tc>
        <w:tc>
          <w:tcPr>
            <w:tcW w:w="1701" w:type="dxa"/>
            <w:tcBorders>
              <w:top w:val="single" w:sz="4" w:space="0" w:color="000000"/>
              <w:left w:val="single" w:sz="4" w:space="0" w:color="000000"/>
              <w:bottom w:val="single" w:sz="4" w:space="0" w:color="000000"/>
              <w:right w:val="single" w:sz="4" w:space="0" w:color="000000"/>
            </w:tcBorders>
          </w:tcPr>
          <w:p w14:paraId="06C521FD" w14:textId="77777777" w:rsidR="00760FA2" w:rsidRPr="00460C6D" w:rsidRDefault="00760FA2" w:rsidP="00EB1E98">
            <w:pPr>
              <w:widowControl w:val="0"/>
              <w:autoSpaceDE w:val="0"/>
              <w:autoSpaceDN w:val="0"/>
              <w:adjustRightInd w:val="0"/>
              <w:spacing w:after="180" w:line="274" w:lineRule="auto"/>
              <w:jc w:val="center"/>
              <w:textAlignment w:val="center"/>
              <w:rPr>
                <w:rFonts w:asciiTheme="majorHAnsi" w:hAnsiTheme="majorHAnsi" w:cstheme="majorHAnsi"/>
                <w:color w:val="000000"/>
                <w:sz w:val="22"/>
                <w:szCs w:val="22"/>
              </w:rPr>
            </w:pPr>
          </w:p>
        </w:tc>
      </w:tr>
      <w:tr w:rsidR="00760FA2" w:rsidRPr="00460C6D" w14:paraId="0D6FAF58" w14:textId="77777777" w:rsidTr="00EB1E98">
        <w:trPr>
          <w:trHeight w:hRule="exact" w:val="432"/>
        </w:trPr>
        <w:tc>
          <w:tcPr>
            <w:tcW w:w="135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tcPr>
          <w:p w14:paraId="76DCD18F" w14:textId="77777777" w:rsidR="00760FA2" w:rsidRPr="00460C6D" w:rsidRDefault="00760FA2" w:rsidP="00EB1E98">
            <w:pPr>
              <w:widowControl w:val="0"/>
              <w:autoSpaceDE w:val="0"/>
              <w:autoSpaceDN w:val="0"/>
              <w:adjustRightInd w:val="0"/>
              <w:rPr>
                <w:rFonts w:asciiTheme="majorHAnsi" w:hAnsiTheme="majorHAnsi" w:cstheme="majorHAnsi"/>
                <w:sz w:val="22"/>
                <w:szCs w:val="22"/>
              </w:rPr>
            </w:pPr>
          </w:p>
        </w:tc>
        <w:tc>
          <w:tcPr>
            <w:tcW w:w="196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tcPr>
          <w:p w14:paraId="106055D6" w14:textId="77777777" w:rsidR="00760FA2" w:rsidRPr="00460C6D" w:rsidRDefault="00760FA2" w:rsidP="00EB1E98">
            <w:pPr>
              <w:widowControl w:val="0"/>
              <w:autoSpaceDE w:val="0"/>
              <w:autoSpaceDN w:val="0"/>
              <w:adjustRightInd w:val="0"/>
              <w:rPr>
                <w:rFonts w:asciiTheme="majorHAnsi" w:hAnsiTheme="majorHAnsi" w:cstheme="majorHAnsi"/>
                <w:sz w:val="22"/>
                <w:szCs w:val="22"/>
              </w:rPr>
            </w:pPr>
          </w:p>
        </w:tc>
        <w:tc>
          <w:tcPr>
            <w:tcW w:w="4111"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tcPr>
          <w:p w14:paraId="5AC9A205" w14:textId="77777777" w:rsidR="00760FA2" w:rsidRPr="00460C6D" w:rsidRDefault="00760FA2" w:rsidP="00EB1E98">
            <w:pPr>
              <w:widowControl w:val="0"/>
              <w:autoSpaceDE w:val="0"/>
              <w:autoSpaceDN w:val="0"/>
              <w:adjustRightInd w:val="0"/>
              <w:spacing w:after="180" w:line="274" w:lineRule="auto"/>
              <w:jc w:val="both"/>
              <w:textAlignment w:val="center"/>
              <w:rPr>
                <w:rFonts w:asciiTheme="majorHAnsi" w:hAnsiTheme="majorHAnsi" w:cstheme="majorHAnsi"/>
                <w:color w:val="000000"/>
                <w:sz w:val="22"/>
                <w:szCs w:val="22"/>
              </w:rPr>
            </w:pPr>
            <w:r w:rsidRPr="00460C6D">
              <w:rPr>
                <w:rFonts w:asciiTheme="majorHAnsi" w:hAnsiTheme="majorHAnsi" w:cstheme="majorHAnsi"/>
                <w:b/>
                <w:bCs/>
                <w:color w:val="000000"/>
                <w:sz w:val="22"/>
                <w:szCs w:val="22"/>
              </w:rPr>
              <w:t>Total Credits</w:t>
            </w:r>
          </w:p>
        </w:tc>
        <w:tc>
          <w:tcPr>
            <w:tcW w:w="127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tcPr>
          <w:p w14:paraId="04598B43" w14:textId="77777777" w:rsidR="00760FA2" w:rsidRPr="00BC2686" w:rsidRDefault="00760FA2" w:rsidP="00EB1E98">
            <w:pPr>
              <w:widowControl w:val="0"/>
              <w:autoSpaceDE w:val="0"/>
              <w:autoSpaceDN w:val="0"/>
              <w:adjustRightInd w:val="0"/>
              <w:spacing w:after="180" w:line="274" w:lineRule="auto"/>
              <w:jc w:val="center"/>
              <w:textAlignment w:val="center"/>
              <w:rPr>
                <w:rFonts w:asciiTheme="majorHAnsi" w:hAnsiTheme="majorHAnsi"/>
                <w:color w:val="000000"/>
                <w:sz w:val="22"/>
                <w:szCs w:val="22"/>
                <w:lang w:bidi="bn-BD"/>
              </w:rPr>
            </w:pPr>
            <w:r w:rsidRPr="00460C6D">
              <w:rPr>
                <w:rFonts w:asciiTheme="majorHAnsi" w:hAnsiTheme="majorHAnsi" w:cstheme="majorHAnsi"/>
                <w:b/>
                <w:bCs/>
                <w:color w:val="000000"/>
                <w:sz w:val="22"/>
                <w:szCs w:val="22"/>
              </w:rPr>
              <w:t>1</w:t>
            </w:r>
            <w:r w:rsidR="00C20EE9">
              <w:rPr>
                <w:rFonts w:asciiTheme="majorHAnsi" w:hAnsiTheme="majorHAnsi" w:cstheme="majorHAnsi"/>
                <w:b/>
                <w:bCs/>
                <w:color w:val="000000"/>
                <w:sz w:val="22"/>
                <w:szCs w:val="22"/>
                <w:cs/>
                <w:lang w:bidi="bn-BD"/>
              </w:rPr>
              <w:t>0</w:t>
            </w:r>
          </w:p>
        </w:tc>
        <w:tc>
          <w:tcPr>
            <w:tcW w:w="1701"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7A403CF6" w14:textId="77777777" w:rsidR="00760FA2" w:rsidRPr="00460C6D" w:rsidRDefault="00760FA2" w:rsidP="00EB1E98">
            <w:pPr>
              <w:widowControl w:val="0"/>
              <w:autoSpaceDE w:val="0"/>
              <w:autoSpaceDN w:val="0"/>
              <w:adjustRightInd w:val="0"/>
              <w:spacing w:after="180" w:line="274" w:lineRule="auto"/>
              <w:jc w:val="center"/>
              <w:textAlignment w:val="center"/>
              <w:rPr>
                <w:rFonts w:asciiTheme="majorHAnsi" w:hAnsiTheme="majorHAnsi" w:cstheme="majorHAnsi"/>
                <w:b/>
                <w:bCs/>
                <w:color w:val="000000"/>
                <w:sz w:val="22"/>
                <w:szCs w:val="22"/>
              </w:rPr>
            </w:pPr>
          </w:p>
        </w:tc>
      </w:tr>
      <w:tr w:rsidR="00760FA2" w:rsidRPr="00460C6D" w14:paraId="2B990366" w14:textId="77777777" w:rsidTr="00EB1E98">
        <w:trPr>
          <w:trHeight w:hRule="exact" w:val="432"/>
        </w:trPr>
        <w:tc>
          <w:tcPr>
            <w:tcW w:w="13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0A66DC2" w14:textId="77777777" w:rsidR="00760FA2" w:rsidRPr="00460C6D" w:rsidRDefault="00760FA2" w:rsidP="00EB1E98">
            <w:pPr>
              <w:widowControl w:val="0"/>
              <w:autoSpaceDE w:val="0"/>
              <w:autoSpaceDN w:val="0"/>
              <w:adjustRightInd w:val="0"/>
              <w:rPr>
                <w:rFonts w:asciiTheme="majorHAnsi" w:hAnsiTheme="majorHAnsi" w:cstheme="majorHAnsi"/>
                <w:sz w:val="22"/>
                <w:szCs w:val="22"/>
              </w:rPr>
            </w:pPr>
          </w:p>
        </w:tc>
        <w:tc>
          <w:tcPr>
            <w:tcW w:w="196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BCD5416" w14:textId="77777777" w:rsidR="00760FA2" w:rsidRPr="00460C6D" w:rsidRDefault="00760FA2" w:rsidP="00EB1E98">
            <w:pPr>
              <w:widowControl w:val="0"/>
              <w:autoSpaceDE w:val="0"/>
              <w:autoSpaceDN w:val="0"/>
              <w:adjustRightInd w:val="0"/>
              <w:rPr>
                <w:rFonts w:asciiTheme="majorHAnsi" w:hAnsiTheme="majorHAnsi" w:cstheme="majorHAnsi"/>
                <w:sz w:val="22"/>
                <w:szCs w:val="22"/>
              </w:rPr>
            </w:pPr>
          </w:p>
        </w:tc>
        <w:tc>
          <w:tcPr>
            <w:tcW w:w="411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F1FBB10" w14:textId="77777777" w:rsidR="00760FA2" w:rsidRPr="00460C6D" w:rsidRDefault="00760FA2" w:rsidP="00EB1E98">
            <w:pPr>
              <w:widowControl w:val="0"/>
              <w:autoSpaceDE w:val="0"/>
              <w:autoSpaceDN w:val="0"/>
              <w:adjustRightInd w:val="0"/>
              <w:rPr>
                <w:rFonts w:asciiTheme="majorHAnsi" w:hAnsiTheme="majorHAnsi" w:cstheme="majorHAnsi"/>
                <w:sz w:val="22"/>
                <w:szCs w:val="22"/>
              </w:rPr>
            </w:pPr>
          </w:p>
        </w:tc>
        <w:tc>
          <w:tcPr>
            <w:tcW w:w="127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F58444F" w14:textId="77777777" w:rsidR="00760FA2" w:rsidRPr="00460C6D" w:rsidRDefault="00760FA2" w:rsidP="00EB1E98">
            <w:pPr>
              <w:widowControl w:val="0"/>
              <w:autoSpaceDE w:val="0"/>
              <w:autoSpaceDN w:val="0"/>
              <w:adjustRightInd w:val="0"/>
              <w:jc w:val="center"/>
              <w:rPr>
                <w:rFonts w:asciiTheme="majorHAnsi" w:hAnsiTheme="majorHAnsi" w:cstheme="majorHAnsi"/>
                <w:sz w:val="22"/>
                <w:szCs w:val="22"/>
              </w:rPr>
            </w:pPr>
          </w:p>
        </w:tc>
        <w:tc>
          <w:tcPr>
            <w:tcW w:w="1701" w:type="dxa"/>
            <w:tcBorders>
              <w:top w:val="single" w:sz="4" w:space="0" w:color="000000"/>
              <w:left w:val="single" w:sz="4" w:space="0" w:color="000000"/>
              <w:bottom w:val="single" w:sz="4" w:space="0" w:color="000000"/>
              <w:right w:val="single" w:sz="4" w:space="0" w:color="000000"/>
            </w:tcBorders>
          </w:tcPr>
          <w:p w14:paraId="684148F6" w14:textId="77777777" w:rsidR="00760FA2" w:rsidRPr="00460C6D" w:rsidRDefault="00760FA2" w:rsidP="00EB1E98">
            <w:pPr>
              <w:widowControl w:val="0"/>
              <w:autoSpaceDE w:val="0"/>
              <w:autoSpaceDN w:val="0"/>
              <w:adjustRightInd w:val="0"/>
              <w:rPr>
                <w:rFonts w:asciiTheme="majorHAnsi" w:hAnsiTheme="majorHAnsi" w:cstheme="majorHAnsi"/>
                <w:sz w:val="22"/>
                <w:szCs w:val="22"/>
              </w:rPr>
            </w:pPr>
          </w:p>
        </w:tc>
      </w:tr>
      <w:tr w:rsidR="00760FA2" w:rsidRPr="00460C6D" w14:paraId="0DCB6F07" w14:textId="77777777" w:rsidTr="00CF7BCE">
        <w:trPr>
          <w:trHeight w:hRule="exact" w:val="738"/>
        </w:trPr>
        <w:tc>
          <w:tcPr>
            <w:tcW w:w="13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8242777" w14:textId="77777777" w:rsidR="00760FA2" w:rsidRPr="00460C6D" w:rsidRDefault="00760FA2" w:rsidP="00EB1E98">
            <w:pPr>
              <w:widowControl w:val="0"/>
              <w:autoSpaceDE w:val="0"/>
              <w:autoSpaceDN w:val="0"/>
              <w:adjustRightInd w:val="0"/>
              <w:rPr>
                <w:rFonts w:asciiTheme="majorHAnsi" w:hAnsiTheme="majorHAnsi" w:cstheme="majorHAnsi"/>
                <w:sz w:val="22"/>
                <w:szCs w:val="22"/>
              </w:rPr>
            </w:pPr>
            <w:r w:rsidRPr="00460C6D">
              <w:rPr>
                <w:rFonts w:asciiTheme="majorHAnsi" w:hAnsiTheme="majorHAnsi" w:cstheme="majorHAnsi"/>
                <w:b/>
                <w:bCs/>
                <w:color w:val="000000"/>
                <w:sz w:val="22"/>
                <w:szCs w:val="22"/>
              </w:rPr>
              <w:t>Term – 10</w:t>
            </w:r>
          </w:p>
        </w:tc>
        <w:tc>
          <w:tcPr>
            <w:tcW w:w="196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E0AB7AE" w14:textId="77777777" w:rsidR="00760FA2" w:rsidRPr="00460C6D" w:rsidRDefault="00BE6DC4" w:rsidP="00EB1E98">
            <w:pPr>
              <w:widowControl w:val="0"/>
              <w:autoSpaceDE w:val="0"/>
              <w:autoSpaceDN w:val="0"/>
              <w:adjustRightInd w:val="0"/>
              <w:spacing w:after="180" w:line="274" w:lineRule="auto"/>
              <w:jc w:val="both"/>
              <w:textAlignment w:val="center"/>
              <w:rPr>
                <w:rFonts w:asciiTheme="majorHAnsi" w:hAnsiTheme="majorHAnsi" w:cstheme="majorHAnsi"/>
                <w:color w:val="000000"/>
                <w:sz w:val="22"/>
                <w:szCs w:val="22"/>
                <w:lang w:bidi="bn-BD"/>
              </w:rPr>
            </w:pPr>
            <w:r>
              <w:rPr>
                <w:rFonts w:asciiTheme="majorHAnsi" w:hAnsiTheme="majorHAnsi" w:cstheme="majorHAnsi"/>
                <w:color w:val="000000"/>
                <w:sz w:val="22"/>
                <w:szCs w:val="22"/>
                <w:lang w:bidi="bn-BD"/>
              </w:rPr>
              <w:t>CSEXXXX &amp; CSE</w:t>
            </w:r>
            <w:r w:rsidR="00CF7BCE">
              <w:rPr>
                <w:rFonts w:asciiTheme="majorHAnsi" w:hAnsiTheme="majorHAnsi" w:cstheme="majorHAnsi"/>
                <w:color w:val="000000"/>
                <w:sz w:val="22"/>
                <w:szCs w:val="22"/>
                <w:lang w:bidi="bn-BD"/>
              </w:rPr>
              <w:t>XXXX</w:t>
            </w:r>
          </w:p>
        </w:tc>
        <w:tc>
          <w:tcPr>
            <w:tcW w:w="411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C355192" w14:textId="77777777" w:rsidR="00760FA2" w:rsidRPr="00460C6D" w:rsidRDefault="00760FA2" w:rsidP="00030AA3">
            <w:pPr>
              <w:widowControl w:val="0"/>
              <w:autoSpaceDE w:val="0"/>
              <w:autoSpaceDN w:val="0"/>
              <w:adjustRightInd w:val="0"/>
              <w:spacing w:after="180" w:line="274" w:lineRule="auto"/>
              <w:jc w:val="both"/>
              <w:textAlignment w:val="center"/>
              <w:rPr>
                <w:rFonts w:asciiTheme="majorHAnsi" w:hAnsiTheme="majorHAnsi" w:cstheme="majorHAnsi"/>
                <w:color w:val="000000"/>
                <w:sz w:val="22"/>
                <w:szCs w:val="22"/>
              </w:rPr>
            </w:pPr>
            <w:r w:rsidRPr="00460C6D">
              <w:rPr>
                <w:rFonts w:asciiTheme="majorHAnsi" w:hAnsiTheme="majorHAnsi" w:cstheme="majorHAnsi"/>
                <w:color w:val="000000"/>
                <w:sz w:val="22"/>
                <w:szCs w:val="22"/>
              </w:rPr>
              <w:t>Major Elective 2</w:t>
            </w:r>
            <w:r>
              <w:rPr>
                <w:rFonts w:asciiTheme="majorHAnsi" w:hAnsiTheme="majorHAnsi" w:cstheme="majorHAnsi"/>
                <w:color w:val="000000"/>
                <w:sz w:val="22"/>
                <w:szCs w:val="22"/>
              </w:rPr>
              <w:t xml:space="preserve"> + Lab</w:t>
            </w:r>
          </w:p>
        </w:tc>
        <w:tc>
          <w:tcPr>
            <w:tcW w:w="127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4873331" w14:textId="77777777" w:rsidR="00760FA2" w:rsidRPr="00460C6D" w:rsidRDefault="00760FA2" w:rsidP="00EB1E98">
            <w:pPr>
              <w:widowControl w:val="0"/>
              <w:autoSpaceDE w:val="0"/>
              <w:autoSpaceDN w:val="0"/>
              <w:adjustRightInd w:val="0"/>
              <w:spacing w:after="180" w:line="274" w:lineRule="auto"/>
              <w:jc w:val="center"/>
              <w:textAlignment w:val="center"/>
              <w:rPr>
                <w:rFonts w:asciiTheme="majorHAnsi" w:hAnsiTheme="majorHAnsi" w:cstheme="majorHAnsi"/>
                <w:color w:val="000000"/>
                <w:sz w:val="22"/>
                <w:szCs w:val="22"/>
              </w:rPr>
            </w:pPr>
            <w:r w:rsidRPr="00460C6D">
              <w:rPr>
                <w:rFonts w:asciiTheme="majorHAnsi" w:hAnsiTheme="majorHAnsi" w:cstheme="majorHAnsi"/>
                <w:color w:val="000000"/>
                <w:sz w:val="22"/>
                <w:szCs w:val="22"/>
                <w:cs/>
                <w:lang w:bidi="bn-BD"/>
              </w:rPr>
              <w:t>3</w:t>
            </w:r>
            <w:r>
              <w:rPr>
                <w:rFonts w:asciiTheme="majorHAnsi" w:hAnsiTheme="majorHAnsi" w:cstheme="majorHAnsi"/>
                <w:color w:val="000000"/>
                <w:sz w:val="22"/>
                <w:szCs w:val="22"/>
                <w:cs/>
                <w:lang w:bidi="bn-BD"/>
              </w:rPr>
              <w:t>+1</w:t>
            </w:r>
          </w:p>
        </w:tc>
        <w:tc>
          <w:tcPr>
            <w:tcW w:w="1701" w:type="dxa"/>
            <w:tcBorders>
              <w:top w:val="single" w:sz="4" w:space="0" w:color="000000"/>
              <w:left w:val="single" w:sz="4" w:space="0" w:color="000000"/>
              <w:bottom w:val="single" w:sz="4" w:space="0" w:color="000000"/>
              <w:right w:val="single" w:sz="4" w:space="0" w:color="000000"/>
            </w:tcBorders>
          </w:tcPr>
          <w:p w14:paraId="41C3C0E2" w14:textId="77777777" w:rsidR="00760FA2" w:rsidRPr="00460C6D" w:rsidRDefault="00760FA2" w:rsidP="00EB1E98">
            <w:pPr>
              <w:widowControl w:val="0"/>
              <w:autoSpaceDE w:val="0"/>
              <w:autoSpaceDN w:val="0"/>
              <w:adjustRightInd w:val="0"/>
              <w:spacing w:after="180" w:line="274" w:lineRule="auto"/>
              <w:jc w:val="center"/>
              <w:textAlignment w:val="center"/>
              <w:rPr>
                <w:rFonts w:asciiTheme="majorHAnsi" w:hAnsiTheme="majorHAnsi" w:cstheme="majorHAnsi"/>
                <w:color w:val="000000"/>
                <w:sz w:val="22"/>
                <w:szCs w:val="22"/>
              </w:rPr>
            </w:pPr>
          </w:p>
        </w:tc>
      </w:tr>
      <w:tr w:rsidR="00760FA2" w:rsidRPr="00460C6D" w14:paraId="7BB53C66" w14:textId="77777777" w:rsidTr="00EB1E98">
        <w:trPr>
          <w:trHeight w:hRule="exact" w:val="432"/>
        </w:trPr>
        <w:tc>
          <w:tcPr>
            <w:tcW w:w="13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06F199D" w14:textId="77777777" w:rsidR="00760FA2" w:rsidRPr="00460C6D" w:rsidRDefault="00760FA2" w:rsidP="00EB1E98">
            <w:pPr>
              <w:widowControl w:val="0"/>
              <w:autoSpaceDE w:val="0"/>
              <w:autoSpaceDN w:val="0"/>
              <w:adjustRightInd w:val="0"/>
              <w:rPr>
                <w:rFonts w:asciiTheme="majorHAnsi" w:hAnsiTheme="majorHAnsi" w:cstheme="majorHAnsi"/>
                <w:b/>
                <w:bCs/>
                <w:color w:val="000000"/>
                <w:sz w:val="22"/>
                <w:szCs w:val="22"/>
              </w:rPr>
            </w:pPr>
          </w:p>
        </w:tc>
        <w:tc>
          <w:tcPr>
            <w:tcW w:w="196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1366D1B" w14:textId="77777777" w:rsidR="00760FA2" w:rsidRPr="00460C6D" w:rsidRDefault="00BE6DC4" w:rsidP="00EB1E98">
            <w:pPr>
              <w:widowControl w:val="0"/>
              <w:autoSpaceDE w:val="0"/>
              <w:autoSpaceDN w:val="0"/>
              <w:adjustRightInd w:val="0"/>
              <w:spacing w:after="180" w:line="274" w:lineRule="auto"/>
              <w:jc w:val="both"/>
              <w:textAlignment w:val="center"/>
              <w:rPr>
                <w:rFonts w:asciiTheme="majorHAnsi" w:hAnsiTheme="majorHAnsi" w:cstheme="majorHAnsi"/>
                <w:color w:val="000000"/>
                <w:sz w:val="22"/>
                <w:szCs w:val="22"/>
                <w:cs/>
                <w:lang w:bidi="bn-BD"/>
              </w:rPr>
            </w:pPr>
            <w:r>
              <w:rPr>
                <w:rFonts w:asciiTheme="majorHAnsi" w:hAnsiTheme="majorHAnsi" w:cstheme="majorHAnsi"/>
                <w:color w:val="000000"/>
                <w:sz w:val="22"/>
                <w:szCs w:val="22"/>
                <w:lang w:bidi="bn-BD"/>
              </w:rPr>
              <w:t>CSE</w:t>
            </w:r>
            <w:r w:rsidR="00CF7BCE">
              <w:rPr>
                <w:rFonts w:asciiTheme="majorHAnsi" w:hAnsiTheme="majorHAnsi" w:cstheme="majorHAnsi"/>
                <w:color w:val="000000"/>
                <w:sz w:val="22"/>
                <w:szCs w:val="22"/>
                <w:lang w:bidi="bn-BD"/>
              </w:rPr>
              <w:t>XXXX</w:t>
            </w:r>
          </w:p>
        </w:tc>
        <w:tc>
          <w:tcPr>
            <w:tcW w:w="411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004932E" w14:textId="77777777" w:rsidR="00760FA2" w:rsidRPr="00460C6D" w:rsidRDefault="00760FA2" w:rsidP="00EB1E98">
            <w:pPr>
              <w:widowControl w:val="0"/>
              <w:autoSpaceDE w:val="0"/>
              <w:autoSpaceDN w:val="0"/>
              <w:adjustRightInd w:val="0"/>
              <w:spacing w:after="180" w:line="274" w:lineRule="auto"/>
              <w:jc w:val="both"/>
              <w:textAlignment w:val="center"/>
              <w:rPr>
                <w:rFonts w:asciiTheme="majorHAnsi" w:hAnsiTheme="majorHAnsi" w:cstheme="majorHAnsi"/>
                <w:color w:val="000000"/>
                <w:sz w:val="22"/>
                <w:szCs w:val="22"/>
              </w:rPr>
            </w:pPr>
            <w:r w:rsidRPr="00460C6D">
              <w:rPr>
                <w:rFonts w:asciiTheme="majorHAnsi" w:hAnsiTheme="majorHAnsi" w:cstheme="majorHAnsi"/>
                <w:color w:val="000000"/>
                <w:sz w:val="22"/>
                <w:szCs w:val="22"/>
              </w:rPr>
              <w:t>Major Elective 3</w:t>
            </w:r>
          </w:p>
        </w:tc>
        <w:tc>
          <w:tcPr>
            <w:tcW w:w="127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A8F148B" w14:textId="77777777" w:rsidR="00760FA2" w:rsidRPr="00460C6D" w:rsidRDefault="00760FA2" w:rsidP="00EB1E98">
            <w:pPr>
              <w:widowControl w:val="0"/>
              <w:autoSpaceDE w:val="0"/>
              <w:autoSpaceDN w:val="0"/>
              <w:adjustRightInd w:val="0"/>
              <w:spacing w:after="180" w:line="274" w:lineRule="auto"/>
              <w:jc w:val="center"/>
              <w:textAlignment w:val="center"/>
              <w:rPr>
                <w:rFonts w:asciiTheme="majorHAnsi" w:hAnsiTheme="majorHAnsi" w:cstheme="majorHAnsi"/>
                <w:color w:val="000000"/>
                <w:sz w:val="22"/>
                <w:szCs w:val="22"/>
                <w:cs/>
                <w:lang w:bidi="bn-BD"/>
              </w:rPr>
            </w:pPr>
            <w:r w:rsidRPr="00460C6D">
              <w:rPr>
                <w:rFonts w:asciiTheme="majorHAnsi" w:hAnsiTheme="majorHAnsi" w:cstheme="majorHAnsi"/>
                <w:color w:val="000000"/>
                <w:sz w:val="22"/>
                <w:szCs w:val="22"/>
                <w:cs/>
                <w:lang w:bidi="bn-BD"/>
              </w:rPr>
              <w:t>3</w:t>
            </w:r>
          </w:p>
        </w:tc>
        <w:tc>
          <w:tcPr>
            <w:tcW w:w="1701" w:type="dxa"/>
            <w:tcBorders>
              <w:top w:val="single" w:sz="4" w:space="0" w:color="000000"/>
              <w:left w:val="single" w:sz="4" w:space="0" w:color="000000"/>
              <w:bottom w:val="single" w:sz="4" w:space="0" w:color="000000"/>
              <w:right w:val="single" w:sz="4" w:space="0" w:color="000000"/>
            </w:tcBorders>
          </w:tcPr>
          <w:p w14:paraId="1E13E141" w14:textId="77777777" w:rsidR="00760FA2" w:rsidRPr="00460C6D" w:rsidRDefault="00760FA2" w:rsidP="00EB1E98">
            <w:pPr>
              <w:widowControl w:val="0"/>
              <w:autoSpaceDE w:val="0"/>
              <w:autoSpaceDN w:val="0"/>
              <w:adjustRightInd w:val="0"/>
              <w:spacing w:after="180" w:line="274" w:lineRule="auto"/>
              <w:jc w:val="center"/>
              <w:textAlignment w:val="center"/>
              <w:rPr>
                <w:rFonts w:asciiTheme="majorHAnsi" w:hAnsiTheme="majorHAnsi" w:cstheme="majorHAnsi"/>
                <w:color w:val="000000"/>
                <w:sz w:val="22"/>
                <w:szCs w:val="22"/>
              </w:rPr>
            </w:pPr>
          </w:p>
        </w:tc>
      </w:tr>
      <w:tr w:rsidR="00760FA2" w:rsidRPr="00460C6D" w14:paraId="1A52BD91" w14:textId="77777777" w:rsidTr="00EB1E98">
        <w:trPr>
          <w:trHeight w:hRule="exact" w:val="432"/>
        </w:trPr>
        <w:tc>
          <w:tcPr>
            <w:tcW w:w="13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2DB0153" w14:textId="77777777" w:rsidR="00760FA2" w:rsidRPr="00460C6D" w:rsidRDefault="00760FA2" w:rsidP="00EB1E98">
            <w:pPr>
              <w:widowControl w:val="0"/>
              <w:autoSpaceDE w:val="0"/>
              <w:autoSpaceDN w:val="0"/>
              <w:adjustRightInd w:val="0"/>
              <w:rPr>
                <w:rFonts w:asciiTheme="majorHAnsi" w:hAnsiTheme="majorHAnsi" w:cstheme="majorHAnsi"/>
                <w:b/>
                <w:bCs/>
                <w:color w:val="000000"/>
                <w:sz w:val="22"/>
                <w:szCs w:val="22"/>
              </w:rPr>
            </w:pPr>
          </w:p>
        </w:tc>
        <w:tc>
          <w:tcPr>
            <w:tcW w:w="196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6CEB91F" w14:textId="77777777" w:rsidR="00760FA2" w:rsidRPr="00460C6D" w:rsidRDefault="00760FA2" w:rsidP="00EB1E98">
            <w:pPr>
              <w:widowControl w:val="0"/>
              <w:autoSpaceDE w:val="0"/>
              <w:autoSpaceDN w:val="0"/>
              <w:adjustRightInd w:val="0"/>
              <w:spacing w:after="180" w:line="274" w:lineRule="auto"/>
              <w:jc w:val="both"/>
              <w:textAlignment w:val="center"/>
              <w:rPr>
                <w:rFonts w:asciiTheme="majorHAnsi" w:hAnsiTheme="majorHAnsi" w:cstheme="majorHAnsi"/>
                <w:color w:val="000000"/>
                <w:sz w:val="22"/>
                <w:szCs w:val="22"/>
                <w:cs/>
                <w:lang w:bidi="bn-BD"/>
              </w:rPr>
            </w:pPr>
          </w:p>
        </w:tc>
        <w:tc>
          <w:tcPr>
            <w:tcW w:w="411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3A0D0B9" w14:textId="77777777" w:rsidR="00760FA2" w:rsidRPr="00460C6D" w:rsidRDefault="00760FA2" w:rsidP="00EB1E98">
            <w:pPr>
              <w:widowControl w:val="0"/>
              <w:autoSpaceDE w:val="0"/>
              <w:autoSpaceDN w:val="0"/>
              <w:adjustRightInd w:val="0"/>
              <w:spacing w:after="180" w:line="274" w:lineRule="auto"/>
              <w:jc w:val="both"/>
              <w:textAlignment w:val="center"/>
              <w:rPr>
                <w:rFonts w:asciiTheme="majorHAnsi" w:hAnsiTheme="majorHAnsi" w:cstheme="majorHAnsi"/>
                <w:color w:val="000000"/>
                <w:sz w:val="22"/>
                <w:szCs w:val="22"/>
              </w:rPr>
            </w:pPr>
            <w:r w:rsidRPr="00460C6D">
              <w:rPr>
                <w:rFonts w:asciiTheme="majorHAnsi" w:hAnsiTheme="majorHAnsi" w:cstheme="majorHAnsi"/>
                <w:color w:val="000000"/>
                <w:sz w:val="22"/>
                <w:szCs w:val="22"/>
              </w:rPr>
              <w:t>Optional/Minor 2</w:t>
            </w:r>
          </w:p>
        </w:tc>
        <w:tc>
          <w:tcPr>
            <w:tcW w:w="127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B7429B7" w14:textId="77777777" w:rsidR="00760FA2" w:rsidRPr="00460C6D" w:rsidRDefault="00760FA2" w:rsidP="00EB1E98">
            <w:pPr>
              <w:widowControl w:val="0"/>
              <w:autoSpaceDE w:val="0"/>
              <w:autoSpaceDN w:val="0"/>
              <w:adjustRightInd w:val="0"/>
              <w:spacing w:after="180" w:line="274" w:lineRule="auto"/>
              <w:jc w:val="center"/>
              <w:textAlignment w:val="center"/>
              <w:rPr>
                <w:rFonts w:asciiTheme="majorHAnsi" w:hAnsiTheme="majorHAnsi" w:cstheme="majorHAnsi"/>
                <w:color w:val="000000"/>
                <w:sz w:val="22"/>
                <w:szCs w:val="22"/>
                <w:cs/>
                <w:lang w:bidi="bn-BD"/>
              </w:rPr>
            </w:pPr>
            <w:r w:rsidRPr="00460C6D">
              <w:rPr>
                <w:rFonts w:asciiTheme="majorHAnsi" w:hAnsiTheme="majorHAnsi" w:cstheme="majorHAnsi"/>
                <w:color w:val="000000"/>
                <w:sz w:val="22"/>
                <w:szCs w:val="22"/>
              </w:rPr>
              <w:t>3</w:t>
            </w:r>
          </w:p>
        </w:tc>
        <w:tc>
          <w:tcPr>
            <w:tcW w:w="1701" w:type="dxa"/>
            <w:tcBorders>
              <w:top w:val="single" w:sz="4" w:space="0" w:color="000000"/>
              <w:left w:val="single" w:sz="4" w:space="0" w:color="000000"/>
              <w:bottom w:val="single" w:sz="4" w:space="0" w:color="000000"/>
              <w:right w:val="single" w:sz="4" w:space="0" w:color="000000"/>
            </w:tcBorders>
          </w:tcPr>
          <w:p w14:paraId="12712986" w14:textId="77777777" w:rsidR="00760FA2" w:rsidRPr="00460C6D" w:rsidRDefault="00760FA2" w:rsidP="00EB1E98">
            <w:pPr>
              <w:widowControl w:val="0"/>
              <w:autoSpaceDE w:val="0"/>
              <w:autoSpaceDN w:val="0"/>
              <w:adjustRightInd w:val="0"/>
              <w:spacing w:after="180" w:line="274" w:lineRule="auto"/>
              <w:jc w:val="center"/>
              <w:textAlignment w:val="center"/>
              <w:rPr>
                <w:rFonts w:asciiTheme="majorHAnsi" w:hAnsiTheme="majorHAnsi" w:cstheme="majorHAnsi"/>
                <w:color w:val="000000"/>
                <w:sz w:val="22"/>
                <w:szCs w:val="22"/>
              </w:rPr>
            </w:pPr>
          </w:p>
        </w:tc>
      </w:tr>
      <w:tr w:rsidR="00760FA2" w:rsidRPr="00460C6D" w14:paraId="0B1ED2FB" w14:textId="77777777" w:rsidTr="00EB1E98">
        <w:trPr>
          <w:trHeight w:hRule="exact" w:val="432"/>
        </w:trPr>
        <w:tc>
          <w:tcPr>
            <w:tcW w:w="13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33F2CE1" w14:textId="77777777" w:rsidR="00760FA2" w:rsidRPr="00460C6D" w:rsidRDefault="00760FA2" w:rsidP="00EB1E98">
            <w:pPr>
              <w:widowControl w:val="0"/>
              <w:autoSpaceDE w:val="0"/>
              <w:autoSpaceDN w:val="0"/>
              <w:adjustRightInd w:val="0"/>
              <w:rPr>
                <w:rFonts w:asciiTheme="majorHAnsi" w:hAnsiTheme="majorHAnsi" w:cstheme="majorHAnsi"/>
                <w:sz w:val="22"/>
                <w:szCs w:val="22"/>
              </w:rPr>
            </w:pPr>
          </w:p>
        </w:tc>
        <w:tc>
          <w:tcPr>
            <w:tcW w:w="196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9A99F56" w14:textId="77777777" w:rsidR="00760FA2" w:rsidRPr="00460C6D" w:rsidRDefault="00BE6DC4" w:rsidP="00EB1E98">
            <w:pPr>
              <w:widowControl w:val="0"/>
              <w:autoSpaceDE w:val="0"/>
              <w:autoSpaceDN w:val="0"/>
              <w:adjustRightInd w:val="0"/>
              <w:rPr>
                <w:rFonts w:asciiTheme="majorHAnsi" w:hAnsiTheme="majorHAnsi" w:cstheme="majorHAnsi"/>
                <w:sz w:val="22"/>
                <w:szCs w:val="22"/>
                <w:lang w:bidi="bn-BD"/>
              </w:rPr>
            </w:pPr>
            <w:r>
              <w:rPr>
                <w:rFonts w:asciiTheme="majorHAnsi" w:hAnsiTheme="majorHAnsi" w:cstheme="majorHAnsi"/>
                <w:sz w:val="22"/>
                <w:szCs w:val="22"/>
                <w:lang w:bidi="bn-BD"/>
              </w:rPr>
              <w:t>CSE</w:t>
            </w:r>
            <w:r w:rsidR="00760FA2">
              <w:rPr>
                <w:rFonts w:asciiTheme="majorHAnsi" w:hAnsiTheme="majorHAnsi" w:cstheme="majorHAnsi"/>
                <w:sz w:val="22"/>
                <w:szCs w:val="22"/>
                <w:cs/>
                <w:lang w:bidi="bn-BD"/>
              </w:rPr>
              <w:t>4</w:t>
            </w:r>
            <w:r w:rsidR="00047099">
              <w:rPr>
                <w:rFonts w:asciiTheme="majorHAnsi" w:hAnsiTheme="majorHAnsi" w:cstheme="majorHAnsi"/>
                <w:sz w:val="22"/>
                <w:szCs w:val="22"/>
                <w:lang w:bidi="bn-BD"/>
              </w:rPr>
              <w:t>0</w:t>
            </w:r>
            <w:r w:rsidR="00760FA2">
              <w:rPr>
                <w:rFonts w:asciiTheme="majorHAnsi" w:hAnsiTheme="majorHAnsi" w:cstheme="majorHAnsi"/>
                <w:sz w:val="22"/>
                <w:szCs w:val="22"/>
                <w:cs/>
                <w:lang w:bidi="bn-BD"/>
              </w:rPr>
              <w:t>98B</w:t>
            </w:r>
          </w:p>
        </w:tc>
        <w:tc>
          <w:tcPr>
            <w:tcW w:w="411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B5279C9" w14:textId="77777777" w:rsidR="00760FA2" w:rsidRPr="00460C6D" w:rsidRDefault="00760FA2" w:rsidP="00EB1E98">
            <w:pPr>
              <w:widowControl w:val="0"/>
              <w:autoSpaceDE w:val="0"/>
              <w:autoSpaceDN w:val="0"/>
              <w:adjustRightInd w:val="0"/>
              <w:spacing w:after="180" w:line="274" w:lineRule="auto"/>
              <w:jc w:val="both"/>
              <w:textAlignment w:val="center"/>
              <w:rPr>
                <w:rFonts w:asciiTheme="majorHAnsi" w:hAnsiTheme="majorHAnsi" w:cstheme="majorHAnsi"/>
                <w:color w:val="000000"/>
                <w:sz w:val="22"/>
                <w:szCs w:val="22"/>
                <w:lang w:bidi="bn-BD"/>
              </w:rPr>
            </w:pPr>
            <w:r w:rsidRPr="00460C6D">
              <w:rPr>
                <w:rFonts w:asciiTheme="majorHAnsi" w:hAnsiTheme="majorHAnsi" w:cstheme="majorHAnsi"/>
                <w:color w:val="222222"/>
                <w:sz w:val="22"/>
                <w:szCs w:val="22"/>
                <w:shd w:val="clear" w:color="auto" w:fill="FFFFFF"/>
              </w:rPr>
              <w:t>Capstone Project</w:t>
            </w:r>
            <w:r w:rsidRPr="00460C6D">
              <w:rPr>
                <w:rFonts w:asciiTheme="majorHAnsi" w:hAnsiTheme="majorHAnsi" w:cstheme="majorHAnsi"/>
                <w:color w:val="222222"/>
                <w:sz w:val="22"/>
                <w:szCs w:val="22"/>
                <w:shd w:val="clear" w:color="auto" w:fill="FFFFFF"/>
                <w:cs/>
                <w:lang w:bidi="bn-BD"/>
              </w:rPr>
              <w:t xml:space="preserve"> </w:t>
            </w:r>
            <w:r w:rsidRPr="00460C6D">
              <w:rPr>
                <w:rFonts w:asciiTheme="majorHAnsi" w:hAnsiTheme="majorHAnsi" w:cstheme="majorHAnsi"/>
                <w:color w:val="222222"/>
                <w:sz w:val="22"/>
                <w:szCs w:val="22"/>
                <w:shd w:val="clear" w:color="auto" w:fill="FFFFFF"/>
                <w:lang w:bidi="bn-BD"/>
              </w:rPr>
              <w:t xml:space="preserve"> 2</w:t>
            </w:r>
          </w:p>
        </w:tc>
        <w:tc>
          <w:tcPr>
            <w:tcW w:w="127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617022B" w14:textId="77777777" w:rsidR="00760FA2" w:rsidRPr="00460C6D" w:rsidRDefault="00760FA2" w:rsidP="00EB1E98">
            <w:pPr>
              <w:widowControl w:val="0"/>
              <w:autoSpaceDE w:val="0"/>
              <w:autoSpaceDN w:val="0"/>
              <w:adjustRightInd w:val="0"/>
              <w:spacing w:after="180" w:line="274" w:lineRule="auto"/>
              <w:jc w:val="center"/>
              <w:textAlignment w:val="center"/>
              <w:rPr>
                <w:rFonts w:asciiTheme="majorHAnsi" w:hAnsiTheme="majorHAnsi" w:cstheme="majorHAnsi"/>
                <w:color w:val="000000"/>
                <w:sz w:val="22"/>
                <w:szCs w:val="22"/>
                <w:lang w:bidi="bn-BD"/>
              </w:rPr>
            </w:pPr>
            <w:r w:rsidRPr="00460C6D">
              <w:rPr>
                <w:rFonts w:asciiTheme="majorHAnsi" w:hAnsiTheme="majorHAnsi" w:cstheme="majorHAnsi"/>
                <w:color w:val="000000"/>
                <w:sz w:val="22"/>
                <w:szCs w:val="22"/>
                <w:cs/>
                <w:lang w:bidi="bn-BD"/>
              </w:rPr>
              <w:t>1</w:t>
            </w:r>
          </w:p>
        </w:tc>
        <w:tc>
          <w:tcPr>
            <w:tcW w:w="1701" w:type="dxa"/>
            <w:tcBorders>
              <w:top w:val="single" w:sz="4" w:space="0" w:color="000000"/>
              <w:left w:val="single" w:sz="4" w:space="0" w:color="000000"/>
              <w:bottom w:val="single" w:sz="4" w:space="0" w:color="000000"/>
              <w:right w:val="single" w:sz="4" w:space="0" w:color="000000"/>
            </w:tcBorders>
          </w:tcPr>
          <w:p w14:paraId="3BBADF8C" w14:textId="77777777" w:rsidR="00760FA2" w:rsidRPr="00460C6D" w:rsidRDefault="00760FA2" w:rsidP="00EB1E98">
            <w:pPr>
              <w:widowControl w:val="0"/>
              <w:autoSpaceDE w:val="0"/>
              <w:autoSpaceDN w:val="0"/>
              <w:adjustRightInd w:val="0"/>
              <w:spacing w:after="180" w:line="274" w:lineRule="auto"/>
              <w:jc w:val="center"/>
              <w:textAlignment w:val="center"/>
              <w:rPr>
                <w:rFonts w:asciiTheme="majorHAnsi" w:hAnsiTheme="majorHAnsi" w:cstheme="majorHAnsi"/>
                <w:color w:val="000000"/>
                <w:sz w:val="22"/>
                <w:szCs w:val="22"/>
                <w:cs/>
                <w:lang w:bidi="bn-BD"/>
              </w:rPr>
            </w:pPr>
          </w:p>
        </w:tc>
      </w:tr>
      <w:tr w:rsidR="00760FA2" w:rsidRPr="00460C6D" w14:paraId="3AFB5600" w14:textId="77777777" w:rsidTr="00EB1E98">
        <w:trPr>
          <w:trHeight w:hRule="exact" w:val="432"/>
        </w:trPr>
        <w:tc>
          <w:tcPr>
            <w:tcW w:w="135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tcPr>
          <w:p w14:paraId="3890A7D9" w14:textId="77777777" w:rsidR="00760FA2" w:rsidRPr="00460C6D" w:rsidRDefault="00760FA2" w:rsidP="00EB1E98">
            <w:pPr>
              <w:widowControl w:val="0"/>
              <w:autoSpaceDE w:val="0"/>
              <w:autoSpaceDN w:val="0"/>
              <w:adjustRightInd w:val="0"/>
              <w:rPr>
                <w:rFonts w:asciiTheme="majorHAnsi" w:hAnsiTheme="majorHAnsi" w:cstheme="majorHAnsi"/>
                <w:sz w:val="22"/>
                <w:szCs w:val="22"/>
              </w:rPr>
            </w:pPr>
          </w:p>
        </w:tc>
        <w:tc>
          <w:tcPr>
            <w:tcW w:w="196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tcPr>
          <w:p w14:paraId="2084004F" w14:textId="77777777" w:rsidR="00760FA2" w:rsidRPr="00460C6D" w:rsidRDefault="00760FA2" w:rsidP="00EB1E98">
            <w:pPr>
              <w:widowControl w:val="0"/>
              <w:autoSpaceDE w:val="0"/>
              <w:autoSpaceDN w:val="0"/>
              <w:adjustRightInd w:val="0"/>
              <w:rPr>
                <w:rFonts w:asciiTheme="majorHAnsi" w:hAnsiTheme="majorHAnsi" w:cstheme="majorHAnsi"/>
                <w:sz w:val="22"/>
                <w:szCs w:val="22"/>
              </w:rPr>
            </w:pPr>
          </w:p>
        </w:tc>
        <w:tc>
          <w:tcPr>
            <w:tcW w:w="4111"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tcPr>
          <w:p w14:paraId="030C8D53" w14:textId="77777777" w:rsidR="00760FA2" w:rsidRPr="00460C6D" w:rsidRDefault="00760FA2" w:rsidP="00EB1E98">
            <w:pPr>
              <w:widowControl w:val="0"/>
              <w:autoSpaceDE w:val="0"/>
              <w:autoSpaceDN w:val="0"/>
              <w:adjustRightInd w:val="0"/>
              <w:spacing w:after="180" w:line="274" w:lineRule="auto"/>
              <w:jc w:val="both"/>
              <w:textAlignment w:val="center"/>
              <w:rPr>
                <w:rFonts w:asciiTheme="majorHAnsi" w:hAnsiTheme="majorHAnsi" w:cstheme="majorHAnsi"/>
                <w:color w:val="000000"/>
                <w:sz w:val="22"/>
                <w:szCs w:val="22"/>
              </w:rPr>
            </w:pPr>
            <w:r w:rsidRPr="00460C6D">
              <w:rPr>
                <w:rFonts w:asciiTheme="majorHAnsi" w:hAnsiTheme="majorHAnsi" w:cstheme="majorHAnsi"/>
                <w:b/>
                <w:bCs/>
                <w:color w:val="000000"/>
                <w:sz w:val="22"/>
                <w:szCs w:val="22"/>
              </w:rPr>
              <w:t>Total Credits</w:t>
            </w:r>
          </w:p>
        </w:tc>
        <w:tc>
          <w:tcPr>
            <w:tcW w:w="127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tcPr>
          <w:p w14:paraId="13966C97" w14:textId="77777777" w:rsidR="00760FA2" w:rsidRPr="00667581" w:rsidRDefault="00760FA2" w:rsidP="00EB1E98">
            <w:pPr>
              <w:widowControl w:val="0"/>
              <w:autoSpaceDE w:val="0"/>
              <w:autoSpaceDN w:val="0"/>
              <w:adjustRightInd w:val="0"/>
              <w:spacing w:after="180" w:line="274" w:lineRule="auto"/>
              <w:jc w:val="center"/>
              <w:textAlignment w:val="center"/>
              <w:rPr>
                <w:rFonts w:asciiTheme="majorHAnsi" w:hAnsiTheme="majorHAnsi"/>
                <w:color w:val="000000"/>
                <w:sz w:val="22"/>
                <w:szCs w:val="22"/>
              </w:rPr>
            </w:pPr>
            <w:r w:rsidRPr="00460C6D">
              <w:rPr>
                <w:rFonts w:asciiTheme="majorHAnsi" w:hAnsiTheme="majorHAnsi" w:cstheme="majorHAnsi"/>
                <w:b/>
                <w:bCs/>
                <w:color w:val="000000"/>
                <w:sz w:val="22"/>
                <w:szCs w:val="22"/>
                <w:cs/>
                <w:lang w:bidi="bn-BD"/>
              </w:rPr>
              <w:t>1</w:t>
            </w:r>
            <w:r>
              <w:rPr>
                <w:rFonts w:asciiTheme="majorHAnsi" w:hAnsiTheme="majorHAnsi" w:cstheme="majorHAnsi"/>
                <w:b/>
                <w:bCs/>
                <w:color w:val="000000"/>
                <w:sz w:val="22"/>
                <w:szCs w:val="22"/>
                <w:cs/>
                <w:lang w:bidi="bn-BD"/>
              </w:rPr>
              <w:t>1</w:t>
            </w:r>
          </w:p>
        </w:tc>
        <w:tc>
          <w:tcPr>
            <w:tcW w:w="1701"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0CD0A29F" w14:textId="77777777" w:rsidR="00760FA2" w:rsidRPr="00460C6D" w:rsidRDefault="00760FA2" w:rsidP="00EB1E98">
            <w:pPr>
              <w:widowControl w:val="0"/>
              <w:autoSpaceDE w:val="0"/>
              <w:autoSpaceDN w:val="0"/>
              <w:adjustRightInd w:val="0"/>
              <w:spacing w:after="180" w:line="274" w:lineRule="auto"/>
              <w:jc w:val="center"/>
              <w:textAlignment w:val="center"/>
              <w:rPr>
                <w:rFonts w:asciiTheme="majorHAnsi" w:hAnsiTheme="majorHAnsi" w:cstheme="majorHAnsi"/>
                <w:b/>
                <w:bCs/>
                <w:color w:val="000000"/>
                <w:sz w:val="22"/>
                <w:szCs w:val="22"/>
                <w:cs/>
                <w:lang w:bidi="bn-BD"/>
              </w:rPr>
            </w:pPr>
          </w:p>
        </w:tc>
      </w:tr>
      <w:tr w:rsidR="00760FA2" w:rsidRPr="00460C6D" w14:paraId="2FEC5FE8" w14:textId="77777777" w:rsidTr="00EB1E98">
        <w:trPr>
          <w:trHeight w:hRule="exact" w:val="432"/>
        </w:trPr>
        <w:tc>
          <w:tcPr>
            <w:tcW w:w="13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71F063B" w14:textId="77777777" w:rsidR="00760FA2" w:rsidRPr="00460C6D" w:rsidRDefault="00760FA2" w:rsidP="00EB1E98">
            <w:pPr>
              <w:widowControl w:val="0"/>
              <w:autoSpaceDE w:val="0"/>
              <w:autoSpaceDN w:val="0"/>
              <w:adjustRightInd w:val="0"/>
              <w:rPr>
                <w:rFonts w:asciiTheme="majorHAnsi" w:hAnsiTheme="majorHAnsi" w:cstheme="majorHAnsi"/>
                <w:sz w:val="22"/>
                <w:szCs w:val="22"/>
              </w:rPr>
            </w:pPr>
          </w:p>
        </w:tc>
        <w:tc>
          <w:tcPr>
            <w:tcW w:w="196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C3EE32B" w14:textId="77777777" w:rsidR="00760FA2" w:rsidRPr="00460C6D" w:rsidRDefault="00760FA2" w:rsidP="00EB1E98">
            <w:pPr>
              <w:widowControl w:val="0"/>
              <w:autoSpaceDE w:val="0"/>
              <w:autoSpaceDN w:val="0"/>
              <w:adjustRightInd w:val="0"/>
              <w:rPr>
                <w:rFonts w:asciiTheme="majorHAnsi" w:hAnsiTheme="majorHAnsi" w:cstheme="majorHAnsi"/>
                <w:sz w:val="22"/>
                <w:szCs w:val="22"/>
              </w:rPr>
            </w:pPr>
          </w:p>
        </w:tc>
        <w:tc>
          <w:tcPr>
            <w:tcW w:w="411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39DCB60" w14:textId="77777777" w:rsidR="00760FA2" w:rsidRPr="00460C6D" w:rsidRDefault="00760FA2" w:rsidP="00EB1E98">
            <w:pPr>
              <w:widowControl w:val="0"/>
              <w:autoSpaceDE w:val="0"/>
              <w:autoSpaceDN w:val="0"/>
              <w:adjustRightInd w:val="0"/>
              <w:rPr>
                <w:rFonts w:asciiTheme="majorHAnsi" w:hAnsiTheme="majorHAnsi" w:cstheme="majorHAnsi"/>
                <w:sz w:val="22"/>
                <w:szCs w:val="22"/>
              </w:rPr>
            </w:pPr>
          </w:p>
        </w:tc>
        <w:tc>
          <w:tcPr>
            <w:tcW w:w="127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7900B27" w14:textId="77777777" w:rsidR="00760FA2" w:rsidRPr="00460C6D" w:rsidRDefault="00760FA2" w:rsidP="00EB1E98">
            <w:pPr>
              <w:widowControl w:val="0"/>
              <w:autoSpaceDE w:val="0"/>
              <w:autoSpaceDN w:val="0"/>
              <w:adjustRightInd w:val="0"/>
              <w:jc w:val="center"/>
              <w:rPr>
                <w:rFonts w:asciiTheme="majorHAnsi" w:hAnsiTheme="majorHAnsi" w:cstheme="majorHAnsi"/>
                <w:sz w:val="22"/>
                <w:szCs w:val="22"/>
              </w:rPr>
            </w:pPr>
          </w:p>
        </w:tc>
        <w:tc>
          <w:tcPr>
            <w:tcW w:w="1701" w:type="dxa"/>
            <w:tcBorders>
              <w:top w:val="single" w:sz="4" w:space="0" w:color="000000"/>
              <w:left w:val="single" w:sz="4" w:space="0" w:color="000000"/>
              <w:bottom w:val="single" w:sz="4" w:space="0" w:color="000000"/>
              <w:right w:val="single" w:sz="4" w:space="0" w:color="000000"/>
            </w:tcBorders>
          </w:tcPr>
          <w:p w14:paraId="3C089296" w14:textId="77777777" w:rsidR="00760FA2" w:rsidRPr="00460C6D" w:rsidRDefault="00760FA2" w:rsidP="00EB1E98">
            <w:pPr>
              <w:widowControl w:val="0"/>
              <w:autoSpaceDE w:val="0"/>
              <w:autoSpaceDN w:val="0"/>
              <w:adjustRightInd w:val="0"/>
              <w:jc w:val="center"/>
              <w:rPr>
                <w:rFonts w:asciiTheme="majorHAnsi" w:hAnsiTheme="majorHAnsi" w:cstheme="majorHAnsi"/>
                <w:sz w:val="22"/>
                <w:szCs w:val="22"/>
              </w:rPr>
            </w:pPr>
          </w:p>
        </w:tc>
      </w:tr>
      <w:tr w:rsidR="00760FA2" w:rsidRPr="00460C6D" w14:paraId="3D6A11CA" w14:textId="77777777" w:rsidTr="00EB1E98">
        <w:trPr>
          <w:trHeight w:hRule="exact" w:val="432"/>
        </w:trPr>
        <w:tc>
          <w:tcPr>
            <w:tcW w:w="13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A2811D6" w14:textId="77777777" w:rsidR="00760FA2" w:rsidRPr="00460C6D" w:rsidRDefault="00760FA2" w:rsidP="00EB1E98">
            <w:pPr>
              <w:widowControl w:val="0"/>
              <w:autoSpaceDE w:val="0"/>
              <w:autoSpaceDN w:val="0"/>
              <w:adjustRightInd w:val="0"/>
              <w:spacing w:after="180" w:line="274" w:lineRule="auto"/>
              <w:jc w:val="both"/>
              <w:textAlignment w:val="center"/>
              <w:rPr>
                <w:rFonts w:asciiTheme="majorHAnsi" w:hAnsiTheme="majorHAnsi" w:cstheme="majorHAnsi"/>
                <w:color w:val="000000"/>
                <w:sz w:val="22"/>
                <w:szCs w:val="22"/>
              </w:rPr>
            </w:pPr>
            <w:r w:rsidRPr="00460C6D">
              <w:rPr>
                <w:rFonts w:asciiTheme="majorHAnsi" w:hAnsiTheme="majorHAnsi" w:cstheme="majorHAnsi"/>
                <w:b/>
                <w:bCs/>
                <w:color w:val="000000"/>
                <w:sz w:val="22"/>
                <w:szCs w:val="22"/>
              </w:rPr>
              <w:t>Term – 11</w:t>
            </w:r>
          </w:p>
        </w:tc>
        <w:tc>
          <w:tcPr>
            <w:tcW w:w="196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E410E52" w14:textId="77777777" w:rsidR="00760FA2" w:rsidRPr="00460C6D" w:rsidRDefault="00CF7BCE" w:rsidP="00EB1E98">
            <w:pPr>
              <w:widowControl w:val="0"/>
              <w:autoSpaceDE w:val="0"/>
              <w:autoSpaceDN w:val="0"/>
              <w:adjustRightInd w:val="0"/>
              <w:spacing w:after="180" w:line="274" w:lineRule="auto"/>
              <w:jc w:val="both"/>
              <w:textAlignment w:val="center"/>
              <w:rPr>
                <w:rFonts w:asciiTheme="majorHAnsi" w:hAnsiTheme="majorHAnsi" w:cstheme="majorHAnsi"/>
                <w:color w:val="000000"/>
                <w:sz w:val="22"/>
                <w:szCs w:val="22"/>
                <w:lang w:bidi="bn-BD"/>
              </w:rPr>
            </w:pPr>
            <w:r>
              <w:rPr>
                <w:rFonts w:asciiTheme="majorHAnsi" w:hAnsiTheme="majorHAnsi" w:cstheme="majorHAnsi"/>
                <w:color w:val="000000"/>
                <w:sz w:val="22"/>
                <w:szCs w:val="22"/>
                <w:lang w:bidi="bn-BD"/>
              </w:rPr>
              <w:t>C</w:t>
            </w:r>
            <w:r w:rsidR="00BE6DC4">
              <w:rPr>
                <w:rFonts w:asciiTheme="majorHAnsi" w:hAnsiTheme="majorHAnsi" w:cstheme="majorHAnsi"/>
                <w:color w:val="000000"/>
                <w:sz w:val="22"/>
                <w:szCs w:val="22"/>
                <w:lang w:bidi="bn-BD"/>
              </w:rPr>
              <w:t>SE</w:t>
            </w:r>
            <w:r>
              <w:rPr>
                <w:rFonts w:asciiTheme="majorHAnsi" w:hAnsiTheme="majorHAnsi" w:cstheme="majorHAnsi"/>
                <w:color w:val="000000"/>
                <w:sz w:val="22"/>
                <w:szCs w:val="22"/>
                <w:lang w:bidi="bn-BD"/>
              </w:rPr>
              <w:t>XXXX</w:t>
            </w:r>
          </w:p>
        </w:tc>
        <w:tc>
          <w:tcPr>
            <w:tcW w:w="411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0CF0F84" w14:textId="77777777" w:rsidR="00760FA2" w:rsidRPr="00460C6D" w:rsidRDefault="00760FA2" w:rsidP="00EB1E98">
            <w:pPr>
              <w:widowControl w:val="0"/>
              <w:autoSpaceDE w:val="0"/>
              <w:autoSpaceDN w:val="0"/>
              <w:adjustRightInd w:val="0"/>
              <w:spacing w:after="180" w:line="274" w:lineRule="auto"/>
              <w:jc w:val="both"/>
              <w:textAlignment w:val="center"/>
              <w:rPr>
                <w:rFonts w:asciiTheme="majorHAnsi" w:hAnsiTheme="majorHAnsi" w:cstheme="majorHAnsi"/>
                <w:color w:val="000000"/>
                <w:sz w:val="22"/>
                <w:szCs w:val="22"/>
              </w:rPr>
            </w:pPr>
            <w:r w:rsidRPr="00460C6D">
              <w:rPr>
                <w:rFonts w:asciiTheme="majorHAnsi" w:hAnsiTheme="majorHAnsi" w:cstheme="majorHAnsi"/>
                <w:color w:val="000000"/>
                <w:sz w:val="22"/>
                <w:szCs w:val="22"/>
              </w:rPr>
              <w:t>Major Elective 4</w:t>
            </w:r>
          </w:p>
        </w:tc>
        <w:tc>
          <w:tcPr>
            <w:tcW w:w="127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2932FD7" w14:textId="77777777" w:rsidR="00760FA2" w:rsidRPr="00460C6D" w:rsidRDefault="00760FA2" w:rsidP="00EB1E98">
            <w:pPr>
              <w:widowControl w:val="0"/>
              <w:autoSpaceDE w:val="0"/>
              <w:autoSpaceDN w:val="0"/>
              <w:adjustRightInd w:val="0"/>
              <w:spacing w:after="180" w:line="274" w:lineRule="auto"/>
              <w:jc w:val="center"/>
              <w:textAlignment w:val="center"/>
              <w:rPr>
                <w:rFonts w:asciiTheme="majorHAnsi" w:hAnsiTheme="majorHAnsi" w:cstheme="majorHAnsi"/>
                <w:color w:val="000000"/>
                <w:sz w:val="22"/>
                <w:szCs w:val="22"/>
              </w:rPr>
            </w:pPr>
            <w:r w:rsidRPr="00460C6D">
              <w:rPr>
                <w:rFonts w:asciiTheme="majorHAnsi" w:hAnsiTheme="majorHAnsi" w:cstheme="majorHAnsi"/>
                <w:color w:val="000000"/>
                <w:sz w:val="22"/>
                <w:szCs w:val="22"/>
              </w:rPr>
              <w:t>3</w:t>
            </w:r>
          </w:p>
        </w:tc>
        <w:tc>
          <w:tcPr>
            <w:tcW w:w="1701" w:type="dxa"/>
            <w:tcBorders>
              <w:top w:val="single" w:sz="4" w:space="0" w:color="000000"/>
              <w:left w:val="single" w:sz="4" w:space="0" w:color="000000"/>
              <w:bottom w:val="single" w:sz="4" w:space="0" w:color="000000"/>
              <w:right w:val="single" w:sz="4" w:space="0" w:color="000000"/>
            </w:tcBorders>
          </w:tcPr>
          <w:p w14:paraId="739F32BA" w14:textId="77777777" w:rsidR="00760FA2" w:rsidRPr="00460C6D" w:rsidRDefault="00760FA2" w:rsidP="00EB1E98">
            <w:pPr>
              <w:widowControl w:val="0"/>
              <w:autoSpaceDE w:val="0"/>
              <w:autoSpaceDN w:val="0"/>
              <w:adjustRightInd w:val="0"/>
              <w:spacing w:after="180" w:line="274" w:lineRule="auto"/>
              <w:jc w:val="center"/>
              <w:textAlignment w:val="center"/>
              <w:rPr>
                <w:rFonts w:asciiTheme="majorHAnsi" w:hAnsiTheme="majorHAnsi" w:cstheme="majorHAnsi"/>
                <w:color w:val="000000"/>
                <w:sz w:val="22"/>
                <w:szCs w:val="22"/>
              </w:rPr>
            </w:pPr>
          </w:p>
        </w:tc>
      </w:tr>
      <w:tr w:rsidR="00760FA2" w:rsidRPr="00460C6D" w14:paraId="3175B2EC" w14:textId="77777777" w:rsidTr="00EB1E98">
        <w:trPr>
          <w:trHeight w:hRule="exact" w:val="432"/>
        </w:trPr>
        <w:tc>
          <w:tcPr>
            <w:tcW w:w="13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93954EA" w14:textId="77777777" w:rsidR="00760FA2" w:rsidRPr="00460C6D" w:rsidRDefault="00760FA2" w:rsidP="00EB1E98">
            <w:pPr>
              <w:widowControl w:val="0"/>
              <w:autoSpaceDE w:val="0"/>
              <w:autoSpaceDN w:val="0"/>
              <w:adjustRightInd w:val="0"/>
              <w:spacing w:after="180" w:line="274" w:lineRule="auto"/>
              <w:jc w:val="both"/>
              <w:textAlignment w:val="center"/>
              <w:rPr>
                <w:rFonts w:asciiTheme="majorHAnsi" w:hAnsiTheme="majorHAnsi" w:cstheme="majorHAnsi"/>
                <w:b/>
                <w:bCs/>
                <w:color w:val="000000"/>
                <w:sz w:val="22"/>
                <w:szCs w:val="22"/>
              </w:rPr>
            </w:pPr>
          </w:p>
        </w:tc>
        <w:tc>
          <w:tcPr>
            <w:tcW w:w="196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77B6961" w14:textId="77777777" w:rsidR="00760FA2" w:rsidRPr="00460C6D" w:rsidRDefault="00760FA2" w:rsidP="00EB1E98">
            <w:pPr>
              <w:widowControl w:val="0"/>
              <w:autoSpaceDE w:val="0"/>
              <w:autoSpaceDN w:val="0"/>
              <w:adjustRightInd w:val="0"/>
              <w:spacing w:after="180" w:line="274" w:lineRule="auto"/>
              <w:jc w:val="both"/>
              <w:textAlignment w:val="center"/>
              <w:rPr>
                <w:rFonts w:asciiTheme="majorHAnsi" w:hAnsiTheme="majorHAnsi" w:cstheme="majorHAnsi"/>
                <w:color w:val="000000"/>
                <w:sz w:val="22"/>
                <w:szCs w:val="22"/>
                <w:cs/>
                <w:lang w:bidi="bn-BD"/>
              </w:rPr>
            </w:pPr>
          </w:p>
        </w:tc>
        <w:tc>
          <w:tcPr>
            <w:tcW w:w="411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48675F1" w14:textId="77777777" w:rsidR="00760FA2" w:rsidRPr="00460C6D" w:rsidRDefault="00760FA2" w:rsidP="00EB1E98">
            <w:pPr>
              <w:widowControl w:val="0"/>
              <w:autoSpaceDE w:val="0"/>
              <w:autoSpaceDN w:val="0"/>
              <w:adjustRightInd w:val="0"/>
              <w:spacing w:after="180" w:line="274" w:lineRule="auto"/>
              <w:jc w:val="both"/>
              <w:textAlignment w:val="center"/>
              <w:rPr>
                <w:rFonts w:asciiTheme="majorHAnsi" w:hAnsiTheme="majorHAnsi" w:cstheme="majorHAnsi"/>
                <w:color w:val="000000"/>
                <w:sz w:val="22"/>
                <w:szCs w:val="22"/>
              </w:rPr>
            </w:pPr>
            <w:r>
              <w:rPr>
                <w:rFonts w:asciiTheme="majorHAnsi" w:hAnsiTheme="majorHAnsi" w:cstheme="majorHAnsi"/>
                <w:color w:val="000000"/>
                <w:sz w:val="22"/>
                <w:szCs w:val="22"/>
              </w:rPr>
              <w:t>Optional/Minor 3</w:t>
            </w:r>
          </w:p>
        </w:tc>
        <w:tc>
          <w:tcPr>
            <w:tcW w:w="127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567983B" w14:textId="77777777" w:rsidR="00760FA2" w:rsidRPr="00460C6D" w:rsidRDefault="00760FA2" w:rsidP="00EB1E98">
            <w:pPr>
              <w:widowControl w:val="0"/>
              <w:autoSpaceDE w:val="0"/>
              <w:autoSpaceDN w:val="0"/>
              <w:adjustRightInd w:val="0"/>
              <w:spacing w:after="180" w:line="274" w:lineRule="auto"/>
              <w:jc w:val="center"/>
              <w:textAlignment w:val="center"/>
              <w:rPr>
                <w:rFonts w:asciiTheme="majorHAnsi" w:hAnsiTheme="majorHAnsi" w:cstheme="majorHAnsi"/>
                <w:color w:val="000000"/>
                <w:sz w:val="22"/>
                <w:szCs w:val="22"/>
              </w:rPr>
            </w:pPr>
            <w:r w:rsidRPr="00460C6D">
              <w:rPr>
                <w:rFonts w:asciiTheme="majorHAnsi" w:hAnsiTheme="majorHAnsi" w:cstheme="majorHAnsi"/>
                <w:color w:val="000000"/>
                <w:sz w:val="22"/>
                <w:szCs w:val="22"/>
                <w:cs/>
                <w:lang w:bidi="bn-BD"/>
              </w:rPr>
              <w:t>3</w:t>
            </w:r>
          </w:p>
        </w:tc>
        <w:tc>
          <w:tcPr>
            <w:tcW w:w="1701" w:type="dxa"/>
            <w:tcBorders>
              <w:top w:val="single" w:sz="4" w:space="0" w:color="000000"/>
              <w:left w:val="single" w:sz="4" w:space="0" w:color="000000"/>
              <w:bottom w:val="single" w:sz="4" w:space="0" w:color="000000"/>
              <w:right w:val="single" w:sz="4" w:space="0" w:color="000000"/>
            </w:tcBorders>
          </w:tcPr>
          <w:p w14:paraId="52480F09" w14:textId="77777777" w:rsidR="00760FA2" w:rsidRPr="00460C6D" w:rsidRDefault="00760FA2" w:rsidP="00EB1E98">
            <w:pPr>
              <w:widowControl w:val="0"/>
              <w:autoSpaceDE w:val="0"/>
              <w:autoSpaceDN w:val="0"/>
              <w:adjustRightInd w:val="0"/>
              <w:spacing w:after="180" w:line="274" w:lineRule="auto"/>
              <w:jc w:val="center"/>
              <w:textAlignment w:val="center"/>
              <w:rPr>
                <w:rFonts w:asciiTheme="majorHAnsi" w:hAnsiTheme="majorHAnsi" w:cstheme="majorHAnsi"/>
                <w:color w:val="000000"/>
                <w:sz w:val="22"/>
                <w:szCs w:val="22"/>
              </w:rPr>
            </w:pPr>
          </w:p>
        </w:tc>
      </w:tr>
      <w:tr w:rsidR="00760FA2" w:rsidRPr="00460C6D" w14:paraId="6AAF5B64" w14:textId="77777777" w:rsidTr="00EB1E98">
        <w:trPr>
          <w:trHeight w:hRule="exact" w:val="432"/>
        </w:trPr>
        <w:tc>
          <w:tcPr>
            <w:tcW w:w="13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B5DDBBC" w14:textId="77777777" w:rsidR="00760FA2" w:rsidRPr="00460C6D" w:rsidRDefault="00760FA2" w:rsidP="00EB1E98">
            <w:pPr>
              <w:widowControl w:val="0"/>
              <w:autoSpaceDE w:val="0"/>
              <w:autoSpaceDN w:val="0"/>
              <w:adjustRightInd w:val="0"/>
              <w:rPr>
                <w:rFonts w:asciiTheme="majorHAnsi" w:hAnsiTheme="majorHAnsi" w:cstheme="majorHAnsi"/>
                <w:sz w:val="22"/>
                <w:szCs w:val="22"/>
              </w:rPr>
            </w:pPr>
          </w:p>
        </w:tc>
        <w:tc>
          <w:tcPr>
            <w:tcW w:w="196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AC3602A" w14:textId="77777777" w:rsidR="00760FA2" w:rsidRPr="00460C6D" w:rsidRDefault="00760FA2" w:rsidP="00EB1E98">
            <w:pPr>
              <w:widowControl w:val="0"/>
              <w:autoSpaceDE w:val="0"/>
              <w:autoSpaceDN w:val="0"/>
              <w:adjustRightInd w:val="0"/>
              <w:rPr>
                <w:rFonts w:asciiTheme="majorHAnsi" w:hAnsiTheme="majorHAnsi" w:cstheme="majorHAnsi"/>
                <w:sz w:val="22"/>
                <w:szCs w:val="22"/>
              </w:rPr>
            </w:pPr>
            <w:r w:rsidRPr="00460C6D">
              <w:rPr>
                <w:rFonts w:asciiTheme="majorHAnsi" w:hAnsiTheme="majorHAnsi" w:cstheme="majorHAnsi"/>
                <w:sz w:val="22"/>
                <w:szCs w:val="22"/>
                <w:lang w:bidi="bn-BD"/>
              </w:rPr>
              <w:t>CSE</w:t>
            </w:r>
            <w:r>
              <w:rPr>
                <w:rFonts w:asciiTheme="majorHAnsi" w:hAnsiTheme="majorHAnsi" w:cstheme="majorHAnsi"/>
                <w:sz w:val="22"/>
                <w:szCs w:val="22"/>
                <w:cs/>
                <w:lang w:bidi="bn-BD"/>
              </w:rPr>
              <w:t>4</w:t>
            </w:r>
            <w:r w:rsidR="00047099">
              <w:rPr>
                <w:rFonts w:asciiTheme="majorHAnsi" w:hAnsiTheme="majorHAnsi" w:cstheme="majorHAnsi"/>
                <w:sz w:val="22"/>
                <w:szCs w:val="22"/>
                <w:lang w:bidi="bn-BD"/>
              </w:rPr>
              <w:t>0</w:t>
            </w:r>
            <w:r>
              <w:rPr>
                <w:rFonts w:asciiTheme="majorHAnsi" w:hAnsiTheme="majorHAnsi" w:cstheme="majorHAnsi"/>
                <w:sz w:val="22"/>
                <w:szCs w:val="22"/>
                <w:cs/>
                <w:lang w:bidi="bn-BD"/>
              </w:rPr>
              <w:t>98C</w:t>
            </w:r>
          </w:p>
        </w:tc>
        <w:tc>
          <w:tcPr>
            <w:tcW w:w="411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44CECD2" w14:textId="77777777" w:rsidR="00760FA2" w:rsidRPr="00460C6D" w:rsidRDefault="00760FA2" w:rsidP="00EB1E98">
            <w:pPr>
              <w:widowControl w:val="0"/>
              <w:autoSpaceDE w:val="0"/>
              <w:autoSpaceDN w:val="0"/>
              <w:adjustRightInd w:val="0"/>
              <w:spacing w:after="180" w:line="274" w:lineRule="auto"/>
              <w:jc w:val="both"/>
              <w:textAlignment w:val="center"/>
              <w:rPr>
                <w:rFonts w:asciiTheme="majorHAnsi" w:hAnsiTheme="majorHAnsi" w:cstheme="majorHAnsi"/>
                <w:color w:val="000000"/>
                <w:sz w:val="22"/>
                <w:szCs w:val="22"/>
                <w:lang w:bidi="bn-BD"/>
              </w:rPr>
            </w:pPr>
            <w:r w:rsidRPr="00460C6D">
              <w:rPr>
                <w:rFonts w:asciiTheme="majorHAnsi" w:hAnsiTheme="majorHAnsi" w:cstheme="majorHAnsi"/>
                <w:color w:val="222222"/>
                <w:sz w:val="22"/>
                <w:szCs w:val="22"/>
                <w:shd w:val="clear" w:color="auto" w:fill="FFFFFF"/>
              </w:rPr>
              <w:t>Capstone Project 3</w:t>
            </w:r>
          </w:p>
        </w:tc>
        <w:tc>
          <w:tcPr>
            <w:tcW w:w="127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6260BA8" w14:textId="77777777" w:rsidR="00760FA2" w:rsidRPr="0059727D" w:rsidRDefault="00760FA2" w:rsidP="00EB1E98">
            <w:pPr>
              <w:widowControl w:val="0"/>
              <w:autoSpaceDE w:val="0"/>
              <w:autoSpaceDN w:val="0"/>
              <w:adjustRightInd w:val="0"/>
              <w:spacing w:after="180" w:line="274" w:lineRule="auto"/>
              <w:jc w:val="center"/>
              <w:textAlignment w:val="center"/>
              <w:rPr>
                <w:rFonts w:asciiTheme="majorHAnsi" w:hAnsiTheme="majorHAnsi"/>
                <w:color w:val="000000"/>
                <w:sz w:val="22"/>
                <w:szCs w:val="22"/>
              </w:rPr>
            </w:pPr>
            <w:r>
              <w:rPr>
                <w:rFonts w:asciiTheme="majorHAnsi" w:hAnsiTheme="majorHAnsi" w:cstheme="majorHAnsi"/>
                <w:color w:val="000000"/>
                <w:sz w:val="22"/>
                <w:szCs w:val="22"/>
                <w:cs/>
                <w:lang w:bidi="bn-BD"/>
              </w:rPr>
              <w:t>2</w:t>
            </w:r>
          </w:p>
        </w:tc>
        <w:tc>
          <w:tcPr>
            <w:tcW w:w="1701" w:type="dxa"/>
            <w:tcBorders>
              <w:top w:val="single" w:sz="4" w:space="0" w:color="000000"/>
              <w:left w:val="single" w:sz="4" w:space="0" w:color="000000"/>
              <w:bottom w:val="single" w:sz="4" w:space="0" w:color="000000"/>
              <w:right w:val="single" w:sz="4" w:space="0" w:color="000000"/>
            </w:tcBorders>
          </w:tcPr>
          <w:p w14:paraId="6C99FDED" w14:textId="77777777" w:rsidR="00760FA2" w:rsidRPr="00460C6D" w:rsidRDefault="00760FA2" w:rsidP="00EB1E98">
            <w:pPr>
              <w:widowControl w:val="0"/>
              <w:autoSpaceDE w:val="0"/>
              <w:autoSpaceDN w:val="0"/>
              <w:adjustRightInd w:val="0"/>
              <w:spacing w:after="180" w:line="274" w:lineRule="auto"/>
              <w:jc w:val="center"/>
              <w:textAlignment w:val="center"/>
              <w:rPr>
                <w:rFonts w:asciiTheme="majorHAnsi" w:hAnsiTheme="majorHAnsi" w:cstheme="majorHAnsi"/>
                <w:color w:val="000000"/>
                <w:sz w:val="22"/>
                <w:szCs w:val="22"/>
                <w:cs/>
                <w:lang w:bidi="bn-BD"/>
              </w:rPr>
            </w:pPr>
          </w:p>
        </w:tc>
      </w:tr>
      <w:tr w:rsidR="00760FA2" w:rsidRPr="00460C6D" w14:paraId="5C64DFD9" w14:textId="77777777" w:rsidTr="00EB1E98">
        <w:trPr>
          <w:trHeight w:hRule="exact" w:val="432"/>
        </w:trPr>
        <w:tc>
          <w:tcPr>
            <w:tcW w:w="135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tcPr>
          <w:p w14:paraId="6451F38D" w14:textId="77777777" w:rsidR="00760FA2" w:rsidRPr="00460C6D" w:rsidRDefault="00760FA2" w:rsidP="00EB1E98">
            <w:pPr>
              <w:widowControl w:val="0"/>
              <w:autoSpaceDE w:val="0"/>
              <w:autoSpaceDN w:val="0"/>
              <w:adjustRightInd w:val="0"/>
              <w:rPr>
                <w:rFonts w:asciiTheme="majorHAnsi" w:hAnsiTheme="majorHAnsi" w:cstheme="majorHAnsi"/>
                <w:sz w:val="22"/>
                <w:szCs w:val="22"/>
              </w:rPr>
            </w:pPr>
          </w:p>
        </w:tc>
        <w:tc>
          <w:tcPr>
            <w:tcW w:w="196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tcPr>
          <w:p w14:paraId="36F95B77" w14:textId="77777777" w:rsidR="00760FA2" w:rsidRPr="00460C6D" w:rsidRDefault="00760FA2" w:rsidP="00EB1E98">
            <w:pPr>
              <w:widowControl w:val="0"/>
              <w:autoSpaceDE w:val="0"/>
              <w:autoSpaceDN w:val="0"/>
              <w:adjustRightInd w:val="0"/>
              <w:rPr>
                <w:rFonts w:asciiTheme="majorHAnsi" w:hAnsiTheme="majorHAnsi" w:cstheme="majorHAnsi"/>
                <w:sz w:val="22"/>
                <w:szCs w:val="22"/>
              </w:rPr>
            </w:pPr>
          </w:p>
        </w:tc>
        <w:tc>
          <w:tcPr>
            <w:tcW w:w="4111"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tcPr>
          <w:p w14:paraId="1736A5A5" w14:textId="77777777" w:rsidR="00760FA2" w:rsidRPr="00460C6D" w:rsidRDefault="00760FA2" w:rsidP="00EB1E98">
            <w:pPr>
              <w:widowControl w:val="0"/>
              <w:autoSpaceDE w:val="0"/>
              <w:autoSpaceDN w:val="0"/>
              <w:adjustRightInd w:val="0"/>
              <w:spacing w:after="180" w:line="274" w:lineRule="auto"/>
              <w:jc w:val="both"/>
              <w:textAlignment w:val="center"/>
              <w:rPr>
                <w:rFonts w:asciiTheme="majorHAnsi" w:hAnsiTheme="majorHAnsi" w:cstheme="majorHAnsi"/>
                <w:color w:val="000000"/>
                <w:sz w:val="22"/>
                <w:szCs w:val="22"/>
              </w:rPr>
            </w:pPr>
            <w:r w:rsidRPr="00460C6D">
              <w:rPr>
                <w:rFonts w:asciiTheme="majorHAnsi" w:hAnsiTheme="majorHAnsi" w:cstheme="majorHAnsi"/>
                <w:b/>
                <w:bCs/>
                <w:color w:val="000000"/>
                <w:sz w:val="22"/>
                <w:szCs w:val="22"/>
              </w:rPr>
              <w:t>Total Credits</w:t>
            </w:r>
          </w:p>
        </w:tc>
        <w:tc>
          <w:tcPr>
            <w:tcW w:w="127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tcPr>
          <w:p w14:paraId="267D745F" w14:textId="77777777" w:rsidR="00760FA2" w:rsidRPr="00667581" w:rsidRDefault="00760FA2" w:rsidP="00EB1E98">
            <w:pPr>
              <w:widowControl w:val="0"/>
              <w:autoSpaceDE w:val="0"/>
              <w:autoSpaceDN w:val="0"/>
              <w:adjustRightInd w:val="0"/>
              <w:spacing w:after="180" w:line="274" w:lineRule="auto"/>
              <w:jc w:val="center"/>
              <w:textAlignment w:val="center"/>
              <w:rPr>
                <w:rFonts w:asciiTheme="majorHAnsi" w:hAnsiTheme="majorHAnsi"/>
                <w:color w:val="000000"/>
                <w:sz w:val="22"/>
                <w:szCs w:val="22"/>
              </w:rPr>
            </w:pPr>
            <w:r>
              <w:rPr>
                <w:rFonts w:asciiTheme="majorHAnsi" w:hAnsiTheme="majorHAnsi" w:cstheme="majorHAnsi"/>
                <w:b/>
                <w:bCs/>
                <w:color w:val="000000"/>
                <w:sz w:val="22"/>
                <w:szCs w:val="22"/>
                <w:cs/>
                <w:lang w:bidi="bn-BD"/>
              </w:rPr>
              <w:t>8</w:t>
            </w:r>
          </w:p>
        </w:tc>
        <w:tc>
          <w:tcPr>
            <w:tcW w:w="1701"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35E63AA7" w14:textId="77777777" w:rsidR="00760FA2" w:rsidRPr="00460C6D" w:rsidRDefault="00760FA2" w:rsidP="00EB1E98">
            <w:pPr>
              <w:widowControl w:val="0"/>
              <w:autoSpaceDE w:val="0"/>
              <w:autoSpaceDN w:val="0"/>
              <w:adjustRightInd w:val="0"/>
              <w:spacing w:after="180" w:line="274" w:lineRule="auto"/>
              <w:jc w:val="center"/>
              <w:textAlignment w:val="center"/>
              <w:rPr>
                <w:rFonts w:asciiTheme="majorHAnsi" w:hAnsiTheme="majorHAnsi" w:cstheme="majorHAnsi"/>
                <w:b/>
                <w:bCs/>
                <w:color w:val="000000"/>
                <w:sz w:val="22"/>
                <w:szCs w:val="22"/>
                <w:cs/>
                <w:lang w:bidi="bn-BD"/>
              </w:rPr>
            </w:pPr>
          </w:p>
        </w:tc>
      </w:tr>
      <w:tr w:rsidR="00760FA2" w:rsidRPr="00460C6D" w14:paraId="1513708F" w14:textId="77777777" w:rsidTr="00EB1E98">
        <w:trPr>
          <w:trHeight w:hRule="exact" w:val="432"/>
        </w:trPr>
        <w:tc>
          <w:tcPr>
            <w:tcW w:w="13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4EC771A" w14:textId="77777777" w:rsidR="00760FA2" w:rsidRPr="00460C6D" w:rsidRDefault="00760FA2" w:rsidP="00EB1E98">
            <w:pPr>
              <w:widowControl w:val="0"/>
              <w:autoSpaceDE w:val="0"/>
              <w:autoSpaceDN w:val="0"/>
              <w:adjustRightInd w:val="0"/>
              <w:rPr>
                <w:rFonts w:asciiTheme="majorHAnsi" w:hAnsiTheme="majorHAnsi" w:cstheme="majorHAnsi"/>
                <w:sz w:val="22"/>
                <w:szCs w:val="22"/>
              </w:rPr>
            </w:pPr>
          </w:p>
        </w:tc>
        <w:tc>
          <w:tcPr>
            <w:tcW w:w="196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EA1F02C" w14:textId="77777777" w:rsidR="00760FA2" w:rsidRPr="00460C6D" w:rsidRDefault="00760FA2" w:rsidP="00EB1E98">
            <w:pPr>
              <w:widowControl w:val="0"/>
              <w:autoSpaceDE w:val="0"/>
              <w:autoSpaceDN w:val="0"/>
              <w:adjustRightInd w:val="0"/>
              <w:rPr>
                <w:rFonts w:asciiTheme="majorHAnsi" w:hAnsiTheme="majorHAnsi" w:cstheme="majorHAnsi"/>
                <w:sz w:val="22"/>
                <w:szCs w:val="22"/>
              </w:rPr>
            </w:pPr>
          </w:p>
        </w:tc>
        <w:tc>
          <w:tcPr>
            <w:tcW w:w="411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58785A6" w14:textId="77777777" w:rsidR="00760FA2" w:rsidRPr="00460C6D" w:rsidRDefault="00760FA2" w:rsidP="00EB1E98">
            <w:pPr>
              <w:widowControl w:val="0"/>
              <w:autoSpaceDE w:val="0"/>
              <w:autoSpaceDN w:val="0"/>
              <w:adjustRightInd w:val="0"/>
              <w:rPr>
                <w:rFonts w:asciiTheme="majorHAnsi" w:hAnsiTheme="majorHAnsi" w:cstheme="majorHAnsi"/>
                <w:sz w:val="22"/>
                <w:szCs w:val="22"/>
              </w:rPr>
            </w:pPr>
          </w:p>
        </w:tc>
        <w:tc>
          <w:tcPr>
            <w:tcW w:w="127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B1F1DF3" w14:textId="77777777" w:rsidR="00760FA2" w:rsidRPr="00460C6D" w:rsidRDefault="00760FA2" w:rsidP="00EB1E98">
            <w:pPr>
              <w:widowControl w:val="0"/>
              <w:autoSpaceDE w:val="0"/>
              <w:autoSpaceDN w:val="0"/>
              <w:adjustRightInd w:val="0"/>
              <w:rPr>
                <w:rFonts w:asciiTheme="majorHAnsi" w:hAnsiTheme="majorHAnsi" w:cstheme="majorHAnsi"/>
                <w:sz w:val="22"/>
                <w:szCs w:val="22"/>
              </w:rPr>
            </w:pPr>
          </w:p>
        </w:tc>
        <w:tc>
          <w:tcPr>
            <w:tcW w:w="1701" w:type="dxa"/>
            <w:tcBorders>
              <w:top w:val="single" w:sz="4" w:space="0" w:color="000000"/>
              <w:left w:val="single" w:sz="4" w:space="0" w:color="000000"/>
              <w:bottom w:val="single" w:sz="4" w:space="0" w:color="000000"/>
              <w:right w:val="single" w:sz="4" w:space="0" w:color="000000"/>
            </w:tcBorders>
          </w:tcPr>
          <w:p w14:paraId="73CCDBA6" w14:textId="77777777" w:rsidR="00760FA2" w:rsidRPr="00460C6D" w:rsidRDefault="00760FA2" w:rsidP="00EB1E98">
            <w:pPr>
              <w:widowControl w:val="0"/>
              <w:autoSpaceDE w:val="0"/>
              <w:autoSpaceDN w:val="0"/>
              <w:adjustRightInd w:val="0"/>
              <w:rPr>
                <w:rFonts w:asciiTheme="majorHAnsi" w:hAnsiTheme="majorHAnsi" w:cstheme="majorHAnsi"/>
                <w:sz w:val="22"/>
                <w:szCs w:val="22"/>
              </w:rPr>
            </w:pPr>
          </w:p>
        </w:tc>
      </w:tr>
      <w:tr w:rsidR="00760FA2" w:rsidRPr="00460C6D" w14:paraId="7DABBAE6" w14:textId="77777777" w:rsidTr="00EB1E98">
        <w:trPr>
          <w:trHeight w:hRule="exact" w:val="432"/>
        </w:trPr>
        <w:tc>
          <w:tcPr>
            <w:tcW w:w="135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5D1DE2A" w14:textId="77777777" w:rsidR="00760FA2" w:rsidRPr="00460C6D" w:rsidRDefault="00760FA2" w:rsidP="00EB1E98">
            <w:pPr>
              <w:widowControl w:val="0"/>
              <w:autoSpaceDE w:val="0"/>
              <w:autoSpaceDN w:val="0"/>
              <w:adjustRightInd w:val="0"/>
              <w:rPr>
                <w:rFonts w:asciiTheme="majorHAnsi" w:hAnsiTheme="majorHAnsi" w:cstheme="majorHAnsi"/>
                <w:sz w:val="22"/>
                <w:szCs w:val="22"/>
              </w:rPr>
            </w:pPr>
            <w:r w:rsidRPr="00460C6D">
              <w:rPr>
                <w:rFonts w:asciiTheme="majorHAnsi" w:hAnsiTheme="majorHAnsi" w:cstheme="majorHAnsi"/>
                <w:b/>
                <w:bCs/>
                <w:color w:val="000000"/>
                <w:sz w:val="22"/>
                <w:szCs w:val="22"/>
              </w:rPr>
              <w:t>Term – 12</w:t>
            </w:r>
          </w:p>
        </w:tc>
        <w:tc>
          <w:tcPr>
            <w:tcW w:w="196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F44BE48" w14:textId="77777777" w:rsidR="00760FA2" w:rsidRPr="00460C6D" w:rsidRDefault="00BE6DC4" w:rsidP="00EB1E98">
            <w:pPr>
              <w:widowControl w:val="0"/>
              <w:autoSpaceDE w:val="0"/>
              <w:autoSpaceDN w:val="0"/>
              <w:adjustRightInd w:val="0"/>
              <w:spacing w:after="180" w:line="274" w:lineRule="auto"/>
              <w:jc w:val="both"/>
              <w:textAlignment w:val="center"/>
              <w:rPr>
                <w:rFonts w:asciiTheme="majorHAnsi" w:hAnsiTheme="majorHAnsi" w:cstheme="majorHAnsi"/>
                <w:color w:val="000000"/>
                <w:sz w:val="22"/>
                <w:szCs w:val="22"/>
                <w:lang w:bidi="bn-BD"/>
              </w:rPr>
            </w:pPr>
            <w:r>
              <w:rPr>
                <w:rFonts w:asciiTheme="majorHAnsi" w:hAnsiTheme="majorHAnsi" w:cstheme="majorHAnsi"/>
                <w:color w:val="000000"/>
                <w:sz w:val="22"/>
                <w:szCs w:val="22"/>
              </w:rPr>
              <w:t>CSE</w:t>
            </w:r>
            <w:r w:rsidR="00760FA2">
              <w:rPr>
                <w:rFonts w:asciiTheme="majorHAnsi" w:hAnsiTheme="majorHAnsi" w:cstheme="majorHAnsi"/>
                <w:color w:val="000000"/>
                <w:sz w:val="22"/>
                <w:szCs w:val="22"/>
              </w:rPr>
              <w:t>4</w:t>
            </w:r>
            <w:r w:rsidR="00047099">
              <w:rPr>
                <w:rFonts w:asciiTheme="majorHAnsi" w:hAnsiTheme="majorHAnsi" w:cstheme="majorHAnsi"/>
                <w:color w:val="000000"/>
                <w:sz w:val="22"/>
                <w:szCs w:val="22"/>
              </w:rPr>
              <w:t>0</w:t>
            </w:r>
            <w:r w:rsidR="00760FA2">
              <w:rPr>
                <w:rFonts w:asciiTheme="majorHAnsi" w:hAnsiTheme="majorHAnsi" w:cstheme="majorHAnsi"/>
                <w:color w:val="000000"/>
                <w:sz w:val="22"/>
                <w:szCs w:val="22"/>
              </w:rPr>
              <w:t>99</w:t>
            </w:r>
          </w:p>
        </w:tc>
        <w:tc>
          <w:tcPr>
            <w:tcW w:w="411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B44C5DF" w14:textId="77777777" w:rsidR="00760FA2" w:rsidRPr="00460C6D" w:rsidRDefault="00760FA2" w:rsidP="00047099">
            <w:pPr>
              <w:widowControl w:val="0"/>
              <w:autoSpaceDE w:val="0"/>
              <w:autoSpaceDN w:val="0"/>
              <w:adjustRightInd w:val="0"/>
              <w:spacing w:after="180" w:line="274" w:lineRule="auto"/>
              <w:jc w:val="both"/>
              <w:textAlignment w:val="center"/>
              <w:rPr>
                <w:rFonts w:asciiTheme="majorHAnsi" w:hAnsiTheme="majorHAnsi" w:cstheme="majorHAnsi"/>
                <w:color w:val="000000"/>
                <w:sz w:val="22"/>
                <w:szCs w:val="22"/>
                <w:lang w:bidi="bn-BD"/>
              </w:rPr>
            </w:pPr>
            <w:r w:rsidRPr="00460C6D">
              <w:rPr>
                <w:rFonts w:asciiTheme="majorHAnsi" w:hAnsiTheme="majorHAnsi" w:cstheme="majorHAnsi"/>
                <w:color w:val="000000"/>
                <w:sz w:val="22"/>
                <w:szCs w:val="22"/>
                <w:cs/>
                <w:lang w:bidi="bn-BD"/>
              </w:rPr>
              <w:t xml:space="preserve"> </w:t>
            </w:r>
            <w:r w:rsidRPr="00460C6D">
              <w:rPr>
                <w:rFonts w:asciiTheme="majorHAnsi" w:hAnsiTheme="majorHAnsi" w:cstheme="majorHAnsi"/>
                <w:color w:val="000000"/>
                <w:sz w:val="22"/>
                <w:szCs w:val="22"/>
                <w:lang w:bidi="bn-BD"/>
              </w:rPr>
              <w:t xml:space="preserve">Internship / </w:t>
            </w:r>
            <w:r w:rsidR="00047099">
              <w:rPr>
                <w:rFonts w:asciiTheme="majorHAnsi" w:hAnsiTheme="majorHAnsi" w:cstheme="majorHAnsi"/>
                <w:color w:val="000000"/>
                <w:sz w:val="22"/>
                <w:szCs w:val="22"/>
                <w:lang w:bidi="bn-BD"/>
              </w:rPr>
              <w:t>Thesis</w:t>
            </w:r>
          </w:p>
        </w:tc>
        <w:tc>
          <w:tcPr>
            <w:tcW w:w="127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867BD46" w14:textId="77777777" w:rsidR="00760FA2" w:rsidRPr="00460C6D" w:rsidRDefault="00760FA2" w:rsidP="00EB1E98">
            <w:pPr>
              <w:widowControl w:val="0"/>
              <w:autoSpaceDE w:val="0"/>
              <w:autoSpaceDN w:val="0"/>
              <w:adjustRightInd w:val="0"/>
              <w:spacing w:after="180" w:line="274" w:lineRule="auto"/>
              <w:jc w:val="center"/>
              <w:textAlignment w:val="center"/>
              <w:rPr>
                <w:rFonts w:asciiTheme="majorHAnsi" w:hAnsiTheme="majorHAnsi" w:cstheme="majorHAnsi"/>
                <w:color w:val="000000"/>
                <w:sz w:val="22"/>
                <w:szCs w:val="22"/>
              </w:rPr>
            </w:pPr>
            <w:r w:rsidRPr="00460C6D">
              <w:rPr>
                <w:rFonts w:asciiTheme="majorHAnsi" w:hAnsiTheme="majorHAnsi" w:cstheme="majorHAnsi"/>
                <w:color w:val="000000"/>
                <w:sz w:val="22"/>
                <w:szCs w:val="22"/>
                <w:lang w:bidi="bn-BD"/>
              </w:rPr>
              <w:t>1</w:t>
            </w:r>
          </w:p>
        </w:tc>
        <w:tc>
          <w:tcPr>
            <w:tcW w:w="1701" w:type="dxa"/>
            <w:tcBorders>
              <w:top w:val="single" w:sz="4" w:space="0" w:color="000000"/>
              <w:left w:val="single" w:sz="4" w:space="0" w:color="000000"/>
              <w:bottom w:val="single" w:sz="4" w:space="0" w:color="000000"/>
              <w:right w:val="single" w:sz="4" w:space="0" w:color="000000"/>
            </w:tcBorders>
          </w:tcPr>
          <w:p w14:paraId="6ED50849" w14:textId="77777777" w:rsidR="00760FA2" w:rsidRPr="00460C6D" w:rsidRDefault="00760FA2" w:rsidP="00EB1E98">
            <w:pPr>
              <w:widowControl w:val="0"/>
              <w:autoSpaceDE w:val="0"/>
              <w:autoSpaceDN w:val="0"/>
              <w:adjustRightInd w:val="0"/>
              <w:spacing w:after="180" w:line="274" w:lineRule="auto"/>
              <w:jc w:val="center"/>
              <w:textAlignment w:val="center"/>
              <w:rPr>
                <w:rFonts w:asciiTheme="majorHAnsi" w:hAnsiTheme="majorHAnsi" w:cstheme="majorHAnsi"/>
                <w:color w:val="000000"/>
                <w:sz w:val="22"/>
                <w:szCs w:val="22"/>
                <w:lang w:bidi="bn-BD"/>
              </w:rPr>
            </w:pPr>
          </w:p>
        </w:tc>
      </w:tr>
      <w:tr w:rsidR="00760FA2" w:rsidRPr="00460C6D" w14:paraId="0A92DF1E" w14:textId="77777777" w:rsidTr="00EB1E98">
        <w:trPr>
          <w:trHeight w:hRule="exact" w:val="432"/>
        </w:trPr>
        <w:tc>
          <w:tcPr>
            <w:tcW w:w="135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tcPr>
          <w:p w14:paraId="402DF66D" w14:textId="77777777" w:rsidR="00760FA2" w:rsidRPr="00460C6D" w:rsidRDefault="00760FA2" w:rsidP="00EB1E98">
            <w:pPr>
              <w:widowControl w:val="0"/>
              <w:autoSpaceDE w:val="0"/>
              <w:autoSpaceDN w:val="0"/>
              <w:adjustRightInd w:val="0"/>
              <w:rPr>
                <w:rFonts w:asciiTheme="majorHAnsi" w:hAnsiTheme="majorHAnsi" w:cstheme="majorHAnsi"/>
                <w:sz w:val="22"/>
                <w:szCs w:val="22"/>
              </w:rPr>
            </w:pPr>
          </w:p>
        </w:tc>
        <w:tc>
          <w:tcPr>
            <w:tcW w:w="196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tcPr>
          <w:p w14:paraId="3E538A97" w14:textId="77777777" w:rsidR="00760FA2" w:rsidRPr="00460C6D" w:rsidRDefault="00760FA2" w:rsidP="00EB1E98">
            <w:pPr>
              <w:widowControl w:val="0"/>
              <w:autoSpaceDE w:val="0"/>
              <w:autoSpaceDN w:val="0"/>
              <w:adjustRightInd w:val="0"/>
              <w:rPr>
                <w:rFonts w:asciiTheme="majorHAnsi" w:hAnsiTheme="majorHAnsi" w:cstheme="majorHAnsi"/>
                <w:sz w:val="22"/>
                <w:szCs w:val="22"/>
              </w:rPr>
            </w:pPr>
          </w:p>
        </w:tc>
        <w:tc>
          <w:tcPr>
            <w:tcW w:w="4111"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tcPr>
          <w:p w14:paraId="25F89847" w14:textId="77777777" w:rsidR="00760FA2" w:rsidRPr="00460C6D" w:rsidRDefault="00760FA2" w:rsidP="00EB1E98">
            <w:pPr>
              <w:widowControl w:val="0"/>
              <w:autoSpaceDE w:val="0"/>
              <w:autoSpaceDN w:val="0"/>
              <w:adjustRightInd w:val="0"/>
              <w:spacing w:after="180" w:line="274" w:lineRule="auto"/>
              <w:jc w:val="both"/>
              <w:textAlignment w:val="center"/>
              <w:rPr>
                <w:rFonts w:asciiTheme="majorHAnsi" w:hAnsiTheme="majorHAnsi" w:cstheme="majorHAnsi"/>
                <w:color w:val="000000"/>
                <w:sz w:val="22"/>
                <w:szCs w:val="22"/>
              </w:rPr>
            </w:pPr>
            <w:r w:rsidRPr="00460C6D">
              <w:rPr>
                <w:rFonts w:asciiTheme="majorHAnsi" w:hAnsiTheme="majorHAnsi" w:cstheme="majorHAnsi"/>
                <w:b/>
                <w:bCs/>
                <w:color w:val="000000"/>
                <w:sz w:val="22"/>
                <w:szCs w:val="22"/>
              </w:rPr>
              <w:t>Total Credits</w:t>
            </w:r>
          </w:p>
        </w:tc>
        <w:tc>
          <w:tcPr>
            <w:tcW w:w="127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tcPr>
          <w:p w14:paraId="4CF691F7" w14:textId="77777777" w:rsidR="00760FA2" w:rsidRPr="0059727D" w:rsidRDefault="00760FA2" w:rsidP="00EB1E98">
            <w:pPr>
              <w:widowControl w:val="0"/>
              <w:autoSpaceDE w:val="0"/>
              <w:autoSpaceDN w:val="0"/>
              <w:adjustRightInd w:val="0"/>
              <w:spacing w:after="180" w:line="274" w:lineRule="auto"/>
              <w:jc w:val="center"/>
              <w:textAlignment w:val="center"/>
              <w:rPr>
                <w:rFonts w:asciiTheme="majorHAnsi" w:hAnsiTheme="majorHAnsi"/>
                <w:color w:val="000000"/>
                <w:sz w:val="22"/>
                <w:szCs w:val="22"/>
              </w:rPr>
            </w:pPr>
            <w:r>
              <w:rPr>
                <w:rFonts w:asciiTheme="majorHAnsi" w:hAnsiTheme="majorHAnsi" w:cstheme="majorHAnsi"/>
                <w:b/>
                <w:bCs/>
                <w:color w:val="000000"/>
                <w:sz w:val="22"/>
                <w:szCs w:val="22"/>
                <w:cs/>
                <w:lang w:bidi="bn-BD"/>
              </w:rPr>
              <w:t>1</w:t>
            </w:r>
          </w:p>
        </w:tc>
        <w:tc>
          <w:tcPr>
            <w:tcW w:w="1701"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2A4A9716" w14:textId="77777777" w:rsidR="00760FA2" w:rsidRPr="00460C6D" w:rsidRDefault="00760FA2" w:rsidP="00EB1E98">
            <w:pPr>
              <w:widowControl w:val="0"/>
              <w:autoSpaceDE w:val="0"/>
              <w:autoSpaceDN w:val="0"/>
              <w:adjustRightInd w:val="0"/>
              <w:spacing w:after="180" w:line="274" w:lineRule="auto"/>
              <w:jc w:val="center"/>
              <w:textAlignment w:val="center"/>
              <w:rPr>
                <w:rFonts w:asciiTheme="majorHAnsi" w:hAnsiTheme="majorHAnsi" w:cstheme="majorHAnsi"/>
                <w:b/>
                <w:bCs/>
                <w:color w:val="000000"/>
                <w:sz w:val="22"/>
                <w:szCs w:val="22"/>
                <w:lang w:bidi="bn-BD"/>
              </w:rPr>
            </w:pPr>
          </w:p>
        </w:tc>
      </w:tr>
    </w:tbl>
    <w:p w14:paraId="3F86373F" w14:textId="77777777" w:rsidR="0087771B" w:rsidRDefault="0087771B"/>
    <w:p w14:paraId="1B025251" w14:textId="77777777" w:rsidR="0087771B" w:rsidRDefault="0087771B">
      <w:pPr>
        <w:spacing w:after="200" w:line="276" w:lineRule="auto"/>
      </w:pPr>
      <w:r>
        <w:br w:type="page"/>
      </w:r>
    </w:p>
    <w:p w14:paraId="431CAC84" w14:textId="77777777" w:rsidR="0087771B" w:rsidRPr="00EB2F4A" w:rsidRDefault="0087771B" w:rsidP="0087771B">
      <w:pPr>
        <w:pStyle w:val="NormalWeb"/>
        <w:shd w:val="clear" w:color="auto" w:fill="FFFFFF"/>
        <w:spacing w:before="0" w:beforeAutospacing="0" w:after="150" w:afterAutospacing="0"/>
        <w:jc w:val="center"/>
        <w:rPr>
          <w:rStyle w:val="Strong"/>
          <w:color w:val="000000" w:themeColor="text1"/>
          <w:sz w:val="22"/>
          <w:szCs w:val="22"/>
          <w:u w:val="single"/>
        </w:rPr>
      </w:pPr>
      <w:r w:rsidRPr="00EB2F4A">
        <w:rPr>
          <w:rStyle w:val="Strong"/>
          <w:color w:val="000000" w:themeColor="text1"/>
          <w:sz w:val="22"/>
          <w:szCs w:val="22"/>
          <w:u w:val="single"/>
        </w:rPr>
        <w:lastRenderedPageBreak/>
        <w:t>Major Core, Mathematics and Basic Science Courses</w:t>
      </w:r>
    </w:p>
    <w:p w14:paraId="3E131B8B" w14:textId="77777777" w:rsidR="0087771B" w:rsidRPr="00EB2F4A" w:rsidRDefault="0087771B" w:rsidP="0087771B">
      <w:pPr>
        <w:pStyle w:val="NormalWeb"/>
        <w:shd w:val="clear" w:color="auto" w:fill="FFFFFF"/>
        <w:spacing w:before="0" w:beforeAutospacing="0" w:after="150" w:afterAutospacing="0"/>
        <w:rPr>
          <w:rStyle w:val="Strong"/>
          <w:color w:val="FF6633"/>
          <w:sz w:val="22"/>
          <w:szCs w:val="22"/>
        </w:rPr>
      </w:pPr>
    </w:p>
    <w:p w14:paraId="7E148A4B" w14:textId="77777777" w:rsidR="0087771B" w:rsidRPr="00EB2F4A" w:rsidRDefault="0087771B" w:rsidP="0087771B">
      <w:pPr>
        <w:pStyle w:val="NormalWeb"/>
        <w:shd w:val="clear" w:color="auto" w:fill="FFFFFF"/>
        <w:spacing w:before="0" w:beforeAutospacing="0" w:after="0" w:afterAutospacing="0"/>
        <w:rPr>
          <w:sz w:val="22"/>
          <w:szCs w:val="22"/>
        </w:rPr>
      </w:pPr>
      <w:r w:rsidRPr="00EB2F4A">
        <w:rPr>
          <w:rStyle w:val="Strong"/>
          <w:sz w:val="22"/>
          <w:szCs w:val="22"/>
        </w:rPr>
        <w:t>Course Code: </w:t>
      </w:r>
      <w:r w:rsidR="00DC3936">
        <w:rPr>
          <w:color w:val="000000"/>
          <w:sz w:val="22"/>
          <w:szCs w:val="22"/>
        </w:rPr>
        <w:t>CSE</w:t>
      </w:r>
      <w:r w:rsidRPr="00EB2F4A">
        <w:rPr>
          <w:color w:val="000000"/>
          <w:sz w:val="22"/>
          <w:szCs w:val="22"/>
        </w:rPr>
        <w:t>1</w:t>
      </w:r>
      <w:r w:rsidR="006E3C50">
        <w:rPr>
          <w:color w:val="000000"/>
          <w:sz w:val="22"/>
          <w:szCs w:val="22"/>
        </w:rPr>
        <w:t>1</w:t>
      </w:r>
      <w:r w:rsidRPr="00EB2F4A">
        <w:rPr>
          <w:color w:val="000000"/>
          <w:sz w:val="22"/>
          <w:szCs w:val="22"/>
        </w:rPr>
        <w:t>0</w:t>
      </w:r>
      <w:r w:rsidR="00A35215">
        <w:rPr>
          <w:color w:val="000000"/>
          <w:sz w:val="22"/>
          <w:szCs w:val="22"/>
        </w:rPr>
        <w:t>2</w:t>
      </w:r>
    </w:p>
    <w:p w14:paraId="750A678A" w14:textId="77777777" w:rsidR="0087771B" w:rsidRPr="00EB2F4A" w:rsidRDefault="0087771B" w:rsidP="0087771B">
      <w:pPr>
        <w:pStyle w:val="NormalWeb"/>
        <w:shd w:val="clear" w:color="auto" w:fill="FFFFFF"/>
        <w:spacing w:before="0" w:beforeAutospacing="0" w:after="0" w:afterAutospacing="0"/>
        <w:rPr>
          <w:sz w:val="22"/>
          <w:szCs w:val="22"/>
        </w:rPr>
      </w:pPr>
      <w:r w:rsidRPr="00EB2F4A">
        <w:rPr>
          <w:rStyle w:val="Strong"/>
          <w:sz w:val="22"/>
          <w:szCs w:val="22"/>
        </w:rPr>
        <w:t>Course Title: </w:t>
      </w:r>
      <w:r w:rsidRPr="00EB2F4A">
        <w:rPr>
          <w:rStyle w:val="Strong"/>
          <w:b w:val="0"/>
          <w:bCs w:val="0"/>
          <w:sz w:val="22"/>
          <w:szCs w:val="22"/>
        </w:rPr>
        <w:t>Introduction to Programming</w:t>
      </w:r>
      <w:r w:rsidRPr="00EB2F4A">
        <w:rPr>
          <w:sz w:val="22"/>
          <w:szCs w:val="22"/>
        </w:rPr>
        <w:br/>
      </w:r>
      <w:r w:rsidRPr="00EB2F4A">
        <w:rPr>
          <w:rStyle w:val="Strong"/>
          <w:sz w:val="22"/>
          <w:szCs w:val="22"/>
        </w:rPr>
        <w:t>Credit Hour: </w:t>
      </w:r>
      <w:r w:rsidRPr="00EB2F4A">
        <w:rPr>
          <w:sz w:val="22"/>
          <w:szCs w:val="22"/>
        </w:rPr>
        <w:t>1.00</w:t>
      </w:r>
      <w:r w:rsidRPr="00EB2F4A">
        <w:rPr>
          <w:sz w:val="22"/>
          <w:szCs w:val="22"/>
        </w:rPr>
        <w:br/>
      </w:r>
      <w:r w:rsidRPr="00EB2F4A">
        <w:rPr>
          <w:rStyle w:val="Strong"/>
          <w:sz w:val="22"/>
          <w:szCs w:val="22"/>
        </w:rPr>
        <w:t>Prerequisite:</w:t>
      </w:r>
      <w:r w:rsidRPr="00EB2F4A">
        <w:rPr>
          <w:sz w:val="22"/>
          <w:szCs w:val="22"/>
        </w:rPr>
        <w:t xml:space="preserve"> N/A</w:t>
      </w:r>
    </w:p>
    <w:p w14:paraId="2B33028F" w14:textId="77777777" w:rsidR="0087771B" w:rsidRPr="00EB2F4A" w:rsidRDefault="0087771B" w:rsidP="0087771B">
      <w:pPr>
        <w:pStyle w:val="NormalWeb"/>
        <w:shd w:val="clear" w:color="auto" w:fill="FFFFFF"/>
        <w:spacing w:before="0" w:beforeAutospacing="0" w:after="150" w:afterAutospacing="0"/>
        <w:rPr>
          <w:rStyle w:val="Strong"/>
          <w:sz w:val="22"/>
          <w:szCs w:val="22"/>
        </w:rPr>
      </w:pPr>
    </w:p>
    <w:p w14:paraId="5EF5F14D" w14:textId="77777777" w:rsidR="0087771B" w:rsidRPr="00EB2F4A" w:rsidRDefault="0087771B" w:rsidP="0087771B">
      <w:pPr>
        <w:pStyle w:val="NormalWeb"/>
        <w:shd w:val="clear" w:color="auto" w:fill="FFFFFF"/>
        <w:spacing w:before="0" w:beforeAutospacing="0" w:after="150" w:afterAutospacing="0"/>
        <w:jc w:val="both"/>
        <w:rPr>
          <w:sz w:val="22"/>
          <w:szCs w:val="22"/>
        </w:rPr>
      </w:pPr>
      <w:r w:rsidRPr="00EB2F4A">
        <w:rPr>
          <w:b/>
          <w:bCs/>
          <w:sz w:val="22"/>
          <w:szCs w:val="22"/>
        </w:rPr>
        <w:t>Content</w:t>
      </w:r>
      <w:r w:rsidRPr="00EB2F4A">
        <w:rPr>
          <w:sz w:val="22"/>
          <w:szCs w:val="22"/>
        </w:rPr>
        <w:t xml:space="preserve">: Fundamental concepts of procedural programming. Algorithms and problem solving, data types, control structures, functions, arrays, files, and the mechanics of running, testing, and debugging. </w:t>
      </w:r>
    </w:p>
    <w:p w14:paraId="1C371082" w14:textId="77777777" w:rsidR="0087771B" w:rsidRPr="00EB2F4A" w:rsidRDefault="0087771B" w:rsidP="0087771B">
      <w:pPr>
        <w:pStyle w:val="TableParagraph"/>
        <w:tabs>
          <w:tab w:val="left" w:pos="476"/>
        </w:tabs>
        <w:spacing w:before="8"/>
        <w:rPr>
          <w:rFonts w:ascii="Times New Roman" w:hAnsi="Times New Roman" w:cs="Times New Roman"/>
        </w:rPr>
      </w:pPr>
      <w:r w:rsidRPr="00EB2F4A">
        <w:rPr>
          <w:rFonts w:ascii="Times New Roman" w:hAnsi="Times New Roman" w:cs="Times New Roman"/>
          <w:b/>
          <w:bCs/>
        </w:rPr>
        <w:t>Textbook:</w:t>
      </w:r>
      <w:r w:rsidRPr="00EB2F4A">
        <w:rPr>
          <w:rFonts w:ascii="Times New Roman" w:hAnsi="Times New Roman" w:cs="Times New Roman"/>
        </w:rPr>
        <w:t xml:space="preserve"> 1. Let Us C by </w:t>
      </w:r>
      <w:proofErr w:type="spellStart"/>
      <w:r w:rsidRPr="00EB2F4A">
        <w:rPr>
          <w:rFonts w:ascii="Times New Roman" w:hAnsi="Times New Roman" w:cs="Times New Roman"/>
        </w:rPr>
        <w:t>Yashavant</w:t>
      </w:r>
      <w:proofErr w:type="spellEnd"/>
      <w:r w:rsidRPr="00EB2F4A">
        <w:rPr>
          <w:rFonts w:ascii="Times New Roman" w:hAnsi="Times New Roman" w:cs="Times New Roman"/>
        </w:rPr>
        <w:t xml:space="preserve"> </w:t>
      </w:r>
      <w:proofErr w:type="spellStart"/>
      <w:r w:rsidRPr="00EB2F4A">
        <w:rPr>
          <w:rFonts w:ascii="Times New Roman" w:hAnsi="Times New Roman" w:cs="Times New Roman"/>
        </w:rPr>
        <w:t>Kanetkar</w:t>
      </w:r>
      <w:proofErr w:type="spellEnd"/>
      <w:r w:rsidRPr="00EB2F4A">
        <w:rPr>
          <w:rFonts w:ascii="Times New Roman" w:hAnsi="Times New Roman" w:cs="Times New Roman"/>
        </w:rPr>
        <w:t>, Latest Edition.</w:t>
      </w:r>
    </w:p>
    <w:p w14:paraId="07811689" w14:textId="77777777" w:rsidR="0087771B" w:rsidRPr="00EB2F4A" w:rsidRDefault="0087771B" w:rsidP="0087771B">
      <w:pPr>
        <w:spacing w:after="120"/>
        <w:rPr>
          <w:rFonts w:ascii="Times New Roman" w:eastAsia="Arial" w:hAnsi="Times New Roman" w:cs="Times New Roman"/>
          <w:sz w:val="22"/>
          <w:szCs w:val="22"/>
        </w:rPr>
      </w:pPr>
      <w:r w:rsidRPr="00EB2F4A">
        <w:rPr>
          <w:rFonts w:ascii="Times New Roman" w:eastAsia="Arial" w:hAnsi="Times New Roman" w:cs="Times New Roman"/>
          <w:color w:val="000000"/>
          <w:sz w:val="22"/>
          <w:szCs w:val="22"/>
        </w:rPr>
        <w:t xml:space="preserve">2. Teach yourself C </w:t>
      </w:r>
      <w:r w:rsidRPr="00EB2F4A">
        <w:rPr>
          <w:rFonts w:ascii="Times New Roman" w:eastAsia="Arial" w:hAnsi="Times New Roman" w:cs="Times New Roman"/>
          <w:sz w:val="22"/>
          <w:szCs w:val="22"/>
        </w:rPr>
        <w:t xml:space="preserve">by Herbert </w:t>
      </w:r>
      <w:proofErr w:type="spellStart"/>
      <w:r w:rsidRPr="00EB2F4A">
        <w:rPr>
          <w:rFonts w:ascii="Times New Roman" w:eastAsia="Arial" w:hAnsi="Times New Roman" w:cs="Times New Roman"/>
          <w:sz w:val="22"/>
          <w:szCs w:val="22"/>
        </w:rPr>
        <w:t>Schildt</w:t>
      </w:r>
      <w:proofErr w:type="spellEnd"/>
      <w:r w:rsidRPr="00EB2F4A">
        <w:rPr>
          <w:rFonts w:ascii="Times New Roman" w:eastAsia="Arial" w:hAnsi="Times New Roman" w:cs="Times New Roman"/>
          <w:sz w:val="22"/>
          <w:szCs w:val="22"/>
        </w:rPr>
        <w:t>,</w:t>
      </w:r>
      <w:r w:rsidRPr="00EB2F4A">
        <w:rPr>
          <w:rFonts w:ascii="Times New Roman" w:eastAsia="Arial" w:hAnsi="Times New Roman" w:cs="Times New Roman"/>
          <w:color w:val="000000"/>
          <w:sz w:val="22"/>
          <w:szCs w:val="22"/>
        </w:rPr>
        <w:t xml:space="preserve"> Latest Edition</w:t>
      </w:r>
      <w:r w:rsidRPr="00EB2F4A">
        <w:rPr>
          <w:rFonts w:ascii="Times New Roman" w:eastAsia="Arial" w:hAnsi="Times New Roman" w:cs="Times New Roman"/>
          <w:sz w:val="22"/>
          <w:szCs w:val="22"/>
        </w:rPr>
        <w:t xml:space="preserve">.  </w:t>
      </w:r>
    </w:p>
    <w:p w14:paraId="7E4A27EF" w14:textId="77777777" w:rsidR="0087771B" w:rsidRPr="00EB2F4A" w:rsidRDefault="0087771B" w:rsidP="0087771B">
      <w:pPr>
        <w:pStyle w:val="TableParagraph"/>
        <w:tabs>
          <w:tab w:val="left" w:pos="476"/>
        </w:tabs>
        <w:spacing w:before="8"/>
        <w:ind w:left="475"/>
        <w:rPr>
          <w:rFonts w:ascii="Times New Roman" w:hAnsi="Times New Roman" w:cs="Times New Roman"/>
        </w:rPr>
      </w:pPr>
    </w:p>
    <w:p w14:paraId="7DEAF56E" w14:textId="77777777" w:rsidR="0087771B" w:rsidRPr="00EB2F4A" w:rsidRDefault="0087771B" w:rsidP="0087771B">
      <w:pPr>
        <w:pStyle w:val="NormalWeb"/>
        <w:shd w:val="clear" w:color="auto" w:fill="FFFFFF"/>
        <w:spacing w:before="0" w:beforeAutospacing="0" w:after="0" w:afterAutospacing="0"/>
        <w:rPr>
          <w:sz w:val="22"/>
          <w:szCs w:val="22"/>
        </w:rPr>
      </w:pPr>
      <w:r w:rsidRPr="00EB2F4A">
        <w:rPr>
          <w:rStyle w:val="Strong"/>
          <w:sz w:val="22"/>
          <w:szCs w:val="22"/>
        </w:rPr>
        <w:t>Course Code: </w:t>
      </w:r>
      <w:r w:rsidR="00DC3936">
        <w:rPr>
          <w:sz w:val="22"/>
          <w:szCs w:val="22"/>
        </w:rPr>
        <w:t>MAT</w:t>
      </w:r>
      <w:r w:rsidRPr="00EB2F4A">
        <w:rPr>
          <w:sz w:val="22"/>
          <w:szCs w:val="22"/>
        </w:rPr>
        <w:t>1</w:t>
      </w:r>
      <w:r w:rsidR="006E3C50">
        <w:rPr>
          <w:sz w:val="22"/>
          <w:szCs w:val="22"/>
        </w:rPr>
        <w:t>1</w:t>
      </w:r>
      <w:r w:rsidRPr="00EB2F4A">
        <w:rPr>
          <w:sz w:val="22"/>
          <w:szCs w:val="22"/>
        </w:rPr>
        <w:t>01</w:t>
      </w:r>
    </w:p>
    <w:p w14:paraId="39D675AC" w14:textId="77777777" w:rsidR="0087771B" w:rsidRPr="00EB2F4A" w:rsidRDefault="0087771B" w:rsidP="0087771B">
      <w:pPr>
        <w:pStyle w:val="NormalWeb"/>
        <w:shd w:val="clear" w:color="auto" w:fill="FFFFFF"/>
        <w:spacing w:before="0" w:beforeAutospacing="0" w:after="0" w:afterAutospacing="0"/>
        <w:rPr>
          <w:sz w:val="22"/>
          <w:szCs w:val="22"/>
        </w:rPr>
      </w:pPr>
      <w:r w:rsidRPr="00EB2F4A">
        <w:rPr>
          <w:rStyle w:val="Strong"/>
          <w:sz w:val="22"/>
          <w:szCs w:val="22"/>
        </w:rPr>
        <w:t>Course Title: </w:t>
      </w:r>
      <w:r w:rsidRPr="00EB2F4A">
        <w:rPr>
          <w:rStyle w:val="Strong"/>
          <w:b w:val="0"/>
          <w:bCs w:val="0"/>
          <w:sz w:val="22"/>
          <w:szCs w:val="22"/>
        </w:rPr>
        <w:t>Differential and Integral Calculus</w:t>
      </w:r>
      <w:r w:rsidRPr="00EB2F4A">
        <w:rPr>
          <w:sz w:val="22"/>
          <w:szCs w:val="22"/>
        </w:rPr>
        <w:br/>
      </w:r>
      <w:r w:rsidRPr="00EB2F4A">
        <w:rPr>
          <w:rStyle w:val="Strong"/>
          <w:sz w:val="22"/>
          <w:szCs w:val="22"/>
        </w:rPr>
        <w:t>Credit Hour: </w:t>
      </w:r>
      <w:r w:rsidRPr="00EB2F4A">
        <w:rPr>
          <w:sz w:val="22"/>
          <w:szCs w:val="22"/>
        </w:rPr>
        <w:t>3.00</w:t>
      </w:r>
      <w:r w:rsidRPr="00EB2F4A">
        <w:rPr>
          <w:sz w:val="22"/>
          <w:szCs w:val="22"/>
        </w:rPr>
        <w:br/>
      </w:r>
      <w:r w:rsidRPr="00EB2F4A">
        <w:rPr>
          <w:rStyle w:val="Strong"/>
          <w:sz w:val="22"/>
          <w:szCs w:val="22"/>
        </w:rPr>
        <w:t>Prerequisite:</w:t>
      </w:r>
      <w:r w:rsidRPr="00EB2F4A">
        <w:rPr>
          <w:sz w:val="22"/>
          <w:szCs w:val="22"/>
        </w:rPr>
        <w:t xml:space="preserve"> N/A</w:t>
      </w:r>
    </w:p>
    <w:p w14:paraId="736D12EF" w14:textId="77777777" w:rsidR="0087771B" w:rsidRPr="00EB2F4A" w:rsidRDefault="0087771B" w:rsidP="0087771B">
      <w:pPr>
        <w:pStyle w:val="NormalWeb"/>
        <w:shd w:val="clear" w:color="auto" w:fill="FFFFFF"/>
        <w:spacing w:before="0" w:beforeAutospacing="0" w:after="150" w:afterAutospacing="0"/>
        <w:rPr>
          <w:rStyle w:val="Strong"/>
          <w:sz w:val="22"/>
          <w:szCs w:val="22"/>
        </w:rPr>
      </w:pPr>
    </w:p>
    <w:p w14:paraId="3A7C57A8" w14:textId="77777777" w:rsidR="0087771B" w:rsidRPr="00EB2F4A" w:rsidRDefault="0087771B" w:rsidP="0087771B">
      <w:pPr>
        <w:pStyle w:val="NormalWeb"/>
        <w:shd w:val="clear" w:color="auto" w:fill="FFFFFF"/>
        <w:spacing w:before="0" w:beforeAutospacing="0" w:after="150" w:afterAutospacing="0"/>
        <w:jc w:val="both"/>
        <w:rPr>
          <w:rStyle w:val="Strong"/>
          <w:sz w:val="22"/>
          <w:szCs w:val="22"/>
        </w:rPr>
      </w:pPr>
      <w:r w:rsidRPr="00EB2F4A">
        <w:rPr>
          <w:b/>
          <w:bCs/>
          <w:sz w:val="22"/>
          <w:szCs w:val="22"/>
        </w:rPr>
        <w:t>Content</w:t>
      </w:r>
      <w:r w:rsidRPr="00EB2F4A">
        <w:rPr>
          <w:sz w:val="22"/>
          <w:szCs w:val="22"/>
        </w:rPr>
        <w:t xml:space="preserve">: Functional Analysis and Graphical Information: function, properties of functions, graphs of functions, new function from old, lines and family of functions, Limit: Limits (an informal view), one sided limits, the relation between one sided and two sided limits, computing limits, Continuity: continuity and discontinuity, some properties of continuity, the intermediated value theorem. Derivatives: slop and rate of change, tangent and normal, derivative of a function, physical meaning of derivative of a function, techniques of differentiation, chain rule, successive derivatives. Derivative in graphing and applications: analysis of functions, maximum and minimum, Expansion of functions: Taylor's series, </w:t>
      </w:r>
      <w:proofErr w:type="spellStart"/>
      <w:r w:rsidRPr="00EB2F4A">
        <w:rPr>
          <w:sz w:val="22"/>
          <w:szCs w:val="22"/>
        </w:rPr>
        <w:t>Maclaurian's</w:t>
      </w:r>
      <w:proofErr w:type="spellEnd"/>
      <w:r w:rsidRPr="00EB2F4A">
        <w:rPr>
          <w:sz w:val="22"/>
          <w:szCs w:val="22"/>
        </w:rPr>
        <w:t xml:space="preserve"> series, Leibniz; Rolle's and Mean Value theorems, Partials and total derivatives of a function of two or three variables. Different technique of integration: integration, fundamental integrals, methods of substitutions, integration of rational functions, integration by parts, integrals of special trigonometric functions, reduction formulae for trigonometric functions. Definite integrals: general properties of definite integral, definite integral as the limit of sum and as an area, definition of Riemann integral, Fundamental theorem of integral calculus and its applications to definite integrals, determination of arc length, Improper integrals, Double integrals, Evaluation of Areas and Volumes. Introduction to MATLAB and LAB Sessions.</w:t>
      </w:r>
    </w:p>
    <w:p w14:paraId="4F3B932F" w14:textId="77777777" w:rsidR="00F048D7" w:rsidRDefault="00F048D7" w:rsidP="0087771B">
      <w:pPr>
        <w:suppressAutoHyphens/>
        <w:spacing w:before="120" w:after="120" w:line="1" w:lineRule="atLeast"/>
        <w:textDirection w:val="btLr"/>
        <w:textAlignment w:val="top"/>
        <w:outlineLvl w:val="0"/>
        <w:rPr>
          <w:rStyle w:val="Strong"/>
          <w:rFonts w:ascii="Times New Roman" w:hAnsi="Times New Roman" w:cs="Times New Roman"/>
          <w:sz w:val="22"/>
          <w:szCs w:val="22"/>
        </w:rPr>
      </w:pPr>
    </w:p>
    <w:p w14:paraId="3B8A5308" w14:textId="77777777" w:rsidR="0087771B" w:rsidRPr="00EB2F4A" w:rsidRDefault="0087771B" w:rsidP="0087771B">
      <w:pPr>
        <w:suppressAutoHyphens/>
        <w:spacing w:before="120" w:after="120" w:line="1" w:lineRule="atLeast"/>
        <w:textDirection w:val="btLr"/>
        <w:textAlignment w:val="top"/>
        <w:outlineLvl w:val="0"/>
        <w:rPr>
          <w:rFonts w:ascii="Times New Roman" w:eastAsia="CastleTLig" w:hAnsi="Times New Roman" w:cs="Times New Roman"/>
          <w:sz w:val="22"/>
          <w:szCs w:val="22"/>
        </w:rPr>
      </w:pPr>
      <w:r w:rsidRPr="00EB2F4A">
        <w:rPr>
          <w:rStyle w:val="Strong"/>
          <w:rFonts w:ascii="Times New Roman" w:hAnsi="Times New Roman" w:cs="Times New Roman"/>
          <w:sz w:val="22"/>
          <w:szCs w:val="22"/>
        </w:rPr>
        <w:t xml:space="preserve">Textbook: </w:t>
      </w:r>
      <w:r w:rsidRPr="00EB2F4A">
        <w:rPr>
          <w:rStyle w:val="Strong"/>
          <w:rFonts w:ascii="Times New Roman" w:hAnsi="Times New Roman" w:cs="Times New Roman"/>
          <w:b w:val="0"/>
          <w:bCs w:val="0"/>
          <w:sz w:val="22"/>
          <w:szCs w:val="22"/>
        </w:rPr>
        <w:t>1.</w:t>
      </w:r>
      <w:r w:rsidRPr="00EB2F4A">
        <w:rPr>
          <w:rStyle w:val="Strong"/>
          <w:rFonts w:ascii="Times New Roman" w:hAnsi="Times New Roman" w:cs="Times New Roman"/>
          <w:sz w:val="22"/>
          <w:szCs w:val="22"/>
        </w:rPr>
        <w:t xml:space="preserve"> </w:t>
      </w:r>
      <w:r w:rsidRPr="00EB2F4A">
        <w:rPr>
          <w:rFonts w:ascii="Times New Roman" w:eastAsia="CastleTLig" w:hAnsi="Times New Roman" w:cs="Times New Roman"/>
          <w:sz w:val="22"/>
          <w:szCs w:val="22"/>
        </w:rPr>
        <w:t xml:space="preserve">Calculus by Howard Anton, </w:t>
      </w:r>
      <w:proofErr w:type="spellStart"/>
      <w:r w:rsidRPr="00EB2F4A">
        <w:rPr>
          <w:rFonts w:ascii="Times New Roman" w:eastAsia="CastleTLig" w:hAnsi="Times New Roman" w:cs="Times New Roman"/>
          <w:sz w:val="22"/>
          <w:szCs w:val="22"/>
        </w:rPr>
        <w:t>Irl</w:t>
      </w:r>
      <w:proofErr w:type="spellEnd"/>
      <w:r w:rsidRPr="00EB2F4A">
        <w:rPr>
          <w:rFonts w:ascii="Times New Roman" w:eastAsia="CastleTLig" w:hAnsi="Times New Roman" w:cs="Times New Roman"/>
          <w:sz w:val="22"/>
          <w:szCs w:val="22"/>
        </w:rPr>
        <w:t xml:space="preserve"> C. Bivens, Stephen Davis, 11th Edition</w:t>
      </w:r>
    </w:p>
    <w:p w14:paraId="44A03565" w14:textId="77777777" w:rsidR="0087771B" w:rsidRPr="00EB2F4A" w:rsidRDefault="0087771B" w:rsidP="0087771B">
      <w:pPr>
        <w:suppressAutoHyphens/>
        <w:spacing w:before="120" w:after="120" w:line="1" w:lineRule="atLeast"/>
        <w:textDirection w:val="btLr"/>
        <w:textAlignment w:val="top"/>
        <w:outlineLvl w:val="0"/>
        <w:rPr>
          <w:rFonts w:ascii="Times New Roman" w:eastAsia="CastleTLig" w:hAnsi="Times New Roman" w:cs="Times New Roman"/>
          <w:sz w:val="22"/>
          <w:szCs w:val="22"/>
        </w:rPr>
      </w:pPr>
      <w:r w:rsidRPr="00EB2F4A">
        <w:rPr>
          <w:rFonts w:ascii="Times New Roman" w:eastAsia="CastleTLig" w:hAnsi="Times New Roman" w:cs="Times New Roman"/>
          <w:sz w:val="22"/>
          <w:szCs w:val="22"/>
        </w:rPr>
        <w:t>2. Calculus: An Applied Approach by Ron Larson, 9th Edition</w:t>
      </w:r>
    </w:p>
    <w:p w14:paraId="512D3536" w14:textId="77777777" w:rsidR="0087771B" w:rsidRPr="00EB2F4A" w:rsidRDefault="0087771B" w:rsidP="0087771B">
      <w:pPr>
        <w:pStyle w:val="NormalWeb"/>
        <w:shd w:val="clear" w:color="auto" w:fill="FFFFFF"/>
        <w:spacing w:before="0" w:beforeAutospacing="0" w:after="150" w:afterAutospacing="0"/>
        <w:rPr>
          <w:rStyle w:val="Strong"/>
          <w:sz w:val="22"/>
          <w:szCs w:val="22"/>
        </w:rPr>
      </w:pPr>
    </w:p>
    <w:p w14:paraId="4E5F4A6F" w14:textId="77777777" w:rsidR="0087771B" w:rsidRPr="00EB2F4A" w:rsidRDefault="0087771B" w:rsidP="0087771B">
      <w:pPr>
        <w:pStyle w:val="NormalWeb"/>
        <w:shd w:val="clear" w:color="auto" w:fill="FFFFFF"/>
        <w:spacing w:before="0" w:beforeAutospacing="0" w:after="0" w:afterAutospacing="0"/>
        <w:rPr>
          <w:sz w:val="22"/>
          <w:szCs w:val="22"/>
        </w:rPr>
      </w:pPr>
      <w:r w:rsidRPr="00EB2F4A">
        <w:rPr>
          <w:rStyle w:val="Strong"/>
          <w:sz w:val="22"/>
          <w:szCs w:val="22"/>
        </w:rPr>
        <w:t>Course Code: </w:t>
      </w:r>
      <w:r w:rsidR="00DC3936">
        <w:rPr>
          <w:sz w:val="22"/>
          <w:szCs w:val="22"/>
        </w:rPr>
        <w:t>MAT</w:t>
      </w:r>
      <w:r w:rsidRPr="00EB2F4A">
        <w:rPr>
          <w:sz w:val="22"/>
          <w:szCs w:val="22"/>
        </w:rPr>
        <w:t>1</w:t>
      </w:r>
      <w:r w:rsidR="006E3C50">
        <w:rPr>
          <w:sz w:val="22"/>
          <w:szCs w:val="22"/>
        </w:rPr>
        <w:t>201</w:t>
      </w:r>
    </w:p>
    <w:p w14:paraId="38B75ACB" w14:textId="77777777" w:rsidR="0087771B" w:rsidRPr="00EB2F4A" w:rsidRDefault="0087771B" w:rsidP="0087771B">
      <w:pPr>
        <w:pStyle w:val="NormalWeb"/>
        <w:shd w:val="clear" w:color="auto" w:fill="FFFFFF"/>
        <w:spacing w:before="0" w:beforeAutospacing="0" w:after="0" w:afterAutospacing="0"/>
        <w:rPr>
          <w:sz w:val="22"/>
          <w:szCs w:val="22"/>
        </w:rPr>
      </w:pPr>
      <w:r w:rsidRPr="00EB2F4A">
        <w:rPr>
          <w:rStyle w:val="Strong"/>
          <w:sz w:val="22"/>
          <w:szCs w:val="22"/>
        </w:rPr>
        <w:t>Course Title: </w:t>
      </w:r>
      <w:r w:rsidRPr="00EB2F4A">
        <w:rPr>
          <w:rStyle w:val="Strong"/>
          <w:b w:val="0"/>
          <w:bCs w:val="0"/>
          <w:sz w:val="22"/>
          <w:szCs w:val="22"/>
        </w:rPr>
        <w:t>Co-Ordinate Geometry and Linear Algebra</w:t>
      </w:r>
      <w:r w:rsidRPr="00EB2F4A">
        <w:rPr>
          <w:sz w:val="22"/>
          <w:szCs w:val="22"/>
        </w:rPr>
        <w:br/>
      </w:r>
      <w:r w:rsidRPr="00EB2F4A">
        <w:rPr>
          <w:rStyle w:val="Strong"/>
          <w:sz w:val="22"/>
          <w:szCs w:val="22"/>
        </w:rPr>
        <w:t>Credit Hour: </w:t>
      </w:r>
      <w:r w:rsidRPr="00EB2F4A">
        <w:rPr>
          <w:sz w:val="22"/>
          <w:szCs w:val="22"/>
        </w:rPr>
        <w:t>3.00</w:t>
      </w:r>
      <w:r w:rsidRPr="00EB2F4A">
        <w:rPr>
          <w:sz w:val="22"/>
          <w:szCs w:val="22"/>
        </w:rPr>
        <w:br/>
      </w:r>
      <w:r w:rsidRPr="00EB2F4A">
        <w:rPr>
          <w:rStyle w:val="Strong"/>
          <w:sz w:val="22"/>
          <w:szCs w:val="22"/>
        </w:rPr>
        <w:t>Prerequisite:</w:t>
      </w:r>
      <w:r w:rsidRPr="00EB2F4A">
        <w:rPr>
          <w:sz w:val="22"/>
          <w:szCs w:val="22"/>
        </w:rPr>
        <w:t xml:space="preserve"> </w:t>
      </w:r>
    </w:p>
    <w:p w14:paraId="6D22E8BF" w14:textId="77777777" w:rsidR="0087771B" w:rsidRPr="00EB2F4A" w:rsidRDefault="0087771B" w:rsidP="0087771B">
      <w:pPr>
        <w:pStyle w:val="NormalWeb"/>
        <w:shd w:val="clear" w:color="auto" w:fill="FFFFFF"/>
        <w:spacing w:before="0" w:beforeAutospacing="0" w:after="0" w:afterAutospacing="0"/>
        <w:rPr>
          <w:sz w:val="22"/>
          <w:szCs w:val="22"/>
        </w:rPr>
      </w:pPr>
    </w:p>
    <w:p w14:paraId="6F47E0C5" w14:textId="77777777" w:rsidR="0087771B" w:rsidRPr="00EB2F4A" w:rsidRDefault="0087771B" w:rsidP="0087771B">
      <w:pPr>
        <w:pStyle w:val="NormalWeb"/>
        <w:shd w:val="clear" w:color="auto" w:fill="FFFFFF"/>
        <w:spacing w:before="0" w:beforeAutospacing="0" w:after="0" w:afterAutospacing="0"/>
        <w:jc w:val="both"/>
        <w:rPr>
          <w:sz w:val="22"/>
          <w:szCs w:val="22"/>
        </w:rPr>
      </w:pPr>
      <w:r w:rsidRPr="00EB2F4A">
        <w:rPr>
          <w:b/>
          <w:bCs/>
          <w:sz w:val="22"/>
          <w:szCs w:val="22"/>
        </w:rPr>
        <w:t>Content</w:t>
      </w:r>
      <w:r w:rsidRPr="00EB2F4A">
        <w:rPr>
          <w:sz w:val="22"/>
          <w:szCs w:val="22"/>
        </w:rPr>
        <w:t xml:space="preserve">: Coordinate Geometry: Coordinates, polar coordinates, straight lines, Changes of axes, Pair of straight lines, Circle, Parabola, Ellipse, Hyperbola, rectangular coordinate, plane. Vector Analysis: Vector components, vector components in spherical and cylindrical system, vector operators, scalar and dot product, application of vector geometry, Derivative of vector, del, gradient, divergence and curl, physical significance, integration of vector. Line, surface and volume integration, Theorems (Green's, Gauss's, </w:t>
      </w:r>
      <w:r w:rsidRPr="00EB2F4A">
        <w:rPr>
          <w:sz w:val="22"/>
          <w:szCs w:val="22"/>
        </w:rPr>
        <w:lastRenderedPageBreak/>
        <w:t xml:space="preserve">Liouville's, </w:t>
      </w:r>
      <w:proofErr w:type="spellStart"/>
      <w:r w:rsidRPr="00EB2F4A">
        <w:rPr>
          <w:sz w:val="22"/>
          <w:szCs w:val="22"/>
        </w:rPr>
        <w:t>Stoke's</w:t>
      </w:r>
      <w:proofErr w:type="spellEnd"/>
      <w:r w:rsidRPr="00EB2F4A">
        <w:rPr>
          <w:sz w:val="22"/>
          <w:szCs w:val="22"/>
        </w:rPr>
        <w:t>) and their applications. Linear Algebra: Systems of Linear Equations (SLE): introduction to SLE, solution of a SLE, solution of a system of homogeneous LE, Gaussian and Gauss-Jordan elimination, Determinants: factorization, determinant, fundamental properties of determinants, minors and cofactors, Cramer's rules for solving a SLE, Algebra of Matrices: Matrix, some special types of matrices, transpose, adjoint and inverse of a matrix, algebraic operation on matrices, quadratic forms solution of a LE by applying matrices, Vector Space: space and subspace, Euclidean n-space, basis and dimension, rank and nullity, Linear Transformations (LT) and its Matrix Representations: LT from to , properties of LT, matrix representation of a LT, diagonalization of LT, Eigen Values and Eigen Vectors: polynomials of matrices and linear operators, eigen values and vectors, diagonalizability, Cayley-Hamilton theorem, characteristic and minimum polynomial Inner Product Spaces: inner product spaces, Cauchy-Schwarz inequality, orthogonality, Gram-Schmidt orthogonalization process, linear functional and adjoint operators, Some Applications of LA.</w:t>
      </w:r>
    </w:p>
    <w:p w14:paraId="3386C94C" w14:textId="77777777" w:rsidR="0087771B" w:rsidRPr="00EB2F4A" w:rsidRDefault="0087771B" w:rsidP="0087771B">
      <w:pPr>
        <w:pStyle w:val="NormalWeb"/>
        <w:shd w:val="clear" w:color="auto" w:fill="FFFFFF"/>
        <w:spacing w:before="0" w:beforeAutospacing="0" w:after="0" w:afterAutospacing="0"/>
        <w:jc w:val="both"/>
        <w:rPr>
          <w:sz w:val="22"/>
          <w:szCs w:val="22"/>
        </w:rPr>
      </w:pPr>
    </w:p>
    <w:p w14:paraId="54E53975" w14:textId="77777777" w:rsidR="0087771B" w:rsidRPr="00EB2F4A" w:rsidRDefault="0087771B" w:rsidP="0087771B">
      <w:pPr>
        <w:pStyle w:val="NormalWeb"/>
        <w:shd w:val="clear" w:color="auto" w:fill="FFFFFF"/>
        <w:spacing w:before="0" w:beforeAutospacing="0" w:after="0" w:afterAutospacing="0"/>
        <w:jc w:val="both"/>
        <w:rPr>
          <w:sz w:val="22"/>
          <w:szCs w:val="22"/>
        </w:rPr>
      </w:pPr>
      <w:r w:rsidRPr="00EB2F4A">
        <w:rPr>
          <w:b/>
          <w:bCs/>
          <w:sz w:val="22"/>
          <w:szCs w:val="22"/>
        </w:rPr>
        <w:t>Textbook:</w:t>
      </w:r>
      <w:r w:rsidRPr="00EB2F4A">
        <w:rPr>
          <w:sz w:val="22"/>
          <w:szCs w:val="22"/>
        </w:rPr>
        <w:t xml:space="preserve"> 1. Co-ordinate Geometry with Vector Analysis by Rahman &amp; Bhattacharjee</w:t>
      </w:r>
    </w:p>
    <w:p w14:paraId="78DA16F7" w14:textId="77777777" w:rsidR="0087771B" w:rsidRPr="00EB2F4A" w:rsidRDefault="0087771B" w:rsidP="0087771B">
      <w:pPr>
        <w:pStyle w:val="NormalWeb"/>
        <w:shd w:val="clear" w:color="auto" w:fill="FFFFFF"/>
        <w:spacing w:before="0" w:beforeAutospacing="0" w:after="0" w:afterAutospacing="0"/>
        <w:jc w:val="both"/>
        <w:rPr>
          <w:sz w:val="22"/>
          <w:szCs w:val="22"/>
        </w:rPr>
      </w:pPr>
      <w:r w:rsidRPr="00EB2F4A">
        <w:rPr>
          <w:sz w:val="22"/>
          <w:szCs w:val="22"/>
        </w:rPr>
        <w:t xml:space="preserve">2. Introduction to Linear Algebra by Gilbert Strang, 5th Edition     </w:t>
      </w:r>
    </w:p>
    <w:p w14:paraId="61AFFD49" w14:textId="77777777" w:rsidR="0087771B" w:rsidRPr="00EB2F4A" w:rsidRDefault="0087771B" w:rsidP="0087771B">
      <w:pPr>
        <w:pStyle w:val="NormalWeb"/>
        <w:shd w:val="clear" w:color="auto" w:fill="FFFFFF"/>
        <w:spacing w:before="0" w:beforeAutospacing="0" w:after="0" w:afterAutospacing="0"/>
        <w:jc w:val="both"/>
        <w:rPr>
          <w:rStyle w:val="Strong"/>
          <w:b w:val="0"/>
          <w:bCs w:val="0"/>
          <w:sz w:val="22"/>
          <w:szCs w:val="22"/>
        </w:rPr>
      </w:pPr>
    </w:p>
    <w:p w14:paraId="3794C797" w14:textId="77777777" w:rsidR="0087771B" w:rsidRPr="00EB2F4A" w:rsidRDefault="0087771B" w:rsidP="0087771B">
      <w:pPr>
        <w:pStyle w:val="NormalWeb"/>
        <w:shd w:val="clear" w:color="auto" w:fill="FFFFFF"/>
        <w:spacing w:before="0" w:beforeAutospacing="0" w:after="0" w:afterAutospacing="0"/>
        <w:rPr>
          <w:rStyle w:val="Strong"/>
          <w:sz w:val="22"/>
          <w:szCs w:val="22"/>
        </w:rPr>
      </w:pPr>
    </w:p>
    <w:p w14:paraId="61B9BF2D" w14:textId="77777777" w:rsidR="0087771B" w:rsidRPr="00EB2F4A" w:rsidRDefault="0087771B" w:rsidP="0087771B">
      <w:pPr>
        <w:pStyle w:val="NormalWeb"/>
        <w:shd w:val="clear" w:color="auto" w:fill="FFFFFF"/>
        <w:spacing w:before="0" w:beforeAutospacing="0" w:after="0" w:afterAutospacing="0"/>
        <w:rPr>
          <w:sz w:val="22"/>
          <w:szCs w:val="22"/>
        </w:rPr>
      </w:pPr>
      <w:r w:rsidRPr="00EB2F4A">
        <w:rPr>
          <w:rStyle w:val="Strong"/>
          <w:sz w:val="22"/>
          <w:szCs w:val="22"/>
        </w:rPr>
        <w:t>Course Code: </w:t>
      </w:r>
      <w:r w:rsidRPr="00EB2F4A">
        <w:rPr>
          <w:sz w:val="22"/>
          <w:szCs w:val="22"/>
        </w:rPr>
        <w:t>MAT</w:t>
      </w:r>
      <w:r w:rsidR="006E3C50">
        <w:rPr>
          <w:sz w:val="22"/>
          <w:szCs w:val="22"/>
        </w:rPr>
        <w:t>21</w:t>
      </w:r>
      <w:r w:rsidR="00A35215">
        <w:rPr>
          <w:sz w:val="22"/>
          <w:szCs w:val="22"/>
        </w:rPr>
        <w:t>0</w:t>
      </w:r>
      <w:r w:rsidRPr="00EB2F4A">
        <w:rPr>
          <w:sz w:val="22"/>
          <w:szCs w:val="22"/>
        </w:rPr>
        <w:t>1</w:t>
      </w:r>
    </w:p>
    <w:p w14:paraId="2DE7FA97" w14:textId="77777777" w:rsidR="0087771B" w:rsidRPr="00EB2F4A" w:rsidRDefault="0087771B" w:rsidP="0087771B">
      <w:pPr>
        <w:pStyle w:val="NormalWeb"/>
        <w:shd w:val="clear" w:color="auto" w:fill="FFFFFF"/>
        <w:spacing w:before="0" w:beforeAutospacing="0" w:after="0" w:afterAutospacing="0"/>
        <w:rPr>
          <w:sz w:val="22"/>
          <w:szCs w:val="22"/>
        </w:rPr>
      </w:pPr>
      <w:r w:rsidRPr="00EB2F4A">
        <w:rPr>
          <w:rStyle w:val="Strong"/>
          <w:sz w:val="22"/>
          <w:szCs w:val="22"/>
        </w:rPr>
        <w:t>Course Title: </w:t>
      </w:r>
      <w:r w:rsidRPr="00EB2F4A">
        <w:rPr>
          <w:rStyle w:val="Strong"/>
          <w:b w:val="0"/>
          <w:bCs w:val="0"/>
          <w:sz w:val="22"/>
          <w:szCs w:val="22"/>
        </w:rPr>
        <w:t>Differential Equation and Numerical Analysis</w:t>
      </w:r>
      <w:r w:rsidRPr="00EB2F4A">
        <w:rPr>
          <w:sz w:val="22"/>
          <w:szCs w:val="22"/>
        </w:rPr>
        <w:br/>
      </w:r>
      <w:r w:rsidRPr="00EB2F4A">
        <w:rPr>
          <w:rStyle w:val="Strong"/>
          <w:sz w:val="22"/>
          <w:szCs w:val="22"/>
        </w:rPr>
        <w:t>Credit Hour: </w:t>
      </w:r>
      <w:r w:rsidRPr="00EB2F4A">
        <w:rPr>
          <w:sz w:val="22"/>
          <w:szCs w:val="22"/>
        </w:rPr>
        <w:t>3.00</w:t>
      </w:r>
      <w:r w:rsidRPr="00EB2F4A">
        <w:rPr>
          <w:sz w:val="22"/>
          <w:szCs w:val="22"/>
        </w:rPr>
        <w:br/>
      </w:r>
      <w:r w:rsidRPr="00EB2F4A">
        <w:rPr>
          <w:rStyle w:val="Strong"/>
          <w:sz w:val="22"/>
          <w:szCs w:val="22"/>
        </w:rPr>
        <w:t>Prerequisite:</w:t>
      </w:r>
      <w:r w:rsidRPr="00EB2F4A">
        <w:rPr>
          <w:sz w:val="22"/>
          <w:szCs w:val="22"/>
        </w:rPr>
        <w:t xml:space="preserve"> </w:t>
      </w:r>
    </w:p>
    <w:p w14:paraId="37853325" w14:textId="77777777" w:rsidR="0087771B" w:rsidRPr="00EB2F4A" w:rsidRDefault="0087771B" w:rsidP="0087771B">
      <w:pPr>
        <w:pStyle w:val="NormalWeb"/>
        <w:shd w:val="clear" w:color="auto" w:fill="FFFFFF"/>
        <w:spacing w:before="0" w:beforeAutospacing="0" w:after="0" w:afterAutospacing="0"/>
        <w:rPr>
          <w:sz w:val="22"/>
          <w:szCs w:val="22"/>
        </w:rPr>
      </w:pPr>
    </w:p>
    <w:p w14:paraId="0C07E671" w14:textId="77777777" w:rsidR="0087771B" w:rsidRPr="00EB2F4A" w:rsidRDefault="0087771B" w:rsidP="0087771B">
      <w:pPr>
        <w:pStyle w:val="NormalWeb"/>
        <w:spacing w:before="0" w:beforeAutospacing="0" w:after="0" w:afterAutospacing="0" w:line="276" w:lineRule="auto"/>
        <w:jc w:val="both"/>
        <w:rPr>
          <w:sz w:val="22"/>
          <w:szCs w:val="22"/>
        </w:rPr>
      </w:pPr>
      <w:r w:rsidRPr="00EB2F4A">
        <w:rPr>
          <w:b/>
          <w:bCs/>
          <w:sz w:val="22"/>
          <w:szCs w:val="22"/>
        </w:rPr>
        <w:t>Content</w:t>
      </w:r>
      <w:r w:rsidRPr="00EB2F4A">
        <w:rPr>
          <w:sz w:val="22"/>
          <w:szCs w:val="22"/>
        </w:rPr>
        <w:t xml:space="preserve">: Basic Definitions and Terminology: differential equation (de), classifications of de, formation and solution of a de and further terminology, Ordinary de (ode), des of the first order and first degree: variable separable, homogeneous equations, exact equations, linear equations, Linear Equations with constant coefficients: linear and nonlinear de, solution of linear de, 2nd order des, 2nd and higher order homogeneous des, Method of Variation of Parameter; Method of undetermined coefficients; System of Linear de: operator method matrices and system of linear first order equations, homogeneous linear systems, undetermined coefficients, variation of parameters, Solution by Series. Errors in Numerical Calculations: numbers and their accuracy, errors and their computation, a general error formula, error in a series approximation, Solution of Algebraic and Transcendental Equations: bisection, iteration, false position, Newton-Raphson methods, Interpolation: finite difference, forward, backward and central differences, Newton's formula for interpolation, </w:t>
      </w:r>
      <w:proofErr w:type="spellStart"/>
      <w:r w:rsidRPr="00EB2F4A">
        <w:rPr>
          <w:sz w:val="22"/>
          <w:szCs w:val="22"/>
        </w:rPr>
        <w:t>Stirlings</w:t>
      </w:r>
      <w:proofErr w:type="spellEnd"/>
      <w:r w:rsidRPr="00EB2F4A">
        <w:rPr>
          <w:sz w:val="22"/>
          <w:szCs w:val="22"/>
        </w:rPr>
        <w:t xml:space="preserve"> formula, Lagrange's interpolation formula, divided differences and their properties, Numerical Differentiation and Integration, Matrices and Linear Systems of Equations, Numerical Solution of Ordinary Differential Equations.</w:t>
      </w:r>
    </w:p>
    <w:p w14:paraId="262021EB" w14:textId="77777777" w:rsidR="0087771B" w:rsidRPr="00EB2F4A" w:rsidRDefault="0087771B" w:rsidP="0087771B">
      <w:pPr>
        <w:rPr>
          <w:rFonts w:ascii="Times New Roman" w:hAnsi="Times New Roman" w:cs="Times New Roman"/>
          <w:sz w:val="22"/>
          <w:szCs w:val="22"/>
        </w:rPr>
      </w:pPr>
    </w:p>
    <w:p w14:paraId="39C1F5EF" w14:textId="77777777" w:rsidR="0087771B" w:rsidRPr="00EB2F4A" w:rsidRDefault="0087771B" w:rsidP="0087771B">
      <w:pPr>
        <w:rPr>
          <w:rFonts w:ascii="Times New Roman" w:hAnsi="Times New Roman" w:cs="Times New Roman"/>
          <w:color w:val="000000"/>
          <w:sz w:val="22"/>
          <w:szCs w:val="22"/>
        </w:rPr>
      </w:pPr>
      <w:r w:rsidRPr="00EB2F4A">
        <w:rPr>
          <w:rFonts w:ascii="Times New Roman" w:hAnsi="Times New Roman" w:cs="Times New Roman"/>
          <w:b/>
          <w:bCs/>
          <w:sz w:val="22"/>
          <w:szCs w:val="22"/>
        </w:rPr>
        <w:t>Textbook:</w:t>
      </w:r>
      <w:r w:rsidRPr="00EB2F4A">
        <w:rPr>
          <w:rFonts w:ascii="Times New Roman" w:hAnsi="Times New Roman" w:cs="Times New Roman"/>
          <w:sz w:val="22"/>
          <w:szCs w:val="22"/>
        </w:rPr>
        <w:t xml:space="preserve"> 1. </w:t>
      </w:r>
      <w:r w:rsidRPr="00EB2F4A">
        <w:rPr>
          <w:rFonts w:ascii="Times New Roman" w:hAnsi="Times New Roman" w:cs="Times New Roman"/>
          <w:color w:val="000000"/>
          <w:sz w:val="22"/>
          <w:szCs w:val="22"/>
        </w:rPr>
        <w:t>Introduction to Ordinary Differential Equations by Shepley L. Ross, 4th Edition</w:t>
      </w:r>
    </w:p>
    <w:p w14:paraId="6104A930" w14:textId="77777777" w:rsidR="0087771B" w:rsidRPr="00EB2F4A" w:rsidRDefault="0087771B" w:rsidP="0087771B">
      <w:pPr>
        <w:rPr>
          <w:rFonts w:ascii="Times New Roman" w:hAnsi="Times New Roman" w:cs="Times New Roman"/>
          <w:color w:val="000000"/>
          <w:sz w:val="22"/>
          <w:szCs w:val="22"/>
        </w:rPr>
      </w:pPr>
      <w:r w:rsidRPr="00EB2F4A">
        <w:rPr>
          <w:rFonts w:ascii="Times New Roman" w:hAnsi="Times New Roman" w:cs="Times New Roman"/>
          <w:color w:val="000000"/>
          <w:sz w:val="22"/>
          <w:szCs w:val="22"/>
        </w:rPr>
        <w:t xml:space="preserve">2. Numerical Analysis by Richard L. Burden, J. Douglas </w:t>
      </w:r>
      <w:proofErr w:type="spellStart"/>
      <w:r w:rsidRPr="00EB2F4A">
        <w:rPr>
          <w:rFonts w:ascii="Times New Roman" w:hAnsi="Times New Roman" w:cs="Times New Roman"/>
          <w:color w:val="000000"/>
          <w:sz w:val="22"/>
          <w:szCs w:val="22"/>
        </w:rPr>
        <w:t>Faires</w:t>
      </w:r>
      <w:proofErr w:type="spellEnd"/>
      <w:r w:rsidRPr="00EB2F4A">
        <w:rPr>
          <w:rFonts w:ascii="Times New Roman" w:hAnsi="Times New Roman" w:cs="Times New Roman"/>
          <w:color w:val="000000"/>
          <w:sz w:val="22"/>
          <w:szCs w:val="22"/>
        </w:rPr>
        <w:t>, Annette M. Burden, 10th Edition.</w:t>
      </w:r>
    </w:p>
    <w:p w14:paraId="0ADB8EB3" w14:textId="77777777" w:rsidR="0087771B" w:rsidRPr="00EB2F4A" w:rsidRDefault="0087771B" w:rsidP="0087771B">
      <w:pPr>
        <w:pStyle w:val="NormalWeb"/>
        <w:shd w:val="clear" w:color="auto" w:fill="FFFFFF"/>
        <w:spacing w:before="0" w:beforeAutospacing="0" w:after="150" w:afterAutospacing="0"/>
        <w:rPr>
          <w:rStyle w:val="Strong"/>
          <w:sz w:val="22"/>
          <w:szCs w:val="22"/>
        </w:rPr>
      </w:pPr>
    </w:p>
    <w:p w14:paraId="23FE30F6" w14:textId="77777777" w:rsidR="0087771B" w:rsidRPr="00EB2F4A" w:rsidRDefault="0087771B" w:rsidP="0087771B">
      <w:pPr>
        <w:pStyle w:val="NormalWeb"/>
        <w:shd w:val="clear" w:color="auto" w:fill="FFFFFF"/>
        <w:spacing w:before="0" w:beforeAutospacing="0" w:after="0" w:afterAutospacing="0"/>
        <w:rPr>
          <w:sz w:val="22"/>
          <w:szCs w:val="22"/>
        </w:rPr>
      </w:pPr>
    </w:p>
    <w:p w14:paraId="69A90F3A" w14:textId="77777777" w:rsidR="0087771B" w:rsidRPr="00EB2F4A" w:rsidRDefault="0087771B" w:rsidP="0087771B">
      <w:pPr>
        <w:pStyle w:val="NormalWeb"/>
        <w:shd w:val="clear" w:color="auto" w:fill="FFFFFF"/>
        <w:spacing w:before="0" w:beforeAutospacing="0" w:after="0" w:afterAutospacing="0"/>
        <w:rPr>
          <w:sz w:val="22"/>
          <w:szCs w:val="22"/>
        </w:rPr>
      </w:pPr>
      <w:r w:rsidRPr="00EB2F4A">
        <w:rPr>
          <w:rStyle w:val="Strong"/>
          <w:sz w:val="22"/>
          <w:szCs w:val="22"/>
        </w:rPr>
        <w:t>Course Code: </w:t>
      </w:r>
      <w:r w:rsidR="006E3C50">
        <w:rPr>
          <w:sz w:val="22"/>
          <w:szCs w:val="22"/>
        </w:rPr>
        <w:t>STA</w:t>
      </w:r>
      <w:r w:rsidRPr="00EB2F4A">
        <w:rPr>
          <w:sz w:val="22"/>
          <w:szCs w:val="22"/>
        </w:rPr>
        <w:t>2</w:t>
      </w:r>
      <w:r w:rsidR="006E3C50">
        <w:rPr>
          <w:sz w:val="22"/>
          <w:szCs w:val="22"/>
        </w:rPr>
        <w:t>1</w:t>
      </w:r>
      <w:r w:rsidRPr="00EB2F4A">
        <w:rPr>
          <w:sz w:val="22"/>
          <w:szCs w:val="22"/>
        </w:rPr>
        <w:t>01</w:t>
      </w:r>
    </w:p>
    <w:p w14:paraId="15BA1750" w14:textId="77777777" w:rsidR="0087771B" w:rsidRPr="00EB2F4A" w:rsidRDefault="0087771B" w:rsidP="0087771B">
      <w:pPr>
        <w:pStyle w:val="NormalWeb"/>
        <w:shd w:val="clear" w:color="auto" w:fill="FFFFFF"/>
        <w:spacing w:before="0" w:beforeAutospacing="0" w:after="0" w:afterAutospacing="0"/>
        <w:rPr>
          <w:sz w:val="22"/>
          <w:szCs w:val="22"/>
        </w:rPr>
      </w:pPr>
      <w:r w:rsidRPr="00EB2F4A">
        <w:rPr>
          <w:rStyle w:val="Strong"/>
          <w:sz w:val="22"/>
          <w:szCs w:val="22"/>
        </w:rPr>
        <w:t>Course Title: </w:t>
      </w:r>
      <w:r w:rsidRPr="00EB2F4A">
        <w:rPr>
          <w:rStyle w:val="Strong"/>
          <w:b w:val="0"/>
          <w:bCs w:val="0"/>
          <w:sz w:val="22"/>
          <w:szCs w:val="22"/>
        </w:rPr>
        <w:t xml:space="preserve"> Probability</w:t>
      </w:r>
      <w:r w:rsidR="006E3C50">
        <w:rPr>
          <w:rStyle w:val="Strong"/>
          <w:b w:val="0"/>
          <w:bCs w:val="0"/>
          <w:sz w:val="22"/>
          <w:szCs w:val="22"/>
        </w:rPr>
        <w:t xml:space="preserve"> and Statistics</w:t>
      </w:r>
      <w:r w:rsidRPr="00EB2F4A">
        <w:rPr>
          <w:rStyle w:val="Strong"/>
          <w:b w:val="0"/>
          <w:bCs w:val="0"/>
          <w:sz w:val="22"/>
          <w:szCs w:val="22"/>
        </w:rPr>
        <w:t xml:space="preserve"> </w:t>
      </w:r>
      <w:r w:rsidRPr="00EB2F4A">
        <w:rPr>
          <w:sz w:val="22"/>
          <w:szCs w:val="22"/>
        </w:rPr>
        <w:br/>
      </w:r>
      <w:r w:rsidRPr="00EB2F4A">
        <w:rPr>
          <w:rStyle w:val="Strong"/>
          <w:sz w:val="22"/>
          <w:szCs w:val="22"/>
        </w:rPr>
        <w:t>Credit Hour: </w:t>
      </w:r>
      <w:r w:rsidRPr="00EB2F4A">
        <w:rPr>
          <w:sz w:val="22"/>
          <w:szCs w:val="22"/>
        </w:rPr>
        <w:t>3.00</w:t>
      </w:r>
      <w:r w:rsidRPr="00EB2F4A">
        <w:rPr>
          <w:sz w:val="22"/>
          <w:szCs w:val="22"/>
        </w:rPr>
        <w:br/>
      </w:r>
      <w:r w:rsidRPr="00EB2F4A">
        <w:rPr>
          <w:rStyle w:val="Strong"/>
          <w:sz w:val="22"/>
          <w:szCs w:val="22"/>
        </w:rPr>
        <w:t>Prerequisite:</w:t>
      </w:r>
      <w:r w:rsidRPr="00EB2F4A">
        <w:rPr>
          <w:sz w:val="22"/>
          <w:szCs w:val="22"/>
        </w:rPr>
        <w:t xml:space="preserve"> </w:t>
      </w:r>
    </w:p>
    <w:p w14:paraId="1F1D197A" w14:textId="77777777" w:rsidR="0087771B" w:rsidRPr="00EB2F4A" w:rsidRDefault="0087771B" w:rsidP="0087771B">
      <w:pPr>
        <w:pStyle w:val="NormalWeb"/>
        <w:shd w:val="clear" w:color="auto" w:fill="FFFFFF"/>
        <w:spacing w:before="0" w:beforeAutospacing="0" w:after="0" w:afterAutospacing="0"/>
        <w:rPr>
          <w:sz w:val="22"/>
          <w:szCs w:val="22"/>
        </w:rPr>
      </w:pPr>
    </w:p>
    <w:p w14:paraId="3A6726C0" w14:textId="77777777" w:rsidR="0087771B" w:rsidRPr="00EB2F4A" w:rsidRDefault="0087771B" w:rsidP="0087771B">
      <w:pPr>
        <w:pStyle w:val="NormalWeb"/>
        <w:shd w:val="clear" w:color="auto" w:fill="FFFFFF"/>
        <w:spacing w:before="0" w:beforeAutospacing="0" w:after="0" w:afterAutospacing="0"/>
        <w:jc w:val="both"/>
        <w:rPr>
          <w:bCs/>
          <w:color w:val="000000" w:themeColor="text1"/>
          <w:sz w:val="22"/>
          <w:szCs w:val="22"/>
        </w:rPr>
      </w:pPr>
      <w:r w:rsidRPr="00EB2F4A">
        <w:rPr>
          <w:b/>
          <w:bCs/>
          <w:sz w:val="22"/>
          <w:szCs w:val="22"/>
        </w:rPr>
        <w:t>Content</w:t>
      </w:r>
      <w:r w:rsidRPr="00EB2F4A">
        <w:rPr>
          <w:sz w:val="22"/>
          <w:szCs w:val="22"/>
        </w:rPr>
        <w:t xml:space="preserve">: </w:t>
      </w:r>
      <w:r w:rsidRPr="00EB2F4A">
        <w:rPr>
          <w:bCs/>
          <w:color w:val="000000" w:themeColor="text1"/>
          <w:sz w:val="22"/>
          <w:szCs w:val="22"/>
        </w:rPr>
        <w:t xml:space="preserve">Introduction to Statistics: what is statistics, statistical data, statistical methods, scope and limitation of statistics, Populations and Samples, collection and presentation of data, Grouped Data and Histograms, Some Graphical Methods: bar charts, time plots, Pie charts, scatter plots, box and Whisker </w:t>
      </w:r>
      <w:r w:rsidRPr="00EB2F4A">
        <w:rPr>
          <w:bCs/>
          <w:color w:val="000000" w:themeColor="text1"/>
          <w:sz w:val="22"/>
          <w:szCs w:val="22"/>
        </w:rPr>
        <w:lastRenderedPageBreak/>
        <w:t>plots, Measure of Central Tendency: mean, median and mode. Measure of Variations, Measure of Skewness, Moments and Kurtosis, difference between Variation and Skewness. Correlation and Regression Analysis: significance of the study of correlation, types of correlation, difference between correlation and regression Analysis, Sampling and Sampling Distributions, Survey Sampling Methods. Probability: Probability: meaning of probability, classical definition of probability, statistical probability, some theorems in probability, distribution function. Probability distributions: Binomial, normal and exponential distributions.</w:t>
      </w:r>
    </w:p>
    <w:p w14:paraId="22466DE4" w14:textId="77777777" w:rsidR="0087771B" w:rsidRPr="00EB2F4A" w:rsidRDefault="0087771B" w:rsidP="0087771B">
      <w:pPr>
        <w:pStyle w:val="NormalWeb"/>
        <w:shd w:val="clear" w:color="auto" w:fill="FFFFFF"/>
        <w:spacing w:before="0" w:beforeAutospacing="0" w:after="150" w:afterAutospacing="0"/>
        <w:rPr>
          <w:rStyle w:val="Strong"/>
          <w:sz w:val="22"/>
          <w:szCs w:val="22"/>
        </w:rPr>
      </w:pPr>
    </w:p>
    <w:p w14:paraId="02F28B04" w14:textId="77777777" w:rsidR="0087771B" w:rsidRPr="00EB2F4A" w:rsidRDefault="0087771B" w:rsidP="0087771B">
      <w:pPr>
        <w:pStyle w:val="NormalWeb"/>
        <w:shd w:val="clear" w:color="auto" w:fill="FFFFFF"/>
        <w:spacing w:before="0" w:beforeAutospacing="0" w:after="0" w:afterAutospacing="0"/>
        <w:rPr>
          <w:color w:val="000000"/>
          <w:sz w:val="22"/>
          <w:szCs w:val="22"/>
        </w:rPr>
      </w:pPr>
      <w:r w:rsidRPr="00EB2F4A">
        <w:rPr>
          <w:rStyle w:val="Strong"/>
          <w:sz w:val="22"/>
          <w:szCs w:val="22"/>
        </w:rPr>
        <w:t>Textbook:</w:t>
      </w:r>
      <w:r w:rsidRPr="00EB2F4A">
        <w:rPr>
          <w:rStyle w:val="Strong"/>
          <w:b w:val="0"/>
          <w:bCs w:val="0"/>
          <w:sz w:val="22"/>
          <w:szCs w:val="22"/>
        </w:rPr>
        <w:t xml:space="preserve"> 1.</w:t>
      </w:r>
      <w:r w:rsidRPr="00EB2F4A">
        <w:rPr>
          <w:rStyle w:val="Strong"/>
          <w:sz w:val="22"/>
          <w:szCs w:val="22"/>
        </w:rPr>
        <w:t xml:space="preserve"> </w:t>
      </w:r>
      <w:r w:rsidRPr="00EB2F4A">
        <w:rPr>
          <w:color w:val="000000"/>
          <w:sz w:val="22"/>
          <w:szCs w:val="22"/>
        </w:rPr>
        <w:t>Theory and problems of Statistics by Murray R Spiegel</w:t>
      </w:r>
      <w:r w:rsidRPr="00EB2F4A">
        <w:rPr>
          <w:b/>
          <w:color w:val="000000"/>
          <w:sz w:val="22"/>
          <w:szCs w:val="22"/>
        </w:rPr>
        <w:t xml:space="preserve"> </w:t>
      </w:r>
      <w:r w:rsidRPr="00EB2F4A">
        <w:rPr>
          <w:color w:val="000000"/>
          <w:sz w:val="22"/>
          <w:szCs w:val="22"/>
        </w:rPr>
        <w:t>(</w:t>
      </w:r>
      <w:proofErr w:type="spellStart"/>
      <w:r w:rsidRPr="00EB2F4A">
        <w:rPr>
          <w:color w:val="000000"/>
          <w:sz w:val="22"/>
          <w:szCs w:val="22"/>
        </w:rPr>
        <w:t>Schaum’s</w:t>
      </w:r>
      <w:proofErr w:type="spellEnd"/>
      <w:r w:rsidRPr="00EB2F4A">
        <w:rPr>
          <w:color w:val="000000"/>
          <w:sz w:val="22"/>
          <w:szCs w:val="22"/>
        </w:rPr>
        <w:t xml:space="preserve"> outline series).</w:t>
      </w:r>
    </w:p>
    <w:p w14:paraId="2DCBBAFF" w14:textId="77777777" w:rsidR="0087771B" w:rsidRPr="00EB2F4A" w:rsidRDefault="0087771B" w:rsidP="0087771B">
      <w:pPr>
        <w:ind w:firstLine="720"/>
        <w:rPr>
          <w:rFonts w:ascii="Times New Roman" w:hAnsi="Times New Roman" w:cs="Times New Roman"/>
          <w:sz w:val="22"/>
          <w:szCs w:val="22"/>
        </w:rPr>
      </w:pPr>
      <w:r w:rsidRPr="00EB2F4A">
        <w:rPr>
          <w:rFonts w:ascii="Times New Roman" w:hAnsi="Times New Roman" w:cs="Times New Roman"/>
          <w:color w:val="000000"/>
          <w:sz w:val="22"/>
          <w:szCs w:val="22"/>
        </w:rPr>
        <w:t xml:space="preserve">      2.</w:t>
      </w:r>
      <w:r w:rsidRPr="00EB2F4A">
        <w:rPr>
          <w:rFonts w:ascii="Times New Roman" w:hAnsi="Times New Roman" w:cs="Times New Roman"/>
          <w:sz w:val="22"/>
          <w:szCs w:val="22"/>
        </w:rPr>
        <w:t xml:space="preserve"> Probability &amp; Statistics for Engineers &amp; Scientists by Ronald E. Walpole, Raymond H. Myers, Sharon L. Myers, Keying E. Ye, 9th Edition</w:t>
      </w:r>
    </w:p>
    <w:p w14:paraId="7BD1985C" w14:textId="77777777" w:rsidR="0087771B" w:rsidRPr="00EB2F4A" w:rsidRDefault="0087771B" w:rsidP="0087771B">
      <w:pPr>
        <w:pStyle w:val="NormalWeb"/>
        <w:shd w:val="clear" w:color="auto" w:fill="FFFFFF"/>
        <w:spacing w:before="0" w:beforeAutospacing="0" w:after="150" w:afterAutospacing="0"/>
        <w:ind w:firstLine="720"/>
        <w:rPr>
          <w:rStyle w:val="Strong"/>
          <w:sz w:val="22"/>
          <w:szCs w:val="22"/>
        </w:rPr>
      </w:pPr>
    </w:p>
    <w:p w14:paraId="32CEFC75" w14:textId="77777777" w:rsidR="0087771B" w:rsidRPr="00EB2F4A" w:rsidRDefault="0087771B" w:rsidP="0087771B">
      <w:pPr>
        <w:pStyle w:val="NormalWeb"/>
        <w:shd w:val="clear" w:color="auto" w:fill="FFFFFF"/>
        <w:spacing w:before="0" w:beforeAutospacing="0" w:after="0" w:afterAutospacing="0"/>
        <w:rPr>
          <w:rStyle w:val="Strong"/>
          <w:sz w:val="22"/>
          <w:szCs w:val="22"/>
        </w:rPr>
      </w:pPr>
    </w:p>
    <w:p w14:paraId="49B7D1DF" w14:textId="77777777" w:rsidR="0087771B" w:rsidRPr="00EB2F4A" w:rsidRDefault="0087771B" w:rsidP="0087771B">
      <w:pPr>
        <w:pStyle w:val="NormalWeb"/>
        <w:shd w:val="clear" w:color="auto" w:fill="FFFFFF"/>
        <w:spacing w:before="0" w:beforeAutospacing="0" w:after="0" w:afterAutospacing="0"/>
        <w:rPr>
          <w:sz w:val="22"/>
          <w:szCs w:val="22"/>
        </w:rPr>
      </w:pPr>
      <w:r w:rsidRPr="00EB2F4A">
        <w:rPr>
          <w:rStyle w:val="Strong"/>
          <w:sz w:val="22"/>
          <w:szCs w:val="22"/>
        </w:rPr>
        <w:t>Course Code: </w:t>
      </w:r>
      <w:r w:rsidR="00DC3936">
        <w:rPr>
          <w:sz w:val="22"/>
          <w:szCs w:val="22"/>
        </w:rPr>
        <w:t>PHY</w:t>
      </w:r>
      <w:r w:rsidRPr="00EB2F4A">
        <w:rPr>
          <w:sz w:val="22"/>
          <w:szCs w:val="22"/>
        </w:rPr>
        <w:t>1</w:t>
      </w:r>
      <w:r w:rsidR="006E3C50">
        <w:rPr>
          <w:sz w:val="22"/>
          <w:szCs w:val="22"/>
        </w:rPr>
        <w:t>1</w:t>
      </w:r>
      <w:r w:rsidRPr="00EB2F4A">
        <w:rPr>
          <w:sz w:val="22"/>
          <w:szCs w:val="22"/>
        </w:rPr>
        <w:t>01</w:t>
      </w:r>
    </w:p>
    <w:p w14:paraId="2BFB28C9" w14:textId="77777777" w:rsidR="0087771B" w:rsidRPr="00EB2F4A" w:rsidRDefault="0087771B" w:rsidP="0087771B">
      <w:pPr>
        <w:pStyle w:val="NormalWeb"/>
        <w:shd w:val="clear" w:color="auto" w:fill="FFFFFF"/>
        <w:spacing w:before="0" w:beforeAutospacing="0" w:after="0" w:afterAutospacing="0"/>
        <w:rPr>
          <w:sz w:val="22"/>
          <w:szCs w:val="22"/>
        </w:rPr>
      </w:pPr>
      <w:r w:rsidRPr="00EB2F4A">
        <w:rPr>
          <w:rStyle w:val="Strong"/>
          <w:sz w:val="22"/>
          <w:szCs w:val="22"/>
        </w:rPr>
        <w:t>Course Title: </w:t>
      </w:r>
      <w:r w:rsidRPr="00EB2F4A">
        <w:rPr>
          <w:rStyle w:val="Strong"/>
          <w:b w:val="0"/>
          <w:bCs w:val="0"/>
          <w:sz w:val="22"/>
          <w:szCs w:val="22"/>
        </w:rPr>
        <w:t>Physics I</w:t>
      </w:r>
      <w:r w:rsidRPr="00EB2F4A">
        <w:rPr>
          <w:sz w:val="22"/>
          <w:szCs w:val="22"/>
        </w:rPr>
        <w:br/>
      </w:r>
      <w:r w:rsidRPr="00EB2F4A">
        <w:rPr>
          <w:rStyle w:val="Strong"/>
          <w:sz w:val="22"/>
          <w:szCs w:val="22"/>
        </w:rPr>
        <w:t>Credit Hour: </w:t>
      </w:r>
      <w:r w:rsidRPr="00EB2F4A">
        <w:rPr>
          <w:sz w:val="22"/>
          <w:szCs w:val="22"/>
        </w:rPr>
        <w:t>3.00</w:t>
      </w:r>
      <w:r w:rsidRPr="00EB2F4A">
        <w:rPr>
          <w:sz w:val="22"/>
          <w:szCs w:val="22"/>
        </w:rPr>
        <w:br/>
      </w:r>
      <w:r w:rsidRPr="00EB2F4A">
        <w:rPr>
          <w:rStyle w:val="Strong"/>
          <w:sz w:val="22"/>
          <w:szCs w:val="22"/>
        </w:rPr>
        <w:t>Prerequisite:</w:t>
      </w:r>
      <w:r w:rsidRPr="00EB2F4A">
        <w:rPr>
          <w:sz w:val="22"/>
          <w:szCs w:val="22"/>
        </w:rPr>
        <w:t xml:space="preserve"> N/A</w:t>
      </w:r>
    </w:p>
    <w:p w14:paraId="5D587984" w14:textId="77777777" w:rsidR="0087771B" w:rsidRPr="00EB2F4A" w:rsidRDefault="0087771B" w:rsidP="0087771B">
      <w:pPr>
        <w:pStyle w:val="NormalWeb"/>
        <w:shd w:val="clear" w:color="auto" w:fill="FFFFFF"/>
        <w:spacing w:before="0" w:beforeAutospacing="0" w:after="0" w:afterAutospacing="0"/>
        <w:rPr>
          <w:sz w:val="22"/>
          <w:szCs w:val="22"/>
        </w:rPr>
      </w:pPr>
    </w:p>
    <w:p w14:paraId="263A9645" w14:textId="77777777" w:rsidR="0087771B" w:rsidRPr="00EB2F4A" w:rsidRDefault="0087771B" w:rsidP="0087771B">
      <w:pPr>
        <w:pStyle w:val="NormalWeb"/>
        <w:shd w:val="clear" w:color="auto" w:fill="FFFFFF"/>
        <w:spacing w:before="0" w:beforeAutospacing="0" w:after="0" w:afterAutospacing="0"/>
        <w:jc w:val="both"/>
        <w:rPr>
          <w:bCs/>
          <w:iCs/>
          <w:sz w:val="22"/>
          <w:szCs w:val="22"/>
        </w:rPr>
      </w:pPr>
      <w:r w:rsidRPr="00EB2F4A">
        <w:rPr>
          <w:b/>
          <w:bCs/>
          <w:sz w:val="22"/>
          <w:szCs w:val="22"/>
        </w:rPr>
        <w:t>Content</w:t>
      </w:r>
      <w:r w:rsidRPr="00EB2F4A">
        <w:rPr>
          <w:sz w:val="22"/>
          <w:szCs w:val="22"/>
        </w:rPr>
        <w:t xml:space="preserve">: </w:t>
      </w:r>
      <w:r w:rsidRPr="00EB2F4A">
        <w:rPr>
          <w:bCs/>
          <w:sz w:val="22"/>
          <w:szCs w:val="22"/>
        </w:rPr>
        <w:t xml:space="preserve">Vectors and motions: </w:t>
      </w:r>
      <w:r w:rsidRPr="00EB2F4A">
        <w:rPr>
          <w:bCs/>
          <w:iCs/>
          <w:sz w:val="22"/>
          <w:szCs w:val="22"/>
        </w:rPr>
        <w:t>The SI units, position, displacement, velocity, acceleration, vectors &amp; scalars, adding vectors, components of vectors, unit vectors, projectile motion.</w:t>
      </w:r>
      <w:r w:rsidRPr="00EB2F4A">
        <w:rPr>
          <w:bCs/>
          <w:sz w:val="22"/>
          <w:szCs w:val="22"/>
        </w:rPr>
        <w:t xml:space="preserve"> Forces: </w:t>
      </w:r>
      <w:r w:rsidRPr="00EB2F4A">
        <w:rPr>
          <w:bCs/>
          <w:iCs/>
          <w:sz w:val="22"/>
          <w:szCs w:val="22"/>
        </w:rPr>
        <w:t xml:space="preserve">Newton’s laws of motion, friction, Newton’s gravitation, concepts of work &amp; energy, conservation laws, planets &amp; satellites, concepts of equilibrium. </w:t>
      </w:r>
      <w:r w:rsidRPr="00EB2F4A">
        <w:rPr>
          <w:bCs/>
          <w:sz w:val="22"/>
          <w:szCs w:val="22"/>
        </w:rPr>
        <w:t xml:space="preserve">Oscillations: </w:t>
      </w:r>
      <w:r w:rsidRPr="00EB2F4A">
        <w:rPr>
          <w:bCs/>
          <w:iCs/>
          <w:sz w:val="22"/>
          <w:szCs w:val="22"/>
        </w:rPr>
        <w:t xml:space="preserve">Simple harmonic motion, pendulum, resonance, transverse &amp; longitudinal waves, Lissajous’ figures, musical sounds, beats, Doppler Effect. </w:t>
      </w:r>
      <w:r w:rsidRPr="00EB2F4A">
        <w:rPr>
          <w:rStyle w:val="Strong"/>
          <w:b w:val="0"/>
          <w:sz w:val="22"/>
          <w:szCs w:val="22"/>
        </w:rPr>
        <w:t>Thermodynamics:</w:t>
      </w:r>
      <w:r w:rsidRPr="00EB2F4A">
        <w:rPr>
          <w:rStyle w:val="Strong"/>
          <w:bCs w:val="0"/>
          <w:sz w:val="22"/>
          <w:szCs w:val="22"/>
        </w:rPr>
        <w:t xml:space="preserve"> </w:t>
      </w:r>
      <w:r w:rsidRPr="00EB2F4A">
        <w:rPr>
          <w:bCs/>
          <w:iCs/>
          <w:sz w:val="22"/>
          <w:szCs w:val="22"/>
        </w:rPr>
        <w:t xml:space="preserve">Temperature &amp; heat, Laws of thermodynamics, engines, refrigerators. </w:t>
      </w:r>
    </w:p>
    <w:p w14:paraId="30A39C53" w14:textId="77777777" w:rsidR="00473A58" w:rsidRDefault="00473A58" w:rsidP="0087771B">
      <w:pPr>
        <w:pStyle w:val="NormalWeb"/>
        <w:shd w:val="clear" w:color="auto" w:fill="FFFFFF"/>
        <w:spacing w:before="0" w:beforeAutospacing="0" w:after="0" w:afterAutospacing="0"/>
        <w:jc w:val="both"/>
        <w:rPr>
          <w:bCs/>
          <w:iCs/>
          <w:sz w:val="22"/>
          <w:szCs w:val="22"/>
        </w:rPr>
      </w:pPr>
    </w:p>
    <w:p w14:paraId="0FB0EC07" w14:textId="77777777" w:rsidR="0087771B" w:rsidRPr="00EB2F4A" w:rsidRDefault="0087771B" w:rsidP="0087771B">
      <w:pPr>
        <w:pStyle w:val="NormalWeb"/>
        <w:shd w:val="clear" w:color="auto" w:fill="FFFFFF"/>
        <w:spacing w:before="0" w:beforeAutospacing="0" w:after="0" w:afterAutospacing="0"/>
        <w:jc w:val="both"/>
        <w:rPr>
          <w:bCs/>
          <w:iCs/>
          <w:sz w:val="22"/>
          <w:szCs w:val="22"/>
        </w:rPr>
      </w:pPr>
      <w:r w:rsidRPr="00EB2F4A">
        <w:rPr>
          <w:bCs/>
          <w:iCs/>
          <w:sz w:val="22"/>
          <w:szCs w:val="22"/>
        </w:rPr>
        <w:t>Textbook:</w:t>
      </w:r>
    </w:p>
    <w:p w14:paraId="115B9426" w14:textId="77777777" w:rsidR="0087771B" w:rsidRPr="00EB2F4A" w:rsidRDefault="0087771B" w:rsidP="0087771B">
      <w:pPr>
        <w:pStyle w:val="NormalWeb"/>
        <w:numPr>
          <w:ilvl w:val="0"/>
          <w:numId w:val="2"/>
        </w:numPr>
        <w:shd w:val="clear" w:color="auto" w:fill="FFFFFF"/>
        <w:spacing w:before="0" w:beforeAutospacing="0" w:after="0" w:afterAutospacing="0"/>
        <w:jc w:val="both"/>
        <w:rPr>
          <w:sz w:val="22"/>
          <w:szCs w:val="22"/>
        </w:rPr>
      </w:pPr>
      <w:r w:rsidRPr="00EB2F4A">
        <w:rPr>
          <w:sz w:val="22"/>
          <w:szCs w:val="22"/>
        </w:rPr>
        <w:t>Fundamentals of Physics by David Halliday, Robert Resnick, Jearl Walker, 11th Edition</w:t>
      </w:r>
    </w:p>
    <w:p w14:paraId="014F33D9" w14:textId="77777777" w:rsidR="0087771B" w:rsidRPr="00EB2F4A" w:rsidRDefault="0087771B" w:rsidP="0087771B">
      <w:pPr>
        <w:pStyle w:val="NormalWeb"/>
        <w:shd w:val="clear" w:color="auto" w:fill="FFFFFF"/>
        <w:spacing w:before="0" w:beforeAutospacing="0" w:after="0" w:afterAutospacing="0"/>
        <w:jc w:val="both"/>
        <w:rPr>
          <w:sz w:val="22"/>
          <w:szCs w:val="22"/>
        </w:rPr>
      </w:pPr>
      <w:r w:rsidRPr="00EB2F4A">
        <w:rPr>
          <w:sz w:val="22"/>
          <w:szCs w:val="22"/>
        </w:rPr>
        <w:t xml:space="preserve">Concepts of Modern Physics by Arthur </w:t>
      </w:r>
      <w:proofErr w:type="spellStart"/>
      <w:r w:rsidRPr="00EB2F4A">
        <w:rPr>
          <w:sz w:val="22"/>
          <w:szCs w:val="22"/>
        </w:rPr>
        <w:t>Besier</w:t>
      </w:r>
      <w:proofErr w:type="spellEnd"/>
      <w:r w:rsidRPr="00EB2F4A">
        <w:rPr>
          <w:sz w:val="22"/>
          <w:szCs w:val="22"/>
        </w:rPr>
        <w:t>, 7th Edition</w:t>
      </w:r>
    </w:p>
    <w:p w14:paraId="5684CE98" w14:textId="77777777" w:rsidR="0087771B" w:rsidRPr="00EB2F4A" w:rsidRDefault="0087771B" w:rsidP="0087771B">
      <w:pPr>
        <w:pStyle w:val="NormalWeb"/>
        <w:shd w:val="clear" w:color="auto" w:fill="FFFFFF"/>
        <w:spacing w:before="0" w:beforeAutospacing="0" w:after="0" w:afterAutospacing="0"/>
        <w:jc w:val="both"/>
        <w:rPr>
          <w:sz w:val="22"/>
          <w:szCs w:val="22"/>
        </w:rPr>
      </w:pPr>
    </w:p>
    <w:p w14:paraId="3FF670FD" w14:textId="77777777" w:rsidR="0087771B" w:rsidRPr="00EB2F4A" w:rsidRDefault="0087771B" w:rsidP="0087771B">
      <w:pPr>
        <w:pStyle w:val="NormalWeb"/>
        <w:shd w:val="clear" w:color="auto" w:fill="FFFFFF"/>
        <w:spacing w:before="0" w:beforeAutospacing="0" w:after="0" w:afterAutospacing="0"/>
        <w:jc w:val="both"/>
        <w:rPr>
          <w:bCs/>
          <w:iCs/>
          <w:sz w:val="22"/>
          <w:szCs w:val="22"/>
        </w:rPr>
      </w:pPr>
    </w:p>
    <w:p w14:paraId="6C59820F" w14:textId="77777777" w:rsidR="0087771B" w:rsidRPr="00EB2F4A" w:rsidRDefault="0087771B" w:rsidP="0087771B">
      <w:pPr>
        <w:pStyle w:val="NormalWeb"/>
        <w:shd w:val="clear" w:color="auto" w:fill="FFFFFF"/>
        <w:spacing w:before="0" w:beforeAutospacing="0" w:after="0" w:afterAutospacing="0"/>
        <w:rPr>
          <w:sz w:val="22"/>
          <w:szCs w:val="22"/>
        </w:rPr>
      </w:pPr>
      <w:r w:rsidRPr="00EB2F4A">
        <w:rPr>
          <w:rStyle w:val="Strong"/>
          <w:sz w:val="22"/>
          <w:szCs w:val="22"/>
        </w:rPr>
        <w:t>Course Code: </w:t>
      </w:r>
      <w:r w:rsidR="00DC3936">
        <w:rPr>
          <w:sz w:val="22"/>
          <w:szCs w:val="22"/>
        </w:rPr>
        <w:t>PHY</w:t>
      </w:r>
      <w:r w:rsidRPr="00EB2F4A">
        <w:rPr>
          <w:sz w:val="22"/>
          <w:szCs w:val="22"/>
        </w:rPr>
        <w:t>1</w:t>
      </w:r>
      <w:r w:rsidR="006E3C50">
        <w:rPr>
          <w:sz w:val="22"/>
          <w:szCs w:val="22"/>
        </w:rPr>
        <w:t>1</w:t>
      </w:r>
      <w:r w:rsidRPr="00EB2F4A">
        <w:rPr>
          <w:sz w:val="22"/>
          <w:szCs w:val="22"/>
        </w:rPr>
        <w:t>02</w:t>
      </w:r>
    </w:p>
    <w:p w14:paraId="40DF65B9" w14:textId="77777777" w:rsidR="0087771B" w:rsidRPr="00EB2F4A" w:rsidRDefault="0087771B" w:rsidP="0087771B">
      <w:pPr>
        <w:pStyle w:val="NormalWeb"/>
        <w:shd w:val="clear" w:color="auto" w:fill="FFFFFF"/>
        <w:spacing w:before="0" w:beforeAutospacing="0" w:after="0" w:afterAutospacing="0"/>
        <w:rPr>
          <w:sz w:val="22"/>
          <w:szCs w:val="22"/>
        </w:rPr>
      </w:pPr>
      <w:r w:rsidRPr="00EB2F4A">
        <w:rPr>
          <w:rStyle w:val="Strong"/>
          <w:sz w:val="22"/>
          <w:szCs w:val="22"/>
        </w:rPr>
        <w:t>Course Title: </w:t>
      </w:r>
      <w:r w:rsidRPr="00EB2F4A">
        <w:rPr>
          <w:rStyle w:val="Strong"/>
          <w:b w:val="0"/>
          <w:bCs w:val="0"/>
          <w:sz w:val="22"/>
          <w:szCs w:val="22"/>
        </w:rPr>
        <w:t>Physics I Lab</w:t>
      </w:r>
      <w:r w:rsidRPr="00EB2F4A">
        <w:rPr>
          <w:sz w:val="22"/>
          <w:szCs w:val="22"/>
        </w:rPr>
        <w:br/>
      </w:r>
      <w:r w:rsidRPr="00EB2F4A">
        <w:rPr>
          <w:rStyle w:val="Strong"/>
          <w:sz w:val="22"/>
          <w:szCs w:val="22"/>
        </w:rPr>
        <w:t>Credit Hour: </w:t>
      </w:r>
      <w:r w:rsidRPr="00EB2F4A">
        <w:rPr>
          <w:sz w:val="22"/>
          <w:szCs w:val="22"/>
        </w:rPr>
        <w:t>1.00</w:t>
      </w:r>
      <w:r w:rsidRPr="00EB2F4A">
        <w:rPr>
          <w:sz w:val="22"/>
          <w:szCs w:val="22"/>
        </w:rPr>
        <w:br/>
      </w:r>
      <w:r w:rsidRPr="00EB2F4A">
        <w:rPr>
          <w:rStyle w:val="Strong"/>
          <w:sz w:val="22"/>
          <w:szCs w:val="22"/>
        </w:rPr>
        <w:t>Prerequisite:</w:t>
      </w:r>
      <w:r w:rsidRPr="00EB2F4A">
        <w:rPr>
          <w:sz w:val="22"/>
          <w:szCs w:val="22"/>
        </w:rPr>
        <w:t xml:space="preserve"> N/A</w:t>
      </w:r>
    </w:p>
    <w:p w14:paraId="554E2FD0" w14:textId="77777777" w:rsidR="0087771B" w:rsidRPr="00EB2F4A" w:rsidRDefault="0087771B" w:rsidP="0087771B">
      <w:pPr>
        <w:pStyle w:val="NormalWeb"/>
        <w:shd w:val="clear" w:color="auto" w:fill="FFFFFF"/>
        <w:spacing w:before="0" w:beforeAutospacing="0" w:after="0" w:afterAutospacing="0"/>
        <w:rPr>
          <w:sz w:val="22"/>
          <w:szCs w:val="22"/>
        </w:rPr>
      </w:pPr>
    </w:p>
    <w:p w14:paraId="338D34F3" w14:textId="77777777" w:rsidR="0087771B" w:rsidRPr="00EB2F4A" w:rsidRDefault="0087771B" w:rsidP="0087771B">
      <w:pPr>
        <w:pStyle w:val="NormalWeb"/>
        <w:shd w:val="clear" w:color="auto" w:fill="FFFFFF"/>
        <w:spacing w:before="0" w:beforeAutospacing="0" w:after="0" w:afterAutospacing="0"/>
        <w:jc w:val="both"/>
        <w:rPr>
          <w:sz w:val="22"/>
          <w:szCs w:val="22"/>
        </w:rPr>
      </w:pPr>
      <w:r w:rsidRPr="00EB2F4A">
        <w:rPr>
          <w:b/>
          <w:bCs/>
          <w:sz w:val="22"/>
          <w:szCs w:val="22"/>
        </w:rPr>
        <w:t>Content</w:t>
      </w:r>
      <w:r w:rsidR="00DC3936">
        <w:rPr>
          <w:sz w:val="22"/>
          <w:szCs w:val="22"/>
        </w:rPr>
        <w:t>: Based on the contents of PHY</w:t>
      </w:r>
      <w:r w:rsidRPr="00EB2F4A">
        <w:rPr>
          <w:sz w:val="22"/>
          <w:szCs w:val="22"/>
        </w:rPr>
        <w:t>1</w:t>
      </w:r>
      <w:r w:rsidR="00473A58">
        <w:rPr>
          <w:sz w:val="22"/>
          <w:szCs w:val="22"/>
        </w:rPr>
        <w:t>1</w:t>
      </w:r>
      <w:r w:rsidRPr="00EB2F4A">
        <w:rPr>
          <w:sz w:val="22"/>
          <w:szCs w:val="22"/>
        </w:rPr>
        <w:t>01</w:t>
      </w:r>
    </w:p>
    <w:p w14:paraId="4B3527D1" w14:textId="77777777" w:rsidR="0087771B" w:rsidRPr="00EB2F4A" w:rsidRDefault="0087771B" w:rsidP="0087771B">
      <w:pPr>
        <w:pStyle w:val="NormalWeb"/>
        <w:shd w:val="clear" w:color="auto" w:fill="FFFFFF"/>
        <w:spacing w:before="0" w:beforeAutospacing="0" w:after="0" w:afterAutospacing="0"/>
        <w:jc w:val="both"/>
        <w:rPr>
          <w:bCs/>
          <w:iCs/>
          <w:sz w:val="22"/>
          <w:szCs w:val="22"/>
        </w:rPr>
      </w:pPr>
    </w:p>
    <w:p w14:paraId="51455916" w14:textId="77777777" w:rsidR="0087771B" w:rsidRPr="00EB2F4A" w:rsidRDefault="0087771B" w:rsidP="0087771B">
      <w:pPr>
        <w:pStyle w:val="NormalWeb"/>
        <w:shd w:val="clear" w:color="auto" w:fill="FFFFFF"/>
        <w:spacing w:before="0" w:beforeAutospacing="0" w:after="0" w:afterAutospacing="0"/>
        <w:jc w:val="both"/>
        <w:rPr>
          <w:bCs/>
          <w:iCs/>
          <w:sz w:val="22"/>
          <w:szCs w:val="22"/>
        </w:rPr>
      </w:pPr>
    </w:p>
    <w:p w14:paraId="6C778ADD" w14:textId="77777777" w:rsidR="0087771B" w:rsidRPr="00EB2F4A" w:rsidRDefault="0087771B" w:rsidP="0087771B">
      <w:pPr>
        <w:pStyle w:val="NormalWeb"/>
        <w:shd w:val="clear" w:color="auto" w:fill="FFFFFF"/>
        <w:spacing w:before="0" w:beforeAutospacing="0" w:after="0" w:afterAutospacing="0"/>
        <w:rPr>
          <w:sz w:val="22"/>
          <w:szCs w:val="22"/>
        </w:rPr>
      </w:pPr>
      <w:r w:rsidRPr="00EB2F4A">
        <w:rPr>
          <w:rStyle w:val="Strong"/>
          <w:sz w:val="22"/>
          <w:szCs w:val="22"/>
        </w:rPr>
        <w:t>Course Code: </w:t>
      </w:r>
      <w:r w:rsidR="00DC3936">
        <w:rPr>
          <w:sz w:val="22"/>
          <w:szCs w:val="22"/>
        </w:rPr>
        <w:t>PHY</w:t>
      </w:r>
      <w:r w:rsidR="00473A58">
        <w:rPr>
          <w:sz w:val="22"/>
          <w:szCs w:val="22"/>
        </w:rPr>
        <w:t>13</w:t>
      </w:r>
      <w:r w:rsidR="00A35215">
        <w:rPr>
          <w:sz w:val="22"/>
          <w:szCs w:val="22"/>
        </w:rPr>
        <w:t>0</w:t>
      </w:r>
      <w:r w:rsidR="00473A58">
        <w:rPr>
          <w:sz w:val="22"/>
          <w:szCs w:val="22"/>
        </w:rPr>
        <w:t>1</w:t>
      </w:r>
    </w:p>
    <w:p w14:paraId="41173360" w14:textId="77777777" w:rsidR="0087771B" w:rsidRPr="00EB2F4A" w:rsidRDefault="0087771B" w:rsidP="0087771B">
      <w:pPr>
        <w:pStyle w:val="NormalWeb"/>
        <w:shd w:val="clear" w:color="auto" w:fill="FFFFFF"/>
        <w:spacing w:before="0" w:beforeAutospacing="0" w:after="0" w:afterAutospacing="0"/>
        <w:jc w:val="both"/>
        <w:rPr>
          <w:rStyle w:val="Strong"/>
          <w:b w:val="0"/>
          <w:bCs w:val="0"/>
          <w:sz w:val="22"/>
          <w:szCs w:val="22"/>
        </w:rPr>
      </w:pPr>
      <w:r w:rsidRPr="00EB2F4A">
        <w:rPr>
          <w:rStyle w:val="Strong"/>
          <w:sz w:val="22"/>
          <w:szCs w:val="22"/>
        </w:rPr>
        <w:t>Course Title: </w:t>
      </w:r>
      <w:r w:rsidRPr="00EB2F4A">
        <w:rPr>
          <w:rStyle w:val="Strong"/>
          <w:b w:val="0"/>
          <w:bCs w:val="0"/>
          <w:sz w:val="22"/>
          <w:szCs w:val="22"/>
        </w:rPr>
        <w:t xml:space="preserve">Physics II </w:t>
      </w:r>
    </w:p>
    <w:p w14:paraId="321AC3B7" w14:textId="77777777" w:rsidR="0087771B" w:rsidRPr="00EB2F4A" w:rsidRDefault="0087771B" w:rsidP="0087771B">
      <w:pPr>
        <w:pStyle w:val="NormalWeb"/>
        <w:shd w:val="clear" w:color="auto" w:fill="FFFFFF"/>
        <w:spacing w:before="0" w:beforeAutospacing="0" w:after="0" w:afterAutospacing="0"/>
        <w:jc w:val="both"/>
        <w:rPr>
          <w:sz w:val="22"/>
          <w:szCs w:val="22"/>
        </w:rPr>
      </w:pPr>
      <w:r w:rsidRPr="00EB2F4A">
        <w:rPr>
          <w:rStyle w:val="Strong"/>
          <w:sz w:val="22"/>
          <w:szCs w:val="22"/>
        </w:rPr>
        <w:t>Credit Hour: </w:t>
      </w:r>
      <w:r w:rsidRPr="00EB2F4A">
        <w:rPr>
          <w:sz w:val="22"/>
          <w:szCs w:val="22"/>
        </w:rPr>
        <w:t>3.00</w:t>
      </w:r>
    </w:p>
    <w:p w14:paraId="47D31527" w14:textId="77777777" w:rsidR="0087771B" w:rsidRPr="00EB2F4A" w:rsidRDefault="0087771B" w:rsidP="0087771B">
      <w:pPr>
        <w:pStyle w:val="NormalWeb"/>
        <w:shd w:val="clear" w:color="auto" w:fill="FFFFFF"/>
        <w:spacing w:before="0" w:beforeAutospacing="0" w:after="0" w:afterAutospacing="0"/>
        <w:jc w:val="both"/>
        <w:rPr>
          <w:b/>
          <w:bCs/>
          <w:sz w:val="22"/>
          <w:szCs w:val="22"/>
        </w:rPr>
      </w:pPr>
      <w:r w:rsidRPr="00EB2F4A">
        <w:rPr>
          <w:rStyle w:val="Strong"/>
          <w:sz w:val="22"/>
          <w:szCs w:val="22"/>
        </w:rPr>
        <w:t>Prerequisite:</w:t>
      </w:r>
      <w:r w:rsidR="00DC3936">
        <w:rPr>
          <w:sz w:val="22"/>
          <w:szCs w:val="22"/>
        </w:rPr>
        <w:t xml:space="preserve"> PHY</w:t>
      </w:r>
      <w:r w:rsidRPr="00EB2F4A">
        <w:rPr>
          <w:sz w:val="22"/>
          <w:szCs w:val="22"/>
        </w:rPr>
        <w:t>1</w:t>
      </w:r>
      <w:r w:rsidR="00473A58">
        <w:rPr>
          <w:sz w:val="22"/>
          <w:szCs w:val="22"/>
        </w:rPr>
        <w:t>1</w:t>
      </w:r>
      <w:r w:rsidRPr="00EB2F4A">
        <w:rPr>
          <w:sz w:val="22"/>
          <w:szCs w:val="22"/>
        </w:rPr>
        <w:t>01</w:t>
      </w:r>
    </w:p>
    <w:p w14:paraId="07DF5290" w14:textId="77777777" w:rsidR="0087771B" w:rsidRPr="00EB2F4A" w:rsidRDefault="0087771B" w:rsidP="0087771B">
      <w:pPr>
        <w:pStyle w:val="NormalWeb"/>
        <w:shd w:val="clear" w:color="auto" w:fill="FFFFFF"/>
        <w:spacing w:before="0" w:beforeAutospacing="0" w:after="0" w:afterAutospacing="0"/>
        <w:jc w:val="both"/>
        <w:rPr>
          <w:bCs/>
          <w:iCs/>
          <w:sz w:val="22"/>
          <w:szCs w:val="22"/>
        </w:rPr>
      </w:pPr>
    </w:p>
    <w:p w14:paraId="1D6F062D" w14:textId="77777777" w:rsidR="0087771B" w:rsidRPr="00EB2F4A" w:rsidRDefault="0087771B" w:rsidP="0087771B">
      <w:pPr>
        <w:pStyle w:val="NormalWeb"/>
        <w:shd w:val="clear" w:color="auto" w:fill="FFFFFF"/>
        <w:spacing w:before="0" w:beforeAutospacing="0" w:after="0" w:afterAutospacing="0"/>
        <w:jc w:val="both"/>
        <w:rPr>
          <w:bCs/>
          <w:iCs/>
          <w:sz w:val="22"/>
          <w:szCs w:val="22"/>
        </w:rPr>
      </w:pPr>
    </w:p>
    <w:p w14:paraId="474CB81A" w14:textId="77777777" w:rsidR="0087771B" w:rsidRPr="00EB2F4A" w:rsidRDefault="0087771B" w:rsidP="0087771B">
      <w:pPr>
        <w:pStyle w:val="NormalWeb"/>
        <w:shd w:val="clear" w:color="auto" w:fill="FFFFFF"/>
        <w:spacing w:before="0" w:beforeAutospacing="0" w:after="0" w:afterAutospacing="0"/>
        <w:jc w:val="both"/>
        <w:rPr>
          <w:bCs/>
          <w:iCs/>
          <w:sz w:val="22"/>
          <w:szCs w:val="22"/>
        </w:rPr>
      </w:pPr>
      <w:r w:rsidRPr="00EB2F4A">
        <w:rPr>
          <w:bCs/>
          <w:sz w:val="22"/>
          <w:szCs w:val="22"/>
        </w:rPr>
        <w:t xml:space="preserve">Electromagnetism: </w:t>
      </w:r>
      <w:r w:rsidRPr="00EB2F4A">
        <w:rPr>
          <w:bCs/>
          <w:iCs/>
          <w:sz w:val="22"/>
          <w:szCs w:val="22"/>
        </w:rPr>
        <w:t>Coulomb’s law, Gauss’ Law, Ohm’s Law, Ampere’s Law, Maxwell’s equations, magnetic materials, corpuscular &amp; wave properties of light</w:t>
      </w:r>
      <w:r w:rsidRPr="00EB2F4A">
        <w:rPr>
          <w:b/>
          <w:iCs/>
          <w:sz w:val="22"/>
          <w:szCs w:val="22"/>
        </w:rPr>
        <w:t xml:space="preserve">. </w:t>
      </w:r>
      <w:r w:rsidRPr="00EB2F4A">
        <w:rPr>
          <w:sz w:val="22"/>
          <w:szCs w:val="22"/>
        </w:rPr>
        <w:t>Special Theory of Relativity, Length Contraction &amp; Time Dilation, Mass-Energy Relation, Photo Electric Effect, Quantum Theory, X-rays and X-ray Diffraction, Compton Effect, Dual Nature of Matter &amp; Radiation, Atomic Structure, Nuclear Dimensions, Electron Orbits, Atomic Spectra, Bohr Atom, Radioactive Decay, half-life, (and Rays, Isotopes, Nuclear Binding Energy), Fundamentals of Solid State Physics, Lasers, Holography.</w:t>
      </w:r>
    </w:p>
    <w:p w14:paraId="653F896C" w14:textId="77777777" w:rsidR="0087771B" w:rsidRPr="00EB2F4A" w:rsidRDefault="0087771B" w:rsidP="0087771B">
      <w:pPr>
        <w:pStyle w:val="NormalWeb"/>
        <w:shd w:val="clear" w:color="auto" w:fill="FFFFFF"/>
        <w:spacing w:before="0" w:beforeAutospacing="0" w:after="0" w:afterAutospacing="0"/>
        <w:jc w:val="both"/>
        <w:rPr>
          <w:bCs/>
          <w:iCs/>
          <w:sz w:val="22"/>
          <w:szCs w:val="22"/>
        </w:rPr>
      </w:pPr>
    </w:p>
    <w:p w14:paraId="5187D51E" w14:textId="77777777" w:rsidR="0087771B" w:rsidRPr="00EB2F4A" w:rsidRDefault="0087771B" w:rsidP="0087771B">
      <w:pPr>
        <w:pStyle w:val="NormalWeb"/>
        <w:shd w:val="clear" w:color="auto" w:fill="FFFFFF"/>
        <w:spacing w:before="0" w:beforeAutospacing="0" w:after="0" w:afterAutospacing="0"/>
        <w:jc w:val="both"/>
        <w:rPr>
          <w:bCs/>
          <w:iCs/>
          <w:sz w:val="22"/>
          <w:szCs w:val="22"/>
        </w:rPr>
      </w:pPr>
      <w:r w:rsidRPr="00EB2F4A">
        <w:rPr>
          <w:bCs/>
          <w:iCs/>
          <w:sz w:val="22"/>
          <w:szCs w:val="22"/>
        </w:rPr>
        <w:t>Textbook:</w:t>
      </w:r>
    </w:p>
    <w:p w14:paraId="6307B46A" w14:textId="77777777" w:rsidR="0087771B" w:rsidRPr="00EB2F4A" w:rsidRDefault="0087771B" w:rsidP="0087771B">
      <w:pPr>
        <w:pStyle w:val="NormalWeb"/>
        <w:numPr>
          <w:ilvl w:val="0"/>
          <w:numId w:val="2"/>
        </w:numPr>
        <w:shd w:val="clear" w:color="auto" w:fill="FFFFFF"/>
        <w:spacing w:before="0" w:beforeAutospacing="0" w:after="0" w:afterAutospacing="0"/>
        <w:jc w:val="both"/>
        <w:rPr>
          <w:sz w:val="22"/>
          <w:szCs w:val="22"/>
        </w:rPr>
      </w:pPr>
      <w:r w:rsidRPr="00EB2F4A">
        <w:rPr>
          <w:sz w:val="22"/>
          <w:szCs w:val="22"/>
        </w:rPr>
        <w:t>Fundamentals of Physics by David Halliday, Robert Resnick, Jearl Walker, 11th Edition</w:t>
      </w:r>
    </w:p>
    <w:p w14:paraId="39A14284" w14:textId="77777777" w:rsidR="0087771B" w:rsidRPr="00EB2F4A" w:rsidRDefault="0087771B" w:rsidP="0087771B">
      <w:pPr>
        <w:pStyle w:val="NormalWeb"/>
        <w:numPr>
          <w:ilvl w:val="0"/>
          <w:numId w:val="2"/>
        </w:numPr>
        <w:shd w:val="clear" w:color="auto" w:fill="FFFFFF"/>
        <w:spacing w:before="0" w:beforeAutospacing="0" w:after="0" w:afterAutospacing="0"/>
        <w:jc w:val="both"/>
        <w:rPr>
          <w:sz w:val="22"/>
          <w:szCs w:val="22"/>
        </w:rPr>
      </w:pPr>
      <w:r w:rsidRPr="00EB2F4A">
        <w:rPr>
          <w:sz w:val="22"/>
          <w:szCs w:val="22"/>
        </w:rPr>
        <w:t xml:space="preserve">Concepts of Modern Physics by Arthur </w:t>
      </w:r>
      <w:proofErr w:type="spellStart"/>
      <w:r w:rsidRPr="00EB2F4A">
        <w:rPr>
          <w:sz w:val="22"/>
          <w:szCs w:val="22"/>
        </w:rPr>
        <w:t>Besier</w:t>
      </w:r>
      <w:proofErr w:type="spellEnd"/>
      <w:r w:rsidRPr="00EB2F4A">
        <w:rPr>
          <w:sz w:val="22"/>
          <w:szCs w:val="22"/>
        </w:rPr>
        <w:t>, 7th Edition</w:t>
      </w:r>
    </w:p>
    <w:p w14:paraId="7A818D07" w14:textId="77777777" w:rsidR="0087771B" w:rsidRPr="00EB2F4A" w:rsidRDefault="0087771B" w:rsidP="0087771B">
      <w:pPr>
        <w:pStyle w:val="NormalWeb"/>
        <w:shd w:val="clear" w:color="auto" w:fill="FFFFFF"/>
        <w:spacing w:before="0" w:beforeAutospacing="0" w:after="150" w:afterAutospacing="0"/>
        <w:rPr>
          <w:rStyle w:val="Strong"/>
          <w:sz w:val="22"/>
          <w:szCs w:val="22"/>
        </w:rPr>
      </w:pPr>
    </w:p>
    <w:p w14:paraId="570C45E5" w14:textId="77777777" w:rsidR="0087771B" w:rsidRPr="00EB2F4A" w:rsidRDefault="0087771B" w:rsidP="0087771B">
      <w:pPr>
        <w:pStyle w:val="NormalWeb"/>
        <w:shd w:val="clear" w:color="auto" w:fill="FFFFFF"/>
        <w:spacing w:before="0" w:beforeAutospacing="0" w:after="0" w:afterAutospacing="0"/>
        <w:rPr>
          <w:rStyle w:val="Strong"/>
          <w:sz w:val="22"/>
          <w:szCs w:val="22"/>
        </w:rPr>
      </w:pPr>
    </w:p>
    <w:p w14:paraId="0CE241E1" w14:textId="77777777" w:rsidR="0087771B" w:rsidRPr="00EB2F4A" w:rsidRDefault="0087771B" w:rsidP="0087771B">
      <w:pPr>
        <w:pStyle w:val="NormalWeb"/>
        <w:shd w:val="clear" w:color="auto" w:fill="FFFFFF"/>
        <w:spacing w:before="0" w:beforeAutospacing="0" w:after="0" w:afterAutospacing="0"/>
        <w:rPr>
          <w:sz w:val="22"/>
          <w:szCs w:val="22"/>
        </w:rPr>
      </w:pPr>
      <w:r w:rsidRPr="00EB2F4A">
        <w:rPr>
          <w:rStyle w:val="Strong"/>
          <w:sz w:val="22"/>
          <w:szCs w:val="22"/>
        </w:rPr>
        <w:t>Course Code: </w:t>
      </w:r>
      <w:r w:rsidR="00DC3936">
        <w:rPr>
          <w:sz w:val="22"/>
          <w:szCs w:val="22"/>
        </w:rPr>
        <w:t>EEE</w:t>
      </w:r>
      <w:r w:rsidRPr="00EB2F4A">
        <w:rPr>
          <w:sz w:val="22"/>
          <w:szCs w:val="22"/>
        </w:rPr>
        <w:t>1</w:t>
      </w:r>
      <w:r w:rsidR="00CE423B">
        <w:rPr>
          <w:sz w:val="22"/>
          <w:szCs w:val="22"/>
        </w:rPr>
        <w:t>1</w:t>
      </w:r>
      <w:r w:rsidRPr="00EB2F4A">
        <w:rPr>
          <w:sz w:val="22"/>
          <w:szCs w:val="22"/>
        </w:rPr>
        <w:t>01</w:t>
      </w:r>
    </w:p>
    <w:p w14:paraId="5F06067D" w14:textId="77777777" w:rsidR="0087771B" w:rsidRPr="00EB2F4A" w:rsidRDefault="0087771B" w:rsidP="0087771B">
      <w:pPr>
        <w:pStyle w:val="NormalWeb"/>
        <w:shd w:val="clear" w:color="auto" w:fill="FFFFFF"/>
        <w:spacing w:before="0" w:beforeAutospacing="0" w:after="0" w:afterAutospacing="0"/>
        <w:rPr>
          <w:sz w:val="22"/>
          <w:szCs w:val="22"/>
        </w:rPr>
      </w:pPr>
      <w:r w:rsidRPr="00EB2F4A">
        <w:rPr>
          <w:rStyle w:val="Strong"/>
          <w:sz w:val="22"/>
          <w:szCs w:val="22"/>
        </w:rPr>
        <w:t>Course Title: </w:t>
      </w:r>
      <w:r w:rsidRPr="00EB2F4A">
        <w:rPr>
          <w:rStyle w:val="Strong"/>
          <w:b w:val="0"/>
          <w:bCs w:val="0"/>
          <w:sz w:val="22"/>
          <w:szCs w:val="22"/>
        </w:rPr>
        <w:t>Electrical Circuit 1</w:t>
      </w:r>
      <w:r w:rsidRPr="00EB2F4A">
        <w:rPr>
          <w:sz w:val="22"/>
          <w:szCs w:val="22"/>
        </w:rPr>
        <w:br/>
      </w:r>
      <w:r w:rsidRPr="00EB2F4A">
        <w:rPr>
          <w:rStyle w:val="Strong"/>
          <w:sz w:val="22"/>
          <w:szCs w:val="22"/>
        </w:rPr>
        <w:t>Credit Hour: </w:t>
      </w:r>
      <w:r w:rsidRPr="00EB2F4A">
        <w:rPr>
          <w:sz w:val="22"/>
          <w:szCs w:val="22"/>
        </w:rPr>
        <w:t>3.00</w:t>
      </w:r>
      <w:r w:rsidRPr="00EB2F4A">
        <w:rPr>
          <w:sz w:val="22"/>
          <w:szCs w:val="22"/>
        </w:rPr>
        <w:br/>
      </w:r>
      <w:r w:rsidRPr="00EB2F4A">
        <w:rPr>
          <w:rStyle w:val="Strong"/>
          <w:sz w:val="22"/>
          <w:szCs w:val="22"/>
        </w:rPr>
        <w:t>Prerequisite:</w:t>
      </w:r>
      <w:r w:rsidRPr="00EB2F4A">
        <w:rPr>
          <w:sz w:val="22"/>
          <w:szCs w:val="22"/>
        </w:rPr>
        <w:t xml:space="preserve"> </w:t>
      </w:r>
    </w:p>
    <w:p w14:paraId="0533DAA1" w14:textId="77777777" w:rsidR="0087771B" w:rsidRPr="00EB2F4A" w:rsidRDefault="0087771B" w:rsidP="0087771B">
      <w:pPr>
        <w:pStyle w:val="NormalWeb"/>
        <w:shd w:val="clear" w:color="auto" w:fill="FFFFFF"/>
        <w:spacing w:before="0" w:beforeAutospacing="0" w:after="0" w:afterAutospacing="0"/>
        <w:rPr>
          <w:sz w:val="22"/>
          <w:szCs w:val="22"/>
        </w:rPr>
      </w:pPr>
    </w:p>
    <w:p w14:paraId="31571793" w14:textId="77777777" w:rsidR="0087771B" w:rsidRPr="00EB2F4A" w:rsidRDefault="0087771B" w:rsidP="0087771B">
      <w:pPr>
        <w:pStyle w:val="NormalWeb"/>
        <w:shd w:val="clear" w:color="auto" w:fill="FFFFFF"/>
        <w:spacing w:after="0"/>
        <w:jc w:val="both"/>
        <w:rPr>
          <w:sz w:val="22"/>
          <w:szCs w:val="22"/>
        </w:rPr>
      </w:pPr>
      <w:r w:rsidRPr="00EB2F4A">
        <w:rPr>
          <w:b/>
          <w:bCs/>
          <w:sz w:val="22"/>
          <w:szCs w:val="22"/>
        </w:rPr>
        <w:t>Content</w:t>
      </w:r>
      <w:r w:rsidRPr="00EB2F4A">
        <w:rPr>
          <w:sz w:val="22"/>
          <w:szCs w:val="22"/>
        </w:rPr>
        <w:t>: Fundamental electrical concepts and measuring units, DC voltages, current, resistance and power, laws of electrical circuits and methods of network analysis, principles of DC measuring apparatus, laws of magnetic fields and methods of solving simple magnetic circuits; Alternating current: instantaneous and RMS current, voltage and power, average power combinations of R, L &amp; C circuits, phasor, representation of sinusoidal quantities.</w:t>
      </w:r>
    </w:p>
    <w:p w14:paraId="75302802" w14:textId="77777777" w:rsidR="0087771B" w:rsidRPr="00EB2F4A" w:rsidRDefault="0087771B" w:rsidP="0087771B">
      <w:pPr>
        <w:pStyle w:val="NormalWeb"/>
        <w:shd w:val="clear" w:color="auto" w:fill="FFFFFF"/>
        <w:spacing w:before="0" w:beforeAutospacing="0" w:after="0" w:afterAutospacing="0"/>
        <w:jc w:val="both"/>
        <w:rPr>
          <w:color w:val="333333"/>
          <w:sz w:val="22"/>
          <w:szCs w:val="22"/>
        </w:rPr>
      </w:pPr>
      <w:r w:rsidRPr="00EB2F4A">
        <w:rPr>
          <w:b/>
          <w:bCs/>
          <w:sz w:val="22"/>
          <w:szCs w:val="22"/>
        </w:rPr>
        <w:t>Textbook:</w:t>
      </w:r>
      <w:r w:rsidRPr="00EB2F4A">
        <w:rPr>
          <w:sz w:val="22"/>
          <w:szCs w:val="22"/>
        </w:rPr>
        <w:t xml:space="preserve">  1. </w:t>
      </w:r>
      <w:r w:rsidRPr="00EB2F4A">
        <w:rPr>
          <w:color w:val="333333"/>
          <w:sz w:val="22"/>
          <w:szCs w:val="22"/>
        </w:rPr>
        <w:t>Fundamentals of Electric Circuits by Charles K. Alexander, Matthew N. O. Sadiku.</w:t>
      </w:r>
    </w:p>
    <w:p w14:paraId="537BCB1D" w14:textId="77777777" w:rsidR="0087771B" w:rsidRPr="00EB2F4A" w:rsidRDefault="0087771B" w:rsidP="0087771B">
      <w:pPr>
        <w:pStyle w:val="NormalWeb"/>
        <w:shd w:val="clear" w:color="auto" w:fill="FFFFFF"/>
        <w:spacing w:before="0" w:beforeAutospacing="0" w:after="0" w:afterAutospacing="0"/>
        <w:jc w:val="both"/>
        <w:rPr>
          <w:sz w:val="22"/>
          <w:szCs w:val="22"/>
        </w:rPr>
      </w:pPr>
      <w:r w:rsidRPr="00EB2F4A">
        <w:rPr>
          <w:color w:val="333333"/>
          <w:sz w:val="22"/>
          <w:szCs w:val="22"/>
        </w:rPr>
        <w:t xml:space="preserve">                  2. Engineering Circuit Analysis by Steven M. Durbin, Jack E. </w:t>
      </w:r>
      <w:proofErr w:type="spellStart"/>
      <w:r w:rsidRPr="00EB2F4A">
        <w:rPr>
          <w:color w:val="333333"/>
          <w:sz w:val="22"/>
          <w:szCs w:val="22"/>
        </w:rPr>
        <w:t>Kemmerly</w:t>
      </w:r>
      <w:proofErr w:type="spellEnd"/>
      <w:r w:rsidRPr="00EB2F4A">
        <w:rPr>
          <w:color w:val="333333"/>
          <w:sz w:val="22"/>
          <w:szCs w:val="22"/>
        </w:rPr>
        <w:t xml:space="preserve">, William H. </w:t>
      </w:r>
      <w:proofErr w:type="spellStart"/>
      <w:r w:rsidRPr="00EB2F4A">
        <w:rPr>
          <w:color w:val="333333"/>
          <w:sz w:val="22"/>
          <w:szCs w:val="22"/>
        </w:rPr>
        <w:t>Hayt</w:t>
      </w:r>
      <w:proofErr w:type="spellEnd"/>
      <w:r w:rsidRPr="00EB2F4A">
        <w:rPr>
          <w:color w:val="333333"/>
          <w:sz w:val="22"/>
          <w:szCs w:val="22"/>
        </w:rPr>
        <w:t>, 9</w:t>
      </w:r>
      <w:r w:rsidRPr="00EB2F4A">
        <w:rPr>
          <w:color w:val="333333"/>
          <w:sz w:val="22"/>
          <w:szCs w:val="22"/>
          <w:vertAlign w:val="superscript"/>
        </w:rPr>
        <w:t>th</w:t>
      </w:r>
      <w:r w:rsidRPr="00EB2F4A">
        <w:rPr>
          <w:color w:val="333333"/>
          <w:sz w:val="22"/>
          <w:szCs w:val="22"/>
        </w:rPr>
        <w:t xml:space="preserve"> Edition</w:t>
      </w:r>
    </w:p>
    <w:p w14:paraId="4F2BF113" w14:textId="77777777" w:rsidR="0087771B" w:rsidRPr="00EB2F4A" w:rsidRDefault="0087771B" w:rsidP="0087771B">
      <w:pPr>
        <w:pStyle w:val="NormalWeb"/>
        <w:shd w:val="clear" w:color="auto" w:fill="FFFFFF"/>
        <w:spacing w:before="0" w:beforeAutospacing="0" w:after="0" w:afterAutospacing="0"/>
        <w:rPr>
          <w:sz w:val="22"/>
          <w:szCs w:val="22"/>
        </w:rPr>
      </w:pPr>
    </w:p>
    <w:p w14:paraId="63CC4210" w14:textId="77777777" w:rsidR="0087771B" w:rsidRPr="00EB2F4A" w:rsidRDefault="0087771B" w:rsidP="0087771B">
      <w:pPr>
        <w:pStyle w:val="NormalWeb"/>
        <w:shd w:val="clear" w:color="auto" w:fill="FFFFFF"/>
        <w:spacing w:before="0" w:beforeAutospacing="0" w:after="0" w:afterAutospacing="0"/>
        <w:rPr>
          <w:sz w:val="22"/>
          <w:szCs w:val="22"/>
        </w:rPr>
      </w:pPr>
      <w:r w:rsidRPr="00EB2F4A">
        <w:rPr>
          <w:rStyle w:val="Strong"/>
          <w:sz w:val="22"/>
          <w:szCs w:val="22"/>
        </w:rPr>
        <w:t>Course Code: </w:t>
      </w:r>
      <w:r w:rsidR="00DC3936">
        <w:rPr>
          <w:sz w:val="22"/>
          <w:szCs w:val="22"/>
        </w:rPr>
        <w:t>EEE</w:t>
      </w:r>
      <w:r w:rsidRPr="00EB2F4A">
        <w:rPr>
          <w:sz w:val="22"/>
          <w:szCs w:val="22"/>
        </w:rPr>
        <w:t>1</w:t>
      </w:r>
      <w:r w:rsidR="00CE423B">
        <w:rPr>
          <w:sz w:val="22"/>
          <w:szCs w:val="22"/>
        </w:rPr>
        <w:t>1</w:t>
      </w:r>
      <w:r w:rsidRPr="00EB2F4A">
        <w:rPr>
          <w:sz w:val="22"/>
          <w:szCs w:val="22"/>
        </w:rPr>
        <w:t>02</w:t>
      </w:r>
    </w:p>
    <w:p w14:paraId="2E0F49B0" w14:textId="77777777" w:rsidR="0087771B" w:rsidRPr="00EB2F4A" w:rsidRDefault="0087771B" w:rsidP="0087771B">
      <w:pPr>
        <w:pStyle w:val="NormalWeb"/>
        <w:shd w:val="clear" w:color="auto" w:fill="FFFFFF"/>
        <w:spacing w:before="0" w:beforeAutospacing="0" w:after="0" w:afterAutospacing="0"/>
        <w:rPr>
          <w:sz w:val="22"/>
          <w:szCs w:val="22"/>
        </w:rPr>
      </w:pPr>
      <w:r w:rsidRPr="00EB2F4A">
        <w:rPr>
          <w:rStyle w:val="Strong"/>
          <w:sz w:val="22"/>
          <w:szCs w:val="22"/>
        </w:rPr>
        <w:t>Course Title: </w:t>
      </w:r>
      <w:r w:rsidRPr="00EB2F4A">
        <w:rPr>
          <w:rStyle w:val="Strong"/>
          <w:b w:val="0"/>
          <w:bCs w:val="0"/>
          <w:sz w:val="22"/>
          <w:szCs w:val="22"/>
        </w:rPr>
        <w:t>Electrical Circuit 1 Lab</w:t>
      </w:r>
      <w:r w:rsidRPr="00EB2F4A">
        <w:rPr>
          <w:sz w:val="22"/>
          <w:szCs w:val="22"/>
        </w:rPr>
        <w:br/>
      </w:r>
      <w:r w:rsidRPr="00EB2F4A">
        <w:rPr>
          <w:rStyle w:val="Strong"/>
          <w:sz w:val="22"/>
          <w:szCs w:val="22"/>
        </w:rPr>
        <w:t>Credit Hour: </w:t>
      </w:r>
      <w:r w:rsidRPr="00EB2F4A">
        <w:rPr>
          <w:rStyle w:val="Strong"/>
          <w:b w:val="0"/>
          <w:bCs w:val="0"/>
          <w:sz w:val="22"/>
          <w:szCs w:val="22"/>
        </w:rPr>
        <w:t>1</w:t>
      </w:r>
      <w:r w:rsidRPr="00EB2F4A">
        <w:rPr>
          <w:sz w:val="22"/>
          <w:szCs w:val="22"/>
        </w:rPr>
        <w:t>.00</w:t>
      </w:r>
      <w:r w:rsidRPr="00EB2F4A">
        <w:rPr>
          <w:sz w:val="22"/>
          <w:szCs w:val="22"/>
        </w:rPr>
        <w:br/>
      </w:r>
      <w:r w:rsidRPr="00EB2F4A">
        <w:rPr>
          <w:rStyle w:val="Strong"/>
          <w:sz w:val="22"/>
          <w:szCs w:val="22"/>
        </w:rPr>
        <w:t>Prerequisite:</w:t>
      </w:r>
      <w:r w:rsidRPr="00EB2F4A">
        <w:rPr>
          <w:sz w:val="22"/>
          <w:szCs w:val="22"/>
        </w:rPr>
        <w:t xml:space="preserve"> N/A</w:t>
      </w:r>
    </w:p>
    <w:p w14:paraId="1B8AB1AB" w14:textId="77777777" w:rsidR="0087771B" w:rsidRPr="00EB2F4A" w:rsidRDefault="0087771B" w:rsidP="0087771B">
      <w:pPr>
        <w:pStyle w:val="NormalWeb"/>
        <w:shd w:val="clear" w:color="auto" w:fill="FFFFFF"/>
        <w:spacing w:before="0" w:beforeAutospacing="0" w:after="0" w:afterAutospacing="0"/>
        <w:rPr>
          <w:sz w:val="22"/>
          <w:szCs w:val="22"/>
        </w:rPr>
      </w:pPr>
    </w:p>
    <w:p w14:paraId="32CEA099" w14:textId="77777777" w:rsidR="0087771B" w:rsidRPr="00EB2F4A" w:rsidRDefault="0087771B" w:rsidP="0087771B">
      <w:pPr>
        <w:jc w:val="both"/>
        <w:rPr>
          <w:rStyle w:val="Strong"/>
          <w:rFonts w:ascii="Times New Roman" w:hAnsi="Times New Roman" w:cs="Times New Roman"/>
          <w:sz w:val="22"/>
          <w:szCs w:val="22"/>
        </w:rPr>
      </w:pPr>
      <w:r w:rsidRPr="00EB2F4A">
        <w:rPr>
          <w:rFonts w:ascii="Times New Roman" w:eastAsia="Times New Roman" w:hAnsi="Times New Roman" w:cs="Times New Roman"/>
          <w:b/>
          <w:bCs/>
          <w:sz w:val="22"/>
          <w:szCs w:val="22"/>
        </w:rPr>
        <w:t>Content</w:t>
      </w:r>
      <w:r w:rsidRPr="00EB2F4A">
        <w:rPr>
          <w:rFonts w:ascii="Times New Roman" w:eastAsia="Times New Roman" w:hAnsi="Times New Roman" w:cs="Times New Roman"/>
          <w:sz w:val="22"/>
          <w:szCs w:val="22"/>
        </w:rPr>
        <w:t>:</w:t>
      </w:r>
      <w:r w:rsidRPr="00EB2F4A">
        <w:rPr>
          <w:rFonts w:ascii="Times New Roman" w:hAnsi="Times New Roman" w:cs="Times New Roman"/>
          <w:sz w:val="22"/>
          <w:szCs w:val="22"/>
        </w:rPr>
        <w:t xml:space="preserve"> </w:t>
      </w:r>
      <w:r w:rsidRPr="00EB2F4A">
        <w:rPr>
          <w:rFonts w:ascii="Times New Roman" w:hAnsi="Times New Roman" w:cs="Times New Roman"/>
          <w:bCs/>
          <w:sz w:val="22"/>
          <w:szCs w:val="22"/>
        </w:rPr>
        <w:t>Based on the theory course</w:t>
      </w:r>
      <w:r w:rsidRPr="00EB2F4A">
        <w:rPr>
          <w:rFonts w:ascii="Times New Roman" w:hAnsi="Times New Roman" w:cs="Times New Roman"/>
          <w:sz w:val="22"/>
          <w:szCs w:val="22"/>
        </w:rPr>
        <w:t>.</w:t>
      </w:r>
    </w:p>
    <w:p w14:paraId="3BF3DF41" w14:textId="77777777" w:rsidR="0087771B" w:rsidRPr="00EB2F4A" w:rsidRDefault="0087771B" w:rsidP="0087771B">
      <w:pPr>
        <w:pStyle w:val="NormalWeb"/>
        <w:shd w:val="clear" w:color="auto" w:fill="FFFFFF"/>
        <w:spacing w:before="0" w:beforeAutospacing="0" w:after="0" w:afterAutospacing="0"/>
        <w:rPr>
          <w:rStyle w:val="Strong"/>
          <w:sz w:val="22"/>
          <w:szCs w:val="22"/>
        </w:rPr>
      </w:pPr>
    </w:p>
    <w:p w14:paraId="15C89A01" w14:textId="77777777" w:rsidR="0087771B" w:rsidRPr="00EB2F4A" w:rsidRDefault="0087771B" w:rsidP="0087771B">
      <w:pPr>
        <w:pStyle w:val="NormalWeb"/>
        <w:shd w:val="clear" w:color="auto" w:fill="FFFFFF"/>
        <w:spacing w:before="0" w:beforeAutospacing="0" w:after="0" w:afterAutospacing="0"/>
        <w:rPr>
          <w:sz w:val="22"/>
          <w:szCs w:val="22"/>
        </w:rPr>
      </w:pPr>
      <w:r w:rsidRPr="00EB2F4A">
        <w:rPr>
          <w:rStyle w:val="Strong"/>
          <w:sz w:val="22"/>
          <w:szCs w:val="22"/>
        </w:rPr>
        <w:t>Course Code: </w:t>
      </w:r>
      <w:r w:rsidR="00DC3936">
        <w:rPr>
          <w:sz w:val="22"/>
          <w:szCs w:val="22"/>
        </w:rPr>
        <w:t>EEE</w:t>
      </w:r>
      <w:r w:rsidRPr="00EB2F4A">
        <w:rPr>
          <w:sz w:val="22"/>
          <w:szCs w:val="22"/>
        </w:rPr>
        <w:t>2</w:t>
      </w:r>
      <w:r w:rsidR="00CE423B">
        <w:rPr>
          <w:sz w:val="22"/>
          <w:szCs w:val="22"/>
        </w:rPr>
        <w:t>4</w:t>
      </w:r>
      <w:r w:rsidRPr="00EB2F4A">
        <w:rPr>
          <w:sz w:val="22"/>
          <w:szCs w:val="22"/>
        </w:rPr>
        <w:t>01</w:t>
      </w:r>
    </w:p>
    <w:p w14:paraId="4BC8E697" w14:textId="77777777" w:rsidR="0087771B" w:rsidRPr="00EB2F4A" w:rsidRDefault="0087771B" w:rsidP="0087771B">
      <w:pPr>
        <w:pStyle w:val="NormalWeb"/>
        <w:shd w:val="clear" w:color="auto" w:fill="FFFFFF"/>
        <w:spacing w:before="0" w:beforeAutospacing="0" w:after="0" w:afterAutospacing="0"/>
        <w:rPr>
          <w:rStyle w:val="Strong"/>
          <w:b w:val="0"/>
          <w:bCs w:val="0"/>
          <w:sz w:val="22"/>
          <w:szCs w:val="22"/>
        </w:rPr>
      </w:pPr>
      <w:r w:rsidRPr="00EB2F4A">
        <w:rPr>
          <w:rStyle w:val="Strong"/>
          <w:sz w:val="22"/>
          <w:szCs w:val="22"/>
        </w:rPr>
        <w:t>Course Title: </w:t>
      </w:r>
      <w:r w:rsidRPr="00EB2F4A">
        <w:rPr>
          <w:rStyle w:val="Strong"/>
          <w:b w:val="0"/>
          <w:bCs w:val="0"/>
          <w:sz w:val="22"/>
          <w:szCs w:val="22"/>
        </w:rPr>
        <w:t>Electronic Devices and Circuits I</w:t>
      </w:r>
    </w:p>
    <w:p w14:paraId="7542FA9B" w14:textId="77777777" w:rsidR="0087771B" w:rsidRPr="00EB2F4A" w:rsidRDefault="0087771B" w:rsidP="0087771B">
      <w:pPr>
        <w:pStyle w:val="NormalWeb"/>
        <w:shd w:val="clear" w:color="auto" w:fill="FFFFFF"/>
        <w:spacing w:before="0" w:beforeAutospacing="0" w:after="0" w:afterAutospacing="0"/>
        <w:rPr>
          <w:sz w:val="22"/>
          <w:szCs w:val="22"/>
        </w:rPr>
      </w:pPr>
      <w:r w:rsidRPr="00EB2F4A">
        <w:rPr>
          <w:rStyle w:val="Strong"/>
          <w:sz w:val="22"/>
          <w:szCs w:val="22"/>
        </w:rPr>
        <w:t>Credit Hour: </w:t>
      </w:r>
      <w:r w:rsidRPr="00EB2F4A">
        <w:rPr>
          <w:sz w:val="22"/>
          <w:szCs w:val="22"/>
        </w:rPr>
        <w:t>3.00</w:t>
      </w:r>
      <w:r w:rsidRPr="00EB2F4A">
        <w:rPr>
          <w:sz w:val="22"/>
          <w:szCs w:val="22"/>
        </w:rPr>
        <w:br/>
      </w:r>
      <w:r w:rsidRPr="00EB2F4A">
        <w:rPr>
          <w:rStyle w:val="Strong"/>
          <w:sz w:val="22"/>
          <w:szCs w:val="22"/>
        </w:rPr>
        <w:t>Prerequisite:</w:t>
      </w:r>
      <w:r w:rsidRPr="00EB2F4A">
        <w:rPr>
          <w:sz w:val="22"/>
          <w:szCs w:val="22"/>
        </w:rPr>
        <w:t xml:space="preserve"> N/A</w:t>
      </w:r>
    </w:p>
    <w:p w14:paraId="2594FEA7" w14:textId="77777777" w:rsidR="0087771B" w:rsidRPr="00EB2F4A" w:rsidRDefault="0087771B" w:rsidP="0087771B">
      <w:pPr>
        <w:pStyle w:val="NormalWeb"/>
        <w:shd w:val="clear" w:color="auto" w:fill="FFFFFF"/>
        <w:spacing w:before="0" w:beforeAutospacing="0" w:after="0" w:afterAutospacing="0"/>
        <w:rPr>
          <w:sz w:val="22"/>
          <w:szCs w:val="22"/>
        </w:rPr>
      </w:pPr>
    </w:p>
    <w:p w14:paraId="5FFA0756" w14:textId="77777777" w:rsidR="0087771B" w:rsidRPr="00EB2F4A" w:rsidRDefault="0087771B" w:rsidP="0087771B">
      <w:pPr>
        <w:pStyle w:val="NormalWeb"/>
        <w:shd w:val="clear" w:color="auto" w:fill="FFFFFF"/>
        <w:spacing w:after="0"/>
        <w:jc w:val="both"/>
        <w:rPr>
          <w:sz w:val="22"/>
          <w:szCs w:val="22"/>
        </w:rPr>
      </w:pPr>
      <w:r w:rsidRPr="00EB2F4A">
        <w:rPr>
          <w:b/>
          <w:bCs/>
          <w:sz w:val="22"/>
          <w:szCs w:val="22"/>
        </w:rPr>
        <w:t>Content</w:t>
      </w:r>
      <w:r w:rsidRPr="00EB2F4A">
        <w:rPr>
          <w:sz w:val="22"/>
          <w:szCs w:val="22"/>
        </w:rPr>
        <w:t>: Introduction to semiconductors: intrinsic, p-type and n-type. PN junction: formation, and operating principles. PN junction diode: current-voltage characteristics, simplified models, dynamic resistance and capacitance. Zener diode: current-voltage characteristics and its applications. Diode circuits: Half-wave and full wave rectifiers with filter capacitors, Clippers and clampers, Zener shunt regulator. Metal-Oxide-Semiconductor Field-Effect-Transistor (MOSFET): structure, physical operation, current- voltage characteristics and regions of operations, small signal equivalent circuit models; Secondary effects: body effect, channel length modulation, Early effect and short channel effects; MOS amplifiers- biasing discrete and integrated MOS amplifier circuits, Single stage amplifier circuits, their configurations and DC analysis; AC analysis of single stage MOS amplifiers- Voltage and current gain, input and output resistances. MOSFET as active loads, MOSFET as a switch. Bipolar junction transistor (BJT): Basic structure. physical operation, BJT characteristics and regions of operation, DC analysis, biasing the BJT for discrete circuits, small signal equivalent circuit models, AC analysis of Single stage BJT amplifier circuits and their configurations.</w:t>
      </w:r>
    </w:p>
    <w:p w14:paraId="15F850B3" w14:textId="77777777" w:rsidR="0087771B" w:rsidRPr="00EB2F4A" w:rsidRDefault="0087771B" w:rsidP="0087771B">
      <w:pPr>
        <w:pStyle w:val="NormalWeb"/>
        <w:shd w:val="clear" w:color="auto" w:fill="FFFFFF"/>
        <w:spacing w:before="0" w:beforeAutospacing="0" w:after="0" w:afterAutospacing="0"/>
        <w:jc w:val="both"/>
        <w:rPr>
          <w:rStyle w:val="fontstyle01"/>
          <w:b w:val="0"/>
          <w:bCs w:val="0"/>
          <w:sz w:val="22"/>
          <w:szCs w:val="22"/>
        </w:rPr>
      </w:pPr>
      <w:r w:rsidRPr="00EB2F4A">
        <w:rPr>
          <w:b/>
          <w:bCs/>
          <w:sz w:val="22"/>
          <w:szCs w:val="22"/>
        </w:rPr>
        <w:lastRenderedPageBreak/>
        <w:t>Textbook:</w:t>
      </w:r>
      <w:r w:rsidRPr="00EB2F4A">
        <w:rPr>
          <w:sz w:val="22"/>
          <w:szCs w:val="22"/>
        </w:rPr>
        <w:t xml:space="preserve"> 1. </w:t>
      </w:r>
      <w:r w:rsidRPr="00EB2F4A">
        <w:rPr>
          <w:rStyle w:val="fontstyle01"/>
          <w:b w:val="0"/>
          <w:bCs w:val="0"/>
          <w:sz w:val="22"/>
          <w:szCs w:val="22"/>
        </w:rPr>
        <w:t xml:space="preserve">Electronic Devices and Circuit Theory by Robert. L. </w:t>
      </w:r>
      <w:proofErr w:type="spellStart"/>
      <w:r w:rsidRPr="00EB2F4A">
        <w:rPr>
          <w:rStyle w:val="fontstyle01"/>
          <w:b w:val="0"/>
          <w:bCs w:val="0"/>
          <w:sz w:val="22"/>
          <w:szCs w:val="22"/>
        </w:rPr>
        <w:t>Boylestad</w:t>
      </w:r>
      <w:proofErr w:type="spellEnd"/>
      <w:r w:rsidRPr="00EB2F4A">
        <w:rPr>
          <w:rStyle w:val="fontstyle01"/>
          <w:b w:val="0"/>
          <w:bCs w:val="0"/>
          <w:sz w:val="22"/>
          <w:szCs w:val="22"/>
        </w:rPr>
        <w:t xml:space="preserve"> and Louis </w:t>
      </w:r>
      <w:proofErr w:type="spellStart"/>
      <w:r w:rsidRPr="00EB2F4A">
        <w:rPr>
          <w:rStyle w:val="fontstyle01"/>
          <w:b w:val="0"/>
          <w:bCs w:val="0"/>
          <w:sz w:val="22"/>
          <w:szCs w:val="22"/>
        </w:rPr>
        <w:t>Nashelsky</w:t>
      </w:r>
      <w:proofErr w:type="spellEnd"/>
      <w:r w:rsidRPr="00EB2F4A">
        <w:rPr>
          <w:rStyle w:val="fontstyle01"/>
          <w:b w:val="0"/>
          <w:bCs w:val="0"/>
          <w:sz w:val="22"/>
          <w:szCs w:val="22"/>
        </w:rPr>
        <w:t>, 11</w:t>
      </w:r>
      <w:r w:rsidRPr="00EB2F4A">
        <w:rPr>
          <w:rStyle w:val="fontstyle01"/>
          <w:b w:val="0"/>
          <w:bCs w:val="0"/>
          <w:sz w:val="22"/>
          <w:szCs w:val="22"/>
          <w:vertAlign w:val="superscript"/>
        </w:rPr>
        <w:t>th</w:t>
      </w:r>
      <w:r w:rsidRPr="00EB2F4A">
        <w:rPr>
          <w:rStyle w:val="fontstyle01"/>
          <w:b w:val="0"/>
          <w:bCs w:val="0"/>
          <w:sz w:val="22"/>
          <w:szCs w:val="22"/>
        </w:rPr>
        <w:t xml:space="preserve"> Edition </w:t>
      </w:r>
    </w:p>
    <w:p w14:paraId="723CB06D" w14:textId="77777777" w:rsidR="0087771B" w:rsidRPr="00EB2F4A" w:rsidRDefault="0087771B" w:rsidP="0087771B">
      <w:pPr>
        <w:pStyle w:val="NormalWeb"/>
        <w:shd w:val="clear" w:color="auto" w:fill="FFFFFF"/>
        <w:spacing w:before="0" w:beforeAutospacing="0" w:after="0" w:afterAutospacing="0"/>
        <w:jc w:val="both"/>
        <w:rPr>
          <w:sz w:val="22"/>
          <w:szCs w:val="22"/>
        </w:rPr>
      </w:pPr>
      <w:r w:rsidRPr="00EB2F4A">
        <w:rPr>
          <w:rStyle w:val="fontstyle01"/>
          <w:b w:val="0"/>
          <w:bCs w:val="0"/>
          <w:sz w:val="22"/>
          <w:szCs w:val="22"/>
        </w:rPr>
        <w:t xml:space="preserve">   2. </w:t>
      </w:r>
      <w:r w:rsidRPr="00EB2F4A">
        <w:rPr>
          <w:sz w:val="22"/>
          <w:szCs w:val="22"/>
        </w:rPr>
        <w:t xml:space="preserve">Introductory Circuit Analysis by Robert L </w:t>
      </w:r>
      <w:proofErr w:type="spellStart"/>
      <w:r w:rsidRPr="00EB2F4A">
        <w:rPr>
          <w:sz w:val="22"/>
          <w:szCs w:val="22"/>
        </w:rPr>
        <w:t>Boylestad</w:t>
      </w:r>
      <w:proofErr w:type="spellEnd"/>
      <w:r w:rsidRPr="00EB2F4A">
        <w:rPr>
          <w:sz w:val="22"/>
          <w:szCs w:val="22"/>
        </w:rPr>
        <w:t>, 13</w:t>
      </w:r>
      <w:r w:rsidRPr="00EB2F4A">
        <w:rPr>
          <w:sz w:val="22"/>
          <w:szCs w:val="22"/>
          <w:vertAlign w:val="superscript"/>
        </w:rPr>
        <w:t>th</w:t>
      </w:r>
      <w:r w:rsidRPr="00EB2F4A">
        <w:rPr>
          <w:sz w:val="22"/>
          <w:szCs w:val="22"/>
        </w:rPr>
        <w:t xml:space="preserve"> Edition</w:t>
      </w:r>
    </w:p>
    <w:p w14:paraId="1D4937CA" w14:textId="77777777" w:rsidR="0087771B" w:rsidRPr="00EB2F4A" w:rsidRDefault="0087771B" w:rsidP="0087771B">
      <w:pPr>
        <w:pStyle w:val="NormalWeb"/>
        <w:shd w:val="clear" w:color="auto" w:fill="FFFFFF"/>
        <w:spacing w:before="0" w:beforeAutospacing="0" w:after="150" w:afterAutospacing="0"/>
        <w:rPr>
          <w:rStyle w:val="Strong"/>
          <w:sz w:val="22"/>
          <w:szCs w:val="22"/>
        </w:rPr>
      </w:pPr>
    </w:p>
    <w:p w14:paraId="1CEE1355" w14:textId="77777777" w:rsidR="0087771B" w:rsidRPr="00EB2F4A" w:rsidRDefault="0087771B" w:rsidP="0087771B">
      <w:pPr>
        <w:pStyle w:val="NormalWeb"/>
        <w:shd w:val="clear" w:color="auto" w:fill="FFFFFF"/>
        <w:spacing w:before="0" w:beforeAutospacing="0" w:after="0" w:afterAutospacing="0"/>
        <w:rPr>
          <w:sz w:val="22"/>
          <w:szCs w:val="22"/>
        </w:rPr>
      </w:pPr>
      <w:r w:rsidRPr="00EB2F4A">
        <w:rPr>
          <w:rStyle w:val="Strong"/>
          <w:sz w:val="22"/>
          <w:szCs w:val="22"/>
        </w:rPr>
        <w:t>Course Code: </w:t>
      </w:r>
      <w:r w:rsidR="00DC3936">
        <w:rPr>
          <w:sz w:val="22"/>
          <w:szCs w:val="22"/>
        </w:rPr>
        <w:t>EEE</w:t>
      </w:r>
      <w:r w:rsidRPr="00EB2F4A">
        <w:rPr>
          <w:sz w:val="22"/>
          <w:szCs w:val="22"/>
        </w:rPr>
        <w:t>2</w:t>
      </w:r>
      <w:r w:rsidR="00CE423B">
        <w:rPr>
          <w:sz w:val="22"/>
          <w:szCs w:val="22"/>
        </w:rPr>
        <w:t>4</w:t>
      </w:r>
      <w:r w:rsidRPr="00EB2F4A">
        <w:rPr>
          <w:sz w:val="22"/>
          <w:szCs w:val="22"/>
        </w:rPr>
        <w:t>02</w:t>
      </w:r>
    </w:p>
    <w:p w14:paraId="74685A46" w14:textId="77777777" w:rsidR="0087771B" w:rsidRPr="00EB2F4A" w:rsidRDefault="0087771B" w:rsidP="0087771B">
      <w:pPr>
        <w:pStyle w:val="NormalWeb"/>
        <w:shd w:val="clear" w:color="auto" w:fill="FFFFFF"/>
        <w:spacing w:before="0" w:beforeAutospacing="0" w:after="0" w:afterAutospacing="0"/>
        <w:rPr>
          <w:rStyle w:val="Strong"/>
          <w:b w:val="0"/>
          <w:bCs w:val="0"/>
          <w:sz w:val="22"/>
          <w:szCs w:val="22"/>
        </w:rPr>
      </w:pPr>
      <w:r w:rsidRPr="00EB2F4A">
        <w:rPr>
          <w:rStyle w:val="Strong"/>
          <w:sz w:val="22"/>
          <w:szCs w:val="22"/>
        </w:rPr>
        <w:t>Course Title: </w:t>
      </w:r>
      <w:r w:rsidRPr="00EB2F4A">
        <w:rPr>
          <w:rStyle w:val="Strong"/>
          <w:b w:val="0"/>
          <w:bCs w:val="0"/>
          <w:sz w:val="22"/>
          <w:szCs w:val="22"/>
        </w:rPr>
        <w:t>Electronic Devices and Circuits I Lab</w:t>
      </w:r>
    </w:p>
    <w:p w14:paraId="625C2AAF" w14:textId="77777777" w:rsidR="0087771B" w:rsidRPr="00EB2F4A" w:rsidRDefault="0087771B" w:rsidP="0087771B">
      <w:pPr>
        <w:pStyle w:val="NormalWeb"/>
        <w:shd w:val="clear" w:color="auto" w:fill="FFFFFF"/>
        <w:spacing w:before="0" w:beforeAutospacing="0" w:after="0" w:afterAutospacing="0"/>
        <w:rPr>
          <w:sz w:val="22"/>
          <w:szCs w:val="22"/>
        </w:rPr>
      </w:pPr>
      <w:r w:rsidRPr="00EB2F4A">
        <w:rPr>
          <w:rStyle w:val="Strong"/>
          <w:sz w:val="22"/>
          <w:szCs w:val="22"/>
        </w:rPr>
        <w:t>Credit Hour: </w:t>
      </w:r>
      <w:r w:rsidRPr="00EB2F4A">
        <w:rPr>
          <w:sz w:val="22"/>
          <w:szCs w:val="22"/>
        </w:rPr>
        <w:t>1.00</w:t>
      </w:r>
      <w:r w:rsidRPr="00EB2F4A">
        <w:rPr>
          <w:sz w:val="22"/>
          <w:szCs w:val="22"/>
        </w:rPr>
        <w:br/>
      </w:r>
      <w:r w:rsidRPr="00EB2F4A">
        <w:rPr>
          <w:rStyle w:val="Strong"/>
          <w:sz w:val="22"/>
          <w:szCs w:val="22"/>
        </w:rPr>
        <w:t>Prerequisite:</w:t>
      </w:r>
      <w:r w:rsidRPr="00EB2F4A">
        <w:rPr>
          <w:sz w:val="22"/>
          <w:szCs w:val="22"/>
        </w:rPr>
        <w:t xml:space="preserve"> N/A</w:t>
      </w:r>
    </w:p>
    <w:p w14:paraId="04DE7423" w14:textId="77777777" w:rsidR="0087771B" w:rsidRPr="00EB2F4A" w:rsidRDefault="0087771B" w:rsidP="0087771B">
      <w:pPr>
        <w:pStyle w:val="NormalWeb"/>
        <w:shd w:val="clear" w:color="auto" w:fill="FFFFFF"/>
        <w:spacing w:before="0" w:beforeAutospacing="0" w:after="0" w:afterAutospacing="0"/>
        <w:rPr>
          <w:sz w:val="22"/>
          <w:szCs w:val="22"/>
        </w:rPr>
      </w:pPr>
    </w:p>
    <w:p w14:paraId="651A2027" w14:textId="77777777" w:rsidR="0087771B" w:rsidRPr="00EB2F4A" w:rsidRDefault="0087771B" w:rsidP="0087771B">
      <w:pPr>
        <w:pStyle w:val="NormalWeb"/>
        <w:shd w:val="clear" w:color="auto" w:fill="FFFFFF"/>
        <w:spacing w:before="0" w:beforeAutospacing="0" w:after="0" w:afterAutospacing="0"/>
        <w:rPr>
          <w:sz w:val="22"/>
          <w:szCs w:val="22"/>
        </w:rPr>
      </w:pPr>
      <w:r w:rsidRPr="00EB2F4A">
        <w:rPr>
          <w:b/>
          <w:bCs/>
          <w:sz w:val="22"/>
          <w:szCs w:val="22"/>
        </w:rPr>
        <w:t>Content</w:t>
      </w:r>
      <w:r w:rsidRPr="00EB2F4A">
        <w:rPr>
          <w:sz w:val="22"/>
          <w:szCs w:val="22"/>
        </w:rPr>
        <w:t xml:space="preserve">: </w:t>
      </w:r>
      <w:r w:rsidRPr="00EB2F4A">
        <w:rPr>
          <w:bCs/>
          <w:sz w:val="22"/>
          <w:szCs w:val="22"/>
        </w:rPr>
        <w:t>Based on the theory course.</w:t>
      </w:r>
    </w:p>
    <w:p w14:paraId="36507646" w14:textId="77777777" w:rsidR="0087771B" w:rsidRPr="00EB2F4A" w:rsidRDefault="0087771B" w:rsidP="0087771B">
      <w:pPr>
        <w:pStyle w:val="NormalWeb"/>
        <w:shd w:val="clear" w:color="auto" w:fill="FFFFFF"/>
        <w:spacing w:before="0" w:beforeAutospacing="0" w:after="0" w:afterAutospacing="0"/>
        <w:rPr>
          <w:rStyle w:val="Strong"/>
          <w:sz w:val="22"/>
          <w:szCs w:val="22"/>
        </w:rPr>
      </w:pPr>
    </w:p>
    <w:p w14:paraId="47D629CE" w14:textId="77777777" w:rsidR="0087771B" w:rsidRPr="00EB2F4A" w:rsidRDefault="0087771B" w:rsidP="0087771B">
      <w:pPr>
        <w:pStyle w:val="NormalWeb"/>
        <w:shd w:val="clear" w:color="auto" w:fill="FFFFFF"/>
        <w:spacing w:before="0" w:beforeAutospacing="0" w:after="0" w:afterAutospacing="0"/>
        <w:rPr>
          <w:rStyle w:val="Strong"/>
          <w:sz w:val="22"/>
          <w:szCs w:val="22"/>
        </w:rPr>
      </w:pPr>
    </w:p>
    <w:p w14:paraId="7E0E9D86" w14:textId="77777777" w:rsidR="0087771B" w:rsidRPr="00EB2F4A" w:rsidRDefault="0087771B" w:rsidP="0087771B">
      <w:pPr>
        <w:pStyle w:val="NormalWeb"/>
        <w:shd w:val="clear" w:color="auto" w:fill="FFFFFF"/>
        <w:spacing w:before="0" w:beforeAutospacing="0" w:after="0" w:afterAutospacing="0"/>
        <w:rPr>
          <w:sz w:val="22"/>
          <w:szCs w:val="22"/>
        </w:rPr>
      </w:pPr>
      <w:r w:rsidRPr="00EB2F4A">
        <w:rPr>
          <w:rStyle w:val="Strong"/>
          <w:sz w:val="22"/>
          <w:szCs w:val="22"/>
        </w:rPr>
        <w:t>Course Code: </w:t>
      </w:r>
      <w:r w:rsidR="00473A58">
        <w:rPr>
          <w:sz w:val="22"/>
          <w:szCs w:val="22"/>
        </w:rPr>
        <w:t>CSE</w:t>
      </w:r>
      <w:r w:rsidRPr="00EB2F4A">
        <w:rPr>
          <w:sz w:val="22"/>
          <w:szCs w:val="22"/>
        </w:rPr>
        <w:t>1</w:t>
      </w:r>
      <w:r w:rsidR="00473A58">
        <w:rPr>
          <w:sz w:val="22"/>
          <w:szCs w:val="22"/>
        </w:rPr>
        <w:t>201</w:t>
      </w:r>
    </w:p>
    <w:p w14:paraId="11BE07C8" w14:textId="77777777" w:rsidR="0087771B" w:rsidRPr="00EB2F4A" w:rsidRDefault="0087771B" w:rsidP="0087771B">
      <w:pPr>
        <w:pStyle w:val="NormalWeb"/>
        <w:shd w:val="clear" w:color="auto" w:fill="FFFFFF"/>
        <w:spacing w:before="0" w:beforeAutospacing="0" w:after="0" w:afterAutospacing="0"/>
        <w:rPr>
          <w:sz w:val="22"/>
          <w:szCs w:val="22"/>
        </w:rPr>
      </w:pPr>
      <w:r w:rsidRPr="00EB2F4A">
        <w:rPr>
          <w:rStyle w:val="Strong"/>
          <w:sz w:val="22"/>
          <w:szCs w:val="22"/>
        </w:rPr>
        <w:t>Course Title: </w:t>
      </w:r>
      <w:r w:rsidRPr="00EB2F4A">
        <w:rPr>
          <w:rStyle w:val="Strong"/>
          <w:b w:val="0"/>
          <w:bCs w:val="0"/>
          <w:sz w:val="22"/>
          <w:szCs w:val="22"/>
        </w:rPr>
        <w:t>Structured Programming</w:t>
      </w:r>
      <w:r w:rsidRPr="00EB2F4A">
        <w:rPr>
          <w:sz w:val="22"/>
          <w:szCs w:val="22"/>
        </w:rPr>
        <w:br/>
      </w:r>
      <w:r w:rsidRPr="00EB2F4A">
        <w:rPr>
          <w:rStyle w:val="Strong"/>
          <w:sz w:val="22"/>
          <w:szCs w:val="22"/>
        </w:rPr>
        <w:t>Credit Hour: </w:t>
      </w:r>
      <w:r w:rsidRPr="00EB2F4A">
        <w:rPr>
          <w:sz w:val="22"/>
          <w:szCs w:val="22"/>
        </w:rPr>
        <w:t>3.00</w:t>
      </w:r>
      <w:r w:rsidRPr="00EB2F4A">
        <w:rPr>
          <w:sz w:val="22"/>
          <w:szCs w:val="22"/>
        </w:rPr>
        <w:br/>
      </w:r>
      <w:r w:rsidRPr="00EB2F4A">
        <w:rPr>
          <w:rStyle w:val="Strong"/>
          <w:sz w:val="22"/>
          <w:szCs w:val="22"/>
        </w:rPr>
        <w:t>Prerequisite:</w:t>
      </w:r>
      <w:r w:rsidR="00473A58">
        <w:rPr>
          <w:sz w:val="22"/>
          <w:szCs w:val="22"/>
        </w:rPr>
        <w:t xml:space="preserve"> CSE11</w:t>
      </w:r>
      <w:r w:rsidR="00A35215">
        <w:rPr>
          <w:sz w:val="22"/>
          <w:szCs w:val="22"/>
        </w:rPr>
        <w:t>02</w:t>
      </w:r>
      <w:r w:rsidRPr="00EB2F4A">
        <w:rPr>
          <w:sz w:val="22"/>
          <w:szCs w:val="22"/>
        </w:rPr>
        <w:t xml:space="preserve"> </w:t>
      </w:r>
    </w:p>
    <w:p w14:paraId="423D3EED" w14:textId="77777777" w:rsidR="0087771B" w:rsidRPr="00EB2F4A" w:rsidRDefault="0087771B" w:rsidP="0087771B">
      <w:pPr>
        <w:shd w:val="clear" w:color="auto" w:fill="FFFFFF"/>
        <w:spacing w:after="150"/>
        <w:rPr>
          <w:rFonts w:ascii="Times New Roman" w:eastAsia="Times New Roman" w:hAnsi="Times New Roman" w:cs="Times New Roman"/>
          <w:b/>
          <w:bCs/>
          <w:sz w:val="22"/>
          <w:szCs w:val="22"/>
        </w:rPr>
      </w:pPr>
    </w:p>
    <w:p w14:paraId="42A3D793" w14:textId="77777777" w:rsidR="0087771B" w:rsidRPr="00EB2F4A" w:rsidRDefault="0087771B" w:rsidP="0087771B">
      <w:pPr>
        <w:shd w:val="clear" w:color="auto" w:fill="FFFFFF"/>
        <w:spacing w:after="150"/>
        <w:jc w:val="both"/>
        <w:rPr>
          <w:rFonts w:ascii="Times New Roman" w:eastAsia="Times New Roman" w:hAnsi="Times New Roman" w:cs="Times New Roman"/>
          <w:sz w:val="22"/>
          <w:szCs w:val="22"/>
        </w:rPr>
      </w:pPr>
      <w:r w:rsidRPr="00EB2F4A">
        <w:rPr>
          <w:rFonts w:ascii="Times New Roman" w:eastAsia="Times New Roman" w:hAnsi="Times New Roman" w:cs="Times New Roman"/>
          <w:b/>
          <w:bCs/>
          <w:sz w:val="22"/>
          <w:szCs w:val="22"/>
        </w:rPr>
        <w:t>Content</w:t>
      </w:r>
      <w:r w:rsidRPr="00EB2F4A">
        <w:rPr>
          <w:rFonts w:ascii="Times New Roman" w:eastAsia="Times New Roman" w:hAnsi="Times New Roman" w:cs="Times New Roman"/>
          <w:sz w:val="22"/>
          <w:szCs w:val="22"/>
        </w:rPr>
        <w:t xml:space="preserve">: Introduction to Basics of Computer and Programming, C Fundamentals. Introduction to C Programming (input, output, variables, data type, operators, and expressions). Structured Program Development in C: Basic of Flow Chart, Control Statements 1(if, if...else, switch, top-down and stepwise refinement). Program Control: Control Statements 2 (for, do…while, switch, break and continue), Nested Loop, Loop Control Statement (break, continue, </w:t>
      </w:r>
      <w:proofErr w:type="spellStart"/>
      <w:r w:rsidRPr="00EB2F4A">
        <w:rPr>
          <w:rFonts w:ascii="Times New Roman" w:eastAsia="Times New Roman" w:hAnsi="Times New Roman" w:cs="Times New Roman"/>
          <w:sz w:val="22"/>
          <w:szCs w:val="22"/>
        </w:rPr>
        <w:t>goto</w:t>
      </w:r>
      <w:proofErr w:type="spellEnd"/>
      <w:r w:rsidRPr="00EB2F4A">
        <w:rPr>
          <w:rFonts w:ascii="Times New Roman" w:eastAsia="Times New Roman" w:hAnsi="Times New Roman" w:cs="Times New Roman"/>
          <w:sz w:val="22"/>
          <w:szCs w:val="22"/>
        </w:rPr>
        <w:t>). Introduction to Functions (Math Library Functions, Function Definitions, Function Prototypes and Argument, Recursive functions, References and Reference Parameters, passing arguments to functions and passing arguments by reference. Introduction to Arrays (Arrays, Declaring Arrays, Examples Using Arrays, Passing Arrays to Functions, arrays of strings), Searching Arrays, Sorting Arrays, Multidimensional Arrays, passing multi-dimensional array directly to function. Pointers (Pointer Variable Declarations and Initialization, NULL Pointer, Passing Arguments to Functions by Reference with Pointers, Pointer Expressions and Pointer Arithmetic, Arrays of Pointers, Function Pointers). Characters and Strings (String Input, String Manipulation, Comparison Functions, Search Functions, and Memory Functions).</w:t>
      </w:r>
    </w:p>
    <w:p w14:paraId="2291F533" w14:textId="77777777" w:rsidR="0087771B" w:rsidRPr="00EB2F4A" w:rsidRDefault="0087771B" w:rsidP="0087771B">
      <w:pPr>
        <w:spacing w:after="120"/>
        <w:rPr>
          <w:rFonts w:ascii="Times New Roman" w:eastAsia="Arial" w:hAnsi="Times New Roman" w:cs="Times New Roman"/>
          <w:sz w:val="22"/>
          <w:szCs w:val="22"/>
        </w:rPr>
      </w:pPr>
      <w:r w:rsidRPr="00EB2F4A">
        <w:rPr>
          <w:rFonts w:ascii="Times New Roman" w:eastAsia="Times New Roman" w:hAnsi="Times New Roman" w:cs="Times New Roman"/>
          <w:sz w:val="22"/>
          <w:szCs w:val="22"/>
        </w:rPr>
        <w:t xml:space="preserve">Textbook: 1. </w:t>
      </w:r>
      <w:r w:rsidRPr="00EB2F4A">
        <w:rPr>
          <w:rFonts w:ascii="Times New Roman" w:eastAsia="Arial" w:hAnsi="Times New Roman" w:cs="Times New Roman"/>
          <w:color w:val="000000"/>
          <w:sz w:val="22"/>
          <w:szCs w:val="22"/>
        </w:rPr>
        <w:t xml:space="preserve">Teach yourself C </w:t>
      </w:r>
      <w:r w:rsidRPr="00EB2F4A">
        <w:rPr>
          <w:rFonts w:ascii="Times New Roman" w:eastAsia="Arial" w:hAnsi="Times New Roman" w:cs="Times New Roman"/>
          <w:sz w:val="22"/>
          <w:szCs w:val="22"/>
        </w:rPr>
        <w:t xml:space="preserve">by Herbert </w:t>
      </w:r>
      <w:proofErr w:type="spellStart"/>
      <w:r w:rsidRPr="00EB2F4A">
        <w:rPr>
          <w:rFonts w:ascii="Times New Roman" w:eastAsia="Arial" w:hAnsi="Times New Roman" w:cs="Times New Roman"/>
          <w:sz w:val="22"/>
          <w:szCs w:val="22"/>
        </w:rPr>
        <w:t>Schildt</w:t>
      </w:r>
      <w:proofErr w:type="spellEnd"/>
      <w:r w:rsidRPr="00EB2F4A">
        <w:rPr>
          <w:rFonts w:ascii="Times New Roman" w:eastAsia="Arial" w:hAnsi="Times New Roman" w:cs="Times New Roman"/>
          <w:sz w:val="22"/>
          <w:szCs w:val="22"/>
        </w:rPr>
        <w:t>,</w:t>
      </w:r>
      <w:r w:rsidRPr="00EB2F4A">
        <w:rPr>
          <w:rFonts w:ascii="Times New Roman" w:eastAsia="Arial" w:hAnsi="Times New Roman" w:cs="Times New Roman"/>
          <w:color w:val="000000"/>
          <w:sz w:val="22"/>
          <w:szCs w:val="22"/>
        </w:rPr>
        <w:t xml:space="preserve"> Latest Edition</w:t>
      </w:r>
      <w:r w:rsidRPr="00EB2F4A">
        <w:rPr>
          <w:rFonts w:ascii="Times New Roman" w:eastAsia="Arial" w:hAnsi="Times New Roman" w:cs="Times New Roman"/>
          <w:sz w:val="22"/>
          <w:szCs w:val="22"/>
        </w:rPr>
        <w:t xml:space="preserve">  </w:t>
      </w:r>
    </w:p>
    <w:p w14:paraId="5478745A" w14:textId="77777777" w:rsidR="0087771B" w:rsidRPr="00EB2F4A" w:rsidRDefault="0087771B" w:rsidP="0087771B">
      <w:pPr>
        <w:spacing w:after="120"/>
        <w:ind w:firstLine="720"/>
        <w:rPr>
          <w:rFonts w:ascii="Times New Roman" w:hAnsi="Times New Roman" w:cs="Times New Roman"/>
          <w:sz w:val="22"/>
          <w:szCs w:val="22"/>
        </w:rPr>
      </w:pPr>
      <w:r w:rsidRPr="00EB2F4A">
        <w:rPr>
          <w:rFonts w:ascii="Times New Roman" w:eastAsia="Arial" w:hAnsi="Times New Roman" w:cs="Times New Roman"/>
          <w:sz w:val="22"/>
          <w:szCs w:val="22"/>
        </w:rPr>
        <w:t xml:space="preserve">    2. </w:t>
      </w:r>
      <w:proofErr w:type="spellStart"/>
      <w:r w:rsidRPr="00EB2F4A">
        <w:rPr>
          <w:rFonts w:ascii="Times New Roman" w:hAnsi="Times New Roman" w:cs="Times New Roman"/>
          <w:sz w:val="22"/>
          <w:szCs w:val="22"/>
        </w:rPr>
        <w:t>Schaum's</w:t>
      </w:r>
      <w:proofErr w:type="spellEnd"/>
      <w:r w:rsidRPr="00EB2F4A">
        <w:rPr>
          <w:rFonts w:ascii="Times New Roman" w:hAnsi="Times New Roman" w:cs="Times New Roman"/>
          <w:sz w:val="22"/>
          <w:szCs w:val="22"/>
        </w:rPr>
        <w:t xml:space="preserve"> Outline of Programming with C by Byron S Gottfried, 2</w:t>
      </w:r>
      <w:r w:rsidRPr="00EB2F4A">
        <w:rPr>
          <w:rFonts w:ascii="Times New Roman" w:hAnsi="Times New Roman" w:cs="Times New Roman"/>
          <w:sz w:val="22"/>
          <w:szCs w:val="22"/>
          <w:vertAlign w:val="superscript"/>
        </w:rPr>
        <w:t>nd</w:t>
      </w:r>
      <w:r w:rsidRPr="00EB2F4A">
        <w:rPr>
          <w:rFonts w:ascii="Times New Roman" w:hAnsi="Times New Roman" w:cs="Times New Roman"/>
          <w:sz w:val="22"/>
          <w:szCs w:val="22"/>
        </w:rPr>
        <w:t xml:space="preserve"> Edition</w:t>
      </w:r>
    </w:p>
    <w:p w14:paraId="2C147DD5" w14:textId="77777777" w:rsidR="0087771B" w:rsidRPr="00EB2F4A" w:rsidRDefault="0087771B" w:rsidP="0087771B">
      <w:pPr>
        <w:spacing w:after="120"/>
        <w:ind w:firstLine="720"/>
        <w:rPr>
          <w:rFonts w:ascii="Times New Roman" w:eastAsia="Times New Roman" w:hAnsi="Times New Roman" w:cs="Times New Roman"/>
          <w:sz w:val="22"/>
          <w:szCs w:val="22"/>
        </w:rPr>
      </w:pPr>
      <w:r w:rsidRPr="00EB2F4A">
        <w:rPr>
          <w:rFonts w:ascii="Times New Roman" w:hAnsi="Times New Roman" w:cs="Times New Roman"/>
          <w:sz w:val="22"/>
          <w:szCs w:val="22"/>
        </w:rPr>
        <w:t xml:space="preserve">    </w:t>
      </w:r>
    </w:p>
    <w:p w14:paraId="292C25C1" w14:textId="77777777" w:rsidR="0087771B" w:rsidRPr="00EB2F4A" w:rsidRDefault="0087771B" w:rsidP="0087771B">
      <w:pPr>
        <w:rPr>
          <w:rFonts w:ascii="Times New Roman" w:eastAsia="Times New Roman" w:hAnsi="Times New Roman" w:cs="Times New Roman"/>
          <w:sz w:val="22"/>
          <w:szCs w:val="22"/>
          <w:shd w:val="clear" w:color="auto" w:fill="FFFFFF"/>
        </w:rPr>
      </w:pPr>
      <w:r w:rsidRPr="00EB2F4A">
        <w:rPr>
          <w:rFonts w:ascii="Times New Roman" w:eastAsia="Times New Roman" w:hAnsi="Times New Roman" w:cs="Times New Roman"/>
          <w:b/>
          <w:bCs/>
          <w:sz w:val="22"/>
          <w:szCs w:val="22"/>
          <w:shd w:val="clear" w:color="auto" w:fill="FFFFFF"/>
        </w:rPr>
        <w:t>Course Code: </w:t>
      </w:r>
      <w:r w:rsidR="00473A58">
        <w:rPr>
          <w:rFonts w:ascii="Times New Roman" w:eastAsia="Times New Roman" w:hAnsi="Times New Roman" w:cs="Times New Roman"/>
          <w:sz w:val="22"/>
          <w:szCs w:val="22"/>
          <w:shd w:val="clear" w:color="auto" w:fill="FFFFFF"/>
        </w:rPr>
        <w:t>CSE</w:t>
      </w:r>
      <w:r w:rsidRPr="00EB2F4A">
        <w:rPr>
          <w:rFonts w:ascii="Times New Roman" w:eastAsia="Times New Roman" w:hAnsi="Times New Roman" w:cs="Times New Roman"/>
          <w:sz w:val="22"/>
          <w:szCs w:val="22"/>
          <w:shd w:val="clear" w:color="auto" w:fill="FFFFFF"/>
        </w:rPr>
        <w:t>1</w:t>
      </w:r>
      <w:r w:rsidR="00473A58">
        <w:rPr>
          <w:rFonts w:ascii="Times New Roman" w:eastAsia="Times New Roman" w:hAnsi="Times New Roman" w:cs="Times New Roman"/>
          <w:sz w:val="22"/>
          <w:szCs w:val="22"/>
          <w:shd w:val="clear" w:color="auto" w:fill="FFFFFF"/>
        </w:rPr>
        <w:t>202</w:t>
      </w:r>
    </w:p>
    <w:p w14:paraId="1DB11AA2" w14:textId="77777777" w:rsidR="0087771B" w:rsidRPr="00EB2F4A" w:rsidRDefault="0087771B" w:rsidP="0087771B">
      <w:pPr>
        <w:rPr>
          <w:rFonts w:ascii="Times New Roman" w:eastAsia="Times New Roman" w:hAnsi="Times New Roman" w:cs="Times New Roman"/>
          <w:sz w:val="22"/>
          <w:szCs w:val="22"/>
        </w:rPr>
      </w:pPr>
      <w:r w:rsidRPr="00EB2F4A">
        <w:rPr>
          <w:rStyle w:val="Strong"/>
          <w:rFonts w:ascii="Times New Roman" w:hAnsi="Times New Roman" w:cs="Times New Roman"/>
          <w:sz w:val="22"/>
          <w:szCs w:val="22"/>
        </w:rPr>
        <w:t>Course Title: </w:t>
      </w:r>
      <w:r w:rsidRPr="00EB2F4A">
        <w:rPr>
          <w:rStyle w:val="Strong"/>
          <w:rFonts w:ascii="Times New Roman" w:hAnsi="Times New Roman" w:cs="Times New Roman"/>
          <w:b w:val="0"/>
          <w:bCs w:val="0"/>
          <w:sz w:val="22"/>
          <w:szCs w:val="22"/>
        </w:rPr>
        <w:t>Structured Programming Lab</w:t>
      </w:r>
      <w:r w:rsidRPr="00EB2F4A">
        <w:rPr>
          <w:rFonts w:ascii="Times New Roman" w:eastAsia="Times New Roman" w:hAnsi="Times New Roman" w:cs="Times New Roman"/>
          <w:sz w:val="22"/>
          <w:szCs w:val="22"/>
        </w:rPr>
        <w:br/>
      </w:r>
      <w:r w:rsidRPr="00EB2F4A">
        <w:rPr>
          <w:rFonts w:ascii="Times New Roman" w:eastAsia="Times New Roman" w:hAnsi="Times New Roman" w:cs="Times New Roman"/>
          <w:b/>
          <w:bCs/>
          <w:sz w:val="22"/>
          <w:szCs w:val="22"/>
          <w:shd w:val="clear" w:color="auto" w:fill="FFFFFF"/>
        </w:rPr>
        <w:t>Credit Hour: </w:t>
      </w:r>
      <w:r w:rsidRPr="00EB2F4A">
        <w:rPr>
          <w:rFonts w:ascii="Times New Roman" w:eastAsia="Times New Roman" w:hAnsi="Times New Roman" w:cs="Times New Roman"/>
          <w:sz w:val="22"/>
          <w:szCs w:val="22"/>
          <w:shd w:val="clear" w:color="auto" w:fill="FFFFFF"/>
        </w:rPr>
        <w:t>1.00</w:t>
      </w:r>
      <w:r w:rsidRPr="00EB2F4A">
        <w:rPr>
          <w:rFonts w:ascii="Times New Roman" w:eastAsia="Times New Roman" w:hAnsi="Times New Roman" w:cs="Times New Roman"/>
          <w:sz w:val="22"/>
          <w:szCs w:val="22"/>
        </w:rPr>
        <w:br/>
      </w:r>
      <w:r w:rsidRPr="00EB2F4A">
        <w:rPr>
          <w:rFonts w:ascii="Times New Roman" w:eastAsia="Times New Roman" w:hAnsi="Times New Roman" w:cs="Times New Roman"/>
          <w:b/>
          <w:bCs/>
          <w:sz w:val="22"/>
          <w:szCs w:val="22"/>
          <w:shd w:val="clear" w:color="auto" w:fill="FFFFFF"/>
        </w:rPr>
        <w:t xml:space="preserve">Prerequisite: </w:t>
      </w:r>
      <w:r w:rsidR="00473A58">
        <w:rPr>
          <w:rFonts w:ascii="Times New Roman" w:eastAsia="Times New Roman" w:hAnsi="Times New Roman" w:cs="Times New Roman"/>
          <w:bCs/>
          <w:sz w:val="22"/>
          <w:szCs w:val="22"/>
          <w:shd w:val="clear" w:color="auto" w:fill="FFFFFF"/>
        </w:rPr>
        <w:t>CSE1201</w:t>
      </w:r>
    </w:p>
    <w:p w14:paraId="2E577133" w14:textId="77777777" w:rsidR="0087771B" w:rsidRPr="00EB2F4A" w:rsidRDefault="0087771B" w:rsidP="0087771B">
      <w:pPr>
        <w:shd w:val="clear" w:color="auto" w:fill="FFFFFF"/>
        <w:spacing w:after="150"/>
        <w:rPr>
          <w:rFonts w:ascii="Times New Roman" w:eastAsia="Times New Roman" w:hAnsi="Times New Roman" w:cs="Times New Roman"/>
          <w:b/>
          <w:bCs/>
          <w:sz w:val="22"/>
          <w:szCs w:val="22"/>
        </w:rPr>
      </w:pPr>
    </w:p>
    <w:p w14:paraId="6B9E7BC7" w14:textId="77777777" w:rsidR="0087771B" w:rsidRPr="00EB2F4A" w:rsidRDefault="0087771B" w:rsidP="0087771B">
      <w:pPr>
        <w:shd w:val="clear" w:color="auto" w:fill="FFFFFF"/>
        <w:spacing w:after="150"/>
        <w:jc w:val="both"/>
        <w:rPr>
          <w:rFonts w:ascii="Times New Roman" w:eastAsia="Times New Roman" w:hAnsi="Times New Roman" w:cs="Times New Roman"/>
          <w:sz w:val="22"/>
          <w:szCs w:val="22"/>
        </w:rPr>
      </w:pPr>
      <w:r w:rsidRPr="00EB2F4A">
        <w:rPr>
          <w:rFonts w:ascii="Times New Roman" w:eastAsia="Times New Roman" w:hAnsi="Times New Roman" w:cs="Times New Roman"/>
          <w:b/>
          <w:bCs/>
          <w:sz w:val="22"/>
          <w:szCs w:val="22"/>
        </w:rPr>
        <w:t>Content</w:t>
      </w:r>
      <w:r w:rsidRPr="00EB2F4A">
        <w:rPr>
          <w:rFonts w:ascii="Times New Roman" w:eastAsia="Times New Roman" w:hAnsi="Times New Roman" w:cs="Times New Roman"/>
          <w:sz w:val="22"/>
          <w:szCs w:val="22"/>
        </w:rPr>
        <w:t>: Based on theory course.</w:t>
      </w:r>
    </w:p>
    <w:p w14:paraId="39FF81B9" w14:textId="77777777" w:rsidR="0087771B" w:rsidRPr="00EB2F4A" w:rsidRDefault="0087771B" w:rsidP="0087771B">
      <w:pPr>
        <w:shd w:val="clear" w:color="auto" w:fill="FFFFFF"/>
        <w:spacing w:after="150"/>
        <w:jc w:val="both"/>
        <w:rPr>
          <w:rFonts w:ascii="Times New Roman" w:eastAsia="Calibri" w:hAnsi="Times New Roman" w:cs="Times New Roman"/>
          <w:sz w:val="22"/>
          <w:szCs w:val="22"/>
        </w:rPr>
      </w:pPr>
    </w:p>
    <w:p w14:paraId="1A205693" w14:textId="77777777" w:rsidR="0087771B" w:rsidRPr="00EB2F4A" w:rsidRDefault="0087771B" w:rsidP="0087771B">
      <w:pPr>
        <w:rPr>
          <w:rFonts w:ascii="Times New Roman" w:eastAsia="Times New Roman" w:hAnsi="Times New Roman" w:cs="Times New Roman"/>
          <w:sz w:val="22"/>
          <w:szCs w:val="22"/>
          <w:shd w:val="clear" w:color="auto" w:fill="FFFFFF"/>
        </w:rPr>
      </w:pPr>
      <w:r w:rsidRPr="00EB2F4A">
        <w:rPr>
          <w:rFonts w:ascii="Times New Roman" w:eastAsia="Times New Roman" w:hAnsi="Times New Roman" w:cs="Times New Roman"/>
          <w:b/>
          <w:bCs/>
          <w:sz w:val="22"/>
          <w:szCs w:val="22"/>
          <w:shd w:val="clear" w:color="auto" w:fill="FFFFFF"/>
        </w:rPr>
        <w:t>Course Code: </w:t>
      </w:r>
      <w:r w:rsidR="00473A58">
        <w:rPr>
          <w:rFonts w:ascii="Times New Roman" w:eastAsia="Times New Roman" w:hAnsi="Times New Roman" w:cs="Times New Roman"/>
          <w:sz w:val="22"/>
          <w:szCs w:val="22"/>
          <w:shd w:val="clear" w:color="auto" w:fill="FFFFFF"/>
        </w:rPr>
        <w:t>CSE1203</w:t>
      </w:r>
    </w:p>
    <w:p w14:paraId="65A5FA00" w14:textId="77777777" w:rsidR="0087771B" w:rsidRPr="00EB2F4A" w:rsidRDefault="0087771B" w:rsidP="0087771B">
      <w:pPr>
        <w:rPr>
          <w:rStyle w:val="Strong"/>
          <w:rFonts w:ascii="Times New Roman" w:hAnsi="Times New Roman" w:cs="Times New Roman"/>
          <w:b w:val="0"/>
          <w:bCs w:val="0"/>
          <w:sz w:val="22"/>
          <w:szCs w:val="22"/>
        </w:rPr>
      </w:pPr>
      <w:r w:rsidRPr="00EB2F4A">
        <w:rPr>
          <w:rStyle w:val="Strong"/>
          <w:rFonts w:ascii="Times New Roman" w:hAnsi="Times New Roman" w:cs="Times New Roman"/>
          <w:sz w:val="22"/>
          <w:szCs w:val="22"/>
        </w:rPr>
        <w:t>Course Title: </w:t>
      </w:r>
      <w:r w:rsidRPr="00EB2F4A">
        <w:rPr>
          <w:rStyle w:val="Strong"/>
          <w:rFonts w:ascii="Times New Roman" w:hAnsi="Times New Roman" w:cs="Times New Roman"/>
          <w:b w:val="0"/>
          <w:bCs w:val="0"/>
          <w:sz w:val="22"/>
          <w:szCs w:val="22"/>
        </w:rPr>
        <w:t>Discrete Mathematics</w:t>
      </w:r>
    </w:p>
    <w:p w14:paraId="2B74BF79" w14:textId="77777777" w:rsidR="0087771B" w:rsidRPr="00EB2F4A" w:rsidRDefault="0087771B" w:rsidP="0087771B">
      <w:pPr>
        <w:rPr>
          <w:rFonts w:ascii="Times New Roman" w:eastAsia="Times New Roman" w:hAnsi="Times New Roman" w:cs="Times New Roman"/>
          <w:sz w:val="22"/>
          <w:szCs w:val="22"/>
        </w:rPr>
      </w:pPr>
      <w:r w:rsidRPr="00EB2F4A">
        <w:rPr>
          <w:rFonts w:ascii="Times New Roman" w:eastAsia="Times New Roman" w:hAnsi="Times New Roman" w:cs="Times New Roman"/>
          <w:b/>
          <w:bCs/>
          <w:sz w:val="22"/>
          <w:szCs w:val="22"/>
          <w:shd w:val="clear" w:color="auto" w:fill="FFFFFF"/>
        </w:rPr>
        <w:t>Credit Hour: </w:t>
      </w:r>
      <w:r w:rsidRPr="00EB2F4A">
        <w:rPr>
          <w:rFonts w:ascii="Times New Roman" w:eastAsia="Times New Roman" w:hAnsi="Times New Roman" w:cs="Times New Roman"/>
          <w:sz w:val="22"/>
          <w:szCs w:val="22"/>
          <w:shd w:val="clear" w:color="auto" w:fill="FFFFFF"/>
        </w:rPr>
        <w:t>3.00</w:t>
      </w:r>
      <w:r w:rsidRPr="00EB2F4A">
        <w:rPr>
          <w:rFonts w:ascii="Times New Roman" w:eastAsia="Times New Roman" w:hAnsi="Times New Roman" w:cs="Times New Roman"/>
          <w:sz w:val="22"/>
          <w:szCs w:val="22"/>
        </w:rPr>
        <w:br/>
      </w:r>
      <w:r w:rsidRPr="00EB2F4A">
        <w:rPr>
          <w:rFonts w:ascii="Times New Roman" w:eastAsia="Times New Roman" w:hAnsi="Times New Roman" w:cs="Times New Roman"/>
          <w:b/>
          <w:bCs/>
          <w:sz w:val="22"/>
          <w:szCs w:val="22"/>
          <w:shd w:val="clear" w:color="auto" w:fill="FFFFFF"/>
        </w:rPr>
        <w:t xml:space="preserve">Prerequisite: </w:t>
      </w:r>
      <w:r w:rsidRPr="00EB2F4A">
        <w:rPr>
          <w:rFonts w:ascii="Times New Roman" w:eastAsia="Times New Roman" w:hAnsi="Times New Roman" w:cs="Times New Roman"/>
          <w:bCs/>
          <w:sz w:val="22"/>
          <w:szCs w:val="22"/>
          <w:shd w:val="clear" w:color="auto" w:fill="FFFFFF"/>
        </w:rPr>
        <w:t>N/A</w:t>
      </w:r>
    </w:p>
    <w:p w14:paraId="38E246E5" w14:textId="77777777" w:rsidR="0087771B" w:rsidRPr="00EB2F4A" w:rsidRDefault="0087771B" w:rsidP="0087771B">
      <w:pPr>
        <w:shd w:val="clear" w:color="auto" w:fill="FFFFFF"/>
        <w:spacing w:after="150"/>
        <w:rPr>
          <w:rFonts w:ascii="Times New Roman" w:eastAsia="Times New Roman" w:hAnsi="Times New Roman" w:cs="Times New Roman"/>
          <w:b/>
          <w:bCs/>
          <w:sz w:val="22"/>
          <w:szCs w:val="22"/>
        </w:rPr>
      </w:pPr>
    </w:p>
    <w:p w14:paraId="5BC69309" w14:textId="77777777" w:rsidR="0087771B" w:rsidRPr="00EB2F4A" w:rsidRDefault="0087771B" w:rsidP="0087771B">
      <w:pPr>
        <w:shd w:val="clear" w:color="auto" w:fill="FFFFFF"/>
        <w:spacing w:after="150"/>
        <w:jc w:val="both"/>
        <w:rPr>
          <w:rFonts w:ascii="Times New Roman" w:eastAsia="Times New Roman" w:hAnsi="Times New Roman" w:cs="Times New Roman"/>
          <w:sz w:val="22"/>
          <w:szCs w:val="22"/>
        </w:rPr>
      </w:pPr>
      <w:r w:rsidRPr="00EB2F4A">
        <w:rPr>
          <w:rFonts w:ascii="Times New Roman" w:eastAsia="Times New Roman" w:hAnsi="Times New Roman" w:cs="Times New Roman"/>
          <w:b/>
          <w:bCs/>
          <w:sz w:val="22"/>
          <w:szCs w:val="22"/>
        </w:rPr>
        <w:lastRenderedPageBreak/>
        <w:t>Content</w:t>
      </w:r>
      <w:r w:rsidRPr="00EB2F4A">
        <w:rPr>
          <w:rFonts w:ascii="Times New Roman" w:eastAsia="Times New Roman" w:hAnsi="Times New Roman" w:cs="Times New Roman"/>
          <w:sz w:val="22"/>
          <w:szCs w:val="22"/>
        </w:rPr>
        <w:t>: Mathematical logic: propositional logic, predicate logic, mathematical reasoning and proof techniques; set theory: sets, relations, partial ordered sets, functions; counting: permutations, combinations, principles of inclusion and exclusion; discrete probability; functions: recurrence relations and recursive algorithms; growth of functions; graph theory: graphs, paths, trees; algebraic structures: rings and groups</w:t>
      </w:r>
    </w:p>
    <w:p w14:paraId="6C03A3EC" w14:textId="77777777" w:rsidR="0087771B" w:rsidRPr="00EB2F4A" w:rsidRDefault="0087771B" w:rsidP="0087771B">
      <w:pPr>
        <w:shd w:val="clear" w:color="auto" w:fill="FFFFFF"/>
        <w:spacing w:after="150"/>
        <w:jc w:val="both"/>
        <w:rPr>
          <w:rFonts w:ascii="Times New Roman" w:eastAsia="Times New Roman" w:hAnsi="Times New Roman" w:cs="Times New Roman"/>
          <w:sz w:val="22"/>
          <w:szCs w:val="22"/>
        </w:rPr>
      </w:pPr>
      <w:r w:rsidRPr="00EB2F4A">
        <w:rPr>
          <w:rFonts w:ascii="Times New Roman" w:eastAsia="Times New Roman" w:hAnsi="Times New Roman" w:cs="Times New Roman"/>
          <w:b/>
          <w:bCs/>
          <w:sz w:val="22"/>
          <w:szCs w:val="22"/>
        </w:rPr>
        <w:t>Textbook:</w:t>
      </w:r>
      <w:r w:rsidRPr="00EB2F4A">
        <w:rPr>
          <w:rFonts w:ascii="Times New Roman" w:eastAsia="Times New Roman" w:hAnsi="Times New Roman" w:cs="Times New Roman"/>
          <w:sz w:val="22"/>
          <w:szCs w:val="22"/>
        </w:rPr>
        <w:t xml:space="preserve"> Discrete Mathematics and its Applications by </w:t>
      </w:r>
      <w:hyperlink r:id="rId5" w:history="1">
        <w:r w:rsidRPr="00EB2F4A">
          <w:rPr>
            <w:rFonts w:ascii="Times New Roman" w:eastAsia="Times New Roman" w:hAnsi="Times New Roman" w:cs="Times New Roman"/>
            <w:sz w:val="22"/>
            <w:szCs w:val="22"/>
          </w:rPr>
          <w:t>Kenneth H. Rosen</w:t>
        </w:r>
      </w:hyperlink>
      <w:r w:rsidRPr="00EB2F4A">
        <w:rPr>
          <w:rFonts w:ascii="Times New Roman" w:eastAsia="Times New Roman" w:hAnsi="Times New Roman" w:cs="Times New Roman"/>
          <w:sz w:val="22"/>
          <w:szCs w:val="22"/>
        </w:rPr>
        <w:t>, 8</w:t>
      </w:r>
      <w:r w:rsidRPr="00EB2F4A">
        <w:rPr>
          <w:rFonts w:ascii="Times New Roman" w:eastAsia="Times New Roman" w:hAnsi="Times New Roman" w:cs="Times New Roman"/>
          <w:sz w:val="22"/>
          <w:szCs w:val="22"/>
          <w:vertAlign w:val="superscript"/>
        </w:rPr>
        <w:t>th</w:t>
      </w:r>
      <w:r w:rsidRPr="00EB2F4A">
        <w:rPr>
          <w:rFonts w:ascii="Times New Roman" w:eastAsia="Times New Roman" w:hAnsi="Times New Roman" w:cs="Times New Roman"/>
          <w:sz w:val="22"/>
          <w:szCs w:val="22"/>
        </w:rPr>
        <w:t xml:space="preserve"> Edition</w:t>
      </w:r>
    </w:p>
    <w:p w14:paraId="62B484E6" w14:textId="77777777" w:rsidR="0087771B" w:rsidRPr="00EB2F4A" w:rsidRDefault="0087771B" w:rsidP="0087771B">
      <w:pPr>
        <w:shd w:val="clear" w:color="auto" w:fill="FFFFFF"/>
        <w:spacing w:after="150"/>
        <w:jc w:val="both"/>
        <w:rPr>
          <w:rFonts w:ascii="Times New Roman" w:eastAsia="Times New Roman" w:hAnsi="Times New Roman" w:cs="Times New Roman"/>
          <w:sz w:val="22"/>
          <w:szCs w:val="22"/>
        </w:rPr>
      </w:pPr>
      <w:r w:rsidRPr="00EB2F4A">
        <w:rPr>
          <w:rFonts w:ascii="Times New Roman" w:eastAsia="Times New Roman" w:hAnsi="Times New Roman" w:cs="Times New Roman"/>
          <w:sz w:val="22"/>
          <w:szCs w:val="22"/>
        </w:rPr>
        <w:t>Elements of Discrete Mathematics: A Computer Oriented Approach by Liu &amp; Mohapatra, 4th Edition</w:t>
      </w:r>
    </w:p>
    <w:p w14:paraId="425B689C" w14:textId="77777777" w:rsidR="0087771B" w:rsidRPr="00EB2F4A" w:rsidRDefault="0087771B" w:rsidP="0087771B">
      <w:pPr>
        <w:shd w:val="clear" w:color="auto" w:fill="FFFFFF"/>
        <w:spacing w:after="150"/>
        <w:jc w:val="both"/>
        <w:rPr>
          <w:rFonts w:ascii="Times New Roman" w:eastAsia="Calibri" w:hAnsi="Times New Roman" w:cs="Times New Roman"/>
          <w:sz w:val="22"/>
          <w:szCs w:val="22"/>
        </w:rPr>
      </w:pPr>
    </w:p>
    <w:p w14:paraId="47C90894" w14:textId="77777777" w:rsidR="0087771B" w:rsidRPr="00EB2F4A" w:rsidRDefault="0087771B" w:rsidP="0087771B">
      <w:pPr>
        <w:rPr>
          <w:rFonts w:ascii="Times New Roman" w:eastAsia="Times New Roman" w:hAnsi="Times New Roman" w:cs="Times New Roman"/>
          <w:sz w:val="22"/>
          <w:szCs w:val="22"/>
          <w:shd w:val="clear" w:color="auto" w:fill="FFFFFF"/>
        </w:rPr>
      </w:pPr>
      <w:r w:rsidRPr="00EB2F4A">
        <w:rPr>
          <w:rFonts w:ascii="Times New Roman" w:eastAsia="Times New Roman" w:hAnsi="Times New Roman" w:cs="Times New Roman"/>
          <w:b/>
          <w:bCs/>
          <w:sz w:val="22"/>
          <w:szCs w:val="22"/>
          <w:shd w:val="clear" w:color="auto" w:fill="FFFFFF"/>
        </w:rPr>
        <w:t>Course Code: </w:t>
      </w:r>
      <w:r w:rsidR="00473A58">
        <w:rPr>
          <w:rFonts w:ascii="Times New Roman" w:eastAsia="Times New Roman" w:hAnsi="Times New Roman" w:cs="Times New Roman"/>
          <w:sz w:val="22"/>
          <w:szCs w:val="22"/>
          <w:shd w:val="clear" w:color="auto" w:fill="FFFFFF"/>
        </w:rPr>
        <w:t>CSE1301</w:t>
      </w:r>
    </w:p>
    <w:p w14:paraId="065B02CA" w14:textId="77777777" w:rsidR="0087771B" w:rsidRPr="00EB2F4A" w:rsidRDefault="0087771B" w:rsidP="0087771B">
      <w:pPr>
        <w:rPr>
          <w:rFonts w:ascii="Times New Roman" w:eastAsia="Times New Roman" w:hAnsi="Times New Roman" w:cs="Times New Roman"/>
          <w:sz w:val="22"/>
          <w:szCs w:val="22"/>
        </w:rPr>
      </w:pPr>
      <w:r w:rsidRPr="00EB2F4A">
        <w:rPr>
          <w:rStyle w:val="Strong"/>
          <w:rFonts w:ascii="Times New Roman" w:hAnsi="Times New Roman" w:cs="Times New Roman"/>
          <w:sz w:val="22"/>
          <w:szCs w:val="22"/>
        </w:rPr>
        <w:t>Course Title: </w:t>
      </w:r>
      <w:r w:rsidRPr="00EB2F4A">
        <w:rPr>
          <w:rStyle w:val="Strong"/>
          <w:rFonts w:ascii="Times New Roman" w:hAnsi="Times New Roman" w:cs="Times New Roman"/>
          <w:b w:val="0"/>
          <w:bCs w:val="0"/>
          <w:sz w:val="22"/>
          <w:szCs w:val="22"/>
        </w:rPr>
        <w:t>Data Structures</w:t>
      </w:r>
      <w:r w:rsidRPr="00EB2F4A">
        <w:rPr>
          <w:rFonts w:ascii="Times New Roman" w:eastAsia="Times New Roman" w:hAnsi="Times New Roman" w:cs="Times New Roman"/>
          <w:sz w:val="22"/>
          <w:szCs w:val="22"/>
        </w:rPr>
        <w:br/>
      </w:r>
      <w:r w:rsidRPr="00EB2F4A">
        <w:rPr>
          <w:rFonts w:ascii="Times New Roman" w:eastAsia="Times New Roman" w:hAnsi="Times New Roman" w:cs="Times New Roman"/>
          <w:b/>
          <w:bCs/>
          <w:sz w:val="22"/>
          <w:szCs w:val="22"/>
          <w:shd w:val="clear" w:color="auto" w:fill="FFFFFF"/>
        </w:rPr>
        <w:t>Credit Hour: </w:t>
      </w:r>
      <w:r w:rsidRPr="00EB2F4A">
        <w:rPr>
          <w:rFonts w:ascii="Times New Roman" w:eastAsia="Times New Roman" w:hAnsi="Times New Roman" w:cs="Times New Roman"/>
          <w:sz w:val="22"/>
          <w:szCs w:val="22"/>
          <w:shd w:val="clear" w:color="auto" w:fill="FFFFFF"/>
        </w:rPr>
        <w:t>3.00</w:t>
      </w:r>
      <w:r w:rsidRPr="00EB2F4A">
        <w:rPr>
          <w:rFonts w:ascii="Times New Roman" w:eastAsia="Times New Roman" w:hAnsi="Times New Roman" w:cs="Times New Roman"/>
          <w:sz w:val="22"/>
          <w:szCs w:val="22"/>
        </w:rPr>
        <w:br/>
      </w:r>
      <w:r w:rsidRPr="00EB2F4A">
        <w:rPr>
          <w:rFonts w:ascii="Times New Roman" w:eastAsia="Times New Roman" w:hAnsi="Times New Roman" w:cs="Times New Roman"/>
          <w:b/>
          <w:bCs/>
          <w:sz w:val="22"/>
          <w:szCs w:val="22"/>
          <w:shd w:val="clear" w:color="auto" w:fill="FFFFFF"/>
        </w:rPr>
        <w:t xml:space="preserve">Prerequisite: </w:t>
      </w:r>
      <w:r w:rsidRPr="00EB2F4A">
        <w:rPr>
          <w:rFonts w:ascii="Times New Roman" w:eastAsia="Times New Roman" w:hAnsi="Times New Roman" w:cs="Times New Roman"/>
          <w:bCs/>
          <w:sz w:val="22"/>
          <w:szCs w:val="22"/>
          <w:shd w:val="clear" w:color="auto" w:fill="FFFFFF"/>
        </w:rPr>
        <w:t>CSE1</w:t>
      </w:r>
      <w:r w:rsidR="00473A58">
        <w:rPr>
          <w:rFonts w:ascii="Times New Roman" w:eastAsia="Times New Roman" w:hAnsi="Times New Roman" w:cs="Times New Roman"/>
          <w:bCs/>
          <w:sz w:val="22"/>
          <w:szCs w:val="22"/>
          <w:shd w:val="clear" w:color="auto" w:fill="FFFFFF"/>
        </w:rPr>
        <w:t>201</w:t>
      </w:r>
      <w:r w:rsidRPr="00EB2F4A">
        <w:rPr>
          <w:rFonts w:ascii="Times New Roman" w:eastAsia="Times New Roman" w:hAnsi="Times New Roman" w:cs="Times New Roman"/>
          <w:bCs/>
          <w:sz w:val="22"/>
          <w:szCs w:val="22"/>
          <w:shd w:val="clear" w:color="auto" w:fill="FFFFFF"/>
        </w:rPr>
        <w:t>, CSE1</w:t>
      </w:r>
      <w:r w:rsidR="00473A58">
        <w:rPr>
          <w:rFonts w:ascii="Times New Roman" w:eastAsia="Times New Roman" w:hAnsi="Times New Roman" w:cs="Times New Roman"/>
          <w:bCs/>
          <w:sz w:val="22"/>
          <w:szCs w:val="22"/>
          <w:shd w:val="clear" w:color="auto" w:fill="FFFFFF"/>
        </w:rPr>
        <w:t>202</w:t>
      </w:r>
    </w:p>
    <w:p w14:paraId="6C86BDDF" w14:textId="77777777" w:rsidR="0087771B" w:rsidRPr="00EB2F4A" w:rsidRDefault="0087771B" w:rsidP="0087771B">
      <w:pPr>
        <w:shd w:val="clear" w:color="auto" w:fill="FFFFFF"/>
        <w:spacing w:after="150"/>
        <w:rPr>
          <w:rFonts w:ascii="Times New Roman" w:eastAsia="Times New Roman" w:hAnsi="Times New Roman" w:cs="Times New Roman"/>
          <w:b/>
          <w:bCs/>
          <w:sz w:val="22"/>
          <w:szCs w:val="22"/>
        </w:rPr>
      </w:pPr>
    </w:p>
    <w:p w14:paraId="082F0096" w14:textId="77777777" w:rsidR="0087771B" w:rsidRPr="00EB2F4A" w:rsidRDefault="0087771B" w:rsidP="0087771B">
      <w:pPr>
        <w:shd w:val="clear" w:color="auto" w:fill="FFFFFF"/>
        <w:jc w:val="both"/>
        <w:rPr>
          <w:rFonts w:ascii="Times New Roman" w:eastAsia="Times New Roman" w:hAnsi="Times New Roman" w:cs="Times New Roman"/>
          <w:sz w:val="22"/>
          <w:szCs w:val="22"/>
        </w:rPr>
      </w:pPr>
      <w:r w:rsidRPr="00EB2F4A">
        <w:rPr>
          <w:rFonts w:ascii="Times New Roman" w:eastAsia="Times New Roman" w:hAnsi="Times New Roman" w:cs="Times New Roman"/>
          <w:b/>
          <w:bCs/>
          <w:sz w:val="22"/>
          <w:szCs w:val="22"/>
        </w:rPr>
        <w:t>Content</w:t>
      </w:r>
      <w:r w:rsidRPr="00EB2F4A">
        <w:rPr>
          <w:rFonts w:ascii="Times New Roman" w:eastAsia="Times New Roman" w:hAnsi="Times New Roman" w:cs="Times New Roman"/>
          <w:sz w:val="22"/>
          <w:szCs w:val="22"/>
        </w:rPr>
        <w:t xml:space="preserve">: </w:t>
      </w:r>
      <w:r w:rsidRPr="00EB2F4A">
        <w:rPr>
          <w:rFonts w:ascii="Times New Roman" w:hAnsi="Times New Roman" w:cs="Times New Roman"/>
          <w:color w:val="000000"/>
          <w:sz w:val="22"/>
          <w:szCs w:val="22"/>
        </w:rPr>
        <w:t>Internal data representation; Abstract data types; elementary data structures: arrays, linked lists, stacks, queues, trees and graphs; basic data structures operations: traversal, insertion, deletion, searching, merging, sorting, tree; tree traversal and graph traversal; recursion and recursive algorithm, pattern matching; advanced data structures: heaps, Fibonacci heaps; search trees: binary search trees, AVL trees, multi-way search trees, sorting, hashing.</w:t>
      </w:r>
    </w:p>
    <w:p w14:paraId="0E36359D" w14:textId="77777777" w:rsidR="0087771B" w:rsidRPr="00EB2F4A" w:rsidRDefault="0087771B" w:rsidP="0087771B">
      <w:pPr>
        <w:shd w:val="clear" w:color="auto" w:fill="FFFFFF"/>
        <w:jc w:val="both"/>
        <w:rPr>
          <w:rFonts w:ascii="Times New Roman" w:eastAsia="Times New Roman" w:hAnsi="Times New Roman" w:cs="Times New Roman"/>
          <w:sz w:val="22"/>
          <w:szCs w:val="22"/>
        </w:rPr>
      </w:pPr>
    </w:p>
    <w:p w14:paraId="50B38793" w14:textId="77777777" w:rsidR="0087771B" w:rsidRPr="00EB2F4A" w:rsidRDefault="0087771B" w:rsidP="0087771B">
      <w:pPr>
        <w:pStyle w:val="Default"/>
        <w:jc w:val="both"/>
        <w:rPr>
          <w:sz w:val="22"/>
          <w:szCs w:val="22"/>
        </w:rPr>
      </w:pPr>
      <w:r w:rsidRPr="00EB2F4A">
        <w:rPr>
          <w:rFonts w:eastAsia="Times New Roman"/>
          <w:b/>
          <w:bCs/>
          <w:sz w:val="22"/>
          <w:szCs w:val="22"/>
        </w:rPr>
        <w:t>Textbook:</w:t>
      </w:r>
      <w:r w:rsidRPr="00EB2F4A">
        <w:rPr>
          <w:rFonts w:eastAsia="Times New Roman"/>
          <w:sz w:val="22"/>
          <w:szCs w:val="22"/>
        </w:rPr>
        <w:t xml:space="preserve"> 1. </w:t>
      </w:r>
      <w:proofErr w:type="spellStart"/>
      <w:r w:rsidRPr="00EB2F4A">
        <w:rPr>
          <w:sz w:val="22"/>
          <w:szCs w:val="22"/>
        </w:rPr>
        <w:t>Schaum’s</w:t>
      </w:r>
      <w:proofErr w:type="spellEnd"/>
      <w:r w:rsidRPr="00EB2F4A">
        <w:rPr>
          <w:sz w:val="22"/>
          <w:szCs w:val="22"/>
        </w:rPr>
        <w:t xml:space="preserve"> Outline </w:t>
      </w:r>
      <w:proofErr w:type="gramStart"/>
      <w:r w:rsidRPr="00EB2F4A">
        <w:rPr>
          <w:sz w:val="22"/>
          <w:szCs w:val="22"/>
        </w:rPr>
        <w:t>Of</w:t>
      </w:r>
      <w:proofErr w:type="gramEnd"/>
      <w:r w:rsidRPr="00EB2F4A">
        <w:rPr>
          <w:sz w:val="22"/>
          <w:szCs w:val="22"/>
        </w:rPr>
        <w:t xml:space="preserve"> Theory and Problems of Data Structures, Latest Edition, Seymour </w:t>
      </w:r>
      <w:proofErr w:type="spellStart"/>
      <w:r w:rsidRPr="00EB2F4A">
        <w:rPr>
          <w:sz w:val="22"/>
          <w:szCs w:val="22"/>
        </w:rPr>
        <w:t>Lipchutz</w:t>
      </w:r>
      <w:proofErr w:type="spellEnd"/>
      <w:r w:rsidRPr="00EB2F4A">
        <w:rPr>
          <w:sz w:val="22"/>
          <w:szCs w:val="22"/>
        </w:rPr>
        <w:t xml:space="preserve">. </w:t>
      </w:r>
    </w:p>
    <w:p w14:paraId="1264ED71" w14:textId="77777777" w:rsidR="0087771B" w:rsidRPr="00EB2F4A" w:rsidRDefault="0087771B" w:rsidP="0087771B">
      <w:pPr>
        <w:pStyle w:val="Default"/>
        <w:jc w:val="both"/>
        <w:rPr>
          <w:sz w:val="22"/>
          <w:szCs w:val="22"/>
        </w:rPr>
      </w:pPr>
      <w:r w:rsidRPr="00EB2F4A">
        <w:rPr>
          <w:sz w:val="22"/>
          <w:szCs w:val="22"/>
        </w:rPr>
        <w:tab/>
        <w:t xml:space="preserve">    2. Mark Allen Weiss, Data Structures and Algorithm Analysis in C++, Third Edition, Addison Wesley.</w:t>
      </w:r>
    </w:p>
    <w:p w14:paraId="44F5D620" w14:textId="77777777" w:rsidR="0087771B" w:rsidRPr="00EB2F4A" w:rsidRDefault="0087771B" w:rsidP="0087771B">
      <w:pPr>
        <w:pStyle w:val="Default"/>
        <w:jc w:val="both"/>
        <w:rPr>
          <w:sz w:val="22"/>
          <w:szCs w:val="22"/>
        </w:rPr>
      </w:pPr>
    </w:p>
    <w:p w14:paraId="26246DCE" w14:textId="77777777" w:rsidR="0087771B" w:rsidRPr="00EB2F4A" w:rsidRDefault="0087771B" w:rsidP="0087771B">
      <w:pPr>
        <w:shd w:val="clear" w:color="auto" w:fill="FFFFFF"/>
        <w:spacing w:after="150"/>
        <w:jc w:val="both"/>
        <w:rPr>
          <w:rFonts w:ascii="Times New Roman" w:eastAsia="Times New Roman" w:hAnsi="Times New Roman" w:cs="Times New Roman"/>
          <w:sz w:val="22"/>
          <w:szCs w:val="22"/>
        </w:rPr>
      </w:pPr>
    </w:p>
    <w:p w14:paraId="5E954C0E" w14:textId="77777777" w:rsidR="0087771B" w:rsidRPr="00EB2F4A" w:rsidRDefault="0087771B" w:rsidP="0087771B">
      <w:pPr>
        <w:rPr>
          <w:rFonts w:ascii="Times New Roman" w:eastAsia="Times New Roman" w:hAnsi="Times New Roman" w:cs="Times New Roman"/>
          <w:sz w:val="22"/>
          <w:szCs w:val="22"/>
          <w:shd w:val="clear" w:color="auto" w:fill="FFFFFF"/>
        </w:rPr>
      </w:pPr>
      <w:r w:rsidRPr="00EB2F4A">
        <w:rPr>
          <w:rFonts w:ascii="Times New Roman" w:eastAsia="Times New Roman" w:hAnsi="Times New Roman" w:cs="Times New Roman"/>
          <w:b/>
          <w:bCs/>
          <w:sz w:val="22"/>
          <w:szCs w:val="22"/>
          <w:shd w:val="clear" w:color="auto" w:fill="FFFFFF"/>
        </w:rPr>
        <w:t>Course Code: </w:t>
      </w:r>
      <w:r w:rsidR="00DC3936">
        <w:rPr>
          <w:rFonts w:ascii="Times New Roman" w:eastAsia="Times New Roman" w:hAnsi="Times New Roman" w:cs="Times New Roman"/>
          <w:sz w:val="22"/>
          <w:szCs w:val="22"/>
          <w:shd w:val="clear" w:color="auto" w:fill="FFFFFF"/>
        </w:rPr>
        <w:t>CSE</w:t>
      </w:r>
      <w:r w:rsidRPr="00EB2F4A">
        <w:rPr>
          <w:rFonts w:ascii="Times New Roman" w:eastAsia="Times New Roman" w:hAnsi="Times New Roman" w:cs="Times New Roman"/>
          <w:sz w:val="22"/>
          <w:szCs w:val="22"/>
          <w:shd w:val="clear" w:color="auto" w:fill="FFFFFF"/>
        </w:rPr>
        <w:t>1</w:t>
      </w:r>
      <w:r w:rsidR="00473A58">
        <w:rPr>
          <w:rFonts w:ascii="Times New Roman" w:eastAsia="Times New Roman" w:hAnsi="Times New Roman" w:cs="Times New Roman"/>
          <w:sz w:val="22"/>
          <w:szCs w:val="22"/>
          <w:shd w:val="clear" w:color="auto" w:fill="FFFFFF"/>
        </w:rPr>
        <w:t>302</w:t>
      </w:r>
    </w:p>
    <w:p w14:paraId="20939539" w14:textId="77777777" w:rsidR="0087771B" w:rsidRPr="00EB2F4A" w:rsidRDefault="0087771B" w:rsidP="0087771B">
      <w:pPr>
        <w:rPr>
          <w:rFonts w:ascii="Times New Roman" w:eastAsia="Times New Roman" w:hAnsi="Times New Roman" w:cs="Times New Roman"/>
          <w:sz w:val="22"/>
          <w:szCs w:val="22"/>
        </w:rPr>
      </w:pPr>
      <w:r w:rsidRPr="00EB2F4A">
        <w:rPr>
          <w:rStyle w:val="Strong"/>
          <w:rFonts w:ascii="Times New Roman" w:hAnsi="Times New Roman" w:cs="Times New Roman"/>
          <w:sz w:val="22"/>
          <w:szCs w:val="22"/>
        </w:rPr>
        <w:t>Course Title: </w:t>
      </w:r>
      <w:r w:rsidRPr="00EB2F4A">
        <w:rPr>
          <w:rStyle w:val="Strong"/>
          <w:rFonts w:ascii="Times New Roman" w:hAnsi="Times New Roman" w:cs="Times New Roman"/>
          <w:b w:val="0"/>
          <w:bCs w:val="0"/>
          <w:sz w:val="22"/>
          <w:szCs w:val="22"/>
        </w:rPr>
        <w:t>Data Structures Lab</w:t>
      </w:r>
      <w:r w:rsidRPr="00EB2F4A">
        <w:rPr>
          <w:rFonts w:ascii="Times New Roman" w:eastAsia="Times New Roman" w:hAnsi="Times New Roman" w:cs="Times New Roman"/>
          <w:sz w:val="22"/>
          <w:szCs w:val="22"/>
        </w:rPr>
        <w:br/>
      </w:r>
      <w:r w:rsidRPr="00EB2F4A">
        <w:rPr>
          <w:rFonts w:ascii="Times New Roman" w:eastAsia="Times New Roman" w:hAnsi="Times New Roman" w:cs="Times New Roman"/>
          <w:b/>
          <w:bCs/>
          <w:sz w:val="22"/>
          <w:szCs w:val="22"/>
          <w:shd w:val="clear" w:color="auto" w:fill="FFFFFF"/>
        </w:rPr>
        <w:t>Credit Hour: </w:t>
      </w:r>
      <w:r w:rsidRPr="00EB2F4A">
        <w:rPr>
          <w:rFonts w:ascii="Times New Roman" w:eastAsia="Times New Roman" w:hAnsi="Times New Roman" w:cs="Times New Roman"/>
          <w:sz w:val="22"/>
          <w:szCs w:val="22"/>
          <w:shd w:val="clear" w:color="auto" w:fill="FFFFFF"/>
        </w:rPr>
        <w:t>1.00</w:t>
      </w:r>
      <w:r w:rsidRPr="00EB2F4A">
        <w:rPr>
          <w:rFonts w:ascii="Times New Roman" w:eastAsia="Times New Roman" w:hAnsi="Times New Roman" w:cs="Times New Roman"/>
          <w:sz w:val="22"/>
          <w:szCs w:val="22"/>
        </w:rPr>
        <w:br/>
      </w:r>
      <w:r w:rsidRPr="00EB2F4A">
        <w:rPr>
          <w:rFonts w:ascii="Times New Roman" w:eastAsia="Times New Roman" w:hAnsi="Times New Roman" w:cs="Times New Roman"/>
          <w:b/>
          <w:bCs/>
          <w:sz w:val="22"/>
          <w:szCs w:val="22"/>
          <w:shd w:val="clear" w:color="auto" w:fill="FFFFFF"/>
        </w:rPr>
        <w:t xml:space="preserve">Prerequisite: </w:t>
      </w:r>
      <w:r w:rsidRPr="00EB2F4A">
        <w:rPr>
          <w:rFonts w:ascii="Times New Roman" w:eastAsia="Times New Roman" w:hAnsi="Times New Roman" w:cs="Times New Roman"/>
          <w:bCs/>
          <w:sz w:val="22"/>
          <w:szCs w:val="22"/>
          <w:shd w:val="clear" w:color="auto" w:fill="FFFFFF"/>
        </w:rPr>
        <w:t>CSE1</w:t>
      </w:r>
      <w:r w:rsidR="00473A58">
        <w:rPr>
          <w:rFonts w:ascii="Times New Roman" w:eastAsia="Times New Roman" w:hAnsi="Times New Roman" w:cs="Times New Roman"/>
          <w:bCs/>
          <w:sz w:val="22"/>
          <w:szCs w:val="22"/>
          <w:shd w:val="clear" w:color="auto" w:fill="FFFFFF"/>
        </w:rPr>
        <w:t>201</w:t>
      </w:r>
      <w:r w:rsidRPr="00EB2F4A">
        <w:rPr>
          <w:rFonts w:ascii="Times New Roman" w:eastAsia="Times New Roman" w:hAnsi="Times New Roman" w:cs="Times New Roman"/>
          <w:bCs/>
          <w:sz w:val="22"/>
          <w:szCs w:val="22"/>
          <w:shd w:val="clear" w:color="auto" w:fill="FFFFFF"/>
        </w:rPr>
        <w:t>, CSE1</w:t>
      </w:r>
      <w:r w:rsidR="00473A58">
        <w:rPr>
          <w:rFonts w:ascii="Times New Roman" w:eastAsia="Times New Roman" w:hAnsi="Times New Roman" w:cs="Times New Roman"/>
          <w:bCs/>
          <w:sz w:val="22"/>
          <w:szCs w:val="22"/>
          <w:shd w:val="clear" w:color="auto" w:fill="FFFFFF"/>
        </w:rPr>
        <w:t>202</w:t>
      </w:r>
    </w:p>
    <w:p w14:paraId="58D060E8" w14:textId="77777777" w:rsidR="0087771B" w:rsidRPr="00EB2F4A" w:rsidRDefault="0087771B" w:rsidP="0087771B">
      <w:pPr>
        <w:shd w:val="clear" w:color="auto" w:fill="FFFFFF"/>
        <w:spacing w:after="150"/>
        <w:rPr>
          <w:rFonts w:ascii="Times New Roman" w:eastAsia="Times New Roman" w:hAnsi="Times New Roman" w:cs="Times New Roman"/>
          <w:b/>
          <w:bCs/>
          <w:sz w:val="22"/>
          <w:szCs w:val="22"/>
        </w:rPr>
      </w:pPr>
    </w:p>
    <w:p w14:paraId="4D227CC5" w14:textId="77777777" w:rsidR="0087771B" w:rsidRPr="00EB2F4A" w:rsidRDefault="0087771B" w:rsidP="0087771B">
      <w:pPr>
        <w:shd w:val="clear" w:color="auto" w:fill="FFFFFF"/>
        <w:spacing w:after="150"/>
        <w:jc w:val="both"/>
        <w:rPr>
          <w:rFonts w:ascii="Times New Roman" w:eastAsia="Times New Roman" w:hAnsi="Times New Roman" w:cs="Times New Roman"/>
          <w:sz w:val="22"/>
          <w:szCs w:val="22"/>
        </w:rPr>
      </w:pPr>
      <w:r w:rsidRPr="00EB2F4A">
        <w:rPr>
          <w:rFonts w:ascii="Times New Roman" w:eastAsia="Times New Roman" w:hAnsi="Times New Roman" w:cs="Times New Roman"/>
          <w:b/>
          <w:bCs/>
          <w:sz w:val="22"/>
          <w:szCs w:val="22"/>
        </w:rPr>
        <w:t>Content</w:t>
      </w:r>
      <w:r w:rsidRPr="00EB2F4A">
        <w:rPr>
          <w:rFonts w:ascii="Times New Roman" w:eastAsia="Times New Roman" w:hAnsi="Times New Roman" w:cs="Times New Roman"/>
          <w:sz w:val="22"/>
          <w:szCs w:val="22"/>
        </w:rPr>
        <w:t>: Based on Theory course.</w:t>
      </w:r>
    </w:p>
    <w:p w14:paraId="3F197F43" w14:textId="77777777" w:rsidR="0087771B" w:rsidRPr="00EB2F4A" w:rsidRDefault="0087771B" w:rsidP="0087771B">
      <w:pPr>
        <w:rPr>
          <w:rFonts w:ascii="Times New Roman" w:eastAsia="Times New Roman" w:hAnsi="Times New Roman" w:cs="Times New Roman"/>
          <w:b/>
          <w:bCs/>
          <w:sz w:val="22"/>
          <w:szCs w:val="22"/>
          <w:shd w:val="clear" w:color="auto" w:fill="FFFFFF"/>
        </w:rPr>
      </w:pPr>
    </w:p>
    <w:p w14:paraId="5034042E" w14:textId="77777777" w:rsidR="0087771B" w:rsidRPr="00EB2F4A" w:rsidRDefault="0087771B" w:rsidP="0087771B">
      <w:pPr>
        <w:rPr>
          <w:rFonts w:ascii="Times New Roman" w:eastAsia="Times New Roman" w:hAnsi="Times New Roman" w:cs="Times New Roman"/>
          <w:sz w:val="22"/>
          <w:szCs w:val="22"/>
          <w:shd w:val="clear" w:color="auto" w:fill="FFFFFF"/>
        </w:rPr>
      </w:pPr>
      <w:r w:rsidRPr="00EB2F4A">
        <w:rPr>
          <w:rFonts w:ascii="Times New Roman" w:eastAsia="Times New Roman" w:hAnsi="Times New Roman" w:cs="Times New Roman"/>
          <w:b/>
          <w:bCs/>
          <w:sz w:val="22"/>
          <w:szCs w:val="22"/>
          <w:shd w:val="clear" w:color="auto" w:fill="FFFFFF"/>
        </w:rPr>
        <w:t>Course Code: </w:t>
      </w:r>
      <w:r w:rsidR="00DC3936">
        <w:rPr>
          <w:rFonts w:ascii="Times New Roman" w:eastAsia="Times New Roman" w:hAnsi="Times New Roman" w:cs="Times New Roman"/>
          <w:sz w:val="22"/>
          <w:szCs w:val="22"/>
          <w:shd w:val="clear" w:color="auto" w:fill="FFFFFF"/>
        </w:rPr>
        <w:t>CSE</w:t>
      </w:r>
      <w:r w:rsidRPr="00EB2F4A">
        <w:rPr>
          <w:rFonts w:ascii="Times New Roman" w:eastAsia="Times New Roman" w:hAnsi="Times New Roman" w:cs="Times New Roman"/>
          <w:sz w:val="22"/>
          <w:szCs w:val="22"/>
          <w:shd w:val="clear" w:color="auto" w:fill="FFFFFF"/>
        </w:rPr>
        <w:t>2</w:t>
      </w:r>
      <w:r w:rsidR="00473A58">
        <w:rPr>
          <w:rFonts w:ascii="Times New Roman" w:eastAsia="Times New Roman" w:hAnsi="Times New Roman" w:cs="Times New Roman"/>
          <w:sz w:val="22"/>
          <w:szCs w:val="22"/>
          <w:shd w:val="clear" w:color="auto" w:fill="FFFFFF"/>
        </w:rPr>
        <w:t>101</w:t>
      </w:r>
    </w:p>
    <w:p w14:paraId="7691468E" w14:textId="77777777" w:rsidR="0087771B" w:rsidRPr="00EB2F4A" w:rsidRDefault="0087771B" w:rsidP="0087771B">
      <w:pPr>
        <w:rPr>
          <w:rFonts w:ascii="Times New Roman" w:eastAsia="Times New Roman" w:hAnsi="Times New Roman" w:cs="Times New Roman"/>
          <w:sz w:val="22"/>
          <w:szCs w:val="22"/>
        </w:rPr>
      </w:pPr>
      <w:r w:rsidRPr="00EB2F4A">
        <w:rPr>
          <w:rStyle w:val="Strong"/>
          <w:rFonts w:ascii="Times New Roman" w:hAnsi="Times New Roman" w:cs="Times New Roman"/>
          <w:sz w:val="22"/>
          <w:szCs w:val="22"/>
        </w:rPr>
        <w:t>Course Title: </w:t>
      </w:r>
      <w:r w:rsidRPr="00EB2F4A">
        <w:rPr>
          <w:rFonts w:ascii="Times New Roman" w:eastAsia="Times New Roman" w:hAnsi="Times New Roman" w:cs="Times New Roman"/>
          <w:sz w:val="22"/>
          <w:szCs w:val="22"/>
        </w:rPr>
        <w:t xml:space="preserve"> Digital Logic Design</w:t>
      </w:r>
      <w:r w:rsidRPr="00EB2F4A">
        <w:rPr>
          <w:rFonts w:ascii="Times New Roman" w:eastAsia="Times New Roman" w:hAnsi="Times New Roman" w:cs="Times New Roman"/>
          <w:sz w:val="22"/>
          <w:szCs w:val="22"/>
        </w:rPr>
        <w:br/>
      </w:r>
      <w:r w:rsidRPr="00EB2F4A">
        <w:rPr>
          <w:rFonts w:ascii="Times New Roman" w:eastAsia="Times New Roman" w:hAnsi="Times New Roman" w:cs="Times New Roman"/>
          <w:b/>
          <w:bCs/>
          <w:sz w:val="22"/>
          <w:szCs w:val="22"/>
          <w:shd w:val="clear" w:color="auto" w:fill="FFFFFF"/>
        </w:rPr>
        <w:t>Credit Hour: </w:t>
      </w:r>
      <w:r w:rsidRPr="00EB2F4A">
        <w:rPr>
          <w:rFonts w:ascii="Times New Roman" w:eastAsia="Times New Roman" w:hAnsi="Times New Roman" w:cs="Times New Roman"/>
          <w:sz w:val="22"/>
          <w:szCs w:val="22"/>
          <w:shd w:val="clear" w:color="auto" w:fill="FFFFFF"/>
        </w:rPr>
        <w:t>3.00</w:t>
      </w:r>
      <w:r w:rsidRPr="00EB2F4A">
        <w:rPr>
          <w:rFonts w:ascii="Times New Roman" w:eastAsia="Times New Roman" w:hAnsi="Times New Roman" w:cs="Times New Roman"/>
          <w:sz w:val="22"/>
          <w:szCs w:val="22"/>
        </w:rPr>
        <w:br/>
      </w:r>
      <w:r w:rsidRPr="00EB2F4A">
        <w:rPr>
          <w:rFonts w:ascii="Times New Roman" w:eastAsia="Times New Roman" w:hAnsi="Times New Roman" w:cs="Times New Roman"/>
          <w:b/>
          <w:bCs/>
          <w:sz w:val="22"/>
          <w:szCs w:val="22"/>
          <w:shd w:val="clear" w:color="auto" w:fill="FFFFFF"/>
        </w:rPr>
        <w:t xml:space="preserve">Prerequisite: </w:t>
      </w:r>
      <w:r w:rsidRPr="00EB2F4A">
        <w:rPr>
          <w:rFonts w:ascii="Times New Roman" w:eastAsia="Times New Roman" w:hAnsi="Times New Roman" w:cs="Times New Roman"/>
          <w:bCs/>
          <w:sz w:val="22"/>
          <w:szCs w:val="22"/>
          <w:shd w:val="clear" w:color="auto" w:fill="FFFFFF"/>
        </w:rPr>
        <w:t>N/A</w:t>
      </w:r>
    </w:p>
    <w:p w14:paraId="3E4C9A5D" w14:textId="77777777" w:rsidR="0087771B" w:rsidRPr="00EB2F4A" w:rsidRDefault="0087771B" w:rsidP="0087771B">
      <w:pPr>
        <w:shd w:val="clear" w:color="auto" w:fill="FFFFFF"/>
        <w:spacing w:after="150"/>
        <w:rPr>
          <w:rFonts w:ascii="Times New Roman" w:eastAsia="Times New Roman" w:hAnsi="Times New Roman" w:cs="Times New Roman"/>
          <w:b/>
          <w:bCs/>
          <w:sz w:val="22"/>
          <w:szCs w:val="22"/>
        </w:rPr>
      </w:pPr>
    </w:p>
    <w:p w14:paraId="1BCAC777" w14:textId="77777777" w:rsidR="0087771B" w:rsidRPr="00EB2F4A" w:rsidRDefault="0087771B" w:rsidP="0087771B">
      <w:pPr>
        <w:shd w:val="clear" w:color="auto" w:fill="FFFFFF"/>
        <w:spacing w:after="150"/>
        <w:jc w:val="both"/>
        <w:rPr>
          <w:rFonts w:ascii="Times New Roman" w:eastAsia="Times New Roman" w:hAnsi="Times New Roman" w:cs="Times New Roman"/>
          <w:bCs/>
          <w:sz w:val="22"/>
          <w:szCs w:val="22"/>
        </w:rPr>
      </w:pPr>
      <w:r w:rsidRPr="00EB2F4A">
        <w:rPr>
          <w:rFonts w:ascii="Times New Roman" w:eastAsia="Times New Roman" w:hAnsi="Times New Roman" w:cs="Times New Roman"/>
          <w:b/>
          <w:bCs/>
          <w:sz w:val="22"/>
          <w:szCs w:val="22"/>
        </w:rPr>
        <w:t>Content:</w:t>
      </w:r>
      <w:r w:rsidRPr="00EB2F4A">
        <w:rPr>
          <w:rFonts w:ascii="Times New Roman" w:hAnsi="Times New Roman" w:cs="Times New Roman"/>
          <w:sz w:val="22"/>
          <w:szCs w:val="22"/>
        </w:rPr>
        <w:t xml:space="preserve"> Course conduction on </w:t>
      </w:r>
      <w:r w:rsidRPr="00EB2F4A">
        <w:rPr>
          <w:rFonts w:ascii="Times New Roman" w:eastAsia="Times New Roman" w:hAnsi="Times New Roman" w:cs="Times New Roman"/>
          <w:bCs/>
          <w:sz w:val="22"/>
          <w:szCs w:val="22"/>
        </w:rPr>
        <w:t>Digital logic, Boolean algebra, De-Morgan’s law, logic gates and their truth tables, canonical forms, Combinational logic circuits, minimization techniques, Arithmetic and data handling logic circuits, decoders and encoders, Multiplexers and demultiplexers, Combinational Circuit design, Flip-flops, race around problems, Counters and their applications, PLA design, Synchronous and asynchronous logic design: state diagram, Mealy and Moore machines, State minimizations and assignments, Pulse mode logic, Fundamental mode design.</w:t>
      </w:r>
    </w:p>
    <w:p w14:paraId="4D52E65D" w14:textId="77777777" w:rsidR="0087771B" w:rsidRPr="00EB2F4A" w:rsidRDefault="0087771B" w:rsidP="0087771B">
      <w:pPr>
        <w:pStyle w:val="Heading1"/>
        <w:shd w:val="clear" w:color="auto" w:fill="FFFFFF"/>
        <w:spacing w:before="0" w:beforeAutospacing="0" w:after="0" w:afterAutospacing="0"/>
        <w:rPr>
          <w:b w:val="0"/>
          <w:bCs w:val="0"/>
          <w:color w:val="333333"/>
          <w:sz w:val="22"/>
          <w:szCs w:val="22"/>
        </w:rPr>
      </w:pPr>
      <w:r w:rsidRPr="00EB2F4A">
        <w:rPr>
          <w:bCs w:val="0"/>
          <w:sz w:val="22"/>
          <w:szCs w:val="22"/>
        </w:rPr>
        <w:t xml:space="preserve">Textbook: </w:t>
      </w:r>
      <w:r w:rsidRPr="00EB2F4A">
        <w:rPr>
          <w:b w:val="0"/>
          <w:bCs w:val="0"/>
          <w:color w:val="333333"/>
          <w:sz w:val="22"/>
          <w:szCs w:val="22"/>
        </w:rPr>
        <w:t xml:space="preserve">Digital Logic and Computer Design </w:t>
      </w:r>
      <w:r w:rsidRPr="00EB2F4A">
        <w:rPr>
          <w:rStyle w:val="by"/>
          <w:b w:val="0"/>
          <w:bCs w:val="0"/>
          <w:color w:val="333333"/>
          <w:sz w:val="22"/>
          <w:szCs w:val="22"/>
        </w:rPr>
        <w:t>by</w:t>
      </w:r>
      <w:r w:rsidRPr="00EB2F4A">
        <w:rPr>
          <w:b w:val="0"/>
          <w:bCs w:val="0"/>
          <w:color w:val="181818"/>
          <w:sz w:val="22"/>
          <w:szCs w:val="22"/>
        </w:rPr>
        <w:t> </w:t>
      </w:r>
      <w:hyperlink r:id="rId6" w:history="1">
        <w:r w:rsidRPr="00EB2F4A">
          <w:rPr>
            <w:rStyle w:val="Hyperlink"/>
            <w:b w:val="0"/>
            <w:bCs w:val="0"/>
            <w:color w:val="333333"/>
            <w:sz w:val="22"/>
            <w:szCs w:val="22"/>
            <w:u w:val="none"/>
          </w:rPr>
          <w:t>M. Morris Mano</w:t>
        </w:r>
      </w:hyperlink>
      <w:r w:rsidRPr="00EB2F4A">
        <w:rPr>
          <w:rStyle w:val="Hyperlink"/>
          <w:b w:val="0"/>
          <w:bCs w:val="0"/>
          <w:color w:val="333333"/>
          <w:sz w:val="22"/>
          <w:szCs w:val="22"/>
          <w:u w:val="none"/>
        </w:rPr>
        <w:t>, Latest Edition</w:t>
      </w:r>
      <w:r w:rsidRPr="00EB2F4A">
        <w:rPr>
          <w:b w:val="0"/>
          <w:bCs w:val="0"/>
          <w:color w:val="333333"/>
          <w:sz w:val="22"/>
          <w:szCs w:val="22"/>
        </w:rPr>
        <w:t>.</w:t>
      </w:r>
    </w:p>
    <w:p w14:paraId="005C583A" w14:textId="77777777" w:rsidR="00A35215" w:rsidRPr="00EB2F4A" w:rsidRDefault="0087771B" w:rsidP="0087771B">
      <w:pPr>
        <w:pStyle w:val="Heading1"/>
        <w:shd w:val="clear" w:color="auto" w:fill="FFFFFF"/>
        <w:spacing w:before="0" w:beforeAutospacing="0" w:after="0" w:afterAutospacing="0"/>
        <w:rPr>
          <w:b w:val="0"/>
          <w:bCs w:val="0"/>
          <w:color w:val="333333"/>
          <w:sz w:val="22"/>
          <w:szCs w:val="22"/>
        </w:rPr>
      </w:pPr>
      <w:r w:rsidRPr="00EB2F4A">
        <w:rPr>
          <w:b w:val="0"/>
          <w:bCs w:val="0"/>
          <w:color w:val="333333"/>
          <w:sz w:val="22"/>
          <w:szCs w:val="22"/>
        </w:rPr>
        <w:t xml:space="preserve">Digital Systems by Ronald </w:t>
      </w:r>
      <w:proofErr w:type="spellStart"/>
      <w:r w:rsidRPr="00EB2F4A">
        <w:rPr>
          <w:b w:val="0"/>
          <w:bCs w:val="0"/>
          <w:color w:val="333333"/>
          <w:sz w:val="22"/>
          <w:szCs w:val="22"/>
        </w:rPr>
        <w:t>Tocci</w:t>
      </w:r>
      <w:proofErr w:type="spellEnd"/>
      <w:r w:rsidRPr="00EB2F4A">
        <w:rPr>
          <w:b w:val="0"/>
          <w:bCs w:val="0"/>
          <w:color w:val="333333"/>
          <w:sz w:val="22"/>
          <w:szCs w:val="22"/>
        </w:rPr>
        <w:t>, Neal Widmer, Greg Moss, 12th Edition</w:t>
      </w:r>
    </w:p>
    <w:p w14:paraId="71B165C2" w14:textId="77777777" w:rsidR="0087771B" w:rsidRPr="00EB2F4A" w:rsidRDefault="0087771B" w:rsidP="0087771B">
      <w:pPr>
        <w:rPr>
          <w:rFonts w:ascii="Times New Roman" w:eastAsia="Times New Roman" w:hAnsi="Times New Roman" w:cs="Times New Roman"/>
          <w:sz w:val="22"/>
          <w:szCs w:val="22"/>
          <w:shd w:val="clear" w:color="auto" w:fill="FFFFFF"/>
        </w:rPr>
      </w:pPr>
      <w:r w:rsidRPr="00EB2F4A">
        <w:rPr>
          <w:rFonts w:ascii="Times New Roman" w:eastAsia="Times New Roman" w:hAnsi="Times New Roman" w:cs="Times New Roman"/>
          <w:b/>
          <w:bCs/>
          <w:sz w:val="22"/>
          <w:szCs w:val="22"/>
          <w:shd w:val="clear" w:color="auto" w:fill="FFFFFF"/>
        </w:rPr>
        <w:t>Course Code: </w:t>
      </w:r>
      <w:r w:rsidRPr="00EB2F4A">
        <w:rPr>
          <w:rFonts w:ascii="Times New Roman" w:eastAsia="Times New Roman" w:hAnsi="Times New Roman" w:cs="Times New Roman"/>
          <w:sz w:val="22"/>
          <w:szCs w:val="22"/>
          <w:shd w:val="clear" w:color="auto" w:fill="FFFFFF"/>
        </w:rPr>
        <w:t>CSE 2</w:t>
      </w:r>
      <w:r w:rsidR="00473A58">
        <w:rPr>
          <w:rFonts w:ascii="Times New Roman" w:eastAsia="Times New Roman" w:hAnsi="Times New Roman" w:cs="Times New Roman"/>
          <w:sz w:val="22"/>
          <w:szCs w:val="22"/>
          <w:shd w:val="clear" w:color="auto" w:fill="FFFFFF"/>
        </w:rPr>
        <w:t>10</w:t>
      </w:r>
      <w:r w:rsidRPr="00EB2F4A">
        <w:rPr>
          <w:rFonts w:ascii="Times New Roman" w:eastAsia="Times New Roman" w:hAnsi="Times New Roman" w:cs="Times New Roman"/>
          <w:sz w:val="22"/>
          <w:szCs w:val="22"/>
          <w:shd w:val="clear" w:color="auto" w:fill="FFFFFF"/>
        </w:rPr>
        <w:t>2</w:t>
      </w:r>
    </w:p>
    <w:p w14:paraId="3D99C8A0" w14:textId="77777777" w:rsidR="0087771B" w:rsidRPr="00EB2F4A" w:rsidRDefault="0087771B" w:rsidP="0087771B">
      <w:pPr>
        <w:rPr>
          <w:rFonts w:ascii="Times New Roman" w:eastAsia="Times New Roman" w:hAnsi="Times New Roman" w:cs="Times New Roman"/>
          <w:sz w:val="22"/>
          <w:szCs w:val="22"/>
        </w:rPr>
      </w:pPr>
      <w:r w:rsidRPr="00EB2F4A">
        <w:rPr>
          <w:rStyle w:val="Strong"/>
          <w:rFonts w:ascii="Times New Roman" w:hAnsi="Times New Roman" w:cs="Times New Roman"/>
          <w:sz w:val="22"/>
          <w:szCs w:val="22"/>
        </w:rPr>
        <w:lastRenderedPageBreak/>
        <w:t>Course Title: </w:t>
      </w:r>
      <w:r w:rsidRPr="00EB2F4A">
        <w:rPr>
          <w:rFonts w:ascii="Times New Roman" w:eastAsia="Times New Roman" w:hAnsi="Times New Roman" w:cs="Times New Roman"/>
          <w:sz w:val="22"/>
          <w:szCs w:val="22"/>
        </w:rPr>
        <w:t xml:space="preserve"> Digital Logic Design Lab</w:t>
      </w:r>
      <w:r w:rsidRPr="00EB2F4A">
        <w:rPr>
          <w:rFonts w:ascii="Times New Roman" w:eastAsia="Times New Roman" w:hAnsi="Times New Roman" w:cs="Times New Roman"/>
          <w:sz w:val="22"/>
          <w:szCs w:val="22"/>
        </w:rPr>
        <w:br/>
      </w:r>
      <w:r w:rsidRPr="00EB2F4A">
        <w:rPr>
          <w:rFonts w:ascii="Times New Roman" w:eastAsia="Times New Roman" w:hAnsi="Times New Roman" w:cs="Times New Roman"/>
          <w:b/>
          <w:bCs/>
          <w:sz w:val="22"/>
          <w:szCs w:val="22"/>
          <w:shd w:val="clear" w:color="auto" w:fill="FFFFFF"/>
        </w:rPr>
        <w:t>Credit Hour: </w:t>
      </w:r>
      <w:r w:rsidRPr="00EB2F4A">
        <w:rPr>
          <w:rFonts w:ascii="Times New Roman" w:eastAsia="Times New Roman" w:hAnsi="Times New Roman" w:cs="Times New Roman"/>
          <w:sz w:val="22"/>
          <w:szCs w:val="22"/>
          <w:shd w:val="clear" w:color="auto" w:fill="FFFFFF"/>
        </w:rPr>
        <w:t>1.00</w:t>
      </w:r>
      <w:r w:rsidRPr="00EB2F4A">
        <w:rPr>
          <w:rFonts w:ascii="Times New Roman" w:eastAsia="Times New Roman" w:hAnsi="Times New Roman" w:cs="Times New Roman"/>
          <w:sz w:val="22"/>
          <w:szCs w:val="22"/>
        </w:rPr>
        <w:br/>
      </w:r>
      <w:r w:rsidRPr="00EB2F4A">
        <w:rPr>
          <w:rFonts w:ascii="Times New Roman" w:eastAsia="Times New Roman" w:hAnsi="Times New Roman" w:cs="Times New Roman"/>
          <w:b/>
          <w:bCs/>
          <w:sz w:val="22"/>
          <w:szCs w:val="22"/>
          <w:shd w:val="clear" w:color="auto" w:fill="FFFFFF"/>
        </w:rPr>
        <w:t xml:space="preserve">Prerequisite: </w:t>
      </w:r>
      <w:r w:rsidRPr="00EB2F4A">
        <w:rPr>
          <w:rFonts w:ascii="Times New Roman" w:eastAsia="Times New Roman" w:hAnsi="Times New Roman" w:cs="Times New Roman"/>
          <w:bCs/>
          <w:sz w:val="22"/>
          <w:szCs w:val="22"/>
          <w:shd w:val="clear" w:color="auto" w:fill="FFFFFF"/>
        </w:rPr>
        <w:t>N/A</w:t>
      </w:r>
    </w:p>
    <w:p w14:paraId="4FB281CF" w14:textId="77777777" w:rsidR="0087771B" w:rsidRPr="00EB2F4A" w:rsidRDefault="0087771B" w:rsidP="0087771B">
      <w:pPr>
        <w:shd w:val="clear" w:color="auto" w:fill="FFFFFF"/>
        <w:spacing w:after="150"/>
        <w:rPr>
          <w:rFonts w:ascii="Times New Roman" w:eastAsia="Times New Roman" w:hAnsi="Times New Roman" w:cs="Times New Roman"/>
          <w:b/>
          <w:bCs/>
          <w:sz w:val="22"/>
          <w:szCs w:val="22"/>
        </w:rPr>
      </w:pPr>
    </w:p>
    <w:p w14:paraId="0E2ABA51" w14:textId="77777777" w:rsidR="0087771B" w:rsidRPr="00EB2F4A" w:rsidRDefault="0087771B" w:rsidP="0087771B">
      <w:pPr>
        <w:shd w:val="clear" w:color="auto" w:fill="FFFFFF"/>
        <w:spacing w:after="150"/>
        <w:jc w:val="both"/>
        <w:rPr>
          <w:rFonts w:ascii="Times New Roman" w:eastAsia="Times New Roman" w:hAnsi="Times New Roman" w:cs="Times New Roman"/>
          <w:sz w:val="22"/>
          <w:szCs w:val="22"/>
        </w:rPr>
      </w:pPr>
      <w:r w:rsidRPr="00EB2F4A">
        <w:rPr>
          <w:rFonts w:ascii="Times New Roman" w:eastAsia="Times New Roman" w:hAnsi="Times New Roman" w:cs="Times New Roman"/>
          <w:b/>
          <w:bCs/>
          <w:sz w:val="22"/>
          <w:szCs w:val="22"/>
        </w:rPr>
        <w:t>Content:</w:t>
      </w:r>
      <w:r w:rsidRPr="00EB2F4A">
        <w:rPr>
          <w:rFonts w:ascii="Times New Roman" w:hAnsi="Times New Roman" w:cs="Times New Roman"/>
          <w:sz w:val="22"/>
          <w:szCs w:val="22"/>
        </w:rPr>
        <w:t xml:space="preserve"> </w:t>
      </w:r>
      <w:r w:rsidRPr="00EB2F4A">
        <w:rPr>
          <w:rFonts w:ascii="Times New Roman" w:eastAsia="Times New Roman" w:hAnsi="Times New Roman" w:cs="Times New Roman"/>
          <w:sz w:val="22"/>
          <w:szCs w:val="22"/>
        </w:rPr>
        <w:t>Based on Theory course.</w:t>
      </w:r>
    </w:p>
    <w:p w14:paraId="183A8048" w14:textId="77777777" w:rsidR="0087771B" w:rsidRPr="00EB2F4A" w:rsidRDefault="0087771B" w:rsidP="0087771B">
      <w:pPr>
        <w:rPr>
          <w:rFonts w:ascii="Times New Roman" w:eastAsia="Times New Roman" w:hAnsi="Times New Roman" w:cs="Times New Roman"/>
          <w:b/>
          <w:bCs/>
          <w:sz w:val="22"/>
          <w:szCs w:val="22"/>
          <w:shd w:val="clear" w:color="auto" w:fill="FFFFFF"/>
        </w:rPr>
      </w:pPr>
    </w:p>
    <w:p w14:paraId="17580F3E" w14:textId="77777777" w:rsidR="0087771B" w:rsidRPr="00EB2F4A" w:rsidRDefault="0087771B" w:rsidP="0087771B">
      <w:pPr>
        <w:rPr>
          <w:rFonts w:ascii="Times New Roman" w:eastAsia="Times New Roman" w:hAnsi="Times New Roman" w:cs="Times New Roman"/>
          <w:sz w:val="22"/>
          <w:szCs w:val="22"/>
          <w:shd w:val="clear" w:color="auto" w:fill="FFFFFF"/>
        </w:rPr>
      </w:pPr>
      <w:r w:rsidRPr="00EB2F4A">
        <w:rPr>
          <w:rFonts w:ascii="Times New Roman" w:eastAsia="Times New Roman" w:hAnsi="Times New Roman" w:cs="Times New Roman"/>
          <w:b/>
          <w:bCs/>
          <w:sz w:val="22"/>
          <w:szCs w:val="22"/>
          <w:shd w:val="clear" w:color="auto" w:fill="FFFFFF"/>
        </w:rPr>
        <w:t>Course Code: </w:t>
      </w:r>
      <w:r w:rsidR="00473A58">
        <w:rPr>
          <w:rFonts w:ascii="Times New Roman" w:eastAsia="Times New Roman" w:hAnsi="Times New Roman" w:cs="Times New Roman"/>
          <w:sz w:val="22"/>
          <w:szCs w:val="22"/>
          <w:shd w:val="clear" w:color="auto" w:fill="FFFFFF"/>
        </w:rPr>
        <w:t>CSE</w:t>
      </w:r>
      <w:r w:rsidRPr="00EB2F4A">
        <w:rPr>
          <w:rFonts w:ascii="Times New Roman" w:eastAsia="Times New Roman" w:hAnsi="Times New Roman" w:cs="Times New Roman"/>
          <w:sz w:val="22"/>
          <w:szCs w:val="22"/>
          <w:shd w:val="clear" w:color="auto" w:fill="FFFFFF"/>
        </w:rPr>
        <w:t>2</w:t>
      </w:r>
      <w:r w:rsidR="00473A58">
        <w:rPr>
          <w:rFonts w:ascii="Times New Roman" w:eastAsia="Times New Roman" w:hAnsi="Times New Roman" w:cs="Times New Roman"/>
          <w:sz w:val="22"/>
          <w:szCs w:val="22"/>
          <w:shd w:val="clear" w:color="auto" w:fill="FFFFFF"/>
        </w:rPr>
        <w:t>10</w:t>
      </w:r>
      <w:r w:rsidRPr="00EB2F4A">
        <w:rPr>
          <w:rFonts w:ascii="Times New Roman" w:eastAsia="Times New Roman" w:hAnsi="Times New Roman" w:cs="Times New Roman"/>
          <w:sz w:val="22"/>
          <w:szCs w:val="22"/>
          <w:shd w:val="clear" w:color="auto" w:fill="FFFFFF"/>
        </w:rPr>
        <w:t>3</w:t>
      </w:r>
    </w:p>
    <w:p w14:paraId="284D8322" w14:textId="77777777" w:rsidR="0087771B" w:rsidRPr="00EB2F4A" w:rsidRDefault="0087771B" w:rsidP="0087771B">
      <w:pPr>
        <w:rPr>
          <w:rFonts w:ascii="Times New Roman" w:eastAsia="Times New Roman" w:hAnsi="Times New Roman" w:cs="Times New Roman"/>
          <w:sz w:val="22"/>
          <w:szCs w:val="22"/>
        </w:rPr>
      </w:pPr>
      <w:r w:rsidRPr="00EB2F4A">
        <w:rPr>
          <w:rStyle w:val="Strong"/>
          <w:rFonts w:ascii="Times New Roman" w:hAnsi="Times New Roman" w:cs="Times New Roman"/>
          <w:sz w:val="22"/>
          <w:szCs w:val="22"/>
        </w:rPr>
        <w:t>Course Title: </w:t>
      </w:r>
      <w:r w:rsidRPr="00EB2F4A">
        <w:rPr>
          <w:rStyle w:val="Strong"/>
          <w:rFonts w:ascii="Times New Roman" w:hAnsi="Times New Roman" w:cs="Times New Roman"/>
          <w:b w:val="0"/>
          <w:bCs w:val="0"/>
          <w:sz w:val="22"/>
          <w:szCs w:val="22"/>
        </w:rPr>
        <w:t>Object Oriented Programming</w:t>
      </w:r>
      <w:r w:rsidRPr="00EB2F4A">
        <w:rPr>
          <w:rFonts w:ascii="Times New Roman" w:eastAsia="Times New Roman" w:hAnsi="Times New Roman" w:cs="Times New Roman"/>
          <w:sz w:val="22"/>
          <w:szCs w:val="22"/>
        </w:rPr>
        <w:br/>
      </w:r>
      <w:r w:rsidRPr="00EB2F4A">
        <w:rPr>
          <w:rFonts w:ascii="Times New Roman" w:eastAsia="Times New Roman" w:hAnsi="Times New Roman" w:cs="Times New Roman"/>
          <w:b/>
          <w:bCs/>
          <w:sz w:val="22"/>
          <w:szCs w:val="22"/>
          <w:shd w:val="clear" w:color="auto" w:fill="FFFFFF"/>
        </w:rPr>
        <w:t>Credit Hour: </w:t>
      </w:r>
      <w:r w:rsidRPr="00EB2F4A">
        <w:rPr>
          <w:rFonts w:ascii="Times New Roman" w:eastAsia="Times New Roman" w:hAnsi="Times New Roman" w:cs="Times New Roman"/>
          <w:sz w:val="22"/>
          <w:szCs w:val="22"/>
          <w:shd w:val="clear" w:color="auto" w:fill="FFFFFF"/>
        </w:rPr>
        <w:t>3.00</w:t>
      </w:r>
      <w:r w:rsidRPr="00EB2F4A">
        <w:rPr>
          <w:rFonts w:ascii="Times New Roman" w:eastAsia="Times New Roman" w:hAnsi="Times New Roman" w:cs="Times New Roman"/>
          <w:sz w:val="22"/>
          <w:szCs w:val="22"/>
        </w:rPr>
        <w:br/>
      </w:r>
      <w:r w:rsidRPr="00EB2F4A">
        <w:rPr>
          <w:rFonts w:ascii="Times New Roman" w:eastAsia="Times New Roman" w:hAnsi="Times New Roman" w:cs="Times New Roman"/>
          <w:b/>
          <w:bCs/>
          <w:sz w:val="22"/>
          <w:szCs w:val="22"/>
          <w:shd w:val="clear" w:color="auto" w:fill="FFFFFF"/>
        </w:rPr>
        <w:t>Prerequisite:</w:t>
      </w:r>
      <w:r w:rsidRPr="00EB2F4A">
        <w:rPr>
          <w:rFonts w:ascii="Times New Roman" w:eastAsia="Times New Roman" w:hAnsi="Times New Roman" w:cs="Times New Roman"/>
          <w:sz w:val="22"/>
          <w:szCs w:val="22"/>
          <w:shd w:val="clear" w:color="auto" w:fill="FFFFFF"/>
        </w:rPr>
        <w:t> CSE1</w:t>
      </w:r>
      <w:r w:rsidR="00473A58">
        <w:rPr>
          <w:rFonts w:ascii="Times New Roman" w:eastAsia="Times New Roman" w:hAnsi="Times New Roman" w:cs="Times New Roman"/>
          <w:sz w:val="22"/>
          <w:szCs w:val="22"/>
          <w:shd w:val="clear" w:color="auto" w:fill="FFFFFF"/>
        </w:rPr>
        <w:t>201</w:t>
      </w:r>
      <w:r w:rsidRPr="00EB2F4A">
        <w:rPr>
          <w:rFonts w:ascii="Times New Roman" w:eastAsia="Times New Roman" w:hAnsi="Times New Roman" w:cs="Times New Roman"/>
          <w:sz w:val="22"/>
          <w:szCs w:val="22"/>
          <w:shd w:val="clear" w:color="auto" w:fill="FFFFFF"/>
        </w:rPr>
        <w:t>, CSE1</w:t>
      </w:r>
      <w:r w:rsidR="00473A58">
        <w:rPr>
          <w:rFonts w:ascii="Times New Roman" w:eastAsia="Times New Roman" w:hAnsi="Times New Roman" w:cs="Times New Roman"/>
          <w:sz w:val="22"/>
          <w:szCs w:val="22"/>
          <w:shd w:val="clear" w:color="auto" w:fill="FFFFFF"/>
        </w:rPr>
        <w:t>202</w:t>
      </w:r>
    </w:p>
    <w:p w14:paraId="40AC7F60" w14:textId="77777777" w:rsidR="0087771B" w:rsidRPr="00EB2F4A" w:rsidRDefault="0087771B" w:rsidP="0087771B">
      <w:pPr>
        <w:shd w:val="clear" w:color="auto" w:fill="FFFFFF"/>
        <w:spacing w:after="150"/>
        <w:rPr>
          <w:rFonts w:ascii="Times New Roman" w:eastAsia="Times New Roman" w:hAnsi="Times New Roman" w:cs="Times New Roman"/>
          <w:sz w:val="22"/>
          <w:szCs w:val="22"/>
        </w:rPr>
      </w:pPr>
    </w:p>
    <w:p w14:paraId="349F5F6A" w14:textId="77777777" w:rsidR="0087771B" w:rsidRPr="00EB2F4A" w:rsidRDefault="0087771B" w:rsidP="0087771B">
      <w:pPr>
        <w:shd w:val="clear" w:color="auto" w:fill="FFFFFF"/>
        <w:spacing w:after="150"/>
        <w:jc w:val="both"/>
        <w:rPr>
          <w:rFonts w:ascii="Times New Roman" w:hAnsi="Times New Roman" w:cs="Times New Roman"/>
          <w:sz w:val="22"/>
          <w:szCs w:val="22"/>
          <w:shd w:val="clear" w:color="auto" w:fill="FFFFFF"/>
        </w:rPr>
      </w:pPr>
      <w:r w:rsidRPr="00EB2F4A">
        <w:rPr>
          <w:rStyle w:val="Strong"/>
          <w:rFonts w:ascii="Times New Roman" w:hAnsi="Times New Roman" w:cs="Times New Roman"/>
          <w:sz w:val="22"/>
          <w:szCs w:val="22"/>
          <w:shd w:val="clear" w:color="auto" w:fill="FFFFFF"/>
        </w:rPr>
        <w:t>Content</w:t>
      </w:r>
      <w:r w:rsidRPr="00EB2F4A">
        <w:rPr>
          <w:rFonts w:ascii="Times New Roman" w:hAnsi="Times New Roman" w:cs="Times New Roman"/>
          <w:sz w:val="22"/>
          <w:szCs w:val="22"/>
          <w:shd w:val="clear" w:color="auto" w:fill="FFFFFF"/>
        </w:rPr>
        <w:t xml:space="preserve">: </w:t>
      </w:r>
      <w:r w:rsidRPr="00EB2F4A">
        <w:rPr>
          <w:rStyle w:val="Strong"/>
          <w:rFonts w:ascii="Times New Roman" w:hAnsi="Times New Roman" w:cs="Times New Roman"/>
          <w:b w:val="0"/>
          <w:bCs w:val="0"/>
          <w:sz w:val="22"/>
          <w:szCs w:val="22"/>
        </w:rPr>
        <w:t>Object-Oriented Fundamentals, Encapsulation, Polymorphism, Inheritance, Class, Object, Java Language Introduction, Variable Types and operators, Casting, Arrays, Introducing classes, Adding methods to class, constructor, String Handling, Garbage collection, Inheritance, Inner Class, Abstract Classes, Interfaces and Packages, Exception Handling, Java Input / Output, Multithreaded Programming and Synchronization, Applet, Event Handling, Networking with Java, Introducing the Swing, Utility Classes, Java Generics.</w:t>
      </w:r>
    </w:p>
    <w:p w14:paraId="611C41AB" w14:textId="77777777" w:rsidR="0087771B" w:rsidRPr="00EB2F4A" w:rsidRDefault="0087771B" w:rsidP="0087771B">
      <w:pPr>
        <w:rPr>
          <w:rFonts w:ascii="Times New Roman" w:eastAsia="Times New Roman" w:hAnsi="Times New Roman" w:cs="Times New Roman"/>
          <w:b/>
          <w:bCs/>
          <w:sz w:val="22"/>
          <w:szCs w:val="22"/>
          <w:shd w:val="clear" w:color="auto" w:fill="FFFFFF"/>
        </w:rPr>
      </w:pPr>
    </w:p>
    <w:p w14:paraId="141026FF" w14:textId="77777777" w:rsidR="0087771B" w:rsidRPr="00EB2F4A" w:rsidRDefault="0087771B" w:rsidP="0087771B">
      <w:pPr>
        <w:rPr>
          <w:rFonts w:ascii="Times New Roman" w:eastAsia="Times New Roman" w:hAnsi="Times New Roman" w:cs="Times New Roman"/>
          <w:sz w:val="22"/>
          <w:szCs w:val="22"/>
          <w:shd w:val="clear" w:color="auto" w:fill="FFFFFF"/>
        </w:rPr>
      </w:pPr>
      <w:r w:rsidRPr="00EB2F4A">
        <w:rPr>
          <w:rFonts w:ascii="Times New Roman" w:eastAsia="Times New Roman" w:hAnsi="Times New Roman" w:cs="Times New Roman"/>
          <w:b/>
          <w:bCs/>
          <w:sz w:val="22"/>
          <w:szCs w:val="22"/>
          <w:shd w:val="clear" w:color="auto" w:fill="FFFFFF"/>
        </w:rPr>
        <w:t xml:space="preserve">Textbook: </w:t>
      </w:r>
      <w:r w:rsidRPr="00EB2F4A">
        <w:rPr>
          <w:rFonts w:ascii="Times New Roman" w:eastAsia="Times New Roman" w:hAnsi="Times New Roman" w:cs="Times New Roman"/>
          <w:sz w:val="22"/>
          <w:szCs w:val="22"/>
          <w:shd w:val="clear" w:color="auto" w:fill="FFFFFF"/>
        </w:rPr>
        <w:t xml:space="preserve">1. Java: The Complete Reference by Herbert </w:t>
      </w:r>
      <w:proofErr w:type="spellStart"/>
      <w:r w:rsidRPr="00EB2F4A">
        <w:rPr>
          <w:rFonts w:ascii="Times New Roman" w:eastAsia="Times New Roman" w:hAnsi="Times New Roman" w:cs="Times New Roman"/>
          <w:sz w:val="22"/>
          <w:szCs w:val="22"/>
          <w:shd w:val="clear" w:color="auto" w:fill="FFFFFF"/>
        </w:rPr>
        <w:t>Schildt</w:t>
      </w:r>
      <w:proofErr w:type="spellEnd"/>
      <w:r w:rsidRPr="00EB2F4A">
        <w:rPr>
          <w:rFonts w:ascii="Times New Roman" w:eastAsia="Times New Roman" w:hAnsi="Times New Roman" w:cs="Times New Roman"/>
          <w:sz w:val="22"/>
          <w:szCs w:val="22"/>
          <w:shd w:val="clear" w:color="auto" w:fill="FFFFFF"/>
        </w:rPr>
        <w:t>, 11th Edition</w:t>
      </w:r>
    </w:p>
    <w:p w14:paraId="4AB4D15D" w14:textId="77777777" w:rsidR="0087771B" w:rsidRPr="00EB2F4A" w:rsidRDefault="0087771B" w:rsidP="0087771B">
      <w:pPr>
        <w:rPr>
          <w:rFonts w:ascii="Times New Roman" w:eastAsia="Times New Roman" w:hAnsi="Times New Roman" w:cs="Times New Roman"/>
          <w:sz w:val="22"/>
          <w:szCs w:val="22"/>
          <w:shd w:val="clear" w:color="auto" w:fill="FFFFFF"/>
        </w:rPr>
      </w:pPr>
      <w:r w:rsidRPr="00EB2F4A">
        <w:rPr>
          <w:rFonts w:ascii="Times New Roman" w:eastAsia="Times New Roman" w:hAnsi="Times New Roman" w:cs="Times New Roman"/>
          <w:sz w:val="22"/>
          <w:szCs w:val="22"/>
          <w:shd w:val="clear" w:color="auto" w:fill="FFFFFF"/>
        </w:rPr>
        <w:t>2. Effective Java by Joshua Bloch, 3rd Edition</w:t>
      </w:r>
    </w:p>
    <w:p w14:paraId="15D0B6A1" w14:textId="77777777" w:rsidR="0087771B" w:rsidRPr="00EB2F4A" w:rsidRDefault="0087771B" w:rsidP="0087771B">
      <w:pPr>
        <w:rPr>
          <w:rFonts w:ascii="Times New Roman" w:eastAsia="Times New Roman" w:hAnsi="Times New Roman" w:cs="Times New Roman"/>
          <w:b/>
          <w:bCs/>
          <w:sz w:val="22"/>
          <w:szCs w:val="22"/>
          <w:shd w:val="clear" w:color="auto" w:fill="FFFFFF"/>
        </w:rPr>
      </w:pPr>
    </w:p>
    <w:p w14:paraId="02FAE9CD" w14:textId="77777777" w:rsidR="0087771B" w:rsidRPr="00EB2F4A" w:rsidRDefault="0087771B" w:rsidP="0087771B">
      <w:pPr>
        <w:rPr>
          <w:rFonts w:ascii="Times New Roman" w:eastAsia="Times New Roman" w:hAnsi="Times New Roman" w:cs="Times New Roman"/>
          <w:b/>
          <w:bCs/>
          <w:sz w:val="22"/>
          <w:szCs w:val="22"/>
          <w:shd w:val="clear" w:color="auto" w:fill="FFFFFF"/>
        </w:rPr>
      </w:pPr>
    </w:p>
    <w:p w14:paraId="6EE8107F" w14:textId="77777777" w:rsidR="0087771B" w:rsidRPr="00EB2F4A" w:rsidRDefault="0087771B" w:rsidP="0087771B">
      <w:pPr>
        <w:rPr>
          <w:rFonts w:ascii="Times New Roman" w:eastAsia="Times New Roman" w:hAnsi="Times New Roman" w:cs="Times New Roman"/>
          <w:sz w:val="22"/>
          <w:szCs w:val="22"/>
          <w:shd w:val="clear" w:color="auto" w:fill="FFFFFF"/>
        </w:rPr>
      </w:pPr>
      <w:r w:rsidRPr="00EB2F4A">
        <w:rPr>
          <w:rFonts w:ascii="Times New Roman" w:eastAsia="Times New Roman" w:hAnsi="Times New Roman" w:cs="Times New Roman"/>
          <w:b/>
          <w:bCs/>
          <w:sz w:val="22"/>
          <w:szCs w:val="22"/>
          <w:shd w:val="clear" w:color="auto" w:fill="FFFFFF"/>
        </w:rPr>
        <w:t>Course Code: </w:t>
      </w:r>
      <w:r w:rsidR="00473A58">
        <w:rPr>
          <w:rFonts w:ascii="Times New Roman" w:eastAsia="Times New Roman" w:hAnsi="Times New Roman" w:cs="Times New Roman"/>
          <w:sz w:val="22"/>
          <w:szCs w:val="22"/>
          <w:shd w:val="clear" w:color="auto" w:fill="FFFFFF"/>
        </w:rPr>
        <w:t>CSE</w:t>
      </w:r>
      <w:r w:rsidRPr="00EB2F4A">
        <w:rPr>
          <w:rFonts w:ascii="Times New Roman" w:eastAsia="Times New Roman" w:hAnsi="Times New Roman" w:cs="Times New Roman"/>
          <w:sz w:val="22"/>
          <w:szCs w:val="22"/>
          <w:shd w:val="clear" w:color="auto" w:fill="FFFFFF"/>
        </w:rPr>
        <w:t>2</w:t>
      </w:r>
      <w:r w:rsidR="00473A58">
        <w:rPr>
          <w:rFonts w:ascii="Times New Roman" w:eastAsia="Times New Roman" w:hAnsi="Times New Roman" w:cs="Times New Roman"/>
          <w:sz w:val="22"/>
          <w:szCs w:val="22"/>
          <w:shd w:val="clear" w:color="auto" w:fill="FFFFFF"/>
        </w:rPr>
        <w:t>1</w:t>
      </w:r>
      <w:r w:rsidRPr="00EB2F4A">
        <w:rPr>
          <w:rFonts w:ascii="Times New Roman" w:eastAsia="Times New Roman" w:hAnsi="Times New Roman" w:cs="Times New Roman"/>
          <w:sz w:val="22"/>
          <w:szCs w:val="22"/>
          <w:shd w:val="clear" w:color="auto" w:fill="FFFFFF"/>
        </w:rPr>
        <w:t>04</w:t>
      </w:r>
    </w:p>
    <w:p w14:paraId="57CDCCBA" w14:textId="77777777" w:rsidR="0087771B" w:rsidRPr="00EB2F4A" w:rsidRDefault="0087771B" w:rsidP="0087771B">
      <w:pPr>
        <w:rPr>
          <w:rFonts w:ascii="Times New Roman" w:eastAsia="Times New Roman" w:hAnsi="Times New Roman" w:cs="Times New Roman"/>
          <w:sz w:val="22"/>
          <w:szCs w:val="22"/>
        </w:rPr>
      </w:pPr>
      <w:r w:rsidRPr="00EB2F4A">
        <w:rPr>
          <w:rStyle w:val="Strong"/>
          <w:rFonts w:ascii="Times New Roman" w:hAnsi="Times New Roman" w:cs="Times New Roman"/>
          <w:sz w:val="22"/>
          <w:szCs w:val="22"/>
        </w:rPr>
        <w:t>Course Title: </w:t>
      </w:r>
      <w:r w:rsidRPr="00EB2F4A">
        <w:rPr>
          <w:rStyle w:val="Strong"/>
          <w:rFonts w:ascii="Times New Roman" w:hAnsi="Times New Roman" w:cs="Times New Roman"/>
          <w:b w:val="0"/>
          <w:bCs w:val="0"/>
          <w:sz w:val="22"/>
          <w:szCs w:val="22"/>
        </w:rPr>
        <w:t>Object Oriented Programming Lab</w:t>
      </w:r>
      <w:r w:rsidRPr="00EB2F4A">
        <w:rPr>
          <w:rFonts w:ascii="Times New Roman" w:eastAsia="Times New Roman" w:hAnsi="Times New Roman" w:cs="Times New Roman"/>
          <w:sz w:val="22"/>
          <w:szCs w:val="22"/>
        </w:rPr>
        <w:br/>
      </w:r>
      <w:r w:rsidRPr="00EB2F4A">
        <w:rPr>
          <w:rFonts w:ascii="Times New Roman" w:eastAsia="Times New Roman" w:hAnsi="Times New Roman" w:cs="Times New Roman"/>
          <w:b/>
          <w:bCs/>
          <w:sz w:val="22"/>
          <w:szCs w:val="22"/>
          <w:shd w:val="clear" w:color="auto" w:fill="FFFFFF"/>
        </w:rPr>
        <w:t>Credit Hour: </w:t>
      </w:r>
      <w:r w:rsidRPr="00EB2F4A">
        <w:rPr>
          <w:rFonts w:ascii="Times New Roman" w:eastAsia="Times New Roman" w:hAnsi="Times New Roman" w:cs="Times New Roman"/>
          <w:sz w:val="22"/>
          <w:szCs w:val="22"/>
          <w:shd w:val="clear" w:color="auto" w:fill="FFFFFF"/>
        </w:rPr>
        <w:t>1.00</w:t>
      </w:r>
      <w:r w:rsidRPr="00EB2F4A">
        <w:rPr>
          <w:rFonts w:ascii="Times New Roman" w:eastAsia="Times New Roman" w:hAnsi="Times New Roman" w:cs="Times New Roman"/>
          <w:sz w:val="22"/>
          <w:szCs w:val="22"/>
        </w:rPr>
        <w:br/>
      </w:r>
      <w:r w:rsidRPr="00EB2F4A">
        <w:rPr>
          <w:rFonts w:ascii="Times New Roman" w:eastAsia="Times New Roman" w:hAnsi="Times New Roman" w:cs="Times New Roman"/>
          <w:b/>
          <w:bCs/>
          <w:sz w:val="22"/>
          <w:szCs w:val="22"/>
          <w:shd w:val="clear" w:color="auto" w:fill="FFFFFF"/>
        </w:rPr>
        <w:t xml:space="preserve">Prerequisite: </w:t>
      </w:r>
      <w:r w:rsidR="00473A58">
        <w:rPr>
          <w:rFonts w:ascii="Times New Roman" w:eastAsia="Times New Roman" w:hAnsi="Times New Roman" w:cs="Times New Roman"/>
          <w:bCs/>
          <w:sz w:val="22"/>
          <w:szCs w:val="22"/>
          <w:shd w:val="clear" w:color="auto" w:fill="FFFFFF"/>
        </w:rPr>
        <w:t>CSE1201, CSE1202</w:t>
      </w:r>
    </w:p>
    <w:p w14:paraId="0D33DE67" w14:textId="77777777" w:rsidR="0087771B" w:rsidRPr="00EB2F4A" w:rsidRDefault="0087771B" w:rsidP="0087771B">
      <w:pPr>
        <w:shd w:val="clear" w:color="auto" w:fill="FFFFFF"/>
        <w:spacing w:after="150"/>
        <w:rPr>
          <w:rFonts w:ascii="Times New Roman" w:eastAsia="Times New Roman" w:hAnsi="Times New Roman" w:cs="Times New Roman"/>
          <w:b/>
          <w:bCs/>
          <w:sz w:val="22"/>
          <w:szCs w:val="22"/>
        </w:rPr>
      </w:pPr>
    </w:p>
    <w:p w14:paraId="19E7DF4D" w14:textId="77777777" w:rsidR="0087771B" w:rsidRPr="00EB2F4A" w:rsidRDefault="0087771B" w:rsidP="0087771B">
      <w:pPr>
        <w:shd w:val="clear" w:color="auto" w:fill="FFFFFF"/>
        <w:spacing w:after="150"/>
        <w:jc w:val="both"/>
        <w:rPr>
          <w:rFonts w:ascii="Times New Roman" w:eastAsia="Times New Roman" w:hAnsi="Times New Roman" w:cs="Times New Roman"/>
          <w:sz w:val="22"/>
          <w:szCs w:val="22"/>
        </w:rPr>
      </w:pPr>
      <w:r w:rsidRPr="00EB2F4A">
        <w:rPr>
          <w:rFonts w:ascii="Times New Roman" w:eastAsia="Times New Roman" w:hAnsi="Times New Roman" w:cs="Times New Roman"/>
          <w:b/>
          <w:bCs/>
          <w:sz w:val="22"/>
          <w:szCs w:val="22"/>
        </w:rPr>
        <w:t>Content</w:t>
      </w:r>
      <w:r w:rsidRPr="00EB2F4A">
        <w:rPr>
          <w:rFonts w:ascii="Times New Roman" w:eastAsia="Times New Roman" w:hAnsi="Times New Roman" w:cs="Times New Roman"/>
          <w:sz w:val="22"/>
          <w:szCs w:val="22"/>
        </w:rPr>
        <w:t>: Based on Theory course.</w:t>
      </w:r>
    </w:p>
    <w:p w14:paraId="6F6E4431" w14:textId="77777777" w:rsidR="0087771B" w:rsidRPr="00EB2F4A" w:rsidRDefault="0087771B" w:rsidP="0087771B">
      <w:pPr>
        <w:rPr>
          <w:rFonts w:ascii="Times New Roman" w:eastAsia="Times New Roman" w:hAnsi="Times New Roman" w:cs="Times New Roman"/>
          <w:b/>
          <w:bCs/>
          <w:sz w:val="22"/>
          <w:szCs w:val="22"/>
          <w:shd w:val="clear" w:color="auto" w:fill="FFFFFF"/>
        </w:rPr>
      </w:pPr>
    </w:p>
    <w:p w14:paraId="743B06FB" w14:textId="77777777" w:rsidR="0087771B" w:rsidRPr="00EB2F4A" w:rsidRDefault="0087771B" w:rsidP="0087771B">
      <w:pPr>
        <w:rPr>
          <w:rFonts w:ascii="Times New Roman" w:eastAsia="Times New Roman" w:hAnsi="Times New Roman" w:cs="Times New Roman"/>
          <w:sz w:val="22"/>
          <w:szCs w:val="22"/>
          <w:shd w:val="clear" w:color="auto" w:fill="FFFFFF"/>
        </w:rPr>
      </w:pPr>
      <w:r w:rsidRPr="00EB2F4A">
        <w:rPr>
          <w:rFonts w:ascii="Times New Roman" w:eastAsia="Times New Roman" w:hAnsi="Times New Roman" w:cs="Times New Roman"/>
          <w:b/>
          <w:bCs/>
          <w:sz w:val="22"/>
          <w:szCs w:val="22"/>
          <w:shd w:val="clear" w:color="auto" w:fill="FFFFFF"/>
        </w:rPr>
        <w:t>Course Code: </w:t>
      </w:r>
      <w:r w:rsidR="00DC3936">
        <w:rPr>
          <w:rFonts w:ascii="Times New Roman" w:eastAsia="Times New Roman" w:hAnsi="Times New Roman" w:cs="Times New Roman"/>
          <w:sz w:val="22"/>
          <w:szCs w:val="22"/>
          <w:shd w:val="clear" w:color="auto" w:fill="FFFFFF"/>
        </w:rPr>
        <w:t>CSE</w:t>
      </w:r>
      <w:r w:rsidR="002B0952">
        <w:rPr>
          <w:rFonts w:ascii="Times New Roman" w:eastAsia="Times New Roman" w:hAnsi="Times New Roman" w:cs="Times New Roman"/>
          <w:sz w:val="22"/>
          <w:szCs w:val="22"/>
          <w:shd w:val="clear" w:color="auto" w:fill="FFFFFF"/>
        </w:rPr>
        <w:t>22</w:t>
      </w:r>
      <w:r w:rsidRPr="00EB2F4A">
        <w:rPr>
          <w:rFonts w:ascii="Times New Roman" w:eastAsia="Times New Roman" w:hAnsi="Times New Roman" w:cs="Times New Roman"/>
          <w:sz w:val="22"/>
          <w:szCs w:val="22"/>
          <w:shd w:val="clear" w:color="auto" w:fill="FFFFFF"/>
        </w:rPr>
        <w:t>0</w:t>
      </w:r>
      <w:r w:rsidR="00A35215">
        <w:rPr>
          <w:rFonts w:ascii="Times New Roman" w:eastAsia="Times New Roman" w:hAnsi="Times New Roman" w:cs="Times New Roman"/>
          <w:sz w:val="22"/>
          <w:szCs w:val="22"/>
          <w:shd w:val="clear" w:color="auto" w:fill="FFFFFF"/>
        </w:rPr>
        <w:t>0</w:t>
      </w:r>
    </w:p>
    <w:p w14:paraId="1787BCB4" w14:textId="77777777" w:rsidR="0087771B" w:rsidRPr="00EB2F4A" w:rsidRDefault="0087771B" w:rsidP="0087771B">
      <w:pPr>
        <w:rPr>
          <w:rFonts w:ascii="Times New Roman" w:eastAsia="Times New Roman" w:hAnsi="Times New Roman" w:cs="Times New Roman"/>
          <w:sz w:val="22"/>
          <w:szCs w:val="22"/>
        </w:rPr>
      </w:pPr>
      <w:r w:rsidRPr="00EB2F4A">
        <w:rPr>
          <w:rStyle w:val="Strong"/>
          <w:rFonts w:ascii="Times New Roman" w:hAnsi="Times New Roman" w:cs="Times New Roman"/>
          <w:sz w:val="22"/>
          <w:szCs w:val="22"/>
        </w:rPr>
        <w:t>Course Title: </w:t>
      </w:r>
      <w:r w:rsidRPr="00EB2F4A">
        <w:rPr>
          <w:rFonts w:ascii="Times New Roman" w:eastAsia="Times New Roman" w:hAnsi="Times New Roman" w:cs="Times New Roman"/>
          <w:sz w:val="22"/>
          <w:szCs w:val="22"/>
        </w:rPr>
        <w:t xml:space="preserve"> </w:t>
      </w:r>
      <w:r w:rsidRPr="00EB2F4A">
        <w:rPr>
          <w:rFonts w:ascii="Times New Roman" w:hAnsi="Times New Roman" w:cs="Times New Roman"/>
          <w:color w:val="000000"/>
          <w:sz w:val="22"/>
          <w:szCs w:val="22"/>
        </w:rPr>
        <w:t>Design Project-I</w:t>
      </w:r>
      <w:r w:rsidRPr="00EB2F4A">
        <w:rPr>
          <w:rFonts w:ascii="Times New Roman" w:eastAsia="Times New Roman" w:hAnsi="Times New Roman" w:cs="Times New Roman"/>
          <w:sz w:val="22"/>
          <w:szCs w:val="22"/>
        </w:rPr>
        <w:br/>
      </w:r>
      <w:r w:rsidRPr="00EB2F4A">
        <w:rPr>
          <w:rFonts w:ascii="Times New Roman" w:eastAsia="Times New Roman" w:hAnsi="Times New Roman" w:cs="Times New Roman"/>
          <w:b/>
          <w:bCs/>
          <w:sz w:val="22"/>
          <w:szCs w:val="22"/>
          <w:shd w:val="clear" w:color="auto" w:fill="FFFFFF"/>
        </w:rPr>
        <w:t>Credit Hour: </w:t>
      </w:r>
      <w:r w:rsidRPr="00EB2F4A">
        <w:rPr>
          <w:rFonts w:ascii="Times New Roman" w:eastAsia="Times New Roman" w:hAnsi="Times New Roman" w:cs="Times New Roman"/>
          <w:sz w:val="22"/>
          <w:szCs w:val="22"/>
          <w:shd w:val="clear" w:color="auto" w:fill="FFFFFF"/>
        </w:rPr>
        <w:t>1.00</w:t>
      </w:r>
      <w:r w:rsidRPr="00EB2F4A">
        <w:rPr>
          <w:rFonts w:ascii="Times New Roman" w:eastAsia="Times New Roman" w:hAnsi="Times New Roman" w:cs="Times New Roman"/>
          <w:sz w:val="22"/>
          <w:szCs w:val="22"/>
        </w:rPr>
        <w:br/>
      </w:r>
      <w:r w:rsidRPr="00EB2F4A">
        <w:rPr>
          <w:rFonts w:ascii="Times New Roman" w:eastAsia="Times New Roman" w:hAnsi="Times New Roman" w:cs="Times New Roman"/>
          <w:b/>
          <w:bCs/>
          <w:sz w:val="22"/>
          <w:szCs w:val="22"/>
          <w:shd w:val="clear" w:color="auto" w:fill="FFFFFF"/>
        </w:rPr>
        <w:t xml:space="preserve">Prerequisite: </w:t>
      </w:r>
      <w:r w:rsidR="00DC3936">
        <w:rPr>
          <w:rFonts w:ascii="Times New Roman" w:eastAsia="Times New Roman" w:hAnsi="Times New Roman" w:cs="Times New Roman"/>
          <w:sz w:val="22"/>
          <w:szCs w:val="22"/>
        </w:rPr>
        <w:t>CSE</w:t>
      </w:r>
      <w:r w:rsidR="002B0952">
        <w:rPr>
          <w:rFonts w:ascii="Times New Roman" w:eastAsia="Times New Roman" w:hAnsi="Times New Roman" w:cs="Times New Roman"/>
          <w:sz w:val="22"/>
          <w:szCs w:val="22"/>
        </w:rPr>
        <w:t>21</w:t>
      </w:r>
      <w:r w:rsidR="00A35215">
        <w:rPr>
          <w:rFonts w:ascii="Times New Roman" w:eastAsia="Times New Roman" w:hAnsi="Times New Roman" w:cs="Times New Roman"/>
          <w:sz w:val="22"/>
          <w:szCs w:val="22"/>
        </w:rPr>
        <w:t>0</w:t>
      </w:r>
      <w:r w:rsidR="00DC3936">
        <w:rPr>
          <w:rFonts w:ascii="Times New Roman" w:eastAsia="Times New Roman" w:hAnsi="Times New Roman" w:cs="Times New Roman"/>
          <w:sz w:val="22"/>
          <w:szCs w:val="22"/>
        </w:rPr>
        <w:t>3 &amp; CSE</w:t>
      </w:r>
      <w:r w:rsidR="002B0952">
        <w:rPr>
          <w:rFonts w:ascii="Times New Roman" w:eastAsia="Times New Roman" w:hAnsi="Times New Roman" w:cs="Times New Roman"/>
          <w:sz w:val="22"/>
          <w:szCs w:val="22"/>
        </w:rPr>
        <w:t>21</w:t>
      </w:r>
      <w:r w:rsidR="00A35215">
        <w:rPr>
          <w:rFonts w:ascii="Times New Roman" w:eastAsia="Times New Roman" w:hAnsi="Times New Roman" w:cs="Times New Roman"/>
          <w:sz w:val="22"/>
          <w:szCs w:val="22"/>
        </w:rPr>
        <w:t>0</w:t>
      </w:r>
      <w:r w:rsidRPr="00EB2F4A">
        <w:rPr>
          <w:rFonts w:ascii="Times New Roman" w:eastAsia="Times New Roman" w:hAnsi="Times New Roman" w:cs="Times New Roman"/>
          <w:sz w:val="22"/>
          <w:szCs w:val="22"/>
        </w:rPr>
        <w:t>4</w:t>
      </w:r>
    </w:p>
    <w:p w14:paraId="4D5F000F" w14:textId="77777777" w:rsidR="0087771B" w:rsidRPr="00EB2F4A" w:rsidRDefault="0087771B" w:rsidP="0087771B">
      <w:pPr>
        <w:shd w:val="clear" w:color="auto" w:fill="FFFFFF"/>
        <w:spacing w:after="150"/>
        <w:rPr>
          <w:rFonts w:ascii="Times New Roman" w:eastAsia="Times New Roman" w:hAnsi="Times New Roman" w:cs="Times New Roman"/>
          <w:b/>
          <w:bCs/>
          <w:sz w:val="22"/>
          <w:szCs w:val="22"/>
        </w:rPr>
      </w:pPr>
    </w:p>
    <w:p w14:paraId="509221E8" w14:textId="77777777" w:rsidR="0087771B" w:rsidRDefault="0087771B" w:rsidP="0087771B">
      <w:pPr>
        <w:rPr>
          <w:rFonts w:ascii="Times New Roman" w:eastAsia="Times New Roman" w:hAnsi="Times New Roman" w:cs="Times New Roman"/>
          <w:sz w:val="22"/>
          <w:szCs w:val="22"/>
        </w:rPr>
      </w:pPr>
      <w:r w:rsidRPr="00EB2F4A">
        <w:rPr>
          <w:rFonts w:ascii="Times New Roman" w:eastAsia="Times New Roman" w:hAnsi="Times New Roman" w:cs="Times New Roman"/>
          <w:b/>
          <w:bCs/>
          <w:sz w:val="22"/>
          <w:szCs w:val="22"/>
        </w:rPr>
        <w:t>Content:</w:t>
      </w:r>
      <w:r w:rsidRPr="00EB2F4A">
        <w:rPr>
          <w:rFonts w:ascii="Times New Roman" w:hAnsi="Times New Roman" w:cs="Times New Roman"/>
          <w:sz w:val="22"/>
          <w:szCs w:val="22"/>
        </w:rPr>
        <w:t xml:space="preserve"> </w:t>
      </w:r>
      <w:r w:rsidRPr="00EB2F4A">
        <w:rPr>
          <w:rFonts w:ascii="Times New Roman" w:eastAsia="Times New Roman" w:hAnsi="Times New Roman" w:cs="Times New Roman"/>
          <w:sz w:val="22"/>
          <w:szCs w:val="22"/>
        </w:rPr>
        <w:t>Based on object oriented programming</w:t>
      </w:r>
    </w:p>
    <w:p w14:paraId="112B8EAF" w14:textId="77777777" w:rsidR="00A35215" w:rsidRPr="00EB2F4A" w:rsidRDefault="00A35215" w:rsidP="0087771B">
      <w:pPr>
        <w:rPr>
          <w:rFonts w:ascii="Times New Roman" w:eastAsia="Times New Roman" w:hAnsi="Times New Roman" w:cs="Times New Roman"/>
          <w:b/>
          <w:bCs/>
          <w:sz w:val="22"/>
          <w:szCs w:val="22"/>
          <w:shd w:val="clear" w:color="auto" w:fill="FFFFFF"/>
        </w:rPr>
      </w:pPr>
    </w:p>
    <w:p w14:paraId="4F0D9B67" w14:textId="77777777" w:rsidR="0087771B" w:rsidRPr="00EB2F4A" w:rsidRDefault="0087771B" w:rsidP="0087771B">
      <w:pPr>
        <w:rPr>
          <w:rFonts w:ascii="Times New Roman" w:eastAsia="Times New Roman" w:hAnsi="Times New Roman" w:cs="Times New Roman"/>
          <w:sz w:val="22"/>
          <w:szCs w:val="22"/>
          <w:shd w:val="clear" w:color="auto" w:fill="FFFFFF"/>
        </w:rPr>
      </w:pPr>
      <w:r w:rsidRPr="00EB2F4A">
        <w:rPr>
          <w:rFonts w:ascii="Times New Roman" w:eastAsia="Times New Roman" w:hAnsi="Times New Roman" w:cs="Times New Roman"/>
          <w:b/>
          <w:bCs/>
          <w:sz w:val="22"/>
          <w:szCs w:val="22"/>
          <w:shd w:val="clear" w:color="auto" w:fill="FFFFFF"/>
        </w:rPr>
        <w:t>Course Code: </w:t>
      </w:r>
      <w:r w:rsidR="00DC3936">
        <w:rPr>
          <w:rFonts w:ascii="Times New Roman" w:eastAsia="Times New Roman" w:hAnsi="Times New Roman" w:cs="Times New Roman"/>
          <w:sz w:val="22"/>
          <w:szCs w:val="22"/>
          <w:shd w:val="clear" w:color="auto" w:fill="FFFFFF"/>
        </w:rPr>
        <w:t>CSE</w:t>
      </w:r>
      <w:r w:rsidR="002B0952">
        <w:rPr>
          <w:rFonts w:ascii="Times New Roman" w:eastAsia="Times New Roman" w:hAnsi="Times New Roman" w:cs="Times New Roman"/>
          <w:sz w:val="22"/>
          <w:szCs w:val="22"/>
          <w:shd w:val="clear" w:color="auto" w:fill="FFFFFF"/>
        </w:rPr>
        <w:t>2201</w:t>
      </w:r>
    </w:p>
    <w:p w14:paraId="580F915D" w14:textId="77777777" w:rsidR="0087771B" w:rsidRPr="00EB2F4A" w:rsidRDefault="0087771B" w:rsidP="0087771B">
      <w:pPr>
        <w:rPr>
          <w:rFonts w:ascii="Times New Roman" w:eastAsia="Times New Roman" w:hAnsi="Times New Roman" w:cs="Times New Roman"/>
          <w:sz w:val="22"/>
          <w:szCs w:val="22"/>
          <w:shd w:val="clear" w:color="auto" w:fill="FFFFFF"/>
        </w:rPr>
      </w:pPr>
      <w:r w:rsidRPr="00EB2F4A">
        <w:rPr>
          <w:rStyle w:val="Strong"/>
          <w:rFonts w:ascii="Times New Roman" w:hAnsi="Times New Roman" w:cs="Times New Roman"/>
          <w:sz w:val="22"/>
          <w:szCs w:val="22"/>
        </w:rPr>
        <w:t>Course Title: </w:t>
      </w:r>
      <w:r w:rsidRPr="00EB2F4A">
        <w:rPr>
          <w:rStyle w:val="Strong"/>
          <w:rFonts w:ascii="Times New Roman" w:hAnsi="Times New Roman" w:cs="Times New Roman"/>
          <w:b w:val="0"/>
          <w:bCs w:val="0"/>
          <w:sz w:val="22"/>
          <w:szCs w:val="22"/>
        </w:rPr>
        <w:t>Algorithms</w:t>
      </w:r>
      <w:r w:rsidRPr="00EB2F4A">
        <w:rPr>
          <w:rFonts w:ascii="Times New Roman" w:eastAsia="Times New Roman" w:hAnsi="Times New Roman" w:cs="Times New Roman"/>
          <w:sz w:val="22"/>
          <w:szCs w:val="22"/>
        </w:rPr>
        <w:br/>
      </w:r>
      <w:r w:rsidRPr="00EB2F4A">
        <w:rPr>
          <w:rFonts w:ascii="Times New Roman" w:eastAsia="Times New Roman" w:hAnsi="Times New Roman" w:cs="Times New Roman"/>
          <w:b/>
          <w:bCs/>
          <w:sz w:val="22"/>
          <w:szCs w:val="22"/>
          <w:shd w:val="clear" w:color="auto" w:fill="FFFFFF"/>
        </w:rPr>
        <w:t>Credit Hour: </w:t>
      </w:r>
      <w:r w:rsidRPr="00EB2F4A">
        <w:rPr>
          <w:rFonts w:ascii="Times New Roman" w:eastAsia="Times New Roman" w:hAnsi="Times New Roman" w:cs="Times New Roman"/>
          <w:sz w:val="22"/>
          <w:szCs w:val="22"/>
          <w:shd w:val="clear" w:color="auto" w:fill="FFFFFF"/>
        </w:rPr>
        <w:t>3.00</w:t>
      </w:r>
      <w:r w:rsidRPr="00EB2F4A">
        <w:rPr>
          <w:rFonts w:ascii="Times New Roman" w:eastAsia="Times New Roman" w:hAnsi="Times New Roman" w:cs="Times New Roman"/>
          <w:sz w:val="22"/>
          <w:szCs w:val="22"/>
        </w:rPr>
        <w:br/>
      </w:r>
      <w:r w:rsidRPr="00EB2F4A">
        <w:rPr>
          <w:rFonts w:ascii="Times New Roman" w:eastAsia="Times New Roman" w:hAnsi="Times New Roman" w:cs="Times New Roman"/>
          <w:b/>
          <w:bCs/>
          <w:sz w:val="22"/>
          <w:szCs w:val="22"/>
          <w:shd w:val="clear" w:color="auto" w:fill="FFFFFF"/>
        </w:rPr>
        <w:t xml:space="preserve">Prerequisite: </w:t>
      </w:r>
      <w:r w:rsidR="002B0952">
        <w:rPr>
          <w:rFonts w:ascii="Times New Roman" w:hAnsi="Times New Roman" w:cs="Times New Roman"/>
          <w:color w:val="000000"/>
          <w:sz w:val="22"/>
          <w:szCs w:val="22"/>
        </w:rPr>
        <w:t>CSE1201, CSE</w:t>
      </w:r>
      <w:r w:rsidRPr="00EB2F4A">
        <w:rPr>
          <w:rFonts w:ascii="Times New Roman" w:hAnsi="Times New Roman" w:cs="Times New Roman"/>
          <w:color w:val="000000"/>
          <w:sz w:val="22"/>
          <w:szCs w:val="22"/>
        </w:rPr>
        <w:t>1</w:t>
      </w:r>
      <w:r w:rsidR="002B0952">
        <w:rPr>
          <w:rFonts w:ascii="Times New Roman" w:hAnsi="Times New Roman" w:cs="Times New Roman"/>
          <w:color w:val="000000"/>
          <w:sz w:val="22"/>
          <w:szCs w:val="22"/>
        </w:rPr>
        <w:t>202</w:t>
      </w:r>
      <w:r w:rsidRPr="00EB2F4A">
        <w:rPr>
          <w:rFonts w:ascii="Times New Roman" w:hAnsi="Times New Roman" w:cs="Times New Roman"/>
          <w:color w:val="000000"/>
          <w:sz w:val="22"/>
          <w:szCs w:val="22"/>
        </w:rPr>
        <w:t xml:space="preserve">, </w:t>
      </w:r>
      <w:r w:rsidR="002B0952">
        <w:rPr>
          <w:rFonts w:ascii="Times New Roman" w:hAnsi="Times New Roman" w:cs="Times New Roman"/>
          <w:color w:val="000000"/>
          <w:sz w:val="22"/>
          <w:szCs w:val="22"/>
        </w:rPr>
        <w:t>CSE</w:t>
      </w:r>
      <w:r w:rsidRPr="00EB2F4A">
        <w:rPr>
          <w:rFonts w:ascii="Times New Roman" w:hAnsi="Times New Roman" w:cs="Times New Roman"/>
          <w:color w:val="000000"/>
          <w:sz w:val="22"/>
          <w:szCs w:val="22"/>
        </w:rPr>
        <w:t>1</w:t>
      </w:r>
      <w:r w:rsidR="002B0952">
        <w:rPr>
          <w:rFonts w:ascii="Times New Roman" w:hAnsi="Times New Roman" w:cs="Times New Roman"/>
          <w:color w:val="000000"/>
          <w:sz w:val="22"/>
          <w:szCs w:val="22"/>
        </w:rPr>
        <w:t>203</w:t>
      </w:r>
    </w:p>
    <w:p w14:paraId="6848798B" w14:textId="77777777" w:rsidR="0087771B" w:rsidRPr="00EB2F4A" w:rsidRDefault="0087771B" w:rsidP="0087771B">
      <w:pPr>
        <w:rPr>
          <w:rFonts w:ascii="Times New Roman" w:eastAsia="Times New Roman" w:hAnsi="Times New Roman" w:cs="Times New Roman"/>
          <w:sz w:val="22"/>
          <w:szCs w:val="22"/>
        </w:rPr>
      </w:pPr>
    </w:p>
    <w:p w14:paraId="3F6BC4C1" w14:textId="77777777" w:rsidR="0087771B" w:rsidRPr="00EB2F4A" w:rsidRDefault="0087771B" w:rsidP="0087771B">
      <w:pPr>
        <w:shd w:val="clear" w:color="auto" w:fill="FFFFFF"/>
        <w:spacing w:after="150"/>
        <w:jc w:val="both"/>
        <w:rPr>
          <w:rFonts w:ascii="Times New Roman" w:eastAsia="Times New Roman" w:hAnsi="Times New Roman" w:cs="Times New Roman"/>
          <w:sz w:val="22"/>
          <w:szCs w:val="22"/>
        </w:rPr>
      </w:pPr>
      <w:r w:rsidRPr="00EB2F4A">
        <w:rPr>
          <w:rFonts w:ascii="Times New Roman" w:eastAsia="Times New Roman" w:hAnsi="Times New Roman" w:cs="Times New Roman"/>
          <w:b/>
          <w:bCs/>
          <w:sz w:val="22"/>
          <w:szCs w:val="22"/>
        </w:rPr>
        <w:t>Content</w:t>
      </w:r>
      <w:r w:rsidRPr="00EB2F4A">
        <w:rPr>
          <w:rFonts w:ascii="Times New Roman" w:eastAsia="Times New Roman" w:hAnsi="Times New Roman" w:cs="Times New Roman"/>
          <w:sz w:val="22"/>
          <w:szCs w:val="22"/>
        </w:rPr>
        <w:t xml:space="preserve">: </w:t>
      </w:r>
      <w:r w:rsidRPr="00EB2F4A">
        <w:rPr>
          <w:rStyle w:val="a-size-extra-large"/>
          <w:rFonts w:ascii="Times New Roman" w:hAnsi="Times New Roman" w:cs="Times New Roman"/>
          <w:kern w:val="36"/>
          <w:sz w:val="22"/>
          <w:szCs w:val="22"/>
        </w:rPr>
        <w:t xml:space="preserve">Introduction, Growth of Functions, </w:t>
      </w:r>
      <w:r w:rsidRPr="00EB2F4A">
        <w:rPr>
          <w:rStyle w:val="a-size-extra-large"/>
          <w:rFonts w:ascii="Times New Roman" w:eastAsia="Times New Roman" w:hAnsi="Times New Roman" w:cs="Times New Roman"/>
          <w:kern w:val="36"/>
          <w:sz w:val="22"/>
          <w:szCs w:val="22"/>
        </w:rPr>
        <w:t>Techniques for analysis of algorithms; Methods for the design of efficient algorithms: divide and conquer, greedy method, dynamic programming, back tracking, branch and bound; basic search and traversal techniques; topological sorting; connected components, spanning trees, shortest paths; Flow algorithms; Approximation algorithms; Parallel algorithms, Lower bound theory; NP-completeness, NP-hard and NP-complete problems.</w:t>
      </w:r>
    </w:p>
    <w:p w14:paraId="2467F23D" w14:textId="77777777" w:rsidR="0087771B" w:rsidRPr="00EB2F4A" w:rsidRDefault="0087771B" w:rsidP="0087771B">
      <w:pPr>
        <w:pStyle w:val="Heading1"/>
        <w:shd w:val="clear" w:color="auto" w:fill="FFFFFF"/>
        <w:spacing w:before="0" w:beforeAutospacing="0" w:after="0" w:afterAutospacing="0"/>
        <w:rPr>
          <w:b w:val="0"/>
          <w:bCs w:val="0"/>
          <w:sz w:val="22"/>
          <w:szCs w:val="22"/>
        </w:rPr>
      </w:pPr>
      <w:r w:rsidRPr="00EB2F4A">
        <w:rPr>
          <w:sz w:val="22"/>
          <w:szCs w:val="22"/>
        </w:rPr>
        <w:lastRenderedPageBreak/>
        <w:t>Textbook:</w:t>
      </w:r>
      <w:r w:rsidRPr="00EB2F4A">
        <w:rPr>
          <w:b w:val="0"/>
          <w:bCs w:val="0"/>
          <w:sz w:val="22"/>
          <w:szCs w:val="22"/>
        </w:rPr>
        <w:t xml:space="preserve"> </w:t>
      </w:r>
      <w:r w:rsidRPr="00EB2F4A">
        <w:rPr>
          <w:rStyle w:val="a-size-extra-large"/>
          <w:b w:val="0"/>
          <w:bCs w:val="0"/>
          <w:sz w:val="22"/>
          <w:szCs w:val="22"/>
        </w:rPr>
        <w:t>Introduction to Algorithms</w:t>
      </w:r>
      <w:r w:rsidRPr="00EB2F4A">
        <w:rPr>
          <w:sz w:val="22"/>
          <w:szCs w:val="22"/>
        </w:rPr>
        <w:t xml:space="preserve"> </w:t>
      </w:r>
      <w:r w:rsidRPr="00EB2F4A">
        <w:rPr>
          <w:b w:val="0"/>
          <w:bCs w:val="0"/>
          <w:sz w:val="22"/>
          <w:szCs w:val="22"/>
        </w:rPr>
        <w:t>by </w:t>
      </w:r>
      <w:hyperlink r:id="rId7" w:history="1">
        <w:r w:rsidRPr="00EB2F4A">
          <w:rPr>
            <w:rStyle w:val="Hyperlink"/>
            <w:b w:val="0"/>
            <w:bCs w:val="0"/>
            <w:color w:val="auto"/>
            <w:sz w:val="22"/>
            <w:szCs w:val="22"/>
            <w:u w:val="none"/>
          </w:rPr>
          <w:t xml:space="preserve">Thomas H. </w:t>
        </w:r>
        <w:proofErr w:type="spellStart"/>
        <w:r w:rsidRPr="00EB2F4A">
          <w:rPr>
            <w:rStyle w:val="Hyperlink"/>
            <w:b w:val="0"/>
            <w:bCs w:val="0"/>
            <w:color w:val="auto"/>
            <w:sz w:val="22"/>
            <w:szCs w:val="22"/>
            <w:u w:val="none"/>
          </w:rPr>
          <w:t>Cormen</w:t>
        </w:r>
        <w:proofErr w:type="spellEnd"/>
      </w:hyperlink>
      <w:r w:rsidRPr="00EB2F4A">
        <w:rPr>
          <w:rStyle w:val="a-declarative"/>
          <w:b w:val="0"/>
          <w:bCs w:val="0"/>
          <w:sz w:val="22"/>
          <w:szCs w:val="22"/>
        </w:rPr>
        <w:t> </w:t>
      </w:r>
      <w:r w:rsidRPr="00EB2F4A">
        <w:rPr>
          <w:rStyle w:val="a-color-secondary"/>
          <w:b w:val="0"/>
          <w:bCs w:val="0"/>
          <w:sz w:val="22"/>
          <w:szCs w:val="22"/>
        </w:rPr>
        <w:t>, </w:t>
      </w:r>
      <w:hyperlink r:id="rId8" w:history="1">
        <w:r w:rsidRPr="00EB2F4A">
          <w:rPr>
            <w:rStyle w:val="Hyperlink"/>
            <w:b w:val="0"/>
            <w:bCs w:val="0"/>
            <w:color w:val="auto"/>
            <w:sz w:val="22"/>
            <w:szCs w:val="22"/>
            <w:u w:val="none"/>
          </w:rPr>
          <w:t xml:space="preserve">Charles E. </w:t>
        </w:r>
        <w:proofErr w:type="spellStart"/>
        <w:r w:rsidRPr="00EB2F4A">
          <w:rPr>
            <w:rStyle w:val="Hyperlink"/>
            <w:b w:val="0"/>
            <w:bCs w:val="0"/>
            <w:color w:val="auto"/>
            <w:sz w:val="22"/>
            <w:szCs w:val="22"/>
            <w:u w:val="none"/>
          </w:rPr>
          <w:t>Leiserson</w:t>
        </w:r>
        <w:proofErr w:type="spellEnd"/>
      </w:hyperlink>
      <w:r w:rsidRPr="00EB2F4A">
        <w:rPr>
          <w:rStyle w:val="a-declarative"/>
          <w:b w:val="0"/>
          <w:bCs w:val="0"/>
          <w:sz w:val="22"/>
          <w:szCs w:val="22"/>
        </w:rPr>
        <w:t> </w:t>
      </w:r>
      <w:r w:rsidRPr="00EB2F4A">
        <w:rPr>
          <w:rStyle w:val="a-color-secondary"/>
          <w:b w:val="0"/>
          <w:bCs w:val="0"/>
          <w:sz w:val="22"/>
          <w:szCs w:val="22"/>
        </w:rPr>
        <w:t>, </w:t>
      </w:r>
      <w:hyperlink r:id="rId9" w:history="1">
        <w:r w:rsidRPr="00EB2F4A">
          <w:rPr>
            <w:rStyle w:val="Hyperlink"/>
            <w:b w:val="0"/>
            <w:bCs w:val="0"/>
            <w:color w:val="auto"/>
            <w:sz w:val="22"/>
            <w:szCs w:val="22"/>
            <w:u w:val="none"/>
          </w:rPr>
          <w:t xml:space="preserve">Ronald L. </w:t>
        </w:r>
        <w:proofErr w:type="spellStart"/>
        <w:r w:rsidRPr="00EB2F4A">
          <w:rPr>
            <w:rStyle w:val="Hyperlink"/>
            <w:b w:val="0"/>
            <w:bCs w:val="0"/>
            <w:color w:val="auto"/>
            <w:sz w:val="22"/>
            <w:szCs w:val="22"/>
            <w:u w:val="none"/>
          </w:rPr>
          <w:t>Rivest</w:t>
        </w:r>
        <w:proofErr w:type="spellEnd"/>
      </w:hyperlink>
      <w:r w:rsidRPr="00EB2F4A">
        <w:rPr>
          <w:rStyle w:val="a-declarative"/>
          <w:b w:val="0"/>
          <w:bCs w:val="0"/>
          <w:sz w:val="22"/>
          <w:szCs w:val="22"/>
        </w:rPr>
        <w:t> </w:t>
      </w:r>
      <w:r w:rsidRPr="00EB2F4A">
        <w:rPr>
          <w:rStyle w:val="a-color-secondary"/>
          <w:b w:val="0"/>
          <w:bCs w:val="0"/>
          <w:sz w:val="22"/>
          <w:szCs w:val="22"/>
        </w:rPr>
        <w:t>and </w:t>
      </w:r>
      <w:hyperlink r:id="rId10" w:history="1">
        <w:r w:rsidRPr="00EB2F4A">
          <w:rPr>
            <w:rStyle w:val="Hyperlink"/>
            <w:b w:val="0"/>
            <w:bCs w:val="0"/>
            <w:color w:val="auto"/>
            <w:sz w:val="22"/>
            <w:szCs w:val="22"/>
            <w:u w:val="none"/>
          </w:rPr>
          <w:t>Clifford Stein</w:t>
        </w:r>
      </w:hyperlink>
      <w:r w:rsidRPr="00EB2F4A">
        <w:rPr>
          <w:rStyle w:val="a-size-extra-large"/>
          <w:b w:val="0"/>
          <w:bCs w:val="0"/>
          <w:sz w:val="22"/>
          <w:szCs w:val="22"/>
        </w:rPr>
        <w:t>, 3rd Edition</w:t>
      </w:r>
      <w:r w:rsidRPr="00EB2F4A">
        <w:rPr>
          <w:b w:val="0"/>
          <w:bCs w:val="0"/>
          <w:sz w:val="22"/>
          <w:szCs w:val="22"/>
        </w:rPr>
        <w:t> </w:t>
      </w:r>
    </w:p>
    <w:p w14:paraId="42C4C4A2" w14:textId="77777777" w:rsidR="0087771B" w:rsidRPr="00EB2F4A" w:rsidRDefault="0087771B" w:rsidP="0087771B">
      <w:pPr>
        <w:shd w:val="clear" w:color="auto" w:fill="FFFFFF"/>
        <w:rPr>
          <w:rFonts w:ascii="Times New Roman" w:hAnsi="Times New Roman" w:cs="Times New Roman"/>
          <w:sz w:val="22"/>
          <w:szCs w:val="22"/>
        </w:rPr>
      </w:pPr>
      <w:r w:rsidRPr="00EB2F4A">
        <w:rPr>
          <w:rFonts w:ascii="Times New Roman" w:hAnsi="Times New Roman" w:cs="Times New Roman"/>
          <w:sz w:val="22"/>
          <w:szCs w:val="22"/>
        </w:rPr>
        <w:t>Algorithm Design by Kleinberg Jon, 1st Edition</w:t>
      </w:r>
    </w:p>
    <w:p w14:paraId="11B856B8" w14:textId="77777777" w:rsidR="0087771B" w:rsidRPr="00EB2F4A" w:rsidRDefault="0087771B" w:rsidP="0087771B">
      <w:pPr>
        <w:shd w:val="clear" w:color="auto" w:fill="FFFFFF"/>
        <w:rPr>
          <w:rFonts w:ascii="Times New Roman" w:hAnsi="Times New Roman" w:cs="Times New Roman"/>
          <w:sz w:val="22"/>
          <w:szCs w:val="22"/>
        </w:rPr>
      </w:pPr>
    </w:p>
    <w:p w14:paraId="67E3787B" w14:textId="77777777" w:rsidR="0087771B" w:rsidRPr="00EB2F4A" w:rsidRDefault="0087771B" w:rsidP="0087771B">
      <w:pPr>
        <w:shd w:val="clear" w:color="auto" w:fill="FFFFFF"/>
        <w:rPr>
          <w:rFonts w:ascii="Times New Roman" w:hAnsi="Times New Roman" w:cs="Times New Roman"/>
          <w:sz w:val="22"/>
          <w:szCs w:val="22"/>
        </w:rPr>
      </w:pPr>
    </w:p>
    <w:p w14:paraId="1C91E3E6" w14:textId="77777777" w:rsidR="0087771B" w:rsidRPr="00EB2F4A" w:rsidRDefault="0087771B" w:rsidP="0087771B">
      <w:pPr>
        <w:rPr>
          <w:rFonts w:ascii="Times New Roman" w:eastAsia="Times New Roman" w:hAnsi="Times New Roman" w:cs="Times New Roman"/>
          <w:sz w:val="22"/>
          <w:szCs w:val="22"/>
          <w:shd w:val="clear" w:color="auto" w:fill="FFFFFF"/>
        </w:rPr>
      </w:pPr>
      <w:r w:rsidRPr="00EB2F4A">
        <w:rPr>
          <w:rFonts w:ascii="Times New Roman" w:eastAsia="Times New Roman" w:hAnsi="Times New Roman" w:cs="Times New Roman"/>
          <w:b/>
          <w:bCs/>
          <w:sz w:val="22"/>
          <w:szCs w:val="22"/>
          <w:shd w:val="clear" w:color="auto" w:fill="FFFFFF"/>
        </w:rPr>
        <w:t>Course Code: </w:t>
      </w:r>
      <w:r w:rsidR="00DC3936">
        <w:rPr>
          <w:rFonts w:ascii="Times New Roman" w:eastAsia="Times New Roman" w:hAnsi="Times New Roman" w:cs="Times New Roman"/>
          <w:sz w:val="22"/>
          <w:szCs w:val="22"/>
          <w:shd w:val="clear" w:color="auto" w:fill="FFFFFF"/>
        </w:rPr>
        <w:t>CSE</w:t>
      </w:r>
      <w:r w:rsidRPr="00EB2F4A">
        <w:rPr>
          <w:rFonts w:ascii="Times New Roman" w:eastAsia="Times New Roman" w:hAnsi="Times New Roman" w:cs="Times New Roman"/>
          <w:sz w:val="22"/>
          <w:szCs w:val="22"/>
          <w:shd w:val="clear" w:color="auto" w:fill="FFFFFF"/>
        </w:rPr>
        <w:t>2</w:t>
      </w:r>
      <w:r w:rsidR="002B0952">
        <w:rPr>
          <w:rFonts w:ascii="Times New Roman" w:eastAsia="Times New Roman" w:hAnsi="Times New Roman" w:cs="Times New Roman"/>
          <w:sz w:val="22"/>
          <w:szCs w:val="22"/>
          <w:shd w:val="clear" w:color="auto" w:fill="FFFFFF"/>
        </w:rPr>
        <w:t>202</w:t>
      </w:r>
    </w:p>
    <w:p w14:paraId="23E0A089" w14:textId="77777777" w:rsidR="0087771B" w:rsidRPr="00EB2F4A" w:rsidRDefault="0087771B" w:rsidP="0087771B">
      <w:pPr>
        <w:rPr>
          <w:rFonts w:ascii="Times New Roman" w:eastAsia="Times New Roman" w:hAnsi="Times New Roman" w:cs="Times New Roman"/>
          <w:b/>
          <w:bCs/>
          <w:sz w:val="22"/>
          <w:szCs w:val="22"/>
        </w:rPr>
      </w:pPr>
      <w:r w:rsidRPr="00EB2F4A">
        <w:rPr>
          <w:rStyle w:val="Strong"/>
          <w:rFonts w:ascii="Times New Roman" w:hAnsi="Times New Roman" w:cs="Times New Roman"/>
          <w:sz w:val="22"/>
          <w:szCs w:val="22"/>
        </w:rPr>
        <w:t>Course Title: </w:t>
      </w:r>
      <w:r w:rsidRPr="00EB2F4A">
        <w:rPr>
          <w:rStyle w:val="Strong"/>
          <w:rFonts w:ascii="Times New Roman" w:hAnsi="Times New Roman" w:cs="Times New Roman"/>
          <w:b w:val="0"/>
          <w:bCs w:val="0"/>
          <w:sz w:val="22"/>
          <w:szCs w:val="22"/>
        </w:rPr>
        <w:t>Algorithms Lab</w:t>
      </w:r>
      <w:r w:rsidRPr="00EB2F4A">
        <w:rPr>
          <w:rFonts w:ascii="Times New Roman" w:eastAsia="Times New Roman" w:hAnsi="Times New Roman" w:cs="Times New Roman"/>
          <w:sz w:val="22"/>
          <w:szCs w:val="22"/>
        </w:rPr>
        <w:br/>
      </w:r>
      <w:r w:rsidRPr="00EB2F4A">
        <w:rPr>
          <w:rFonts w:ascii="Times New Roman" w:eastAsia="Times New Roman" w:hAnsi="Times New Roman" w:cs="Times New Roman"/>
          <w:b/>
          <w:bCs/>
          <w:sz w:val="22"/>
          <w:szCs w:val="22"/>
          <w:shd w:val="clear" w:color="auto" w:fill="FFFFFF"/>
        </w:rPr>
        <w:t>Credit Hour: </w:t>
      </w:r>
      <w:r w:rsidRPr="00EB2F4A">
        <w:rPr>
          <w:rFonts w:ascii="Times New Roman" w:eastAsia="Times New Roman" w:hAnsi="Times New Roman" w:cs="Times New Roman"/>
          <w:sz w:val="22"/>
          <w:szCs w:val="22"/>
          <w:shd w:val="clear" w:color="auto" w:fill="FFFFFF"/>
        </w:rPr>
        <w:t>1.00</w:t>
      </w:r>
      <w:r w:rsidRPr="00EB2F4A">
        <w:rPr>
          <w:rFonts w:ascii="Times New Roman" w:eastAsia="Times New Roman" w:hAnsi="Times New Roman" w:cs="Times New Roman"/>
          <w:sz w:val="22"/>
          <w:szCs w:val="22"/>
        </w:rPr>
        <w:br/>
      </w:r>
      <w:r w:rsidRPr="00EB2F4A">
        <w:rPr>
          <w:rFonts w:ascii="Times New Roman" w:eastAsia="Times New Roman" w:hAnsi="Times New Roman" w:cs="Times New Roman"/>
          <w:b/>
          <w:bCs/>
          <w:sz w:val="22"/>
          <w:szCs w:val="22"/>
          <w:shd w:val="clear" w:color="auto" w:fill="FFFFFF"/>
        </w:rPr>
        <w:t xml:space="preserve">Prerequisite: </w:t>
      </w:r>
      <w:r w:rsidR="002B0952">
        <w:rPr>
          <w:rFonts w:ascii="Times New Roman" w:hAnsi="Times New Roman" w:cs="Times New Roman"/>
          <w:color w:val="000000"/>
          <w:sz w:val="22"/>
          <w:szCs w:val="22"/>
        </w:rPr>
        <w:t>CSE1201, CSE</w:t>
      </w:r>
      <w:r w:rsidR="002B0952" w:rsidRPr="00EB2F4A">
        <w:rPr>
          <w:rFonts w:ascii="Times New Roman" w:hAnsi="Times New Roman" w:cs="Times New Roman"/>
          <w:color w:val="000000"/>
          <w:sz w:val="22"/>
          <w:szCs w:val="22"/>
        </w:rPr>
        <w:t>1</w:t>
      </w:r>
      <w:r w:rsidR="002B0952">
        <w:rPr>
          <w:rFonts w:ascii="Times New Roman" w:hAnsi="Times New Roman" w:cs="Times New Roman"/>
          <w:color w:val="000000"/>
          <w:sz w:val="22"/>
          <w:szCs w:val="22"/>
        </w:rPr>
        <w:t>202</w:t>
      </w:r>
      <w:r w:rsidR="002B0952" w:rsidRPr="00EB2F4A">
        <w:rPr>
          <w:rFonts w:ascii="Times New Roman" w:hAnsi="Times New Roman" w:cs="Times New Roman"/>
          <w:color w:val="000000"/>
          <w:sz w:val="22"/>
          <w:szCs w:val="22"/>
        </w:rPr>
        <w:t xml:space="preserve">, </w:t>
      </w:r>
      <w:r w:rsidR="002B0952">
        <w:rPr>
          <w:rFonts w:ascii="Times New Roman" w:hAnsi="Times New Roman" w:cs="Times New Roman"/>
          <w:color w:val="000000"/>
          <w:sz w:val="22"/>
          <w:szCs w:val="22"/>
        </w:rPr>
        <w:t>CSE</w:t>
      </w:r>
      <w:r w:rsidR="002B0952" w:rsidRPr="00EB2F4A">
        <w:rPr>
          <w:rFonts w:ascii="Times New Roman" w:hAnsi="Times New Roman" w:cs="Times New Roman"/>
          <w:color w:val="000000"/>
          <w:sz w:val="22"/>
          <w:szCs w:val="22"/>
        </w:rPr>
        <w:t>1</w:t>
      </w:r>
      <w:r w:rsidR="002B0952">
        <w:rPr>
          <w:rFonts w:ascii="Times New Roman" w:hAnsi="Times New Roman" w:cs="Times New Roman"/>
          <w:color w:val="000000"/>
          <w:sz w:val="22"/>
          <w:szCs w:val="22"/>
        </w:rPr>
        <w:t>203</w:t>
      </w:r>
    </w:p>
    <w:p w14:paraId="7B7B6129" w14:textId="77777777" w:rsidR="0087771B" w:rsidRPr="00EB2F4A" w:rsidRDefault="0087771B" w:rsidP="0087771B">
      <w:pPr>
        <w:shd w:val="clear" w:color="auto" w:fill="FFFFFF"/>
        <w:spacing w:after="150"/>
        <w:jc w:val="both"/>
        <w:rPr>
          <w:rFonts w:ascii="Times New Roman" w:eastAsia="Times New Roman" w:hAnsi="Times New Roman" w:cs="Times New Roman"/>
          <w:b/>
          <w:bCs/>
          <w:sz w:val="22"/>
          <w:szCs w:val="22"/>
        </w:rPr>
      </w:pPr>
    </w:p>
    <w:p w14:paraId="474B6757" w14:textId="77777777" w:rsidR="0087771B" w:rsidRPr="00EB2F4A" w:rsidRDefault="0087771B" w:rsidP="0087771B">
      <w:pPr>
        <w:shd w:val="clear" w:color="auto" w:fill="FFFFFF"/>
        <w:spacing w:after="150"/>
        <w:jc w:val="both"/>
        <w:rPr>
          <w:rFonts w:ascii="Times New Roman" w:eastAsia="Times New Roman" w:hAnsi="Times New Roman" w:cs="Times New Roman"/>
          <w:sz w:val="22"/>
          <w:szCs w:val="22"/>
        </w:rPr>
      </w:pPr>
      <w:r w:rsidRPr="00EB2F4A">
        <w:rPr>
          <w:rFonts w:ascii="Times New Roman" w:eastAsia="Times New Roman" w:hAnsi="Times New Roman" w:cs="Times New Roman"/>
          <w:b/>
          <w:bCs/>
          <w:sz w:val="22"/>
          <w:szCs w:val="22"/>
        </w:rPr>
        <w:t>Content</w:t>
      </w:r>
      <w:r w:rsidRPr="00EB2F4A">
        <w:rPr>
          <w:rFonts w:ascii="Times New Roman" w:eastAsia="Times New Roman" w:hAnsi="Times New Roman" w:cs="Times New Roman"/>
          <w:sz w:val="22"/>
          <w:szCs w:val="22"/>
        </w:rPr>
        <w:t>: Based on theory course.</w:t>
      </w:r>
    </w:p>
    <w:p w14:paraId="32C861C7" w14:textId="77777777" w:rsidR="0087771B" w:rsidRPr="00EB2F4A" w:rsidRDefault="0087771B" w:rsidP="0087771B">
      <w:pPr>
        <w:rPr>
          <w:rFonts w:ascii="Times New Roman" w:eastAsia="Times New Roman" w:hAnsi="Times New Roman" w:cs="Times New Roman"/>
          <w:b/>
          <w:bCs/>
          <w:sz w:val="22"/>
          <w:szCs w:val="22"/>
          <w:shd w:val="clear" w:color="auto" w:fill="FFFFFF"/>
        </w:rPr>
      </w:pPr>
    </w:p>
    <w:p w14:paraId="4C5BDBB8" w14:textId="77777777" w:rsidR="0087771B" w:rsidRPr="00EB2F4A" w:rsidRDefault="0087771B" w:rsidP="0087771B">
      <w:pPr>
        <w:rPr>
          <w:rFonts w:ascii="Times New Roman" w:eastAsia="Times New Roman" w:hAnsi="Times New Roman" w:cs="Times New Roman"/>
          <w:b/>
          <w:bCs/>
          <w:sz w:val="22"/>
          <w:szCs w:val="22"/>
          <w:shd w:val="clear" w:color="auto" w:fill="FFFFFF"/>
        </w:rPr>
      </w:pPr>
    </w:p>
    <w:p w14:paraId="7B09062B" w14:textId="77777777" w:rsidR="0087771B" w:rsidRPr="00EB2F4A" w:rsidRDefault="0087771B" w:rsidP="0087771B">
      <w:pPr>
        <w:rPr>
          <w:rFonts w:ascii="Times New Roman" w:eastAsia="Times New Roman" w:hAnsi="Times New Roman" w:cs="Times New Roman"/>
          <w:sz w:val="22"/>
          <w:szCs w:val="22"/>
          <w:shd w:val="clear" w:color="auto" w:fill="FFFFFF"/>
        </w:rPr>
      </w:pPr>
      <w:r w:rsidRPr="00EB2F4A">
        <w:rPr>
          <w:rFonts w:ascii="Times New Roman" w:eastAsia="Times New Roman" w:hAnsi="Times New Roman" w:cs="Times New Roman"/>
          <w:b/>
          <w:bCs/>
          <w:sz w:val="22"/>
          <w:szCs w:val="22"/>
          <w:shd w:val="clear" w:color="auto" w:fill="FFFFFF"/>
        </w:rPr>
        <w:t>Course Code: </w:t>
      </w:r>
      <w:r w:rsidR="002B0952">
        <w:rPr>
          <w:rFonts w:ascii="Times New Roman" w:eastAsia="Times New Roman" w:hAnsi="Times New Roman" w:cs="Times New Roman"/>
          <w:sz w:val="22"/>
          <w:szCs w:val="22"/>
          <w:shd w:val="clear" w:color="auto" w:fill="FFFFFF"/>
        </w:rPr>
        <w:t>CSE2203</w:t>
      </w:r>
    </w:p>
    <w:p w14:paraId="243EA824" w14:textId="77777777" w:rsidR="0087771B" w:rsidRPr="00EB2F4A" w:rsidRDefault="0087771B" w:rsidP="0087771B">
      <w:pPr>
        <w:rPr>
          <w:rFonts w:ascii="Times New Roman" w:eastAsia="Times New Roman" w:hAnsi="Times New Roman" w:cs="Times New Roman"/>
          <w:sz w:val="22"/>
          <w:szCs w:val="22"/>
        </w:rPr>
      </w:pPr>
      <w:r w:rsidRPr="00EB2F4A">
        <w:rPr>
          <w:rStyle w:val="Strong"/>
          <w:rFonts w:ascii="Times New Roman" w:hAnsi="Times New Roman" w:cs="Times New Roman"/>
          <w:sz w:val="22"/>
          <w:szCs w:val="22"/>
        </w:rPr>
        <w:t>Course Title: </w:t>
      </w:r>
      <w:r w:rsidRPr="00EB2F4A">
        <w:rPr>
          <w:rStyle w:val="Strong"/>
          <w:rFonts w:ascii="Times New Roman" w:hAnsi="Times New Roman" w:cs="Times New Roman"/>
          <w:b w:val="0"/>
          <w:bCs w:val="0"/>
          <w:sz w:val="22"/>
          <w:szCs w:val="22"/>
        </w:rPr>
        <w:t>Computer Organization and Architecture</w:t>
      </w:r>
      <w:r w:rsidRPr="00EB2F4A">
        <w:rPr>
          <w:rFonts w:ascii="Times New Roman" w:eastAsia="Times New Roman" w:hAnsi="Times New Roman" w:cs="Times New Roman"/>
          <w:sz w:val="22"/>
          <w:szCs w:val="22"/>
        </w:rPr>
        <w:br/>
      </w:r>
      <w:r w:rsidRPr="00EB2F4A">
        <w:rPr>
          <w:rFonts w:ascii="Times New Roman" w:eastAsia="Times New Roman" w:hAnsi="Times New Roman" w:cs="Times New Roman"/>
          <w:b/>
          <w:bCs/>
          <w:sz w:val="22"/>
          <w:szCs w:val="22"/>
          <w:shd w:val="clear" w:color="auto" w:fill="FFFFFF"/>
        </w:rPr>
        <w:t>Credit Hour: </w:t>
      </w:r>
      <w:r w:rsidRPr="00EB2F4A">
        <w:rPr>
          <w:rFonts w:ascii="Times New Roman" w:eastAsia="Times New Roman" w:hAnsi="Times New Roman" w:cs="Times New Roman"/>
          <w:sz w:val="22"/>
          <w:szCs w:val="22"/>
          <w:shd w:val="clear" w:color="auto" w:fill="FFFFFF"/>
        </w:rPr>
        <w:t>3.00</w:t>
      </w:r>
      <w:r w:rsidRPr="00EB2F4A">
        <w:rPr>
          <w:rFonts w:ascii="Times New Roman" w:eastAsia="Times New Roman" w:hAnsi="Times New Roman" w:cs="Times New Roman"/>
          <w:sz w:val="22"/>
          <w:szCs w:val="22"/>
        </w:rPr>
        <w:br/>
      </w:r>
      <w:r w:rsidRPr="00EB2F4A">
        <w:rPr>
          <w:rFonts w:ascii="Times New Roman" w:eastAsia="Times New Roman" w:hAnsi="Times New Roman" w:cs="Times New Roman"/>
          <w:b/>
          <w:bCs/>
          <w:sz w:val="22"/>
          <w:szCs w:val="22"/>
          <w:shd w:val="clear" w:color="auto" w:fill="FFFFFF"/>
        </w:rPr>
        <w:t xml:space="preserve">Prerequisite: </w:t>
      </w:r>
      <w:r w:rsidR="002B0952">
        <w:rPr>
          <w:rFonts w:ascii="Times New Roman" w:eastAsia="Times New Roman" w:hAnsi="Times New Roman" w:cs="Times New Roman"/>
          <w:bCs/>
          <w:sz w:val="22"/>
          <w:szCs w:val="22"/>
          <w:shd w:val="clear" w:color="auto" w:fill="FFFFFF"/>
        </w:rPr>
        <w:t>CSE21</w:t>
      </w:r>
      <w:r w:rsidR="00A35215">
        <w:rPr>
          <w:rFonts w:ascii="Times New Roman" w:eastAsia="Times New Roman" w:hAnsi="Times New Roman" w:cs="Times New Roman"/>
          <w:bCs/>
          <w:sz w:val="22"/>
          <w:szCs w:val="22"/>
          <w:shd w:val="clear" w:color="auto" w:fill="FFFFFF"/>
        </w:rPr>
        <w:t>0</w:t>
      </w:r>
      <w:r w:rsidRPr="00EB2F4A">
        <w:rPr>
          <w:rFonts w:ascii="Times New Roman" w:eastAsia="Times New Roman" w:hAnsi="Times New Roman" w:cs="Times New Roman"/>
          <w:bCs/>
          <w:sz w:val="22"/>
          <w:szCs w:val="22"/>
          <w:shd w:val="clear" w:color="auto" w:fill="FFFFFF"/>
        </w:rPr>
        <w:t>1</w:t>
      </w:r>
    </w:p>
    <w:p w14:paraId="12C5451F" w14:textId="77777777" w:rsidR="0087771B" w:rsidRPr="00EB2F4A" w:rsidRDefault="0087771B" w:rsidP="0087771B">
      <w:pPr>
        <w:shd w:val="clear" w:color="auto" w:fill="FFFFFF"/>
        <w:spacing w:after="150"/>
        <w:rPr>
          <w:rFonts w:ascii="Times New Roman" w:eastAsia="Times New Roman" w:hAnsi="Times New Roman" w:cs="Times New Roman"/>
          <w:b/>
          <w:bCs/>
          <w:sz w:val="22"/>
          <w:szCs w:val="22"/>
        </w:rPr>
      </w:pPr>
    </w:p>
    <w:p w14:paraId="34F97A26" w14:textId="77777777" w:rsidR="0087771B" w:rsidRPr="00EB2F4A" w:rsidRDefault="0087771B" w:rsidP="0087771B">
      <w:pPr>
        <w:shd w:val="clear" w:color="auto" w:fill="FFFFFF"/>
        <w:spacing w:after="150"/>
        <w:jc w:val="both"/>
        <w:rPr>
          <w:rFonts w:ascii="Times New Roman" w:eastAsia="Times New Roman" w:hAnsi="Times New Roman" w:cs="Times New Roman"/>
          <w:sz w:val="22"/>
          <w:szCs w:val="22"/>
        </w:rPr>
      </w:pPr>
      <w:r w:rsidRPr="00EB2F4A">
        <w:rPr>
          <w:rFonts w:ascii="Times New Roman" w:eastAsia="Times New Roman" w:hAnsi="Times New Roman" w:cs="Times New Roman"/>
          <w:b/>
          <w:bCs/>
          <w:sz w:val="22"/>
          <w:szCs w:val="22"/>
        </w:rPr>
        <w:t>Content</w:t>
      </w:r>
      <w:r w:rsidRPr="00EB2F4A">
        <w:rPr>
          <w:rFonts w:ascii="Times New Roman" w:eastAsia="Times New Roman" w:hAnsi="Times New Roman" w:cs="Times New Roman"/>
          <w:sz w:val="22"/>
          <w:szCs w:val="22"/>
        </w:rPr>
        <w:t xml:space="preserve">: </w:t>
      </w:r>
      <w:r w:rsidRPr="00EB2F4A">
        <w:rPr>
          <w:rFonts w:ascii="Times New Roman" w:hAnsi="Times New Roman" w:cs="Times New Roman"/>
          <w:color w:val="000000"/>
          <w:sz w:val="22"/>
          <w:szCs w:val="22"/>
        </w:rPr>
        <w:t xml:space="preserve">Information representation; Measuring performance; Instructions and data access methods: operations and operands of computer hardware, representing instruction, addressing styles; Arithmetic Logic Unit (ALU) operations, </w:t>
      </w:r>
      <w:r w:rsidR="00A35215">
        <w:rPr>
          <w:rFonts w:ascii="Times New Roman" w:hAnsi="Times New Roman" w:cs="Times New Roman"/>
          <w:color w:val="000000"/>
          <w:sz w:val="22"/>
          <w:szCs w:val="22"/>
        </w:rPr>
        <w:t>fl</w:t>
      </w:r>
      <w:r w:rsidRPr="00EB2F4A">
        <w:rPr>
          <w:rFonts w:ascii="Times New Roman" w:hAnsi="Times New Roman" w:cs="Times New Roman"/>
          <w:color w:val="000000"/>
          <w:sz w:val="22"/>
          <w:szCs w:val="22"/>
        </w:rPr>
        <w:t xml:space="preserve">oating point operations, designing ALU; Processor design: </w:t>
      </w:r>
      <w:proofErr w:type="spellStart"/>
      <w:r w:rsidRPr="00EB2F4A">
        <w:rPr>
          <w:rFonts w:ascii="Times New Roman" w:hAnsi="Times New Roman" w:cs="Times New Roman"/>
          <w:color w:val="000000"/>
          <w:sz w:val="22"/>
          <w:szCs w:val="22"/>
        </w:rPr>
        <w:t>datapaths</w:t>
      </w:r>
      <w:proofErr w:type="spellEnd"/>
      <w:r w:rsidRPr="00EB2F4A">
        <w:rPr>
          <w:rFonts w:ascii="Times New Roman" w:hAnsi="Times New Roman" w:cs="Times New Roman"/>
          <w:color w:val="000000"/>
          <w:sz w:val="22"/>
          <w:szCs w:val="22"/>
        </w:rPr>
        <w:t xml:space="preserve"> - single cycle and multicycle implementations; Control Unit design - hardwired and microprogrammed; Hazards; Exceptions; Pipeline: pipelined </w:t>
      </w:r>
      <w:proofErr w:type="spellStart"/>
      <w:r w:rsidRPr="00EB2F4A">
        <w:rPr>
          <w:rFonts w:ascii="Times New Roman" w:hAnsi="Times New Roman" w:cs="Times New Roman"/>
          <w:color w:val="000000"/>
          <w:sz w:val="22"/>
          <w:szCs w:val="22"/>
        </w:rPr>
        <w:t>datapath</w:t>
      </w:r>
      <w:proofErr w:type="spellEnd"/>
      <w:r w:rsidRPr="00EB2F4A">
        <w:rPr>
          <w:rFonts w:ascii="Times New Roman" w:hAnsi="Times New Roman" w:cs="Times New Roman"/>
          <w:color w:val="000000"/>
          <w:sz w:val="22"/>
          <w:szCs w:val="22"/>
        </w:rPr>
        <w:t xml:space="preserve"> and control, superscalar and dynamic pipelining; Memory organization: cache, virtual memory, channels; Concepts of DMA and Interrupts; Buses: overview of computer BUS standards; Multiprocessors: types of multiprocessors, performance, single bus multiprocessors, multiprocessors connected by network, clusters.</w:t>
      </w:r>
    </w:p>
    <w:p w14:paraId="61CFCD02" w14:textId="77777777" w:rsidR="0087771B" w:rsidRPr="00EB2F4A" w:rsidRDefault="0087771B" w:rsidP="0087771B">
      <w:pPr>
        <w:pStyle w:val="Default"/>
        <w:jc w:val="both"/>
        <w:rPr>
          <w:sz w:val="22"/>
          <w:szCs w:val="22"/>
        </w:rPr>
      </w:pPr>
      <w:r w:rsidRPr="00EB2F4A">
        <w:rPr>
          <w:rFonts w:eastAsia="Times New Roman"/>
          <w:sz w:val="22"/>
          <w:szCs w:val="22"/>
        </w:rPr>
        <w:t xml:space="preserve">Textbook: 1. </w:t>
      </w:r>
      <w:r w:rsidRPr="00EB2F4A">
        <w:rPr>
          <w:sz w:val="22"/>
          <w:szCs w:val="22"/>
        </w:rPr>
        <w:t>Computer System Architecture by M. Morris Mano.</w:t>
      </w:r>
    </w:p>
    <w:p w14:paraId="7BF8B152" w14:textId="77777777" w:rsidR="0087771B" w:rsidRPr="00EB2F4A" w:rsidRDefault="0087771B" w:rsidP="0087771B">
      <w:pPr>
        <w:pStyle w:val="Default"/>
        <w:ind w:firstLine="720"/>
        <w:jc w:val="both"/>
        <w:rPr>
          <w:sz w:val="22"/>
          <w:szCs w:val="22"/>
        </w:rPr>
      </w:pPr>
      <w:r w:rsidRPr="00EB2F4A">
        <w:rPr>
          <w:sz w:val="22"/>
          <w:szCs w:val="22"/>
        </w:rPr>
        <w:t xml:space="preserve">    2. Computer Architecture, Fifth Edition: A Quantitative Approach </w:t>
      </w:r>
    </w:p>
    <w:p w14:paraId="0EB790B3" w14:textId="77777777" w:rsidR="0087771B" w:rsidRPr="00EB2F4A" w:rsidRDefault="0087771B" w:rsidP="0087771B">
      <w:pPr>
        <w:shd w:val="clear" w:color="auto" w:fill="FFFFFF"/>
        <w:spacing w:after="150"/>
        <w:jc w:val="both"/>
        <w:rPr>
          <w:rFonts w:ascii="Times New Roman" w:eastAsia="Times New Roman" w:hAnsi="Times New Roman" w:cs="Times New Roman"/>
          <w:sz w:val="22"/>
          <w:szCs w:val="22"/>
        </w:rPr>
      </w:pPr>
    </w:p>
    <w:p w14:paraId="3336EAE2" w14:textId="77777777" w:rsidR="0087771B" w:rsidRPr="00EB2F4A" w:rsidRDefault="0087771B" w:rsidP="0087771B">
      <w:pPr>
        <w:rPr>
          <w:rFonts w:ascii="Times New Roman" w:eastAsia="Times New Roman" w:hAnsi="Times New Roman" w:cs="Times New Roman"/>
          <w:sz w:val="22"/>
          <w:szCs w:val="22"/>
          <w:shd w:val="clear" w:color="auto" w:fill="FFFFFF"/>
        </w:rPr>
      </w:pPr>
      <w:r w:rsidRPr="00EB2F4A">
        <w:rPr>
          <w:rFonts w:ascii="Times New Roman" w:eastAsia="Times New Roman" w:hAnsi="Times New Roman" w:cs="Times New Roman"/>
          <w:b/>
          <w:bCs/>
          <w:sz w:val="22"/>
          <w:szCs w:val="22"/>
          <w:shd w:val="clear" w:color="auto" w:fill="FFFFFF"/>
        </w:rPr>
        <w:t>Course Code: </w:t>
      </w:r>
      <w:r w:rsidR="002B0952">
        <w:rPr>
          <w:rFonts w:ascii="Times New Roman" w:eastAsia="Times New Roman" w:hAnsi="Times New Roman" w:cs="Times New Roman"/>
          <w:sz w:val="22"/>
          <w:szCs w:val="22"/>
          <w:shd w:val="clear" w:color="auto" w:fill="FFFFFF"/>
        </w:rPr>
        <w:t>CSE2301</w:t>
      </w:r>
    </w:p>
    <w:p w14:paraId="5CDDC15B" w14:textId="77777777" w:rsidR="0087771B" w:rsidRPr="00EB2F4A" w:rsidRDefault="0087771B" w:rsidP="0087771B">
      <w:pPr>
        <w:rPr>
          <w:rFonts w:ascii="Times New Roman" w:eastAsia="Times New Roman" w:hAnsi="Times New Roman" w:cs="Times New Roman"/>
          <w:sz w:val="22"/>
          <w:szCs w:val="22"/>
          <w:shd w:val="clear" w:color="auto" w:fill="FFFFFF"/>
        </w:rPr>
      </w:pPr>
      <w:r w:rsidRPr="00EB2F4A">
        <w:rPr>
          <w:rStyle w:val="Strong"/>
          <w:rFonts w:ascii="Times New Roman" w:hAnsi="Times New Roman" w:cs="Times New Roman"/>
          <w:sz w:val="22"/>
          <w:szCs w:val="22"/>
        </w:rPr>
        <w:t>Course Title: </w:t>
      </w:r>
      <w:r w:rsidRPr="00EB2F4A">
        <w:rPr>
          <w:rStyle w:val="Strong"/>
          <w:rFonts w:ascii="Times New Roman" w:hAnsi="Times New Roman" w:cs="Times New Roman"/>
          <w:b w:val="0"/>
          <w:bCs w:val="0"/>
          <w:sz w:val="22"/>
          <w:szCs w:val="22"/>
        </w:rPr>
        <w:t>Database Management System</w:t>
      </w:r>
      <w:r w:rsidRPr="00EB2F4A">
        <w:rPr>
          <w:rFonts w:ascii="Times New Roman" w:eastAsia="Times New Roman" w:hAnsi="Times New Roman" w:cs="Times New Roman"/>
          <w:sz w:val="22"/>
          <w:szCs w:val="22"/>
        </w:rPr>
        <w:br/>
      </w:r>
      <w:r w:rsidRPr="00EB2F4A">
        <w:rPr>
          <w:rFonts w:ascii="Times New Roman" w:eastAsia="Times New Roman" w:hAnsi="Times New Roman" w:cs="Times New Roman"/>
          <w:b/>
          <w:bCs/>
          <w:sz w:val="22"/>
          <w:szCs w:val="22"/>
          <w:shd w:val="clear" w:color="auto" w:fill="FFFFFF"/>
        </w:rPr>
        <w:t>Credit Hour: </w:t>
      </w:r>
      <w:r w:rsidRPr="00EB2F4A">
        <w:rPr>
          <w:rFonts w:ascii="Times New Roman" w:eastAsia="Times New Roman" w:hAnsi="Times New Roman" w:cs="Times New Roman"/>
          <w:sz w:val="22"/>
          <w:szCs w:val="22"/>
          <w:shd w:val="clear" w:color="auto" w:fill="FFFFFF"/>
        </w:rPr>
        <w:t>3.00</w:t>
      </w:r>
      <w:r w:rsidRPr="00EB2F4A">
        <w:rPr>
          <w:rFonts w:ascii="Times New Roman" w:eastAsia="Times New Roman" w:hAnsi="Times New Roman" w:cs="Times New Roman"/>
          <w:sz w:val="22"/>
          <w:szCs w:val="22"/>
        </w:rPr>
        <w:br/>
      </w:r>
      <w:r w:rsidRPr="00EB2F4A">
        <w:rPr>
          <w:rFonts w:ascii="Times New Roman" w:eastAsia="Times New Roman" w:hAnsi="Times New Roman" w:cs="Times New Roman"/>
          <w:b/>
          <w:bCs/>
          <w:sz w:val="22"/>
          <w:szCs w:val="22"/>
          <w:shd w:val="clear" w:color="auto" w:fill="FFFFFF"/>
        </w:rPr>
        <w:t>Prerequisite:</w:t>
      </w:r>
      <w:r w:rsidRPr="00EB2F4A">
        <w:rPr>
          <w:rFonts w:ascii="Times New Roman" w:eastAsia="Times New Roman" w:hAnsi="Times New Roman" w:cs="Times New Roman"/>
          <w:sz w:val="22"/>
          <w:szCs w:val="22"/>
          <w:shd w:val="clear" w:color="auto" w:fill="FFFFFF"/>
        </w:rPr>
        <w:t xml:space="preserve"> </w:t>
      </w:r>
      <w:r w:rsidRPr="00EB2F4A">
        <w:rPr>
          <w:rFonts w:ascii="Times New Roman" w:eastAsia="Times New Roman" w:hAnsi="Times New Roman" w:cs="Times New Roman"/>
          <w:bCs/>
          <w:sz w:val="22"/>
          <w:szCs w:val="22"/>
          <w:shd w:val="clear" w:color="auto" w:fill="FFFFFF"/>
        </w:rPr>
        <w:t>N/A</w:t>
      </w:r>
    </w:p>
    <w:p w14:paraId="424FB76B" w14:textId="77777777" w:rsidR="0087771B" w:rsidRPr="00EB2F4A" w:rsidRDefault="0087771B" w:rsidP="0087771B">
      <w:pPr>
        <w:rPr>
          <w:rFonts w:ascii="Times New Roman" w:eastAsia="Times New Roman" w:hAnsi="Times New Roman" w:cs="Times New Roman"/>
          <w:sz w:val="22"/>
          <w:szCs w:val="22"/>
        </w:rPr>
      </w:pPr>
    </w:p>
    <w:p w14:paraId="073C6B47" w14:textId="77777777" w:rsidR="0087771B" w:rsidRPr="00EB2F4A" w:rsidRDefault="0087771B" w:rsidP="0087771B">
      <w:pPr>
        <w:shd w:val="clear" w:color="auto" w:fill="FFFFFF"/>
        <w:spacing w:after="150"/>
        <w:jc w:val="both"/>
        <w:rPr>
          <w:rFonts w:ascii="Times New Roman" w:eastAsia="Times New Roman" w:hAnsi="Times New Roman" w:cs="Times New Roman"/>
          <w:sz w:val="22"/>
          <w:szCs w:val="22"/>
        </w:rPr>
      </w:pPr>
      <w:r w:rsidRPr="00EB2F4A">
        <w:rPr>
          <w:rFonts w:ascii="Times New Roman" w:eastAsia="Times New Roman" w:hAnsi="Times New Roman" w:cs="Times New Roman"/>
          <w:b/>
          <w:bCs/>
          <w:sz w:val="22"/>
          <w:szCs w:val="22"/>
        </w:rPr>
        <w:t>Content</w:t>
      </w:r>
      <w:r w:rsidRPr="00EB2F4A">
        <w:rPr>
          <w:rFonts w:ascii="Times New Roman" w:eastAsia="Times New Roman" w:hAnsi="Times New Roman" w:cs="Times New Roman"/>
          <w:sz w:val="22"/>
          <w:szCs w:val="22"/>
        </w:rPr>
        <w:t xml:space="preserve">: </w:t>
      </w:r>
      <w:r w:rsidRPr="00EB2F4A">
        <w:rPr>
          <w:rStyle w:val="a-size-extra-large"/>
          <w:rFonts w:ascii="Times New Roman" w:eastAsia="Times New Roman" w:hAnsi="Times New Roman" w:cs="Times New Roman"/>
          <w:kern w:val="36"/>
          <w:sz w:val="22"/>
          <w:szCs w:val="22"/>
        </w:rPr>
        <w:t>Concepts of database systems; Data Models: Entity-Relationship model, Relational model; Query Languages: Relational algebra, SQL; Constraints and triggers; Functional dependencies and normalization; File organization and data storage; Indexing: primary and secondary indexes, B+ trees, hash tables; Query optimization; Transaction management; Recovery; Concurrency control; Access control and security; Semi-structured database: XML, XPath, XQuery; Object oriented and object relational databases.</w:t>
      </w:r>
    </w:p>
    <w:p w14:paraId="33EC2962" w14:textId="77777777" w:rsidR="0087771B" w:rsidRPr="00EB2F4A" w:rsidRDefault="0087771B" w:rsidP="0087771B">
      <w:pPr>
        <w:pStyle w:val="TableParagraph"/>
        <w:tabs>
          <w:tab w:val="left" w:pos="834"/>
          <w:tab w:val="left" w:pos="835"/>
        </w:tabs>
        <w:spacing w:before="128"/>
        <w:rPr>
          <w:rFonts w:ascii="Times New Roman" w:hAnsi="Times New Roman" w:cs="Times New Roman"/>
        </w:rPr>
      </w:pPr>
      <w:r w:rsidRPr="00EB2F4A">
        <w:rPr>
          <w:rFonts w:ascii="Times New Roman" w:eastAsia="Times New Roman" w:hAnsi="Times New Roman" w:cs="Times New Roman"/>
          <w:b/>
          <w:bCs/>
        </w:rPr>
        <w:t>Textbook:</w:t>
      </w:r>
      <w:r w:rsidRPr="00EB2F4A">
        <w:rPr>
          <w:rFonts w:ascii="Times New Roman" w:eastAsia="Times New Roman" w:hAnsi="Times New Roman" w:cs="Times New Roman"/>
        </w:rPr>
        <w:t xml:space="preserve"> 1. </w:t>
      </w:r>
      <w:r w:rsidRPr="00EB2F4A">
        <w:rPr>
          <w:rFonts w:ascii="Times New Roman" w:hAnsi="Times New Roman" w:cs="Times New Roman"/>
        </w:rPr>
        <w:t>Database</w:t>
      </w:r>
      <w:r w:rsidRPr="00EB2F4A">
        <w:rPr>
          <w:rFonts w:ascii="Times New Roman" w:hAnsi="Times New Roman" w:cs="Times New Roman"/>
          <w:spacing w:val="-18"/>
        </w:rPr>
        <w:t xml:space="preserve"> </w:t>
      </w:r>
      <w:r w:rsidRPr="00EB2F4A">
        <w:rPr>
          <w:rFonts w:ascii="Times New Roman" w:hAnsi="Times New Roman" w:cs="Times New Roman"/>
        </w:rPr>
        <w:t>System</w:t>
      </w:r>
      <w:r w:rsidRPr="00EB2F4A">
        <w:rPr>
          <w:rFonts w:ascii="Times New Roman" w:hAnsi="Times New Roman" w:cs="Times New Roman"/>
          <w:spacing w:val="-16"/>
        </w:rPr>
        <w:t xml:space="preserve"> </w:t>
      </w:r>
      <w:r w:rsidRPr="00EB2F4A">
        <w:rPr>
          <w:rFonts w:ascii="Times New Roman" w:hAnsi="Times New Roman" w:cs="Times New Roman"/>
        </w:rPr>
        <w:t>Concepts</w:t>
      </w:r>
      <w:r w:rsidRPr="00EB2F4A">
        <w:rPr>
          <w:rFonts w:ascii="Times New Roman" w:hAnsi="Times New Roman" w:cs="Times New Roman"/>
          <w:spacing w:val="-17"/>
        </w:rPr>
        <w:t xml:space="preserve"> </w:t>
      </w:r>
      <w:r w:rsidRPr="00EB2F4A">
        <w:rPr>
          <w:rFonts w:ascii="Times New Roman" w:hAnsi="Times New Roman" w:cs="Times New Roman"/>
        </w:rPr>
        <w:t>Sixth</w:t>
      </w:r>
      <w:r w:rsidRPr="00EB2F4A">
        <w:rPr>
          <w:rFonts w:ascii="Times New Roman" w:hAnsi="Times New Roman" w:cs="Times New Roman"/>
          <w:spacing w:val="-18"/>
        </w:rPr>
        <w:t xml:space="preserve"> </w:t>
      </w:r>
      <w:r w:rsidRPr="00EB2F4A">
        <w:rPr>
          <w:rFonts w:ascii="Times New Roman" w:hAnsi="Times New Roman" w:cs="Times New Roman"/>
        </w:rPr>
        <w:t xml:space="preserve">Edition by </w:t>
      </w:r>
      <w:proofErr w:type="spellStart"/>
      <w:r w:rsidRPr="00EB2F4A">
        <w:rPr>
          <w:rFonts w:ascii="Times New Roman" w:hAnsi="Times New Roman" w:cs="Times New Roman"/>
        </w:rPr>
        <w:t>Silberschatz</w:t>
      </w:r>
      <w:proofErr w:type="spellEnd"/>
      <w:r w:rsidRPr="00EB2F4A">
        <w:rPr>
          <w:rFonts w:ascii="Times New Roman" w:hAnsi="Times New Roman" w:cs="Times New Roman"/>
        </w:rPr>
        <w:t>,</w:t>
      </w:r>
      <w:r w:rsidRPr="00EB2F4A">
        <w:rPr>
          <w:rFonts w:ascii="Times New Roman" w:hAnsi="Times New Roman" w:cs="Times New Roman"/>
          <w:spacing w:val="-19"/>
        </w:rPr>
        <w:t xml:space="preserve"> </w:t>
      </w:r>
      <w:proofErr w:type="spellStart"/>
      <w:r w:rsidRPr="00EB2F4A">
        <w:rPr>
          <w:rFonts w:ascii="Times New Roman" w:hAnsi="Times New Roman" w:cs="Times New Roman"/>
        </w:rPr>
        <w:t>Korth</w:t>
      </w:r>
      <w:proofErr w:type="spellEnd"/>
      <w:r w:rsidRPr="00EB2F4A">
        <w:rPr>
          <w:rFonts w:ascii="Times New Roman" w:hAnsi="Times New Roman" w:cs="Times New Roman"/>
          <w:spacing w:val="-17"/>
        </w:rPr>
        <w:t xml:space="preserve"> </w:t>
      </w:r>
      <w:r w:rsidRPr="00EB2F4A">
        <w:rPr>
          <w:rFonts w:ascii="Times New Roman" w:hAnsi="Times New Roman" w:cs="Times New Roman"/>
        </w:rPr>
        <w:t>and</w:t>
      </w:r>
      <w:r w:rsidRPr="00EB2F4A">
        <w:rPr>
          <w:rFonts w:ascii="Times New Roman" w:hAnsi="Times New Roman" w:cs="Times New Roman"/>
          <w:spacing w:val="-17"/>
        </w:rPr>
        <w:t xml:space="preserve"> </w:t>
      </w:r>
      <w:r w:rsidRPr="00EB2F4A">
        <w:rPr>
          <w:rFonts w:ascii="Times New Roman" w:hAnsi="Times New Roman" w:cs="Times New Roman"/>
        </w:rPr>
        <w:t>Sudarshan.</w:t>
      </w:r>
    </w:p>
    <w:p w14:paraId="05FC5CFC" w14:textId="77777777" w:rsidR="0087771B" w:rsidRPr="00EB2F4A" w:rsidRDefault="0087771B" w:rsidP="0087771B">
      <w:pPr>
        <w:pStyle w:val="TableParagraph"/>
        <w:tabs>
          <w:tab w:val="left" w:pos="834"/>
          <w:tab w:val="left" w:pos="835"/>
        </w:tabs>
        <w:spacing w:before="128"/>
        <w:rPr>
          <w:rFonts w:ascii="Times New Roman" w:hAnsi="Times New Roman" w:cs="Times New Roman"/>
        </w:rPr>
      </w:pPr>
      <w:r w:rsidRPr="00EB2F4A">
        <w:rPr>
          <w:rFonts w:ascii="Times New Roman" w:hAnsi="Times New Roman" w:cs="Times New Roman"/>
        </w:rPr>
        <w:tab/>
        <w:t xml:space="preserve">  2. R.</w:t>
      </w:r>
      <w:r w:rsidRPr="00EB2F4A">
        <w:rPr>
          <w:rFonts w:ascii="Times New Roman" w:hAnsi="Times New Roman" w:cs="Times New Roman"/>
          <w:spacing w:val="-20"/>
        </w:rPr>
        <w:t xml:space="preserve"> </w:t>
      </w:r>
      <w:proofErr w:type="spellStart"/>
      <w:r w:rsidRPr="00EB2F4A">
        <w:rPr>
          <w:rFonts w:ascii="Times New Roman" w:hAnsi="Times New Roman" w:cs="Times New Roman"/>
        </w:rPr>
        <w:t>Elmasri</w:t>
      </w:r>
      <w:proofErr w:type="spellEnd"/>
      <w:r w:rsidRPr="00EB2F4A">
        <w:rPr>
          <w:rFonts w:ascii="Times New Roman" w:hAnsi="Times New Roman" w:cs="Times New Roman"/>
          <w:spacing w:val="-19"/>
        </w:rPr>
        <w:t xml:space="preserve"> </w:t>
      </w:r>
      <w:r w:rsidRPr="00EB2F4A">
        <w:rPr>
          <w:rFonts w:ascii="Times New Roman" w:hAnsi="Times New Roman" w:cs="Times New Roman"/>
        </w:rPr>
        <w:t>and</w:t>
      </w:r>
      <w:r w:rsidRPr="00EB2F4A">
        <w:rPr>
          <w:rFonts w:ascii="Times New Roman" w:hAnsi="Times New Roman" w:cs="Times New Roman"/>
          <w:spacing w:val="-18"/>
        </w:rPr>
        <w:t xml:space="preserve"> </w:t>
      </w:r>
      <w:r w:rsidRPr="00EB2F4A">
        <w:rPr>
          <w:rFonts w:ascii="Times New Roman" w:hAnsi="Times New Roman" w:cs="Times New Roman"/>
        </w:rPr>
        <w:t>S.</w:t>
      </w:r>
      <w:r w:rsidRPr="00EB2F4A">
        <w:rPr>
          <w:rFonts w:ascii="Times New Roman" w:hAnsi="Times New Roman" w:cs="Times New Roman"/>
          <w:spacing w:val="-20"/>
        </w:rPr>
        <w:t xml:space="preserve"> </w:t>
      </w:r>
      <w:r w:rsidRPr="00EB2F4A">
        <w:rPr>
          <w:rFonts w:ascii="Times New Roman" w:hAnsi="Times New Roman" w:cs="Times New Roman"/>
        </w:rPr>
        <w:t>B.</w:t>
      </w:r>
      <w:r w:rsidRPr="00EB2F4A">
        <w:rPr>
          <w:rFonts w:ascii="Times New Roman" w:hAnsi="Times New Roman" w:cs="Times New Roman"/>
          <w:spacing w:val="-19"/>
        </w:rPr>
        <w:t xml:space="preserve"> </w:t>
      </w:r>
      <w:proofErr w:type="spellStart"/>
      <w:r w:rsidRPr="00EB2F4A">
        <w:rPr>
          <w:rFonts w:ascii="Times New Roman" w:hAnsi="Times New Roman" w:cs="Times New Roman"/>
        </w:rPr>
        <w:t>Navathe</w:t>
      </w:r>
      <w:proofErr w:type="spellEnd"/>
      <w:r w:rsidRPr="00EB2F4A">
        <w:rPr>
          <w:rFonts w:ascii="Times New Roman" w:hAnsi="Times New Roman" w:cs="Times New Roman"/>
        </w:rPr>
        <w:t>,</w:t>
      </w:r>
      <w:r w:rsidRPr="00EB2F4A">
        <w:rPr>
          <w:rFonts w:ascii="Times New Roman" w:hAnsi="Times New Roman" w:cs="Times New Roman"/>
          <w:spacing w:val="-19"/>
        </w:rPr>
        <w:t xml:space="preserve"> </w:t>
      </w:r>
      <w:r w:rsidRPr="00EB2F4A">
        <w:rPr>
          <w:rFonts w:ascii="Times New Roman" w:hAnsi="Times New Roman" w:cs="Times New Roman"/>
        </w:rPr>
        <w:t>Fundamentals</w:t>
      </w:r>
      <w:r w:rsidRPr="00EB2F4A">
        <w:rPr>
          <w:rFonts w:ascii="Times New Roman" w:hAnsi="Times New Roman" w:cs="Times New Roman"/>
          <w:spacing w:val="-19"/>
        </w:rPr>
        <w:t xml:space="preserve"> </w:t>
      </w:r>
      <w:r w:rsidRPr="00EB2F4A">
        <w:rPr>
          <w:rFonts w:ascii="Times New Roman" w:hAnsi="Times New Roman" w:cs="Times New Roman"/>
        </w:rPr>
        <w:t>of</w:t>
      </w:r>
      <w:r w:rsidRPr="00EB2F4A">
        <w:rPr>
          <w:rFonts w:ascii="Times New Roman" w:hAnsi="Times New Roman" w:cs="Times New Roman"/>
          <w:spacing w:val="-19"/>
        </w:rPr>
        <w:t xml:space="preserve"> </w:t>
      </w:r>
      <w:r w:rsidRPr="00EB2F4A">
        <w:rPr>
          <w:rFonts w:ascii="Times New Roman" w:hAnsi="Times New Roman" w:cs="Times New Roman"/>
        </w:rPr>
        <w:t>Database</w:t>
      </w:r>
      <w:r w:rsidRPr="00EB2F4A">
        <w:rPr>
          <w:rFonts w:ascii="Times New Roman" w:hAnsi="Times New Roman" w:cs="Times New Roman"/>
          <w:spacing w:val="-18"/>
        </w:rPr>
        <w:t xml:space="preserve"> </w:t>
      </w:r>
      <w:r w:rsidRPr="00EB2F4A">
        <w:rPr>
          <w:rFonts w:ascii="Times New Roman" w:hAnsi="Times New Roman" w:cs="Times New Roman"/>
        </w:rPr>
        <w:t>Systems,</w:t>
      </w:r>
      <w:r w:rsidRPr="00EB2F4A">
        <w:rPr>
          <w:rFonts w:ascii="Times New Roman" w:hAnsi="Times New Roman" w:cs="Times New Roman"/>
          <w:spacing w:val="-20"/>
        </w:rPr>
        <w:t xml:space="preserve"> </w:t>
      </w:r>
      <w:r w:rsidRPr="00EB2F4A">
        <w:rPr>
          <w:rFonts w:ascii="Times New Roman" w:hAnsi="Times New Roman" w:cs="Times New Roman"/>
        </w:rPr>
        <w:t>Fifth</w:t>
      </w:r>
      <w:r w:rsidRPr="00EB2F4A">
        <w:rPr>
          <w:rFonts w:ascii="Times New Roman" w:hAnsi="Times New Roman" w:cs="Times New Roman"/>
          <w:spacing w:val="-18"/>
        </w:rPr>
        <w:t xml:space="preserve"> </w:t>
      </w:r>
      <w:r w:rsidRPr="00EB2F4A">
        <w:rPr>
          <w:rFonts w:ascii="Times New Roman" w:hAnsi="Times New Roman" w:cs="Times New Roman"/>
        </w:rPr>
        <w:t>Edition.</w:t>
      </w:r>
    </w:p>
    <w:p w14:paraId="3D87F4DB" w14:textId="77777777" w:rsidR="0087771B" w:rsidRPr="00EB2F4A" w:rsidRDefault="0087771B" w:rsidP="0087771B">
      <w:pPr>
        <w:pStyle w:val="TableParagraph"/>
        <w:tabs>
          <w:tab w:val="left" w:pos="834"/>
          <w:tab w:val="left" w:pos="835"/>
        </w:tabs>
        <w:spacing w:before="128"/>
        <w:ind w:left="2160"/>
        <w:rPr>
          <w:rFonts w:ascii="Times New Roman" w:hAnsi="Times New Roman" w:cs="Times New Roman"/>
        </w:rPr>
      </w:pPr>
    </w:p>
    <w:p w14:paraId="23C95013" w14:textId="77777777" w:rsidR="0087771B" w:rsidRDefault="0087771B" w:rsidP="0087771B">
      <w:pPr>
        <w:rPr>
          <w:rFonts w:ascii="Times New Roman" w:eastAsia="Times New Roman" w:hAnsi="Times New Roman" w:cs="Times New Roman"/>
          <w:b/>
          <w:bCs/>
          <w:sz w:val="22"/>
          <w:szCs w:val="22"/>
          <w:shd w:val="clear" w:color="auto" w:fill="FFFFFF"/>
        </w:rPr>
      </w:pPr>
    </w:p>
    <w:p w14:paraId="7D11AC8F" w14:textId="77777777" w:rsidR="00EB2F4A" w:rsidRDefault="00EB2F4A" w:rsidP="0087771B">
      <w:pPr>
        <w:rPr>
          <w:rFonts w:ascii="Times New Roman" w:eastAsia="Times New Roman" w:hAnsi="Times New Roman" w:cs="Times New Roman"/>
          <w:b/>
          <w:bCs/>
          <w:sz w:val="22"/>
          <w:szCs w:val="22"/>
          <w:shd w:val="clear" w:color="auto" w:fill="FFFFFF"/>
        </w:rPr>
      </w:pPr>
    </w:p>
    <w:p w14:paraId="2A15EAFA" w14:textId="77777777" w:rsidR="00EB2F4A" w:rsidRPr="00EB2F4A" w:rsidRDefault="00EB2F4A" w:rsidP="0087771B">
      <w:pPr>
        <w:rPr>
          <w:rFonts w:ascii="Times New Roman" w:eastAsia="Times New Roman" w:hAnsi="Times New Roman" w:cs="Times New Roman"/>
          <w:b/>
          <w:bCs/>
          <w:sz w:val="22"/>
          <w:szCs w:val="22"/>
          <w:shd w:val="clear" w:color="auto" w:fill="FFFFFF"/>
        </w:rPr>
      </w:pPr>
    </w:p>
    <w:p w14:paraId="25E44A92" w14:textId="77777777" w:rsidR="0087771B" w:rsidRPr="00EB2F4A" w:rsidRDefault="0087771B" w:rsidP="0087771B">
      <w:pPr>
        <w:rPr>
          <w:rFonts w:ascii="Times New Roman" w:eastAsia="Times New Roman" w:hAnsi="Times New Roman" w:cs="Times New Roman"/>
          <w:sz w:val="22"/>
          <w:szCs w:val="22"/>
          <w:shd w:val="clear" w:color="auto" w:fill="FFFFFF"/>
        </w:rPr>
      </w:pPr>
      <w:r w:rsidRPr="00EB2F4A">
        <w:rPr>
          <w:rFonts w:ascii="Times New Roman" w:eastAsia="Times New Roman" w:hAnsi="Times New Roman" w:cs="Times New Roman"/>
          <w:b/>
          <w:bCs/>
          <w:sz w:val="22"/>
          <w:szCs w:val="22"/>
          <w:shd w:val="clear" w:color="auto" w:fill="FFFFFF"/>
        </w:rPr>
        <w:t>Course Code: </w:t>
      </w:r>
      <w:r w:rsidR="002B0952">
        <w:rPr>
          <w:rFonts w:ascii="Times New Roman" w:eastAsia="Times New Roman" w:hAnsi="Times New Roman" w:cs="Times New Roman"/>
          <w:sz w:val="22"/>
          <w:szCs w:val="22"/>
          <w:shd w:val="clear" w:color="auto" w:fill="FFFFFF"/>
        </w:rPr>
        <w:t>CSE2302</w:t>
      </w:r>
    </w:p>
    <w:p w14:paraId="420D7D09" w14:textId="77777777" w:rsidR="0087771B" w:rsidRPr="00EB2F4A" w:rsidRDefault="0087771B" w:rsidP="0087771B">
      <w:pPr>
        <w:rPr>
          <w:rFonts w:ascii="Times New Roman" w:eastAsia="Times New Roman" w:hAnsi="Times New Roman" w:cs="Times New Roman"/>
          <w:sz w:val="22"/>
          <w:szCs w:val="22"/>
          <w:shd w:val="clear" w:color="auto" w:fill="FFFFFF"/>
        </w:rPr>
      </w:pPr>
      <w:r w:rsidRPr="00EB2F4A">
        <w:rPr>
          <w:rStyle w:val="Strong"/>
          <w:rFonts w:ascii="Times New Roman" w:hAnsi="Times New Roman" w:cs="Times New Roman"/>
          <w:sz w:val="22"/>
          <w:szCs w:val="22"/>
        </w:rPr>
        <w:lastRenderedPageBreak/>
        <w:t>Course Title: </w:t>
      </w:r>
      <w:r w:rsidRPr="00EB2F4A">
        <w:rPr>
          <w:rStyle w:val="Strong"/>
          <w:rFonts w:ascii="Times New Roman" w:hAnsi="Times New Roman" w:cs="Times New Roman"/>
          <w:b w:val="0"/>
          <w:bCs w:val="0"/>
          <w:sz w:val="22"/>
          <w:szCs w:val="22"/>
        </w:rPr>
        <w:t>Database Management System Lab</w:t>
      </w:r>
      <w:r w:rsidRPr="00EB2F4A">
        <w:rPr>
          <w:rFonts w:ascii="Times New Roman" w:eastAsia="Times New Roman" w:hAnsi="Times New Roman" w:cs="Times New Roman"/>
          <w:sz w:val="22"/>
          <w:szCs w:val="22"/>
        </w:rPr>
        <w:br/>
      </w:r>
      <w:r w:rsidRPr="00EB2F4A">
        <w:rPr>
          <w:rFonts w:ascii="Times New Roman" w:eastAsia="Times New Roman" w:hAnsi="Times New Roman" w:cs="Times New Roman"/>
          <w:b/>
          <w:bCs/>
          <w:sz w:val="22"/>
          <w:szCs w:val="22"/>
          <w:shd w:val="clear" w:color="auto" w:fill="FFFFFF"/>
        </w:rPr>
        <w:t>Credit Hour: </w:t>
      </w:r>
      <w:r w:rsidRPr="00EB2F4A">
        <w:rPr>
          <w:rFonts w:ascii="Times New Roman" w:eastAsia="Times New Roman" w:hAnsi="Times New Roman" w:cs="Times New Roman"/>
          <w:sz w:val="22"/>
          <w:szCs w:val="22"/>
          <w:shd w:val="clear" w:color="auto" w:fill="FFFFFF"/>
        </w:rPr>
        <w:t>1.00</w:t>
      </w:r>
      <w:r w:rsidRPr="00EB2F4A">
        <w:rPr>
          <w:rFonts w:ascii="Times New Roman" w:eastAsia="Times New Roman" w:hAnsi="Times New Roman" w:cs="Times New Roman"/>
          <w:sz w:val="22"/>
          <w:szCs w:val="22"/>
        </w:rPr>
        <w:br/>
      </w:r>
      <w:r w:rsidRPr="00EB2F4A">
        <w:rPr>
          <w:rFonts w:ascii="Times New Roman" w:eastAsia="Times New Roman" w:hAnsi="Times New Roman" w:cs="Times New Roman"/>
          <w:b/>
          <w:bCs/>
          <w:sz w:val="22"/>
          <w:szCs w:val="22"/>
          <w:shd w:val="clear" w:color="auto" w:fill="FFFFFF"/>
        </w:rPr>
        <w:t>Prerequisite:</w:t>
      </w:r>
      <w:r w:rsidRPr="00EB2F4A">
        <w:rPr>
          <w:rFonts w:ascii="Times New Roman" w:eastAsia="Times New Roman" w:hAnsi="Times New Roman" w:cs="Times New Roman"/>
          <w:sz w:val="22"/>
          <w:szCs w:val="22"/>
          <w:shd w:val="clear" w:color="auto" w:fill="FFFFFF"/>
        </w:rPr>
        <w:t xml:space="preserve"> </w:t>
      </w:r>
      <w:r w:rsidRPr="00EB2F4A">
        <w:rPr>
          <w:rFonts w:ascii="Times New Roman" w:eastAsia="Times New Roman" w:hAnsi="Times New Roman" w:cs="Times New Roman"/>
          <w:bCs/>
          <w:sz w:val="22"/>
          <w:szCs w:val="22"/>
          <w:shd w:val="clear" w:color="auto" w:fill="FFFFFF"/>
        </w:rPr>
        <w:t>N/A</w:t>
      </w:r>
    </w:p>
    <w:p w14:paraId="1A828C60" w14:textId="77777777" w:rsidR="0087771B" w:rsidRPr="00EB2F4A" w:rsidRDefault="0087771B" w:rsidP="0087771B">
      <w:pPr>
        <w:rPr>
          <w:rFonts w:ascii="Times New Roman" w:eastAsia="Times New Roman" w:hAnsi="Times New Roman" w:cs="Times New Roman"/>
          <w:sz w:val="22"/>
          <w:szCs w:val="22"/>
        </w:rPr>
      </w:pPr>
    </w:p>
    <w:p w14:paraId="1D500B01" w14:textId="77777777" w:rsidR="0087771B" w:rsidRPr="00EB2F4A" w:rsidRDefault="0087771B" w:rsidP="0087771B">
      <w:pPr>
        <w:shd w:val="clear" w:color="auto" w:fill="FFFFFF"/>
        <w:spacing w:after="150"/>
        <w:jc w:val="both"/>
        <w:rPr>
          <w:rFonts w:ascii="Times New Roman" w:eastAsia="Times New Roman" w:hAnsi="Times New Roman" w:cs="Times New Roman"/>
          <w:sz w:val="22"/>
          <w:szCs w:val="22"/>
        </w:rPr>
      </w:pPr>
      <w:r w:rsidRPr="00EB2F4A">
        <w:rPr>
          <w:rFonts w:ascii="Times New Roman" w:eastAsia="Times New Roman" w:hAnsi="Times New Roman" w:cs="Times New Roman"/>
          <w:b/>
          <w:bCs/>
          <w:sz w:val="22"/>
          <w:szCs w:val="22"/>
        </w:rPr>
        <w:t>Content</w:t>
      </w:r>
      <w:r w:rsidRPr="00EB2F4A">
        <w:rPr>
          <w:rFonts w:ascii="Times New Roman" w:eastAsia="Times New Roman" w:hAnsi="Times New Roman" w:cs="Times New Roman"/>
          <w:sz w:val="22"/>
          <w:szCs w:val="22"/>
        </w:rPr>
        <w:t>: Based on theory course.</w:t>
      </w:r>
    </w:p>
    <w:p w14:paraId="22C2EDD2" w14:textId="77777777" w:rsidR="0087771B" w:rsidRPr="00EB2F4A" w:rsidRDefault="0087771B" w:rsidP="0087771B">
      <w:pPr>
        <w:rPr>
          <w:rFonts w:ascii="Times New Roman" w:eastAsia="Times New Roman" w:hAnsi="Times New Roman" w:cs="Times New Roman"/>
          <w:b/>
          <w:bCs/>
          <w:sz w:val="22"/>
          <w:szCs w:val="22"/>
          <w:shd w:val="clear" w:color="auto" w:fill="FFFFFF"/>
        </w:rPr>
      </w:pPr>
    </w:p>
    <w:p w14:paraId="2B2A5D91" w14:textId="77777777" w:rsidR="0087771B" w:rsidRPr="00EB2F4A" w:rsidRDefault="0087771B" w:rsidP="0087771B">
      <w:pPr>
        <w:rPr>
          <w:rFonts w:ascii="Times New Roman" w:eastAsia="Times New Roman" w:hAnsi="Times New Roman" w:cs="Times New Roman"/>
          <w:sz w:val="22"/>
          <w:szCs w:val="22"/>
          <w:shd w:val="clear" w:color="auto" w:fill="FFFFFF"/>
        </w:rPr>
      </w:pPr>
      <w:r w:rsidRPr="00EB2F4A">
        <w:rPr>
          <w:rFonts w:ascii="Times New Roman" w:eastAsia="Times New Roman" w:hAnsi="Times New Roman" w:cs="Times New Roman"/>
          <w:b/>
          <w:bCs/>
          <w:sz w:val="22"/>
          <w:szCs w:val="22"/>
          <w:shd w:val="clear" w:color="auto" w:fill="FFFFFF"/>
        </w:rPr>
        <w:t>Course Code: </w:t>
      </w:r>
      <w:r w:rsidR="002B0952">
        <w:rPr>
          <w:rFonts w:ascii="Times New Roman" w:eastAsia="Times New Roman" w:hAnsi="Times New Roman" w:cs="Times New Roman"/>
          <w:sz w:val="22"/>
          <w:szCs w:val="22"/>
          <w:shd w:val="clear" w:color="auto" w:fill="FFFFFF"/>
        </w:rPr>
        <w:t>CSE</w:t>
      </w:r>
      <w:r w:rsidRPr="00EB2F4A">
        <w:rPr>
          <w:rFonts w:ascii="Times New Roman" w:eastAsia="Times New Roman" w:hAnsi="Times New Roman" w:cs="Times New Roman"/>
          <w:sz w:val="22"/>
          <w:szCs w:val="22"/>
          <w:shd w:val="clear" w:color="auto" w:fill="FFFFFF"/>
        </w:rPr>
        <w:t>2</w:t>
      </w:r>
      <w:r w:rsidR="002B0952">
        <w:rPr>
          <w:rFonts w:ascii="Times New Roman" w:eastAsia="Times New Roman" w:hAnsi="Times New Roman" w:cs="Times New Roman"/>
          <w:sz w:val="22"/>
          <w:szCs w:val="22"/>
          <w:shd w:val="clear" w:color="auto" w:fill="FFFFFF"/>
        </w:rPr>
        <w:t>303</w:t>
      </w:r>
    </w:p>
    <w:p w14:paraId="13545A12" w14:textId="77777777" w:rsidR="0087771B" w:rsidRPr="00EB2F4A" w:rsidRDefault="0087771B" w:rsidP="0087771B">
      <w:pPr>
        <w:rPr>
          <w:rFonts w:ascii="Times New Roman" w:eastAsia="Times New Roman" w:hAnsi="Times New Roman" w:cs="Times New Roman"/>
          <w:sz w:val="22"/>
          <w:szCs w:val="22"/>
          <w:shd w:val="clear" w:color="auto" w:fill="FFFFFF"/>
        </w:rPr>
      </w:pPr>
      <w:r w:rsidRPr="00EB2F4A">
        <w:rPr>
          <w:rStyle w:val="Strong"/>
          <w:rFonts w:ascii="Times New Roman" w:hAnsi="Times New Roman" w:cs="Times New Roman"/>
          <w:sz w:val="22"/>
          <w:szCs w:val="22"/>
        </w:rPr>
        <w:t>Course Title: </w:t>
      </w:r>
      <w:r w:rsidRPr="00EB2F4A">
        <w:rPr>
          <w:rFonts w:ascii="Times New Roman" w:hAnsi="Times New Roman" w:cs="Times New Roman"/>
          <w:color w:val="000000"/>
          <w:sz w:val="22"/>
          <w:szCs w:val="22"/>
        </w:rPr>
        <w:t>Automata and Theory of Computation</w:t>
      </w:r>
      <w:r w:rsidRPr="00EB2F4A">
        <w:rPr>
          <w:rFonts w:ascii="Times New Roman" w:eastAsia="Times New Roman" w:hAnsi="Times New Roman" w:cs="Times New Roman"/>
          <w:sz w:val="22"/>
          <w:szCs w:val="22"/>
        </w:rPr>
        <w:br/>
      </w:r>
      <w:r w:rsidRPr="00EB2F4A">
        <w:rPr>
          <w:rFonts w:ascii="Times New Roman" w:eastAsia="Times New Roman" w:hAnsi="Times New Roman" w:cs="Times New Roman"/>
          <w:b/>
          <w:bCs/>
          <w:sz w:val="22"/>
          <w:szCs w:val="22"/>
          <w:shd w:val="clear" w:color="auto" w:fill="FFFFFF"/>
        </w:rPr>
        <w:t>Credit Hour: </w:t>
      </w:r>
      <w:r w:rsidRPr="00EB2F4A">
        <w:rPr>
          <w:rFonts w:ascii="Times New Roman" w:eastAsia="Times New Roman" w:hAnsi="Times New Roman" w:cs="Times New Roman"/>
          <w:sz w:val="22"/>
          <w:szCs w:val="22"/>
          <w:shd w:val="clear" w:color="auto" w:fill="FFFFFF"/>
        </w:rPr>
        <w:t>3.00</w:t>
      </w:r>
      <w:r w:rsidRPr="00EB2F4A">
        <w:rPr>
          <w:rFonts w:ascii="Times New Roman" w:eastAsia="Times New Roman" w:hAnsi="Times New Roman" w:cs="Times New Roman"/>
          <w:sz w:val="22"/>
          <w:szCs w:val="22"/>
        </w:rPr>
        <w:br/>
      </w:r>
      <w:r w:rsidRPr="00EB2F4A">
        <w:rPr>
          <w:rFonts w:ascii="Times New Roman" w:eastAsia="Times New Roman" w:hAnsi="Times New Roman" w:cs="Times New Roman"/>
          <w:b/>
          <w:bCs/>
          <w:sz w:val="22"/>
          <w:szCs w:val="22"/>
          <w:shd w:val="clear" w:color="auto" w:fill="FFFFFF"/>
        </w:rPr>
        <w:t>Prerequisite:</w:t>
      </w:r>
      <w:r w:rsidRPr="00EB2F4A">
        <w:rPr>
          <w:rFonts w:ascii="Times New Roman" w:eastAsia="Times New Roman" w:hAnsi="Times New Roman" w:cs="Times New Roman"/>
          <w:sz w:val="22"/>
          <w:szCs w:val="22"/>
          <w:shd w:val="clear" w:color="auto" w:fill="FFFFFF"/>
        </w:rPr>
        <w:t xml:space="preserve"> </w:t>
      </w:r>
      <w:r w:rsidR="002B0952">
        <w:rPr>
          <w:rFonts w:ascii="Times New Roman" w:eastAsia="Times New Roman" w:hAnsi="Times New Roman" w:cs="Times New Roman"/>
          <w:bCs/>
          <w:sz w:val="22"/>
          <w:szCs w:val="22"/>
          <w:shd w:val="clear" w:color="auto" w:fill="FFFFFF"/>
        </w:rPr>
        <w:t>CSE2201</w:t>
      </w:r>
    </w:p>
    <w:p w14:paraId="26102893" w14:textId="77777777" w:rsidR="0087771B" w:rsidRPr="00EB2F4A" w:rsidRDefault="0087771B" w:rsidP="0087771B">
      <w:pPr>
        <w:rPr>
          <w:rFonts w:ascii="Times New Roman" w:eastAsia="Times New Roman" w:hAnsi="Times New Roman" w:cs="Times New Roman"/>
          <w:sz w:val="22"/>
          <w:szCs w:val="22"/>
        </w:rPr>
      </w:pPr>
    </w:p>
    <w:p w14:paraId="54F1668B" w14:textId="77777777" w:rsidR="0087771B" w:rsidRPr="00EB2F4A" w:rsidRDefault="0087771B" w:rsidP="0087771B">
      <w:pPr>
        <w:shd w:val="clear" w:color="auto" w:fill="FFFFFF"/>
        <w:spacing w:after="150"/>
        <w:jc w:val="both"/>
        <w:rPr>
          <w:rFonts w:ascii="Times New Roman" w:eastAsia="Times New Roman" w:hAnsi="Times New Roman" w:cs="Times New Roman"/>
          <w:sz w:val="22"/>
          <w:szCs w:val="22"/>
        </w:rPr>
      </w:pPr>
      <w:r w:rsidRPr="00EB2F4A">
        <w:rPr>
          <w:rFonts w:ascii="Times New Roman" w:eastAsia="Times New Roman" w:hAnsi="Times New Roman" w:cs="Times New Roman"/>
          <w:b/>
          <w:bCs/>
          <w:sz w:val="22"/>
          <w:szCs w:val="22"/>
        </w:rPr>
        <w:t>Content</w:t>
      </w:r>
      <w:r w:rsidRPr="00EB2F4A">
        <w:rPr>
          <w:rFonts w:ascii="Times New Roman" w:eastAsia="Times New Roman" w:hAnsi="Times New Roman" w:cs="Times New Roman"/>
          <w:sz w:val="22"/>
          <w:szCs w:val="22"/>
        </w:rPr>
        <w:t xml:space="preserve">: </w:t>
      </w:r>
      <w:r w:rsidRPr="00EB2F4A">
        <w:rPr>
          <w:rStyle w:val="Strong"/>
          <w:rFonts w:ascii="Times New Roman" w:hAnsi="Times New Roman" w:cs="Times New Roman"/>
          <w:b w:val="0"/>
          <w:sz w:val="22"/>
          <w:szCs w:val="22"/>
        </w:rPr>
        <w:t>Introduction to Automata and Theory of Computation. Finite State Machines. Regular Expressions. Context Free Grammar. Push Down Automata. Turing Machine. Decidable and Undecidable Language.</w:t>
      </w:r>
    </w:p>
    <w:p w14:paraId="4BF7C5DA" w14:textId="77777777" w:rsidR="0087771B" w:rsidRPr="00EB2F4A" w:rsidRDefault="0087771B" w:rsidP="0087771B">
      <w:pPr>
        <w:rPr>
          <w:rFonts w:ascii="Times New Roman" w:eastAsia="Times New Roman" w:hAnsi="Times New Roman" w:cs="Times New Roman"/>
          <w:b/>
          <w:bCs/>
          <w:sz w:val="22"/>
          <w:szCs w:val="22"/>
          <w:shd w:val="clear" w:color="auto" w:fill="FFFFFF"/>
        </w:rPr>
      </w:pPr>
    </w:p>
    <w:p w14:paraId="7B6E107D" w14:textId="77777777" w:rsidR="0087771B" w:rsidRPr="00EB2F4A" w:rsidRDefault="0087771B" w:rsidP="0087771B">
      <w:pPr>
        <w:rPr>
          <w:rFonts w:ascii="Times New Roman" w:eastAsia="Times New Roman" w:hAnsi="Times New Roman" w:cs="Times New Roman"/>
          <w:b/>
          <w:bCs/>
          <w:sz w:val="22"/>
          <w:szCs w:val="22"/>
          <w:shd w:val="clear" w:color="auto" w:fill="FFFFFF"/>
        </w:rPr>
      </w:pPr>
    </w:p>
    <w:p w14:paraId="487B7283" w14:textId="77777777" w:rsidR="0087771B" w:rsidRPr="00EB2F4A" w:rsidRDefault="0087771B" w:rsidP="0087771B">
      <w:pPr>
        <w:rPr>
          <w:rFonts w:ascii="Times New Roman" w:eastAsia="Times New Roman" w:hAnsi="Times New Roman" w:cs="Times New Roman"/>
          <w:sz w:val="22"/>
          <w:szCs w:val="22"/>
          <w:shd w:val="clear" w:color="auto" w:fill="FFFFFF"/>
        </w:rPr>
      </w:pPr>
      <w:r w:rsidRPr="00EB2F4A">
        <w:rPr>
          <w:rFonts w:ascii="Times New Roman" w:eastAsia="Times New Roman" w:hAnsi="Times New Roman" w:cs="Times New Roman"/>
          <w:b/>
          <w:bCs/>
          <w:sz w:val="22"/>
          <w:szCs w:val="22"/>
          <w:shd w:val="clear" w:color="auto" w:fill="FFFFFF"/>
        </w:rPr>
        <w:t>Course Code: </w:t>
      </w:r>
      <w:r w:rsidR="002B0952">
        <w:rPr>
          <w:rFonts w:ascii="Times New Roman" w:eastAsia="Times New Roman" w:hAnsi="Times New Roman" w:cs="Times New Roman"/>
          <w:sz w:val="22"/>
          <w:szCs w:val="22"/>
          <w:shd w:val="clear" w:color="auto" w:fill="FFFFFF"/>
        </w:rPr>
        <w:t>CSE</w:t>
      </w:r>
      <w:r w:rsidRPr="00EB2F4A">
        <w:rPr>
          <w:rFonts w:ascii="Times New Roman" w:eastAsia="Times New Roman" w:hAnsi="Times New Roman" w:cs="Times New Roman"/>
          <w:sz w:val="22"/>
          <w:szCs w:val="22"/>
          <w:shd w:val="clear" w:color="auto" w:fill="FFFFFF"/>
        </w:rPr>
        <w:t>2</w:t>
      </w:r>
      <w:r w:rsidR="002B0952">
        <w:rPr>
          <w:rFonts w:ascii="Times New Roman" w:eastAsia="Times New Roman" w:hAnsi="Times New Roman" w:cs="Times New Roman"/>
          <w:sz w:val="22"/>
          <w:szCs w:val="22"/>
          <w:shd w:val="clear" w:color="auto" w:fill="FFFFFF"/>
        </w:rPr>
        <w:t>305</w:t>
      </w:r>
    </w:p>
    <w:p w14:paraId="42E4E308" w14:textId="77777777" w:rsidR="0087771B" w:rsidRPr="00EB2F4A" w:rsidRDefault="0087771B" w:rsidP="0087771B">
      <w:pPr>
        <w:rPr>
          <w:rFonts w:ascii="Times New Roman" w:eastAsia="Times New Roman" w:hAnsi="Times New Roman" w:cs="Times New Roman"/>
          <w:sz w:val="22"/>
          <w:szCs w:val="22"/>
        </w:rPr>
      </w:pPr>
      <w:r w:rsidRPr="00EB2F4A">
        <w:rPr>
          <w:rStyle w:val="Strong"/>
          <w:rFonts w:ascii="Times New Roman" w:hAnsi="Times New Roman" w:cs="Times New Roman"/>
          <w:sz w:val="22"/>
          <w:szCs w:val="22"/>
        </w:rPr>
        <w:t>Course Title: </w:t>
      </w:r>
      <w:r w:rsidRPr="00EB2F4A">
        <w:rPr>
          <w:rStyle w:val="Strong"/>
          <w:rFonts w:ascii="Times New Roman" w:hAnsi="Times New Roman" w:cs="Times New Roman"/>
          <w:b w:val="0"/>
          <w:bCs w:val="0"/>
          <w:sz w:val="22"/>
          <w:szCs w:val="22"/>
        </w:rPr>
        <w:t>Operating Systems</w:t>
      </w:r>
      <w:r w:rsidRPr="00EB2F4A">
        <w:rPr>
          <w:rFonts w:ascii="Times New Roman" w:eastAsia="Times New Roman" w:hAnsi="Times New Roman" w:cs="Times New Roman"/>
          <w:sz w:val="22"/>
          <w:szCs w:val="22"/>
        </w:rPr>
        <w:br/>
      </w:r>
      <w:r w:rsidRPr="00EB2F4A">
        <w:rPr>
          <w:rFonts w:ascii="Times New Roman" w:eastAsia="Times New Roman" w:hAnsi="Times New Roman" w:cs="Times New Roman"/>
          <w:b/>
          <w:bCs/>
          <w:sz w:val="22"/>
          <w:szCs w:val="22"/>
          <w:shd w:val="clear" w:color="auto" w:fill="FFFFFF"/>
        </w:rPr>
        <w:t>Credit Hour: </w:t>
      </w:r>
      <w:r w:rsidRPr="00EB2F4A">
        <w:rPr>
          <w:rFonts w:ascii="Times New Roman" w:eastAsia="Times New Roman" w:hAnsi="Times New Roman" w:cs="Times New Roman"/>
          <w:sz w:val="22"/>
          <w:szCs w:val="22"/>
          <w:shd w:val="clear" w:color="auto" w:fill="FFFFFF"/>
        </w:rPr>
        <w:t>3.00</w:t>
      </w:r>
      <w:r w:rsidRPr="00EB2F4A">
        <w:rPr>
          <w:rFonts w:ascii="Times New Roman" w:eastAsia="Times New Roman" w:hAnsi="Times New Roman" w:cs="Times New Roman"/>
          <w:sz w:val="22"/>
          <w:szCs w:val="22"/>
        </w:rPr>
        <w:br/>
      </w:r>
      <w:r w:rsidRPr="00EB2F4A">
        <w:rPr>
          <w:rFonts w:ascii="Times New Roman" w:eastAsia="Times New Roman" w:hAnsi="Times New Roman" w:cs="Times New Roman"/>
          <w:b/>
          <w:bCs/>
          <w:sz w:val="22"/>
          <w:szCs w:val="22"/>
          <w:shd w:val="clear" w:color="auto" w:fill="FFFFFF"/>
        </w:rPr>
        <w:t xml:space="preserve">Prerequisite: </w:t>
      </w:r>
      <w:r w:rsidR="002B0952">
        <w:rPr>
          <w:rFonts w:ascii="Times New Roman" w:eastAsia="Times New Roman" w:hAnsi="Times New Roman" w:cs="Times New Roman"/>
          <w:bCs/>
          <w:sz w:val="22"/>
          <w:szCs w:val="22"/>
          <w:shd w:val="clear" w:color="auto" w:fill="FFFFFF"/>
        </w:rPr>
        <w:t>CSE2203</w:t>
      </w:r>
    </w:p>
    <w:p w14:paraId="61E682C5" w14:textId="77777777" w:rsidR="0087771B" w:rsidRPr="00EB2F4A" w:rsidRDefault="0087771B" w:rsidP="0087771B">
      <w:pPr>
        <w:shd w:val="clear" w:color="auto" w:fill="FFFFFF"/>
        <w:spacing w:after="150"/>
        <w:rPr>
          <w:rFonts w:ascii="Times New Roman" w:eastAsia="Times New Roman" w:hAnsi="Times New Roman" w:cs="Times New Roman"/>
          <w:b/>
          <w:bCs/>
          <w:sz w:val="22"/>
          <w:szCs w:val="22"/>
        </w:rPr>
      </w:pPr>
    </w:p>
    <w:p w14:paraId="6333A9BD" w14:textId="77777777" w:rsidR="0087771B" w:rsidRPr="00EB2F4A" w:rsidRDefault="0087771B" w:rsidP="0087771B">
      <w:pPr>
        <w:shd w:val="clear" w:color="auto" w:fill="FFFFFF"/>
        <w:spacing w:after="150"/>
        <w:jc w:val="both"/>
        <w:rPr>
          <w:rFonts w:ascii="Times New Roman" w:eastAsia="Times New Roman" w:hAnsi="Times New Roman" w:cs="Times New Roman"/>
          <w:sz w:val="22"/>
          <w:szCs w:val="22"/>
        </w:rPr>
      </w:pPr>
      <w:r w:rsidRPr="00EB2F4A">
        <w:rPr>
          <w:rFonts w:ascii="Times New Roman" w:eastAsia="Times New Roman" w:hAnsi="Times New Roman" w:cs="Times New Roman"/>
          <w:b/>
          <w:bCs/>
          <w:sz w:val="22"/>
          <w:szCs w:val="22"/>
        </w:rPr>
        <w:t>Content</w:t>
      </w:r>
      <w:r w:rsidRPr="00EB2F4A">
        <w:rPr>
          <w:rFonts w:ascii="Times New Roman" w:eastAsia="Times New Roman" w:hAnsi="Times New Roman" w:cs="Times New Roman"/>
          <w:sz w:val="22"/>
          <w:szCs w:val="22"/>
        </w:rPr>
        <w:t xml:space="preserve">: </w:t>
      </w:r>
      <w:r w:rsidRPr="00EB2F4A">
        <w:rPr>
          <w:rFonts w:ascii="Times New Roman" w:hAnsi="Times New Roman" w:cs="Times New Roman"/>
          <w:color w:val="000000"/>
          <w:sz w:val="22"/>
          <w:szCs w:val="22"/>
        </w:rPr>
        <w:t xml:space="preserve">Introduction: What is operating system? History of operating system, Operating system concepts, Operating system structure, Processes and Threads, </w:t>
      </w:r>
      <w:proofErr w:type="spellStart"/>
      <w:r w:rsidRPr="00EB2F4A">
        <w:rPr>
          <w:rFonts w:ascii="Times New Roman" w:hAnsi="Times New Roman" w:cs="Times New Roman"/>
          <w:color w:val="000000"/>
          <w:sz w:val="22"/>
          <w:szCs w:val="22"/>
        </w:rPr>
        <w:t>Interprocess</w:t>
      </w:r>
      <w:proofErr w:type="spellEnd"/>
      <w:r w:rsidRPr="00EB2F4A">
        <w:rPr>
          <w:rFonts w:ascii="Times New Roman" w:hAnsi="Times New Roman" w:cs="Times New Roman"/>
          <w:color w:val="000000"/>
          <w:sz w:val="22"/>
          <w:szCs w:val="22"/>
        </w:rPr>
        <w:t xml:space="preserve"> communication, Scheduling, Classical IPC problems, Memory Management, No memory abstraction, Virtual memory, Page replacement algorithms, Design issues for paging systems, Implementation issues, File Systems, Files, Directories, File system management, Input / Output, Principles of I/O hardware, Principles of I/O software, I/O software layers, Disks, Clocks, Thin clients, Deadlocks, Resources Detection, Recovery, Avoidance, Prevention, Virtualization and Cloud.</w:t>
      </w:r>
    </w:p>
    <w:p w14:paraId="5003A042" w14:textId="77777777" w:rsidR="0087771B" w:rsidRPr="00EB2F4A" w:rsidRDefault="0087771B" w:rsidP="0087771B">
      <w:pPr>
        <w:pStyle w:val="TableParagraph"/>
        <w:spacing w:before="120"/>
        <w:rPr>
          <w:rFonts w:ascii="Times New Roman" w:hAnsi="Times New Roman" w:cs="Times New Roman"/>
          <w:bCs/>
          <w:w w:val="90"/>
        </w:rPr>
      </w:pPr>
      <w:r w:rsidRPr="00EB2F4A">
        <w:rPr>
          <w:rFonts w:ascii="Times New Roman" w:eastAsia="Times New Roman" w:hAnsi="Times New Roman" w:cs="Times New Roman"/>
          <w:b/>
          <w:bCs/>
        </w:rPr>
        <w:t>Textbook:</w:t>
      </w:r>
      <w:r w:rsidRPr="00EB2F4A">
        <w:rPr>
          <w:rFonts w:ascii="Times New Roman" w:eastAsia="Times New Roman" w:hAnsi="Times New Roman" w:cs="Times New Roman"/>
        </w:rPr>
        <w:t xml:space="preserve"> 1. </w:t>
      </w:r>
      <w:r w:rsidRPr="00EB2F4A">
        <w:rPr>
          <w:rFonts w:ascii="Times New Roman" w:hAnsi="Times New Roman" w:cs="Times New Roman"/>
          <w:bCs/>
        </w:rPr>
        <w:t>Operating System Concepts, 7</w:t>
      </w:r>
      <w:proofErr w:type="spellStart"/>
      <w:r w:rsidRPr="00EB2F4A">
        <w:rPr>
          <w:rFonts w:ascii="Times New Roman" w:hAnsi="Times New Roman" w:cs="Times New Roman"/>
          <w:bCs/>
          <w:position w:val="7"/>
          <w:vertAlign w:val="superscript"/>
        </w:rPr>
        <w:t>th</w:t>
      </w:r>
      <w:proofErr w:type="spellEnd"/>
      <w:r w:rsidRPr="00EB2F4A">
        <w:rPr>
          <w:rFonts w:ascii="Times New Roman" w:hAnsi="Times New Roman" w:cs="Times New Roman"/>
          <w:bCs/>
          <w:position w:val="7"/>
        </w:rPr>
        <w:t xml:space="preserve"> </w:t>
      </w:r>
      <w:r w:rsidRPr="00EB2F4A">
        <w:rPr>
          <w:rFonts w:ascii="Times New Roman" w:hAnsi="Times New Roman" w:cs="Times New Roman"/>
          <w:bCs/>
        </w:rPr>
        <w:t>/ 8</w:t>
      </w:r>
      <w:proofErr w:type="spellStart"/>
      <w:r w:rsidRPr="00EB2F4A">
        <w:rPr>
          <w:rFonts w:ascii="Times New Roman" w:hAnsi="Times New Roman" w:cs="Times New Roman"/>
          <w:bCs/>
          <w:position w:val="7"/>
        </w:rPr>
        <w:t>th</w:t>
      </w:r>
      <w:proofErr w:type="spellEnd"/>
      <w:r w:rsidRPr="00EB2F4A">
        <w:rPr>
          <w:rFonts w:ascii="Times New Roman" w:hAnsi="Times New Roman" w:cs="Times New Roman"/>
          <w:bCs/>
          <w:position w:val="7"/>
        </w:rPr>
        <w:t xml:space="preserve"> </w:t>
      </w:r>
      <w:r w:rsidRPr="00EB2F4A">
        <w:rPr>
          <w:rFonts w:ascii="Times New Roman" w:hAnsi="Times New Roman" w:cs="Times New Roman"/>
          <w:bCs/>
        </w:rPr>
        <w:t xml:space="preserve">Edition, </w:t>
      </w:r>
      <w:r w:rsidRPr="00EB2F4A">
        <w:rPr>
          <w:rFonts w:ascii="Times New Roman" w:hAnsi="Times New Roman" w:cs="Times New Roman"/>
          <w:bCs/>
          <w:w w:val="90"/>
        </w:rPr>
        <w:t xml:space="preserve">by Abraham </w:t>
      </w:r>
      <w:proofErr w:type="spellStart"/>
      <w:r w:rsidRPr="00EB2F4A">
        <w:rPr>
          <w:rFonts w:ascii="Times New Roman" w:hAnsi="Times New Roman" w:cs="Times New Roman"/>
          <w:bCs/>
          <w:w w:val="90"/>
        </w:rPr>
        <w:t>Silberschatz</w:t>
      </w:r>
      <w:proofErr w:type="spellEnd"/>
      <w:r w:rsidRPr="00EB2F4A">
        <w:rPr>
          <w:rFonts w:ascii="Times New Roman" w:hAnsi="Times New Roman" w:cs="Times New Roman"/>
          <w:bCs/>
          <w:w w:val="90"/>
        </w:rPr>
        <w:t>.</w:t>
      </w:r>
    </w:p>
    <w:p w14:paraId="3627F3B2" w14:textId="77777777" w:rsidR="0087771B" w:rsidRPr="00EB2F4A" w:rsidRDefault="0087771B" w:rsidP="0087771B">
      <w:pPr>
        <w:pStyle w:val="TableParagraph"/>
        <w:spacing w:before="120"/>
        <w:ind w:firstLine="716"/>
        <w:rPr>
          <w:rFonts w:ascii="Times New Roman" w:hAnsi="Times New Roman" w:cs="Times New Roman"/>
          <w:bCs/>
          <w:w w:val="90"/>
        </w:rPr>
      </w:pPr>
      <w:r w:rsidRPr="00EB2F4A">
        <w:rPr>
          <w:rFonts w:ascii="Times New Roman" w:hAnsi="Times New Roman" w:cs="Times New Roman"/>
          <w:bCs/>
          <w:w w:val="90"/>
        </w:rPr>
        <w:t xml:space="preserve">     2. </w:t>
      </w:r>
      <w:r w:rsidRPr="00EB2F4A">
        <w:rPr>
          <w:rFonts w:ascii="Times New Roman" w:hAnsi="Times New Roman" w:cs="Times New Roman"/>
          <w:bCs/>
        </w:rPr>
        <w:t>Modern Operating Systems 4</w:t>
      </w:r>
      <w:proofErr w:type="spellStart"/>
      <w:r w:rsidRPr="00EB2F4A">
        <w:rPr>
          <w:rFonts w:ascii="Times New Roman" w:hAnsi="Times New Roman" w:cs="Times New Roman"/>
          <w:bCs/>
          <w:position w:val="7"/>
        </w:rPr>
        <w:t>th</w:t>
      </w:r>
      <w:proofErr w:type="spellEnd"/>
      <w:r w:rsidRPr="00EB2F4A">
        <w:rPr>
          <w:rFonts w:ascii="Times New Roman" w:hAnsi="Times New Roman" w:cs="Times New Roman"/>
          <w:bCs/>
          <w:position w:val="7"/>
        </w:rPr>
        <w:t xml:space="preserve"> </w:t>
      </w:r>
      <w:r w:rsidRPr="00EB2F4A">
        <w:rPr>
          <w:rFonts w:ascii="Times New Roman" w:hAnsi="Times New Roman" w:cs="Times New Roman"/>
          <w:bCs/>
        </w:rPr>
        <w:t xml:space="preserve">Edition, </w:t>
      </w:r>
      <w:r w:rsidRPr="00EB2F4A">
        <w:rPr>
          <w:rFonts w:ascii="Times New Roman" w:hAnsi="Times New Roman" w:cs="Times New Roman"/>
          <w:bCs/>
          <w:w w:val="90"/>
        </w:rPr>
        <w:t>by Andrew S. Tanenbaum.</w:t>
      </w:r>
    </w:p>
    <w:p w14:paraId="35BCC6D6" w14:textId="77777777" w:rsidR="0087771B" w:rsidRPr="00EB2F4A" w:rsidRDefault="0087771B" w:rsidP="0087771B">
      <w:pPr>
        <w:pStyle w:val="TableParagraph"/>
        <w:spacing w:before="144"/>
        <w:ind w:left="4"/>
        <w:rPr>
          <w:rFonts w:ascii="Times New Roman" w:eastAsia="Times New Roman" w:hAnsi="Times New Roman" w:cs="Times New Roman"/>
          <w:bCs/>
        </w:rPr>
      </w:pPr>
    </w:p>
    <w:p w14:paraId="2624CB0C" w14:textId="77777777" w:rsidR="0087771B" w:rsidRPr="00EB2F4A" w:rsidRDefault="0087771B" w:rsidP="0087771B">
      <w:pPr>
        <w:rPr>
          <w:rFonts w:ascii="Times New Roman" w:eastAsia="Times New Roman" w:hAnsi="Times New Roman" w:cs="Times New Roman"/>
          <w:sz w:val="22"/>
          <w:szCs w:val="22"/>
          <w:shd w:val="clear" w:color="auto" w:fill="FFFFFF"/>
        </w:rPr>
      </w:pPr>
      <w:r w:rsidRPr="00EB2F4A">
        <w:rPr>
          <w:rFonts w:ascii="Times New Roman" w:eastAsia="Times New Roman" w:hAnsi="Times New Roman" w:cs="Times New Roman"/>
          <w:b/>
          <w:bCs/>
          <w:sz w:val="22"/>
          <w:szCs w:val="22"/>
          <w:shd w:val="clear" w:color="auto" w:fill="FFFFFF"/>
        </w:rPr>
        <w:t>Course Code: </w:t>
      </w:r>
      <w:r w:rsidR="00DC3936">
        <w:rPr>
          <w:rFonts w:ascii="Times New Roman" w:eastAsia="Times New Roman" w:hAnsi="Times New Roman" w:cs="Times New Roman"/>
          <w:sz w:val="22"/>
          <w:szCs w:val="22"/>
          <w:shd w:val="clear" w:color="auto" w:fill="FFFFFF"/>
        </w:rPr>
        <w:t>CSE</w:t>
      </w:r>
      <w:r w:rsidRPr="00EB2F4A">
        <w:rPr>
          <w:rFonts w:ascii="Times New Roman" w:eastAsia="Times New Roman" w:hAnsi="Times New Roman" w:cs="Times New Roman"/>
          <w:sz w:val="22"/>
          <w:szCs w:val="22"/>
          <w:shd w:val="clear" w:color="auto" w:fill="FFFFFF"/>
        </w:rPr>
        <w:t>2</w:t>
      </w:r>
      <w:r w:rsidR="002B0952">
        <w:rPr>
          <w:rFonts w:ascii="Times New Roman" w:eastAsia="Times New Roman" w:hAnsi="Times New Roman" w:cs="Times New Roman"/>
          <w:sz w:val="22"/>
          <w:szCs w:val="22"/>
          <w:shd w:val="clear" w:color="auto" w:fill="FFFFFF"/>
        </w:rPr>
        <w:t>306</w:t>
      </w:r>
    </w:p>
    <w:p w14:paraId="6C8E53E3" w14:textId="77777777" w:rsidR="0087771B" w:rsidRPr="00EB2F4A" w:rsidRDefault="0087771B" w:rsidP="0087771B">
      <w:pPr>
        <w:rPr>
          <w:rFonts w:ascii="Times New Roman" w:eastAsia="Times New Roman" w:hAnsi="Times New Roman" w:cs="Times New Roman"/>
          <w:sz w:val="22"/>
          <w:szCs w:val="22"/>
        </w:rPr>
      </w:pPr>
      <w:r w:rsidRPr="00EB2F4A">
        <w:rPr>
          <w:rStyle w:val="Strong"/>
          <w:rFonts w:ascii="Times New Roman" w:hAnsi="Times New Roman" w:cs="Times New Roman"/>
          <w:sz w:val="22"/>
          <w:szCs w:val="22"/>
        </w:rPr>
        <w:t>Course Title: </w:t>
      </w:r>
      <w:r w:rsidRPr="00EB2F4A">
        <w:rPr>
          <w:rStyle w:val="Strong"/>
          <w:rFonts w:ascii="Times New Roman" w:hAnsi="Times New Roman" w:cs="Times New Roman"/>
          <w:b w:val="0"/>
          <w:bCs w:val="0"/>
          <w:sz w:val="22"/>
          <w:szCs w:val="22"/>
        </w:rPr>
        <w:t>Operating Systems Lab</w:t>
      </w:r>
      <w:r w:rsidRPr="00EB2F4A">
        <w:rPr>
          <w:rFonts w:ascii="Times New Roman" w:eastAsia="Times New Roman" w:hAnsi="Times New Roman" w:cs="Times New Roman"/>
          <w:sz w:val="22"/>
          <w:szCs w:val="22"/>
        </w:rPr>
        <w:br/>
      </w:r>
      <w:r w:rsidRPr="00EB2F4A">
        <w:rPr>
          <w:rFonts w:ascii="Times New Roman" w:eastAsia="Times New Roman" w:hAnsi="Times New Roman" w:cs="Times New Roman"/>
          <w:b/>
          <w:bCs/>
          <w:sz w:val="22"/>
          <w:szCs w:val="22"/>
          <w:shd w:val="clear" w:color="auto" w:fill="FFFFFF"/>
        </w:rPr>
        <w:t>Credit Hour: </w:t>
      </w:r>
      <w:r w:rsidRPr="00EB2F4A">
        <w:rPr>
          <w:rFonts w:ascii="Times New Roman" w:eastAsia="Times New Roman" w:hAnsi="Times New Roman" w:cs="Times New Roman"/>
          <w:sz w:val="22"/>
          <w:szCs w:val="22"/>
          <w:shd w:val="clear" w:color="auto" w:fill="FFFFFF"/>
        </w:rPr>
        <w:t>1.00</w:t>
      </w:r>
      <w:r w:rsidRPr="00EB2F4A">
        <w:rPr>
          <w:rFonts w:ascii="Times New Roman" w:eastAsia="Times New Roman" w:hAnsi="Times New Roman" w:cs="Times New Roman"/>
          <w:sz w:val="22"/>
          <w:szCs w:val="22"/>
        </w:rPr>
        <w:br/>
      </w:r>
      <w:r w:rsidRPr="00EB2F4A">
        <w:rPr>
          <w:rFonts w:ascii="Times New Roman" w:eastAsia="Times New Roman" w:hAnsi="Times New Roman" w:cs="Times New Roman"/>
          <w:b/>
          <w:bCs/>
          <w:sz w:val="22"/>
          <w:szCs w:val="22"/>
          <w:shd w:val="clear" w:color="auto" w:fill="FFFFFF"/>
        </w:rPr>
        <w:t xml:space="preserve">Prerequisite: </w:t>
      </w:r>
      <w:r w:rsidR="002B0952">
        <w:rPr>
          <w:rFonts w:ascii="Times New Roman" w:eastAsia="Times New Roman" w:hAnsi="Times New Roman" w:cs="Times New Roman"/>
          <w:bCs/>
          <w:sz w:val="22"/>
          <w:szCs w:val="22"/>
          <w:shd w:val="clear" w:color="auto" w:fill="FFFFFF"/>
        </w:rPr>
        <w:t>CSE2203</w:t>
      </w:r>
    </w:p>
    <w:p w14:paraId="2B352513" w14:textId="77777777" w:rsidR="0087771B" w:rsidRPr="00EB2F4A" w:rsidRDefault="0087771B" w:rsidP="0087771B">
      <w:pPr>
        <w:shd w:val="clear" w:color="auto" w:fill="FFFFFF"/>
        <w:spacing w:after="150"/>
        <w:rPr>
          <w:rFonts w:ascii="Times New Roman" w:eastAsia="Times New Roman" w:hAnsi="Times New Roman" w:cs="Times New Roman"/>
          <w:b/>
          <w:bCs/>
          <w:sz w:val="22"/>
          <w:szCs w:val="22"/>
        </w:rPr>
      </w:pPr>
    </w:p>
    <w:p w14:paraId="30DC1C40" w14:textId="77777777" w:rsidR="0087771B" w:rsidRPr="00EB2F4A" w:rsidRDefault="0087771B" w:rsidP="0087771B">
      <w:pPr>
        <w:shd w:val="clear" w:color="auto" w:fill="FFFFFF"/>
        <w:spacing w:after="150"/>
        <w:jc w:val="both"/>
        <w:rPr>
          <w:rFonts w:ascii="Times New Roman" w:eastAsia="Times New Roman" w:hAnsi="Times New Roman" w:cs="Times New Roman"/>
          <w:sz w:val="22"/>
          <w:szCs w:val="22"/>
        </w:rPr>
      </w:pPr>
      <w:r w:rsidRPr="00EB2F4A">
        <w:rPr>
          <w:rFonts w:ascii="Times New Roman" w:eastAsia="Times New Roman" w:hAnsi="Times New Roman" w:cs="Times New Roman"/>
          <w:b/>
          <w:bCs/>
          <w:sz w:val="22"/>
          <w:szCs w:val="22"/>
        </w:rPr>
        <w:t>Content</w:t>
      </w:r>
      <w:r w:rsidRPr="00EB2F4A">
        <w:rPr>
          <w:rFonts w:ascii="Times New Roman" w:eastAsia="Times New Roman" w:hAnsi="Times New Roman" w:cs="Times New Roman"/>
          <w:sz w:val="22"/>
          <w:szCs w:val="22"/>
        </w:rPr>
        <w:t>: Based on Theory course.</w:t>
      </w:r>
    </w:p>
    <w:p w14:paraId="07348EA2" w14:textId="77777777" w:rsidR="0087771B" w:rsidRPr="00EB2F4A" w:rsidRDefault="0087771B" w:rsidP="0087771B">
      <w:pPr>
        <w:shd w:val="clear" w:color="auto" w:fill="FFFFFF"/>
        <w:spacing w:after="150"/>
        <w:jc w:val="both"/>
        <w:rPr>
          <w:rFonts w:ascii="Times New Roman" w:eastAsia="Times New Roman" w:hAnsi="Times New Roman" w:cs="Times New Roman"/>
          <w:sz w:val="22"/>
          <w:szCs w:val="22"/>
        </w:rPr>
      </w:pPr>
    </w:p>
    <w:p w14:paraId="065085FE" w14:textId="77777777" w:rsidR="0087771B" w:rsidRPr="00EB2F4A" w:rsidRDefault="0087771B" w:rsidP="0087771B">
      <w:pPr>
        <w:rPr>
          <w:rFonts w:ascii="Times New Roman" w:eastAsia="Times New Roman" w:hAnsi="Times New Roman" w:cs="Times New Roman"/>
          <w:sz w:val="22"/>
          <w:szCs w:val="22"/>
          <w:shd w:val="clear" w:color="auto" w:fill="FFFFFF"/>
        </w:rPr>
      </w:pPr>
      <w:r w:rsidRPr="00EB2F4A">
        <w:rPr>
          <w:rFonts w:ascii="Times New Roman" w:eastAsia="Times New Roman" w:hAnsi="Times New Roman" w:cs="Times New Roman"/>
          <w:b/>
          <w:bCs/>
          <w:sz w:val="22"/>
          <w:szCs w:val="22"/>
          <w:shd w:val="clear" w:color="auto" w:fill="FFFFFF"/>
        </w:rPr>
        <w:t>Course Code: </w:t>
      </w:r>
      <w:r w:rsidR="002B0952">
        <w:rPr>
          <w:rFonts w:ascii="Times New Roman" w:eastAsia="Times New Roman" w:hAnsi="Times New Roman" w:cs="Times New Roman"/>
          <w:sz w:val="22"/>
          <w:szCs w:val="22"/>
          <w:shd w:val="clear" w:color="auto" w:fill="FFFFFF"/>
        </w:rPr>
        <w:t>CSE3101</w:t>
      </w:r>
    </w:p>
    <w:p w14:paraId="5A310A08" w14:textId="77777777" w:rsidR="0087771B" w:rsidRPr="00EB2F4A" w:rsidRDefault="0087771B" w:rsidP="0087771B">
      <w:pPr>
        <w:rPr>
          <w:rFonts w:ascii="Times New Roman" w:eastAsia="Times New Roman" w:hAnsi="Times New Roman" w:cs="Times New Roman"/>
          <w:sz w:val="22"/>
          <w:szCs w:val="22"/>
        </w:rPr>
      </w:pPr>
      <w:r w:rsidRPr="00EB2F4A">
        <w:rPr>
          <w:rStyle w:val="Strong"/>
          <w:rFonts w:ascii="Times New Roman" w:hAnsi="Times New Roman" w:cs="Times New Roman"/>
          <w:sz w:val="22"/>
          <w:szCs w:val="22"/>
        </w:rPr>
        <w:t>Course Title: </w:t>
      </w:r>
      <w:r w:rsidRPr="00EB2F4A">
        <w:rPr>
          <w:rStyle w:val="Strong"/>
          <w:rFonts w:ascii="Times New Roman" w:hAnsi="Times New Roman" w:cs="Times New Roman"/>
          <w:b w:val="0"/>
          <w:bCs w:val="0"/>
          <w:sz w:val="22"/>
          <w:szCs w:val="22"/>
        </w:rPr>
        <w:t xml:space="preserve">Microprocessor and Microcontroller </w:t>
      </w:r>
      <w:r w:rsidRPr="00EB2F4A">
        <w:rPr>
          <w:rFonts w:ascii="Times New Roman" w:eastAsia="Times New Roman" w:hAnsi="Times New Roman" w:cs="Times New Roman"/>
          <w:sz w:val="22"/>
          <w:szCs w:val="22"/>
        </w:rPr>
        <w:br/>
      </w:r>
      <w:r w:rsidRPr="00EB2F4A">
        <w:rPr>
          <w:rFonts w:ascii="Times New Roman" w:eastAsia="Times New Roman" w:hAnsi="Times New Roman" w:cs="Times New Roman"/>
          <w:b/>
          <w:bCs/>
          <w:sz w:val="22"/>
          <w:szCs w:val="22"/>
          <w:shd w:val="clear" w:color="auto" w:fill="FFFFFF"/>
        </w:rPr>
        <w:t>Credit Hour: </w:t>
      </w:r>
      <w:r w:rsidRPr="00EB2F4A">
        <w:rPr>
          <w:rFonts w:ascii="Times New Roman" w:eastAsia="Times New Roman" w:hAnsi="Times New Roman" w:cs="Times New Roman"/>
          <w:sz w:val="22"/>
          <w:szCs w:val="22"/>
          <w:shd w:val="clear" w:color="auto" w:fill="FFFFFF"/>
        </w:rPr>
        <w:t>3.00</w:t>
      </w:r>
      <w:r w:rsidRPr="00EB2F4A">
        <w:rPr>
          <w:rFonts w:ascii="Times New Roman" w:eastAsia="Times New Roman" w:hAnsi="Times New Roman" w:cs="Times New Roman"/>
          <w:sz w:val="22"/>
          <w:szCs w:val="22"/>
        </w:rPr>
        <w:br/>
      </w:r>
      <w:r w:rsidRPr="00EB2F4A">
        <w:rPr>
          <w:rFonts w:ascii="Times New Roman" w:eastAsia="Times New Roman" w:hAnsi="Times New Roman" w:cs="Times New Roman"/>
          <w:b/>
          <w:bCs/>
          <w:sz w:val="22"/>
          <w:szCs w:val="22"/>
          <w:shd w:val="clear" w:color="auto" w:fill="FFFFFF"/>
        </w:rPr>
        <w:t>Prerequisite:</w:t>
      </w:r>
      <w:r w:rsidR="002B0952">
        <w:rPr>
          <w:rFonts w:ascii="Times New Roman" w:eastAsia="Times New Roman" w:hAnsi="Times New Roman" w:cs="Times New Roman"/>
          <w:sz w:val="22"/>
          <w:szCs w:val="22"/>
          <w:shd w:val="clear" w:color="auto" w:fill="FFFFFF"/>
        </w:rPr>
        <w:t> CSE2203</w:t>
      </w:r>
    </w:p>
    <w:p w14:paraId="265ACDEB" w14:textId="77777777" w:rsidR="0087771B" w:rsidRPr="00EB2F4A" w:rsidRDefault="0087771B" w:rsidP="0087771B">
      <w:pPr>
        <w:rPr>
          <w:rFonts w:ascii="Times New Roman" w:hAnsi="Times New Roman" w:cs="Times New Roman"/>
          <w:sz w:val="22"/>
          <w:szCs w:val="22"/>
        </w:rPr>
      </w:pPr>
    </w:p>
    <w:p w14:paraId="049A7143" w14:textId="77777777" w:rsidR="0087771B" w:rsidRPr="00EB2F4A" w:rsidRDefault="0087771B" w:rsidP="0087771B">
      <w:pPr>
        <w:jc w:val="both"/>
        <w:rPr>
          <w:rFonts w:ascii="Times New Roman" w:hAnsi="Times New Roman" w:cs="Times New Roman"/>
          <w:sz w:val="22"/>
          <w:szCs w:val="22"/>
        </w:rPr>
      </w:pPr>
      <w:r w:rsidRPr="00EB2F4A">
        <w:rPr>
          <w:rFonts w:ascii="Times New Roman" w:eastAsia="Times New Roman" w:hAnsi="Times New Roman" w:cs="Times New Roman"/>
          <w:b/>
          <w:bCs/>
          <w:sz w:val="22"/>
          <w:szCs w:val="22"/>
        </w:rPr>
        <w:t>Contents:</w:t>
      </w:r>
      <w:r w:rsidRPr="00EB2F4A">
        <w:rPr>
          <w:rFonts w:ascii="Times New Roman" w:hAnsi="Times New Roman" w:cs="Times New Roman"/>
          <w:sz w:val="22"/>
          <w:szCs w:val="22"/>
        </w:rPr>
        <w:t xml:space="preserve"> </w:t>
      </w:r>
      <w:r w:rsidRPr="00EB2F4A">
        <w:rPr>
          <w:rFonts w:ascii="Times New Roman" w:eastAsia="CastleTLig" w:hAnsi="Times New Roman" w:cs="Times New Roman"/>
          <w:sz w:val="22"/>
          <w:szCs w:val="22"/>
        </w:rPr>
        <w:t xml:space="preserve">Introduction of Microprocessor and its use, Microprocessor and Memory Basics, Microprocessor: microcontroller &amp; microcomputer, evaluation of microprocessor &amp; application, </w:t>
      </w:r>
      <w:r w:rsidRPr="00EB2F4A">
        <w:rPr>
          <w:rFonts w:ascii="Times New Roman" w:eastAsia="CastleTLig" w:hAnsi="Times New Roman" w:cs="Times New Roman"/>
          <w:sz w:val="22"/>
          <w:szCs w:val="22"/>
        </w:rPr>
        <w:lastRenderedPageBreak/>
        <w:t>introduction to 8-bit, 16-bit, and 32-bit microprocessors; addressing modes: absolute addressing, 8086 internal architecture, PIN diagram of 8086, Max-Min mode, register structure; memory read write cycle; Instruction set; pipeline concept: interrupts, programmed I/O, memory mapped I/O, interrupt driven I/O, direct memory access; block transfer; cycle stealing; interleaved; multi-tasking and virtual memory; memory interface; bus interface; arithmetic co-processor; assembly language programming of 8086 microprocessors., serial data transmission, serial communication standards, serial interface implementation. Arduino: Buttons, PWM, and Functions, Arduino: Serial Communication and Processing, I2C, Modbus RTU, TCP/TP Communication and SPI Interfaces, Wireless Communication, Arduino: Interrupts and Hardware Handling, collecting data from external environment via sensors and send/receive data to cloud, learning about python interfacing Program to collect real time, data plotting simultaneously.</w:t>
      </w:r>
      <w:r w:rsidRPr="00EB2F4A">
        <w:rPr>
          <w:rFonts w:ascii="Times New Roman" w:hAnsi="Times New Roman" w:cs="Times New Roman"/>
          <w:sz w:val="22"/>
          <w:szCs w:val="22"/>
        </w:rPr>
        <w:t xml:space="preserve"> </w:t>
      </w:r>
    </w:p>
    <w:p w14:paraId="33F7D65B" w14:textId="77777777" w:rsidR="0087771B" w:rsidRPr="00EB2F4A" w:rsidRDefault="0087771B" w:rsidP="0087771B">
      <w:pPr>
        <w:jc w:val="both"/>
        <w:rPr>
          <w:rFonts w:ascii="Times New Roman" w:eastAsia="CastleTLig" w:hAnsi="Times New Roman" w:cs="Times New Roman"/>
          <w:sz w:val="22"/>
          <w:szCs w:val="22"/>
        </w:rPr>
      </w:pPr>
      <w:r w:rsidRPr="00EB2F4A">
        <w:rPr>
          <w:rFonts w:ascii="Times New Roman" w:hAnsi="Times New Roman" w:cs="Times New Roman"/>
          <w:b/>
          <w:bCs/>
          <w:sz w:val="22"/>
          <w:szCs w:val="22"/>
        </w:rPr>
        <w:t>Textbook:</w:t>
      </w:r>
      <w:r w:rsidRPr="00EB2F4A">
        <w:rPr>
          <w:rFonts w:ascii="Times New Roman" w:hAnsi="Times New Roman" w:cs="Times New Roman"/>
          <w:sz w:val="22"/>
          <w:szCs w:val="22"/>
        </w:rPr>
        <w:t xml:space="preserve"> 1. </w:t>
      </w:r>
      <w:r w:rsidRPr="00EB2F4A">
        <w:rPr>
          <w:rFonts w:ascii="Times New Roman" w:eastAsia="CastleTLig" w:hAnsi="Times New Roman" w:cs="Times New Roman"/>
          <w:sz w:val="22"/>
          <w:szCs w:val="22"/>
        </w:rPr>
        <w:t>Microprocessor and Interfacing by DOUGLAS V Hall.</w:t>
      </w:r>
    </w:p>
    <w:p w14:paraId="45E731AE" w14:textId="77777777" w:rsidR="0087771B" w:rsidRPr="00EB2F4A" w:rsidRDefault="0087771B" w:rsidP="0087771B">
      <w:pPr>
        <w:jc w:val="both"/>
        <w:rPr>
          <w:rFonts w:ascii="Times New Roman" w:hAnsi="Times New Roman" w:cs="Times New Roman"/>
          <w:sz w:val="22"/>
          <w:szCs w:val="22"/>
        </w:rPr>
      </w:pPr>
      <w:r w:rsidRPr="00EB2F4A">
        <w:rPr>
          <w:rFonts w:ascii="Times New Roman" w:hAnsi="Times New Roman" w:cs="Times New Roman"/>
          <w:sz w:val="22"/>
          <w:szCs w:val="22"/>
        </w:rPr>
        <w:t xml:space="preserve">                 2. IBM PC Assembly Language and Programming by Peter Abel, 5th Edition</w:t>
      </w:r>
    </w:p>
    <w:p w14:paraId="5169CB22" w14:textId="77777777" w:rsidR="0087771B" w:rsidRPr="00EB2F4A" w:rsidRDefault="0087771B" w:rsidP="0087771B">
      <w:pPr>
        <w:rPr>
          <w:rFonts w:ascii="Times New Roman" w:eastAsia="Times New Roman" w:hAnsi="Times New Roman" w:cs="Times New Roman"/>
          <w:b/>
          <w:bCs/>
          <w:sz w:val="22"/>
          <w:szCs w:val="22"/>
          <w:shd w:val="clear" w:color="auto" w:fill="FFFFFF"/>
        </w:rPr>
      </w:pPr>
    </w:p>
    <w:p w14:paraId="62A2B8E8" w14:textId="77777777" w:rsidR="00EB2F4A" w:rsidRDefault="00EB2F4A" w:rsidP="0087771B">
      <w:pPr>
        <w:rPr>
          <w:rFonts w:ascii="Times New Roman" w:eastAsia="Times New Roman" w:hAnsi="Times New Roman" w:cs="Times New Roman"/>
          <w:b/>
          <w:bCs/>
          <w:sz w:val="22"/>
          <w:szCs w:val="22"/>
          <w:shd w:val="clear" w:color="auto" w:fill="FFFFFF"/>
        </w:rPr>
      </w:pPr>
    </w:p>
    <w:p w14:paraId="179C8928" w14:textId="77777777" w:rsidR="0087771B" w:rsidRPr="00EB2F4A" w:rsidRDefault="0087771B" w:rsidP="0087771B">
      <w:pPr>
        <w:rPr>
          <w:rFonts w:ascii="Times New Roman" w:eastAsia="Times New Roman" w:hAnsi="Times New Roman" w:cs="Times New Roman"/>
          <w:sz w:val="22"/>
          <w:szCs w:val="22"/>
          <w:shd w:val="clear" w:color="auto" w:fill="FFFFFF"/>
        </w:rPr>
      </w:pPr>
      <w:r w:rsidRPr="00EB2F4A">
        <w:rPr>
          <w:rFonts w:ascii="Times New Roman" w:eastAsia="Times New Roman" w:hAnsi="Times New Roman" w:cs="Times New Roman"/>
          <w:b/>
          <w:bCs/>
          <w:sz w:val="22"/>
          <w:szCs w:val="22"/>
          <w:shd w:val="clear" w:color="auto" w:fill="FFFFFF"/>
        </w:rPr>
        <w:t>Course Code: </w:t>
      </w:r>
      <w:r w:rsidR="00DC3936">
        <w:rPr>
          <w:rFonts w:ascii="Times New Roman" w:eastAsia="Times New Roman" w:hAnsi="Times New Roman" w:cs="Times New Roman"/>
          <w:sz w:val="22"/>
          <w:szCs w:val="22"/>
          <w:shd w:val="clear" w:color="auto" w:fill="FFFFFF"/>
        </w:rPr>
        <w:t>CSE</w:t>
      </w:r>
      <w:r w:rsidR="002B0952">
        <w:rPr>
          <w:rFonts w:ascii="Times New Roman" w:eastAsia="Times New Roman" w:hAnsi="Times New Roman" w:cs="Times New Roman"/>
          <w:sz w:val="22"/>
          <w:szCs w:val="22"/>
          <w:shd w:val="clear" w:color="auto" w:fill="FFFFFF"/>
        </w:rPr>
        <w:t>31</w:t>
      </w:r>
      <w:r w:rsidR="00871D1C">
        <w:rPr>
          <w:rFonts w:ascii="Times New Roman" w:eastAsia="Times New Roman" w:hAnsi="Times New Roman" w:cs="Times New Roman"/>
          <w:sz w:val="22"/>
          <w:szCs w:val="22"/>
          <w:shd w:val="clear" w:color="auto" w:fill="FFFFFF"/>
        </w:rPr>
        <w:t>0</w:t>
      </w:r>
      <w:r w:rsidRPr="00EB2F4A">
        <w:rPr>
          <w:rFonts w:ascii="Times New Roman" w:eastAsia="Times New Roman" w:hAnsi="Times New Roman" w:cs="Times New Roman"/>
          <w:sz w:val="22"/>
          <w:szCs w:val="22"/>
          <w:shd w:val="clear" w:color="auto" w:fill="FFFFFF"/>
        </w:rPr>
        <w:t>2</w:t>
      </w:r>
    </w:p>
    <w:p w14:paraId="6B467415" w14:textId="77777777" w:rsidR="0087771B" w:rsidRPr="00EB2F4A" w:rsidRDefault="0087771B" w:rsidP="0087771B">
      <w:pPr>
        <w:rPr>
          <w:rFonts w:ascii="Times New Roman" w:eastAsia="Times New Roman" w:hAnsi="Times New Roman" w:cs="Times New Roman"/>
          <w:sz w:val="22"/>
          <w:szCs w:val="22"/>
        </w:rPr>
      </w:pPr>
      <w:r w:rsidRPr="00EB2F4A">
        <w:rPr>
          <w:rStyle w:val="Strong"/>
          <w:rFonts w:ascii="Times New Roman" w:hAnsi="Times New Roman" w:cs="Times New Roman"/>
          <w:sz w:val="22"/>
          <w:szCs w:val="22"/>
        </w:rPr>
        <w:t>Course Title: </w:t>
      </w:r>
      <w:r w:rsidRPr="00EB2F4A">
        <w:rPr>
          <w:rStyle w:val="Strong"/>
          <w:rFonts w:ascii="Times New Roman" w:hAnsi="Times New Roman" w:cs="Times New Roman"/>
          <w:b w:val="0"/>
          <w:bCs w:val="0"/>
          <w:sz w:val="22"/>
          <w:szCs w:val="22"/>
        </w:rPr>
        <w:t>Microprocessor and Microcontroller Lab</w:t>
      </w:r>
      <w:r w:rsidRPr="00EB2F4A">
        <w:rPr>
          <w:rFonts w:ascii="Times New Roman" w:eastAsia="Times New Roman" w:hAnsi="Times New Roman" w:cs="Times New Roman"/>
          <w:sz w:val="22"/>
          <w:szCs w:val="22"/>
        </w:rPr>
        <w:br/>
      </w:r>
      <w:r w:rsidRPr="00EB2F4A">
        <w:rPr>
          <w:rFonts w:ascii="Times New Roman" w:eastAsia="Times New Roman" w:hAnsi="Times New Roman" w:cs="Times New Roman"/>
          <w:b/>
          <w:bCs/>
          <w:sz w:val="22"/>
          <w:szCs w:val="22"/>
          <w:shd w:val="clear" w:color="auto" w:fill="FFFFFF"/>
        </w:rPr>
        <w:t>Credit Hour: </w:t>
      </w:r>
      <w:r w:rsidRPr="00EB2F4A">
        <w:rPr>
          <w:rFonts w:ascii="Times New Roman" w:eastAsia="Times New Roman" w:hAnsi="Times New Roman" w:cs="Times New Roman"/>
          <w:sz w:val="22"/>
          <w:szCs w:val="22"/>
          <w:shd w:val="clear" w:color="auto" w:fill="FFFFFF"/>
        </w:rPr>
        <w:t>1.00</w:t>
      </w:r>
      <w:r w:rsidRPr="00EB2F4A">
        <w:rPr>
          <w:rFonts w:ascii="Times New Roman" w:eastAsia="Times New Roman" w:hAnsi="Times New Roman" w:cs="Times New Roman"/>
          <w:sz w:val="22"/>
          <w:szCs w:val="22"/>
        </w:rPr>
        <w:br/>
      </w:r>
      <w:r w:rsidRPr="00EB2F4A">
        <w:rPr>
          <w:rFonts w:ascii="Times New Roman" w:eastAsia="Times New Roman" w:hAnsi="Times New Roman" w:cs="Times New Roman"/>
          <w:b/>
          <w:bCs/>
          <w:sz w:val="22"/>
          <w:szCs w:val="22"/>
          <w:shd w:val="clear" w:color="auto" w:fill="FFFFFF"/>
        </w:rPr>
        <w:t>Prerequisite:</w:t>
      </w:r>
      <w:r w:rsidR="002B0952">
        <w:rPr>
          <w:rFonts w:ascii="Times New Roman" w:eastAsia="Times New Roman" w:hAnsi="Times New Roman" w:cs="Times New Roman"/>
          <w:sz w:val="22"/>
          <w:szCs w:val="22"/>
          <w:shd w:val="clear" w:color="auto" w:fill="FFFFFF"/>
        </w:rPr>
        <w:t> CSE2203</w:t>
      </w:r>
    </w:p>
    <w:p w14:paraId="08E03E72" w14:textId="77777777" w:rsidR="0087771B" w:rsidRPr="00EB2F4A" w:rsidRDefault="0087771B" w:rsidP="0087771B">
      <w:pPr>
        <w:rPr>
          <w:rFonts w:ascii="Times New Roman" w:hAnsi="Times New Roman" w:cs="Times New Roman"/>
          <w:sz w:val="22"/>
          <w:szCs w:val="22"/>
        </w:rPr>
      </w:pPr>
    </w:p>
    <w:p w14:paraId="1DC855C9" w14:textId="77777777" w:rsidR="0087771B" w:rsidRPr="00EB2F4A" w:rsidRDefault="0087771B" w:rsidP="0087771B">
      <w:pPr>
        <w:jc w:val="both"/>
        <w:rPr>
          <w:rFonts w:ascii="Times New Roman" w:hAnsi="Times New Roman" w:cs="Times New Roman"/>
          <w:sz w:val="22"/>
          <w:szCs w:val="22"/>
        </w:rPr>
      </w:pPr>
      <w:r w:rsidRPr="00EB2F4A">
        <w:rPr>
          <w:rFonts w:ascii="Times New Roman" w:eastAsia="Times New Roman" w:hAnsi="Times New Roman" w:cs="Times New Roman"/>
          <w:b/>
          <w:bCs/>
          <w:sz w:val="22"/>
          <w:szCs w:val="22"/>
        </w:rPr>
        <w:t>Contents:</w:t>
      </w:r>
      <w:r w:rsidRPr="00EB2F4A">
        <w:rPr>
          <w:rFonts w:ascii="Times New Roman" w:hAnsi="Times New Roman" w:cs="Times New Roman"/>
          <w:sz w:val="22"/>
          <w:szCs w:val="22"/>
        </w:rPr>
        <w:t xml:space="preserve"> </w:t>
      </w:r>
      <w:r w:rsidRPr="00EB2F4A">
        <w:rPr>
          <w:rFonts w:ascii="Times New Roman" w:eastAsia="Times New Roman" w:hAnsi="Times New Roman" w:cs="Times New Roman"/>
          <w:sz w:val="22"/>
          <w:szCs w:val="22"/>
        </w:rPr>
        <w:t>Based on theory course.</w:t>
      </w:r>
    </w:p>
    <w:p w14:paraId="298FC69B" w14:textId="77777777" w:rsidR="0087771B" w:rsidRPr="00EB2F4A" w:rsidRDefault="0087771B" w:rsidP="0087771B">
      <w:pPr>
        <w:shd w:val="clear" w:color="auto" w:fill="FFFFFF"/>
        <w:spacing w:after="150"/>
        <w:jc w:val="both"/>
        <w:rPr>
          <w:rFonts w:ascii="Times New Roman" w:eastAsia="Times New Roman" w:hAnsi="Times New Roman" w:cs="Times New Roman"/>
          <w:sz w:val="22"/>
          <w:szCs w:val="22"/>
        </w:rPr>
      </w:pPr>
    </w:p>
    <w:p w14:paraId="0BC2DFD5" w14:textId="77777777" w:rsidR="0087771B" w:rsidRPr="00EB2F4A" w:rsidRDefault="0087771B" w:rsidP="0087771B">
      <w:pPr>
        <w:rPr>
          <w:rFonts w:ascii="Times New Roman" w:eastAsia="Times New Roman" w:hAnsi="Times New Roman" w:cs="Times New Roman"/>
          <w:sz w:val="22"/>
          <w:szCs w:val="22"/>
          <w:shd w:val="clear" w:color="auto" w:fill="FFFFFF"/>
        </w:rPr>
      </w:pPr>
      <w:r w:rsidRPr="00EB2F4A">
        <w:rPr>
          <w:rFonts w:ascii="Times New Roman" w:eastAsia="Times New Roman" w:hAnsi="Times New Roman" w:cs="Times New Roman"/>
          <w:b/>
          <w:bCs/>
          <w:sz w:val="22"/>
          <w:szCs w:val="22"/>
          <w:shd w:val="clear" w:color="auto" w:fill="FFFFFF"/>
        </w:rPr>
        <w:t>Course Code: </w:t>
      </w:r>
      <w:r w:rsidR="00DC3936">
        <w:rPr>
          <w:rFonts w:ascii="Times New Roman" w:eastAsia="Times New Roman" w:hAnsi="Times New Roman" w:cs="Times New Roman"/>
          <w:sz w:val="22"/>
          <w:szCs w:val="22"/>
          <w:shd w:val="clear" w:color="auto" w:fill="FFFFFF"/>
        </w:rPr>
        <w:t>CSE</w:t>
      </w:r>
      <w:r w:rsidR="002B0952">
        <w:rPr>
          <w:rFonts w:ascii="Times New Roman" w:eastAsia="Times New Roman" w:hAnsi="Times New Roman" w:cs="Times New Roman"/>
          <w:sz w:val="22"/>
          <w:szCs w:val="22"/>
          <w:shd w:val="clear" w:color="auto" w:fill="FFFFFF"/>
        </w:rPr>
        <w:t>31</w:t>
      </w:r>
      <w:r w:rsidR="00871D1C">
        <w:rPr>
          <w:rFonts w:ascii="Times New Roman" w:eastAsia="Times New Roman" w:hAnsi="Times New Roman" w:cs="Times New Roman"/>
          <w:sz w:val="22"/>
          <w:szCs w:val="22"/>
          <w:shd w:val="clear" w:color="auto" w:fill="FFFFFF"/>
        </w:rPr>
        <w:t>0</w:t>
      </w:r>
      <w:r w:rsidRPr="00EB2F4A">
        <w:rPr>
          <w:rFonts w:ascii="Times New Roman" w:eastAsia="Times New Roman" w:hAnsi="Times New Roman" w:cs="Times New Roman"/>
          <w:sz w:val="22"/>
          <w:szCs w:val="22"/>
          <w:shd w:val="clear" w:color="auto" w:fill="FFFFFF"/>
        </w:rPr>
        <w:t>3</w:t>
      </w:r>
    </w:p>
    <w:p w14:paraId="4E11B8B5" w14:textId="77777777" w:rsidR="0087771B" w:rsidRPr="00EB2F4A" w:rsidRDefault="0087771B" w:rsidP="0087771B">
      <w:pPr>
        <w:rPr>
          <w:rFonts w:ascii="Times New Roman" w:eastAsia="Times New Roman" w:hAnsi="Times New Roman" w:cs="Times New Roman"/>
          <w:sz w:val="22"/>
          <w:szCs w:val="22"/>
        </w:rPr>
      </w:pPr>
      <w:r w:rsidRPr="00EB2F4A">
        <w:rPr>
          <w:rStyle w:val="Strong"/>
          <w:rFonts w:ascii="Times New Roman" w:hAnsi="Times New Roman" w:cs="Times New Roman"/>
          <w:sz w:val="22"/>
          <w:szCs w:val="22"/>
        </w:rPr>
        <w:t>Course Title: </w:t>
      </w:r>
      <w:r w:rsidRPr="00EB2F4A">
        <w:rPr>
          <w:rStyle w:val="Strong"/>
          <w:rFonts w:ascii="Times New Roman" w:hAnsi="Times New Roman" w:cs="Times New Roman"/>
          <w:b w:val="0"/>
          <w:bCs w:val="0"/>
          <w:sz w:val="22"/>
          <w:szCs w:val="22"/>
        </w:rPr>
        <w:t>System Analysis and Design</w:t>
      </w:r>
      <w:r w:rsidRPr="00EB2F4A">
        <w:rPr>
          <w:rFonts w:ascii="Times New Roman" w:eastAsia="Times New Roman" w:hAnsi="Times New Roman" w:cs="Times New Roman"/>
          <w:sz w:val="22"/>
          <w:szCs w:val="22"/>
        </w:rPr>
        <w:br/>
      </w:r>
      <w:r w:rsidRPr="00EB2F4A">
        <w:rPr>
          <w:rFonts w:ascii="Times New Roman" w:eastAsia="Times New Roman" w:hAnsi="Times New Roman" w:cs="Times New Roman"/>
          <w:b/>
          <w:bCs/>
          <w:sz w:val="22"/>
          <w:szCs w:val="22"/>
          <w:shd w:val="clear" w:color="auto" w:fill="FFFFFF"/>
        </w:rPr>
        <w:t>Credit Hour: </w:t>
      </w:r>
      <w:r w:rsidRPr="00EB2F4A">
        <w:rPr>
          <w:rFonts w:ascii="Times New Roman" w:eastAsia="Times New Roman" w:hAnsi="Times New Roman" w:cs="Times New Roman"/>
          <w:sz w:val="22"/>
          <w:szCs w:val="22"/>
          <w:shd w:val="clear" w:color="auto" w:fill="FFFFFF"/>
        </w:rPr>
        <w:t>3.00</w:t>
      </w:r>
      <w:r w:rsidRPr="00EB2F4A">
        <w:rPr>
          <w:rFonts w:ascii="Times New Roman" w:eastAsia="Times New Roman" w:hAnsi="Times New Roman" w:cs="Times New Roman"/>
          <w:sz w:val="22"/>
          <w:szCs w:val="22"/>
        </w:rPr>
        <w:br/>
      </w:r>
      <w:r w:rsidRPr="00EB2F4A">
        <w:rPr>
          <w:rFonts w:ascii="Times New Roman" w:eastAsia="Times New Roman" w:hAnsi="Times New Roman" w:cs="Times New Roman"/>
          <w:b/>
          <w:bCs/>
          <w:sz w:val="22"/>
          <w:szCs w:val="22"/>
          <w:shd w:val="clear" w:color="auto" w:fill="FFFFFF"/>
        </w:rPr>
        <w:t>Prerequisite:</w:t>
      </w:r>
      <w:r w:rsidR="002B0952">
        <w:rPr>
          <w:rFonts w:ascii="Times New Roman" w:eastAsia="Times New Roman" w:hAnsi="Times New Roman" w:cs="Times New Roman"/>
          <w:sz w:val="22"/>
          <w:szCs w:val="22"/>
          <w:shd w:val="clear" w:color="auto" w:fill="FFFFFF"/>
        </w:rPr>
        <w:t xml:space="preserve"> CSE21</w:t>
      </w:r>
      <w:r w:rsidR="00871D1C">
        <w:rPr>
          <w:rFonts w:ascii="Times New Roman" w:eastAsia="Times New Roman" w:hAnsi="Times New Roman" w:cs="Times New Roman"/>
          <w:sz w:val="22"/>
          <w:szCs w:val="22"/>
          <w:shd w:val="clear" w:color="auto" w:fill="FFFFFF"/>
        </w:rPr>
        <w:t>0</w:t>
      </w:r>
      <w:r w:rsidRPr="00EB2F4A">
        <w:rPr>
          <w:rFonts w:ascii="Times New Roman" w:eastAsia="Times New Roman" w:hAnsi="Times New Roman" w:cs="Times New Roman"/>
          <w:sz w:val="22"/>
          <w:szCs w:val="22"/>
          <w:shd w:val="clear" w:color="auto" w:fill="FFFFFF"/>
        </w:rPr>
        <w:t xml:space="preserve">3 </w:t>
      </w:r>
    </w:p>
    <w:p w14:paraId="18E7D8CA" w14:textId="77777777" w:rsidR="0087771B" w:rsidRPr="00EB2F4A" w:rsidRDefault="0087771B" w:rsidP="0087771B">
      <w:pPr>
        <w:shd w:val="clear" w:color="auto" w:fill="FFFFFF"/>
        <w:spacing w:after="150"/>
        <w:rPr>
          <w:rFonts w:ascii="Times New Roman" w:eastAsia="Times New Roman" w:hAnsi="Times New Roman" w:cs="Times New Roman"/>
          <w:sz w:val="22"/>
          <w:szCs w:val="22"/>
        </w:rPr>
      </w:pPr>
    </w:p>
    <w:p w14:paraId="1174797A" w14:textId="77777777" w:rsidR="0087771B" w:rsidRPr="00EB2F4A" w:rsidRDefault="0087771B" w:rsidP="0087771B">
      <w:pPr>
        <w:shd w:val="clear" w:color="auto" w:fill="FFFFFF"/>
        <w:spacing w:after="150"/>
        <w:jc w:val="both"/>
        <w:rPr>
          <w:rFonts w:ascii="Times New Roman" w:hAnsi="Times New Roman" w:cs="Times New Roman"/>
          <w:sz w:val="22"/>
          <w:szCs w:val="22"/>
        </w:rPr>
      </w:pPr>
      <w:r w:rsidRPr="00EB2F4A">
        <w:rPr>
          <w:rFonts w:ascii="Times New Roman" w:hAnsi="Times New Roman" w:cs="Times New Roman"/>
          <w:b/>
          <w:bCs/>
          <w:sz w:val="22"/>
          <w:szCs w:val="22"/>
        </w:rPr>
        <w:t>Content:</w:t>
      </w:r>
      <w:r w:rsidRPr="00EB2F4A">
        <w:rPr>
          <w:rFonts w:ascii="Times New Roman" w:hAnsi="Times New Roman" w:cs="Times New Roman"/>
          <w:sz w:val="22"/>
          <w:szCs w:val="22"/>
        </w:rPr>
        <w:t xml:space="preserve"> System Analysis Fundamentals, tools of information system development, information systems development life cycle, tools for analysis; planning phase: systems planning, preliminary planning and investigation, determining IS development requirements, project management, Object Oriented Systems Analysis and Design and Unified Modeling Language.; analysis phase: </w:t>
      </w:r>
      <w:proofErr w:type="spellStart"/>
      <w:r w:rsidRPr="00EB2F4A">
        <w:rPr>
          <w:rFonts w:ascii="Times New Roman" w:hAnsi="Times New Roman" w:cs="Times New Roman"/>
          <w:sz w:val="22"/>
          <w:szCs w:val="22"/>
        </w:rPr>
        <w:t>analysing</w:t>
      </w:r>
      <w:proofErr w:type="spellEnd"/>
      <w:r w:rsidRPr="00EB2F4A">
        <w:rPr>
          <w:rFonts w:ascii="Times New Roman" w:hAnsi="Times New Roman" w:cs="Times New Roman"/>
          <w:sz w:val="22"/>
          <w:szCs w:val="22"/>
        </w:rPr>
        <w:t xml:space="preserve"> requirements, evaluating alternatives, information systems analysis principles; design phase: structured information systems design, input design and control, output system design; development phase: information systems development, computer-aided software engineering; implementation phase: systems implementation, systems evaluation and optimization, information systems documentation, Costs and benefits of different approaches to implementing new systems.</w:t>
      </w:r>
    </w:p>
    <w:p w14:paraId="3C650AB9" w14:textId="77777777" w:rsidR="0087771B" w:rsidRPr="00EB2F4A" w:rsidRDefault="0087771B" w:rsidP="0087771B">
      <w:pPr>
        <w:shd w:val="clear" w:color="auto" w:fill="FFFFFF"/>
        <w:spacing w:after="150"/>
        <w:jc w:val="both"/>
        <w:rPr>
          <w:rFonts w:ascii="Times New Roman" w:hAnsi="Times New Roman" w:cs="Times New Roman"/>
          <w:sz w:val="22"/>
          <w:szCs w:val="22"/>
        </w:rPr>
      </w:pPr>
      <w:r w:rsidRPr="00EB2F4A">
        <w:rPr>
          <w:rFonts w:ascii="Times New Roman" w:hAnsi="Times New Roman" w:cs="Times New Roman"/>
          <w:sz w:val="22"/>
          <w:szCs w:val="22"/>
        </w:rPr>
        <w:t>Textbook: 1. Systems Analysis and Design, 9</w:t>
      </w:r>
      <w:r w:rsidRPr="00EB2F4A">
        <w:rPr>
          <w:rFonts w:ascii="Times New Roman" w:hAnsi="Times New Roman" w:cs="Times New Roman"/>
          <w:sz w:val="22"/>
          <w:szCs w:val="22"/>
          <w:vertAlign w:val="superscript"/>
        </w:rPr>
        <w:t>th</w:t>
      </w:r>
      <w:r w:rsidRPr="00EB2F4A">
        <w:rPr>
          <w:rFonts w:ascii="Times New Roman" w:hAnsi="Times New Roman" w:cs="Times New Roman"/>
          <w:sz w:val="22"/>
          <w:szCs w:val="22"/>
        </w:rPr>
        <w:t xml:space="preserve"> edition by Kendall and Kendall.</w:t>
      </w:r>
    </w:p>
    <w:p w14:paraId="0B59270A" w14:textId="77777777" w:rsidR="0087771B" w:rsidRPr="00EB2F4A" w:rsidRDefault="0087771B" w:rsidP="0087771B">
      <w:pPr>
        <w:shd w:val="clear" w:color="auto" w:fill="FFFFFF"/>
        <w:spacing w:after="150"/>
        <w:ind w:firstLine="720"/>
        <w:jc w:val="both"/>
        <w:rPr>
          <w:rFonts w:ascii="Times New Roman" w:hAnsi="Times New Roman" w:cs="Times New Roman"/>
          <w:sz w:val="22"/>
          <w:szCs w:val="22"/>
        </w:rPr>
      </w:pPr>
      <w:r w:rsidRPr="00EB2F4A">
        <w:rPr>
          <w:rFonts w:ascii="Times New Roman" w:hAnsi="Times New Roman" w:cs="Times New Roman"/>
          <w:sz w:val="22"/>
          <w:szCs w:val="22"/>
        </w:rPr>
        <w:t xml:space="preserve">    2. System Analysis and Design, 5</w:t>
      </w:r>
      <w:r w:rsidRPr="00EB2F4A">
        <w:rPr>
          <w:rFonts w:ascii="Times New Roman" w:hAnsi="Times New Roman" w:cs="Times New Roman"/>
          <w:sz w:val="22"/>
          <w:szCs w:val="22"/>
          <w:vertAlign w:val="superscript"/>
        </w:rPr>
        <w:t>th</w:t>
      </w:r>
      <w:r w:rsidRPr="00EB2F4A">
        <w:rPr>
          <w:rFonts w:ascii="Times New Roman" w:hAnsi="Times New Roman" w:cs="Times New Roman"/>
          <w:sz w:val="22"/>
          <w:szCs w:val="22"/>
        </w:rPr>
        <w:t xml:space="preserve"> edition by Dennis, Wixom and Roth.</w:t>
      </w:r>
    </w:p>
    <w:p w14:paraId="763B5736" w14:textId="77777777" w:rsidR="0087771B" w:rsidRPr="00EB2F4A" w:rsidRDefault="0087771B" w:rsidP="0087771B">
      <w:pPr>
        <w:rPr>
          <w:rFonts w:ascii="Times New Roman" w:eastAsia="Times New Roman" w:hAnsi="Times New Roman" w:cs="Times New Roman"/>
          <w:b/>
          <w:bCs/>
          <w:sz w:val="22"/>
          <w:szCs w:val="22"/>
          <w:shd w:val="clear" w:color="auto" w:fill="FFFFFF"/>
        </w:rPr>
      </w:pPr>
    </w:p>
    <w:p w14:paraId="5D8DB5BD" w14:textId="77777777" w:rsidR="0087771B" w:rsidRPr="00EB2F4A" w:rsidRDefault="0087771B" w:rsidP="0087771B">
      <w:pPr>
        <w:rPr>
          <w:rFonts w:ascii="Times New Roman" w:eastAsia="Times New Roman" w:hAnsi="Times New Roman" w:cs="Times New Roman"/>
          <w:sz w:val="22"/>
          <w:szCs w:val="22"/>
          <w:shd w:val="clear" w:color="auto" w:fill="FFFFFF"/>
        </w:rPr>
      </w:pPr>
      <w:r w:rsidRPr="00EB2F4A">
        <w:rPr>
          <w:rFonts w:ascii="Times New Roman" w:eastAsia="Times New Roman" w:hAnsi="Times New Roman" w:cs="Times New Roman"/>
          <w:b/>
          <w:bCs/>
          <w:sz w:val="22"/>
          <w:szCs w:val="22"/>
          <w:shd w:val="clear" w:color="auto" w:fill="FFFFFF"/>
        </w:rPr>
        <w:t>Course Code: </w:t>
      </w:r>
      <w:r w:rsidR="005237BA">
        <w:rPr>
          <w:rFonts w:ascii="Times New Roman" w:eastAsia="Times New Roman" w:hAnsi="Times New Roman" w:cs="Times New Roman"/>
          <w:sz w:val="22"/>
          <w:szCs w:val="22"/>
          <w:shd w:val="clear" w:color="auto" w:fill="FFFFFF"/>
        </w:rPr>
        <w:t>CSE3201</w:t>
      </w:r>
    </w:p>
    <w:p w14:paraId="20820F12" w14:textId="77777777" w:rsidR="0087771B" w:rsidRPr="00EB2F4A" w:rsidRDefault="0087771B" w:rsidP="0087771B">
      <w:pPr>
        <w:rPr>
          <w:rFonts w:ascii="Times New Roman" w:eastAsia="Times New Roman" w:hAnsi="Times New Roman" w:cs="Times New Roman"/>
          <w:sz w:val="22"/>
          <w:szCs w:val="22"/>
        </w:rPr>
      </w:pPr>
      <w:r w:rsidRPr="00EB2F4A">
        <w:rPr>
          <w:rStyle w:val="Strong"/>
          <w:rFonts w:ascii="Times New Roman" w:hAnsi="Times New Roman" w:cs="Times New Roman"/>
          <w:sz w:val="22"/>
          <w:szCs w:val="22"/>
        </w:rPr>
        <w:t>Course Title: </w:t>
      </w:r>
      <w:r w:rsidRPr="00EB2F4A">
        <w:rPr>
          <w:rStyle w:val="Strong"/>
          <w:rFonts w:ascii="Times New Roman" w:hAnsi="Times New Roman" w:cs="Times New Roman"/>
          <w:b w:val="0"/>
          <w:bCs w:val="0"/>
          <w:sz w:val="22"/>
          <w:szCs w:val="22"/>
        </w:rPr>
        <w:t>Artificial Intelligence &amp; Machine Learning</w:t>
      </w:r>
      <w:r w:rsidRPr="00EB2F4A">
        <w:rPr>
          <w:rFonts w:ascii="Times New Roman" w:eastAsia="Times New Roman" w:hAnsi="Times New Roman" w:cs="Times New Roman"/>
          <w:sz w:val="22"/>
          <w:szCs w:val="22"/>
        </w:rPr>
        <w:br/>
      </w:r>
      <w:r w:rsidRPr="00EB2F4A">
        <w:rPr>
          <w:rFonts w:ascii="Times New Roman" w:eastAsia="Times New Roman" w:hAnsi="Times New Roman" w:cs="Times New Roman"/>
          <w:b/>
          <w:bCs/>
          <w:sz w:val="22"/>
          <w:szCs w:val="22"/>
          <w:shd w:val="clear" w:color="auto" w:fill="FFFFFF"/>
        </w:rPr>
        <w:t>Credit Hour: </w:t>
      </w:r>
      <w:r w:rsidRPr="00EB2F4A">
        <w:rPr>
          <w:rFonts w:ascii="Times New Roman" w:eastAsia="Times New Roman" w:hAnsi="Times New Roman" w:cs="Times New Roman"/>
          <w:sz w:val="22"/>
          <w:szCs w:val="22"/>
          <w:shd w:val="clear" w:color="auto" w:fill="FFFFFF"/>
        </w:rPr>
        <w:t>3.00</w:t>
      </w:r>
      <w:r w:rsidRPr="00EB2F4A">
        <w:rPr>
          <w:rFonts w:ascii="Times New Roman" w:eastAsia="Times New Roman" w:hAnsi="Times New Roman" w:cs="Times New Roman"/>
          <w:sz w:val="22"/>
          <w:szCs w:val="22"/>
        </w:rPr>
        <w:br/>
      </w:r>
      <w:r w:rsidRPr="00EB2F4A">
        <w:rPr>
          <w:rFonts w:ascii="Times New Roman" w:eastAsia="Times New Roman" w:hAnsi="Times New Roman" w:cs="Times New Roman"/>
          <w:b/>
          <w:bCs/>
          <w:sz w:val="22"/>
          <w:szCs w:val="22"/>
          <w:shd w:val="clear" w:color="auto" w:fill="FFFFFF"/>
        </w:rPr>
        <w:t>Prerequisite:</w:t>
      </w:r>
      <w:r w:rsidRPr="00EB2F4A">
        <w:rPr>
          <w:rFonts w:ascii="Times New Roman" w:eastAsia="Times New Roman" w:hAnsi="Times New Roman" w:cs="Times New Roman"/>
          <w:sz w:val="22"/>
          <w:szCs w:val="22"/>
          <w:shd w:val="clear" w:color="auto" w:fill="FFFFFF"/>
        </w:rPr>
        <w:t> </w:t>
      </w:r>
      <w:r w:rsidR="005237BA">
        <w:rPr>
          <w:rFonts w:asciiTheme="majorHAnsi" w:hAnsiTheme="majorHAnsi" w:cstheme="majorHAnsi"/>
          <w:color w:val="000000"/>
          <w:sz w:val="22"/>
          <w:szCs w:val="22"/>
        </w:rPr>
        <w:t>CSE2201, CSE2202, STA2101, MAT1201</w:t>
      </w:r>
    </w:p>
    <w:p w14:paraId="3888DF3C" w14:textId="77777777" w:rsidR="0087771B" w:rsidRPr="00EB2F4A" w:rsidRDefault="0087771B" w:rsidP="0087771B">
      <w:pPr>
        <w:shd w:val="clear" w:color="auto" w:fill="FFFFFF"/>
        <w:spacing w:after="150"/>
        <w:jc w:val="both"/>
        <w:rPr>
          <w:rFonts w:ascii="Times New Roman" w:eastAsia="Times New Roman" w:hAnsi="Times New Roman" w:cs="Times New Roman"/>
          <w:sz w:val="22"/>
          <w:szCs w:val="22"/>
        </w:rPr>
      </w:pPr>
    </w:p>
    <w:p w14:paraId="75E8D563" w14:textId="77777777" w:rsidR="0087771B" w:rsidRPr="00EB2F4A" w:rsidRDefault="0087771B" w:rsidP="0087771B">
      <w:pPr>
        <w:shd w:val="clear" w:color="auto" w:fill="FFFFFF"/>
        <w:spacing w:after="150"/>
        <w:jc w:val="both"/>
        <w:rPr>
          <w:rFonts w:ascii="Times New Roman" w:hAnsi="Times New Roman" w:cs="Times New Roman"/>
          <w:sz w:val="22"/>
          <w:szCs w:val="22"/>
        </w:rPr>
      </w:pPr>
      <w:r w:rsidRPr="00EB2F4A">
        <w:rPr>
          <w:rFonts w:ascii="Times New Roman" w:hAnsi="Times New Roman" w:cs="Times New Roman"/>
          <w:b/>
          <w:bCs/>
          <w:sz w:val="22"/>
          <w:szCs w:val="22"/>
        </w:rPr>
        <w:t>Content:</w:t>
      </w:r>
      <w:r w:rsidRPr="00EB2F4A">
        <w:rPr>
          <w:rFonts w:ascii="Times New Roman" w:hAnsi="Times New Roman" w:cs="Times New Roman"/>
          <w:sz w:val="22"/>
          <w:szCs w:val="22"/>
        </w:rPr>
        <w:t xml:space="preserve"> </w:t>
      </w:r>
      <w:r w:rsidRPr="00EB2F4A">
        <w:rPr>
          <w:rFonts w:ascii="Times New Roman" w:hAnsi="Times New Roman" w:cs="Times New Roman"/>
          <w:color w:val="000000"/>
          <w:sz w:val="22"/>
          <w:szCs w:val="22"/>
          <w:shd w:val="clear" w:color="auto" w:fill="FFFFFF"/>
        </w:rPr>
        <w:t>Artificial Intelligence and Intelligent Agents, Problem Solving (Solving Problems by Searching,</w:t>
      </w:r>
      <w:r w:rsidRPr="00EB2F4A">
        <w:rPr>
          <w:rFonts w:ascii="Times New Roman" w:hAnsi="Times New Roman" w:cs="Times New Roman"/>
          <w:color w:val="000000"/>
          <w:sz w:val="22"/>
          <w:szCs w:val="22"/>
        </w:rPr>
        <w:t xml:space="preserve"> </w:t>
      </w:r>
      <w:r w:rsidRPr="00EB2F4A">
        <w:rPr>
          <w:rFonts w:ascii="Times New Roman" w:hAnsi="Times New Roman" w:cs="Times New Roman"/>
          <w:color w:val="000000"/>
          <w:sz w:val="22"/>
          <w:szCs w:val="22"/>
          <w:shd w:val="clear" w:color="auto" w:fill="FFFFFF"/>
        </w:rPr>
        <w:t xml:space="preserve">Adversarial Search, Constraint Satisfaction Problems), Knowledge and Reasoning (Logical Agents, First-Order Logic, Inference in First-Order Logic, Classical Planning, Planning and Acting in the Real World, Knowledge Representation), Uncertain Knowledge and Reasoning (Quantifying Uncertainty, Probabilistic </w:t>
      </w:r>
      <w:r w:rsidRPr="00EB2F4A">
        <w:rPr>
          <w:rFonts w:ascii="Times New Roman" w:hAnsi="Times New Roman" w:cs="Times New Roman"/>
          <w:color w:val="000000"/>
          <w:sz w:val="22"/>
          <w:szCs w:val="22"/>
          <w:shd w:val="clear" w:color="auto" w:fill="FFFFFF"/>
        </w:rPr>
        <w:lastRenderedPageBreak/>
        <w:t>Reasoning, Probabilistic Reasoning over Time, Making Simple Decisions, Making Complex Decisions), Learning (Learning from Examples, Knowledge in Learning, Learning, Probabilistic Models, Reinforcement Learning)</w:t>
      </w:r>
      <w:r w:rsidRPr="00EB2F4A">
        <w:rPr>
          <w:rFonts w:ascii="Times New Roman" w:hAnsi="Times New Roman" w:cs="Times New Roman"/>
          <w:sz w:val="22"/>
          <w:szCs w:val="22"/>
        </w:rPr>
        <w:t>.</w:t>
      </w:r>
    </w:p>
    <w:p w14:paraId="004F39F2" w14:textId="77777777" w:rsidR="0087771B" w:rsidRPr="00EB2F4A" w:rsidRDefault="0087771B" w:rsidP="0087771B">
      <w:pPr>
        <w:shd w:val="clear" w:color="auto" w:fill="FFFFFF"/>
        <w:spacing w:after="150"/>
        <w:jc w:val="both"/>
        <w:rPr>
          <w:rFonts w:ascii="Times New Roman" w:hAnsi="Times New Roman" w:cs="Times New Roman"/>
          <w:sz w:val="22"/>
          <w:szCs w:val="22"/>
        </w:rPr>
      </w:pPr>
      <w:r w:rsidRPr="00EB2F4A">
        <w:rPr>
          <w:rFonts w:ascii="Times New Roman" w:eastAsia="Times New Roman" w:hAnsi="Times New Roman" w:cs="Times New Roman"/>
          <w:sz w:val="22"/>
          <w:szCs w:val="22"/>
        </w:rPr>
        <w:t>Introduction to machine learning; Regression analysis: Logistic regression, linear regression; Classification techniques: Supervised and unsupervised classification; Neural networks; Support vector machines; Classification trees; Rule based learning; Instance based learning; Reinforcement learning; Ensemble learning; Negative correlation learning; Evolutionary algorithms; Genetic algorithm, Statistical performance evaluation techniques of learning algorithms: bias-variance tradeoff; Practical applications of machine</w:t>
      </w:r>
      <w:r w:rsidRPr="00EB2F4A">
        <w:rPr>
          <w:rFonts w:ascii="Times New Roman" w:hAnsi="Times New Roman" w:cs="Times New Roman"/>
          <w:sz w:val="22"/>
          <w:szCs w:val="22"/>
        </w:rPr>
        <w:t xml:space="preserve"> learning</w:t>
      </w:r>
      <w:r w:rsidRPr="00EB2F4A">
        <w:rPr>
          <w:rFonts w:ascii="Times New Roman" w:eastAsia="Times New Roman" w:hAnsi="Times New Roman" w:cs="Times New Roman"/>
          <w:sz w:val="22"/>
          <w:szCs w:val="22"/>
        </w:rPr>
        <w:t xml:space="preserve"> recent applications of machine learning, such as to robotic control, data mining, autonomous navigation, bioinformatics, speech recognition, and text and web data processing</w:t>
      </w:r>
    </w:p>
    <w:p w14:paraId="7A6E9981" w14:textId="77777777" w:rsidR="0087771B" w:rsidRPr="00EB2F4A" w:rsidRDefault="0087771B" w:rsidP="0087771B">
      <w:pPr>
        <w:shd w:val="clear" w:color="auto" w:fill="FFFFFF"/>
        <w:jc w:val="both"/>
        <w:rPr>
          <w:rFonts w:ascii="Times New Roman" w:hAnsi="Times New Roman" w:cs="Times New Roman"/>
          <w:sz w:val="22"/>
          <w:szCs w:val="22"/>
        </w:rPr>
      </w:pPr>
      <w:r w:rsidRPr="00EB2F4A">
        <w:rPr>
          <w:rFonts w:ascii="Times New Roman" w:hAnsi="Times New Roman" w:cs="Times New Roman"/>
          <w:b/>
          <w:bCs/>
          <w:sz w:val="22"/>
          <w:szCs w:val="22"/>
        </w:rPr>
        <w:t>Textbook:</w:t>
      </w:r>
      <w:r w:rsidRPr="00EB2F4A">
        <w:rPr>
          <w:rFonts w:ascii="Times New Roman" w:hAnsi="Times New Roman" w:cs="Times New Roman"/>
          <w:sz w:val="22"/>
          <w:szCs w:val="22"/>
        </w:rPr>
        <w:t xml:space="preserve"> 1. Artificial Intelligence – A Modern Approach, Prentice-Hall, 2003 by Stuart J. Russel and Peter </w:t>
      </w:r>
      <w:proofErr w:type="spellStart"/>
      <w:r w:rsidRPr="00EB2F4A">
        <w:rPr>
          <w:rFonts w:ascii="Times New Roman" w:hAnsi="Times New Roman" w:cs="Times New Roman"/>
          <w:sz w:val="22"/>
          <w:szCs w:val="22"/>
        </w:rPr>
        <w:t>Norvig</w:t>
      </w:r>
      <w:proofErr w:type="spellEnd"/>
      <w:r w:rsidRPr="00EB2F4A">
        <w:rPr>
          <w:rFonts w:ascii="Times New Roman" w:hAnsi="Times New Roman" w:cs="Times New Roman"/>
          <w:sz w:val="22"/>
          <w:szCs w:val="22"/>
        </w:rPr>
        <w:t>.</w:t>
      </w:r>
    </w:p>
    <w:p w14:paraId="0003EA99" w14:textId="77777777" w:rsidR="0087771B" w:rsidRPr="00EB2F4A" w:rsidRDefault="0087771B" w:rsidP="0087771B">
      <w:pPr>
        <w:pStyle w:val="ListParagraph"/>
        <w:numPr>
          <w:ilvl w:val="0"/>
          <w:numId w:val="1"/>
        </w:numPr>
        <w:shd w:val="clear" w:color="auto" w:fill="FFFFFF"/>
        <w:spacing w:after="0" w:line="240" w:lineRule="auto"/>
        <w:jc w:val="both"/>
        <w:rPr>
          <w:rFonts w:ascii="Times New Roman" w:hAnsi="Times New Roman" w:cs="Times New Roman"/>
        </w:rPr>
      </w:pPr>
      <w:r w:rsidRPr="00EB2F4A">
        <w:rPr>
          <w:rFonts w:ascii="Times New Roman" w:hAnsi="Times New Roman" w:cs="Times New Roman"/>
        </w:rPr>
        <w:t>Introduction to Artificial Intelligence and Expert Systems, Prentice-Hall, 2003 by Dan W. Patterson.</w:t>
      </w:r>
    </w:p>
    <w:p w14:paraId="314B8D54" w14:textId="77777777" w:rsidR="0087771B" w:rsidRPr="00EB2F4A" w:rsidRDefault="0087771B" w:rsidP="0087771B">
      <w:pPr>
        <w:pStyle w:val="ListParagraph"/>
        <w:numPr>
          <w:ilvl w:val="0"/>
          <w:numId w:val="1"/>
        </w:numPr>
        <w:shd w:val="clear" w:color="auto" w:fill="FFFFFF"/>
        <w:spacing w:after="0" w:line="240" w:lineRule="auto"/>
        <w:jc w:val="both"/>
        <w:rPr>
          <w:rFonts w:ascii="Times New Roman" w:hAnsi="Times New Roman" w:cs="Times New Roman"/>
        </w:rPr>
      </w:pPr>
      <w:r w:rsidRPr="00EB2F4A">
        <w:rPr>
          <w:rFonts w:ascii="Times New Roman" w:hAnsi="Times New Roman" w:cs="Times New Roman"/>
          <w:color w:val="222222"/>
          <w:shd w:val="clear" w:color="auto" w:fill="FFFFFF"/>
        </w:rPr>
        <w:t>Pattern Recognition and Machine Learning by Christopher Bishop</w:t>
      </w:r>
    </w:p>
    <w:p w14:paraId="3A79ADA1" w14:textId="77777777" w:rsidR="0087771B" w:rsidRPr="00EB2F4A" w:rsidRDefault="0087771B" w:rsidP="0087771B">
      <w:pPr>
        <w:pStyle w:val="ListParagraph"/>
        <w:shd w:val="clear" w:color="auto" w:fill="FFFFFF"/>
        <w:spacing w:after="150" w:line="240" w:lineRule="auto"/>
        <w:ind w:left="1350"/>
        <w:jc w:val="both"/>
        <w:rPr>
          <w:rFonts w:ascii="Times New Roman" w:hAnsi="Times New Roman" w:cs="Times New Roman"/>
        </w:rPr>
      </w:pPr>
    </w:p>
    <w:p w14:paraId="6906C02E" w14:textId="77777777" w:rsidR="0087771B" w:rsidRPr="00EB2F4A" w:rsidRDefault="0087771B" w:rsidP="0087771B">
      <w:pPr>
        <w:pStyle w:val="ListParagraph"/>
        <w:shd w:val="clear" w:color="auto" w:fill="FFFFFF"/>
        <w:spacing w:after="150" w:line="240" w:lineRule="auto"/>
        <w:ind w:left="1350"/>
        <w:jc w:val="both"/>
        <w:rPr>
          <w:rFonts w:ascii="Times New Roman" w:hAnsi="Times New Roman" w:cs="Times New Roman"/>
        </w:rPr>
      </w:pPr>
    </w:p>
    <w:p w14:paraId="4307A031" w14:textId="77777777" w:rsidR="0087771B" w:rsidRPr="00EB2F4A" w:rsidRDefault="0087771B" w:rsidP="0087771B">
      <w:pPr>
        <w:rPr>
          <w:rFonts w:ascii="Times New Roman" w:eastAsia="Times New Roman" w:hAnsi="Times New Roman" w:cs="Times New Roman"/>
          <w:sz w:val="22"/>
          <w:szCs w:val="22"/>
          <w:shd w:val="clear" w:color="auto" w:fill="FFFFFF"/>
        </w:rPr>
      </w:pPr>
      <w:r w:rsidRPr="00EB2F4A">
        <w:rPr>
          <w:rFonts w:ascii="Times New Roman" w:eastAsia="Times New Roman" w:hAnsi="Times New Roman" w:cs="Times New Roman"/>
          <w:b/>
          <w:bCs/>
          <w:sz w:val="22"/>
          <w:szCs w:val="22"/>
          <w:shd w:val="clear" w:color="auto" w:fill="FFFFFF"/>
        </w:rPr>
        <w:t>Course Code: </w:t>
      </w:r>
      <w:r w:rsidR="005237BA">
        <w:rPr>
          <w:rFonts w:ascii="Times New Roman" w:eastAsia="Times New Roman" w:hAnsi="Times New Roman" w:cs="Times New Roman"/>
          <w:sz w:val="22"/>
          <w:szCs w:val="22"/>
          <w:shd w:val="clear" w:color="auto" w:fill="FFFFFF"/>
        </w:rPr>
        <w:t>CSE3202</w:t>
      </w:r>
    </w:p>
    <w:p w14:paraId="16995ED4" w14:textId="77777777" w:rsidR="0087771B" w:rsidRPr="00EB2F4A" w:rsidRDefault="0087771B" w:rsidP="0087771B">
      <w:pPr>
        <w:rPr>
          <w:rFonts w:ascii="Times New Roman" w:eastAsia="Times New Roman" w:hAnsi="Times New Roman" w:cs="Times New Roman"/>
          <w:b/>
          <w:bCs/>
          <w:sz w:val="22"/>
          <w:szCs w:val="22"/>
          <w:shd w:val="clear" w:color="auto" w:fill="FFFFFF"/>
        </w:rPr>
      </w:pPr>
      <w:r w:rsidRPr="00EB2F4A">
        <w:rPr>
          <w:rStyle w:val="Strong"/>
          <w:rFonts w:ascii="Times New Roman" w:hAnsi="Times New Roman" w:cs="Times New Roman"/>
          <w:sz w:val="22"/>
          <w:szCs w:val="22"/>
        </w:rPr>
        <w:t>Course Title: </w:t>
      </w:r>
      <w:r w:rsidRPr="00EB2F4A">
        <w:rPr>
          <w:rStyle w:val="Strong"/>
          <w:rFonts w:ascii="Times New Roman" w:hAnsi="Times New Roman" w:cs="Times New Roman"/>
          <w:b w:val="0"/>
          <w:bCs w:val="0"/>
          <w:sz w:val="22"/>
          <w:szCs w:val="22"/>
        </w:rPr>
        <w:t>Artificial Intelligence &amp; Machine Learning</w:t>
      </w:r>
      <w:r w:rsidRPr="005237BA">
        <w:rPr>
          <w:rFonts w:ascii="Times New Roman" w:eastAsia="Times New Roman" w:hAnsi="Times New Roman" w:cs="Times New Roman"/>
          <w:sz w:val="22"/>
          <w:szCs w:val="22"/>
          <w:shd w:val="clear" w:color="auto" w:fill="FFFFFF"/>
        </w:rPr>
        <w:t xml:space="preserve"> </w:t>
      </w:r>
      <w:r w:rsidR="005237BA" w:rsidRPr="005237BA">
        <w:rPr>
          <w:rFonts w:ascii="Times New Roman" w:eastAsia="Times New Roman" w:hAnsi="Times New Roman" w:cs="Times New Roman"/>
          <w:sz w:val="22"/>
          <w:szCs w:val="22"/>
          <w:shd w:val="clear" w:color="auto" w:fill="FFFFFF"/>
        </w:rPr>
        <w:t>Lab</w:t>
      </w:r>
    </w:p>
    <w:p w14:paraId="14D7BB7E" w14:textId="77777777" w:rsidR="0087771B" w:rsidRPr="00EB2F4A" w:rsidRDefault="0087771B" w:rsidP="0087771B">
      <w:pPr>
        <w:rPr>
          <w:rFonts w:ascii="Times New Roman" w:eastAsia="Times New Roman" w:hAnsi="Times New Roman" w:cs="Times New Roman"/>
          <w:sz w:val="22"/>
          <w:szCs w:val="22"/>
        </w:rPr>
      </w:pPr>
      <w:r w:rsidRPr="00EB2F4A">
        <w:rPr>
          <w:rFonts w:ascii="Times New Roman" w:eastAsia="Times New Roman" w:hAnsi="Times New Roman" w:cs="Times New Roman"/>
          <w:b/>
          <w:bCs/>
          <w:sz w:val="22"/>
          <w:szCs w:val="22"/>
          <w:shd w:val="clear" w:color="auto" w:fill="FFFFFF"/>
        </w:rPr>
        <w:t>Credit Hour: </w:t>
      </w:r>
      <w:r w:rsidRPr="00EB2F4A">
        <w:rPr>
          <w:rFonts w:ascii="Times New Roman" w:eastAsia="Times New Roman" w:hAnsi="Times New Roman" w:cs="Times New Roman"/>
          <w:sz w:val="22"/>
          <w:szCs w:val="22"/>
          <w:shd w:val="clear" w:color="auto" w:fill="FFFFFF"/>
        </w:rPr>
        <w:t>1.00</w:t>
      </w:r>
      <w:r w:rsidRPr="00EB2F4A">
        <w:rPr>
          <w:rFonts w:ascii="Times New Roman" w:eastAsia="Times New Roman" w:hAnsi="Times New Roman" w:cs="Times New Roman"/>
          <w:sz w:val="22"/>
          <w:szCs w:val="22"/>
        </w:rPr>
        <w:br/>
      </w:r>
      <w:r w:rsidRPr="00EB2F4A">
        <w:rPr>
          <w:rFonts w:ascii="Times New Roman" w:eastAsia="Times New Roman" w:hAnsi="Times New Roman" w:cs="Times New Roman"/>
          <w:b/>
          <w:bCs/>
          <w:sz w:val="22"/>
          <w:szCs w:val="22"/>
          <w:shd w:val="clear" w:color="auto" w:fill="FFFFFF"/>
        </w:rPr>
        <w:t>Prerequisite:</w:t>
      </w:r>
      <w:r w:rsidRPr="00EB2F4A">
        <w:rPr>
          <w:rFonts w:ascii="Times New Roman" w:eastAsia="Times New Roman" w:hAnsi="Times New Roman" w:cs="Times New Roman"/>
          <w:sz w:val="22"/>
          <w:szCs w:val="22"/>
          <w:shd w:val="clear" w:color="auto" w:fill="FFFFFF"/>
        </w:rPr>
        <w:t> </w:t>
      </w:r>
      <w:r w:rsidR="005237BA">
        <w:rPr>
          <w:rFonts w:asciiTheme="majorHAnsi" w:hAnsiTheme="majorHAnsi" w:cstheme="majorHAnsi"/>
          <w:color w:val="000000"/>
          <w:sz w:val="22"/>
          <w:szCs w:val="22"/>
        </w:rPr>
        <w:t>CSE2201, CSE2202, STA2101, MAT1201</w:t>
      </w:r>
    </w:p>
    <w:p w14:paraId="33408766" w14:textId="77777777" w:rsidR="0087771B" w:rsidRPr="00EB2F4A" w:rsidRDefault="0087771B" w:rsidP="0087771B">
      <w:pPr>
        <w:shd w:val="clear" w:color="auto" w:fill="FFFFFF"/>
        <w:spacing w:after="150"/>
        <w:jc w:val="both"/>
        <w:rPr>
          <w:rFonts w:ascii="Times New Roman" w:eastAsia="Times New Roman" w:hAnsi="Times New Roman" w:cs="Times New Roman"/>
          <w:sz w:val="22"/>
          <w:szCs w:val="22"/>
        </w:rPr>
      </w:pPr>
    </w:p>
    <w:p w14:paraId="4D97177D" w14:textId="77777777" w:rsidR="0087771B" w:rsidRPr="00EB2F4A" w:rsidRDefault="0087771B" w:rsidP="0087771B">
      <w:pPr>
        <w:shd w:val="clear" w:color="auto" w:fill="FFFFFF"/>
        <w:spacing w:after="150"/>
        <w:jc w:val="both"/>
        <w:rPr>
          <w:rFonts w:ascii="Times New Roman" w:hAnsi="Times New Roman" w:cs="Times New Roman"/>
          <w:sz w:val="22"/>
          <w:szCs w:val="22"/>
        </w:rPr>
      </w:pPr>
      <w:r w:rsidRPr="00EB2F4A">
        <w:rPr>
          <w:rFonts w:ascii="Times New Roman" w:hAnsi="Times New Roman" w:cs="Times New Roman"/>
          <w:b/>
          <w:bCs/>
          <w:sz w:val="22"/>
          <w:szCs w:val="22"/>
        </w:rPr>
        <w:t>Content:</w:t>
      </w:r>
      <w:r w:rsidRPr="00EB2F4A">
        <w:rPr>
          <w:rFonts w:ascii="Times New Roman" w:hAnsi="Times New Roman" w:cs="Times New Roman"/>
          <w:sz w:val="22"/>
          <w:szCs w:val="22"/>
        </w:rPr>
        <w:t xml:space="preserve"> </w:t>
      </w:r>
      <w:r w:rsidRPr="00EB2F4A">
        <w:rPr>
          <w:rFonts w:ascii="Times New Roman" w:eastAsia="Times New Roman" w:hAnsi="Times New Roman" w:cs="Times New Roman"/>
          <w:sz w:val="22"/>
          <w:szCs w:val="22"/>
        </w:rPr>
        <w:t>Based on theory course.</w:t>
      </w:r>
    </w:p>
    <w:p w14:paraId="386D0288" w14:textId="77777777" w:rsidR="0087771B" w:rsidRPr="00EB2F4A" w:rsidRDefault="0087771B" w:rsidP="0087771B">
      <w:pPr>
        <w:rPr>
          <w:rFonts w:ascii="Times New Roman" w:eastAsia="Times New Roman" w:hAnsi="Times New Roman" w:cs="Times New Roman"/>
          <w:b/>
          <w:bCs/>
          <w:sz w:val="22"/>
          <w:szCs w:val="22"/>
          <w:shd w:val="clear" w:color="auto" w:fill="FFFFFF"/>
        </w:rPr>
      </w:pPr>
    </w:p>
    <w:p w14:paraId="4906F95E" w14:textId="77777777" w:rsidR="0087771B" w:rsidRPr="00EB2F4A" w:rsidRDefault="0087771B" w:rsidP="0087771B">
      <w:pPr>
        <w:rPr>
          <w:rFonts w:ascii="Times New Roman" w:eastAsia="Times New Roman" w:hAnsi="Times New Roman" w:cs="Times New Roman"/>
          <w:sz w:val="22"/>
          <w:szCs w:val="22"/>
          <w:shd w:val="clear" w:color="auto" w:fill="FFFFFF"/>
        </w:rPr>
      </w:pPr>
      <w:r w:rsidRPr="00EB2F4A">
        <w:rPr>
          <w:rFonts w:ascii="Times New Roman" w:eastAsia="Times New Roman" w:hAnsi="Times New Roman" w:cs="Times New Roman"/>
          <w:b/>
          <w:bCs/>
          <w:sz w:val="22"/>
          <w:szCs w:val="22"/>
          <w:shd w:val="clear" w:color="auto" w:fill="FFFFFF"/>
        </w:rPr>
        <w:t>Course Code: </w:t>
      </w:r>
      <w:r w:rsidR="005237BA">
        <w:rPr>
          <w:rFonts w:ascii="Times New Roman" w:eastAsia="Times New Roman" w:hAnsi="Times New Roman" w:cs="Times New Roman"/>
          <w:sz w:val="22"/>
          <w:szCs w:val="22"/>
          <w:shd w:val="clear" w:color="auto" w:fill="FFFFFF"/>
        </w:rPr>
        <w:t>CSE3203</w:t>
      </w:r>
    </w:p>
    <w:p w14:paraId="2B995C72" w14:textId="77777777" w:rsidR="0087771B" w:rsidRPr="00EB2F4A" w:rsidRDefault="0087771B" w:rsidP="0087771B">
      <w:pPr>
        <w:rPr>
          <w:rFonts w:ascii="Times New Roman" w:eastAsia="Times New Roman" w:hAnsi="Times New Roman" w:cs="Times New Roman"/>
          <w:sz w:val="22"/>
          <w:szCs w:val="22"/>
        </w:rPr>
      </w:pPr>
      <w:r w:rsidRPr="00EB2F4A">
        <w:rPr>
          <w:rStyle w:val="Strong"/>
          <w:rFonts w:ascii="Times New Roman" w:hAnsi="Times New Roman" w:cs="Times New Roman"/>
          <w:sz w:val="22"/>
          <w:szCs w:val="22"/>
        </w:rPr>
        <w:t>Course Title: </w:t>
      </w:r>
      <w:r w:rsidRPr="00EB2F4A">
        <w:rPr>
          <w:rStyle w:val="Strong"/>
          <w:rFonts w:ascii="Times New Roman" w:hAnsi="Times New Roman" w:cs="Times New Roman"/>
          <w:b w:val="0"/>
          <w:bCs w:val="0"/>
          <w:sz w:val="22"/>
          <w:szCs w:val="22"/>
        </w:rPr>
        <w:t>Software Engineering</w:t>
      </w:r>
      <w:r w:rsidRPr="00EB2F4A">
        <w:rPr>
          <w:rFonts w:ascii="Times New Roman" w:eastAsia="Times New Roman" w:hAnsi="Times New Roman" w:cs="Times New Roman"/>
          <w:sz w:val="22"/>
          <w:szCs w:val="22"/>
        </w:rPr>
        <w:br/>
      </w:r>
      <w:r w:rsidRPr="00EB2F4A">
        <w:rPr>
          <w:rFonts w:ascii="Times New Roman" w:eastAsia="Times New Roman" w:hAnsi="Times New Roman" w:cs="Times New Roman"/>
          <w:b/>
          <w:bCs/>
          <w:sz w:val="22"/>
          <w:szCs w:val="22"/>
          <w:shd w:val="clear" w:color="auto" w:fill="FFFFFF"/>
        </w:rPr>
        <w:t>Credit Hour: </w:t>
      </w:r>
      <w:r w:rsidRPr="00EB2F4A">
        <w:rPr>
          <w:rFonts w:ascii="Times New Roman" w:eastAsia="Times New Roman" w:hAnsi="Times New Roman" w:cs="Times New Roman"/>
          <w:sz w:val="22"/>
          <w:szCs w:val="22"/>
          <w:shd w:val="clear" w:color="auto" w:fill="FFFFFF"/>
        </w:rPr>
        <w:t>3.00</w:t>
      </w:r>
      <w:r w:rsidRPr="00EB2F4A">
        <w:rPr>
          <w:rFonts w:ascii="Times New Roman" w:eastAsia="Times New Roman" w:hAnsi="Times New Roman" w:cs="Times New Roman"/>
          <w:sz w:val="22"/>
          <w:szCs w:val="22"/>
        </w:rPr>
        <w:br/>
      </w:r>
      <w:r w:rsidRPr="00EB2F4A">
        <w:rPr>
          <w:rFonts w:ascii="Times New Roman" w:eastAsia="Times New Roman" w:hAnsi="Times New Roman" w:cs="Times New Roman"/>
          <w:b/>
          <w:bCs/>
          <w:sz w:val="22"/>
          <w:szCs w:val="22"/>
          <w:shd w:val="clear" w:color="auto" w:fill="FFFFFF"/>
        </w:rPr>
        <w:t xml:space="preserve">Prerequisite: </w:t>
      </w:r>
      <w:r w:rsidR="005237BA">
        <w:rPr>
          <w:rFonts w:ascii="Times New Roman" w:hAnsi="Times New Roman" w:cs="Times New Roman"/>
          <w:color w:val="000000"/>
          <w:sz w:val="22"/>
          <w:szCs w:val="22"/>
        </w:rPr>
        <w:t>CSE</w:t>
      </w:r>
      <w:r w:rsidRPr="00EB2F4A">
        <w:rPr>
          <w:rFonts w:ascii="Times New Roman" w:hAnsi="Times New Roman" w:cs="Times New Roman"/>
          <w:color w:val="000000"/>
          <w:sz w:val="22"/>
          <w:szCs w:val="22"/>
        </w:rPr>
        <w:t>3</w:t>
      </w:r>
      <w:r w:rsidR="005237BA">
        <w:rPr>
          <w:rFonts w:ascii="Times New Roman" w:hAnsi="Times New Roman" w:cs="Times New Roman"/>
          <w:color w:val="000000"/>
          <w:sz w:val="22"/>
          <w:szCs w:val="22"/>
        </w:rPr>
        <w:t>1</w:t>
      </w:r>
      <w:r w:rsidRPr="00EB2F4A">
        <w:rPr>
          <w:rFonts w:ascii="Times New Roman" w:hAnsi="Times New Roman" w:cs="Times New Roman"/>
          <w:color w:val="000000"/>
          <w:sz w:val="22"/>
          <w:szCs w:val="22"/>
        </w:rPr>
        <w:t>03</w:t>
      </w:r>
    </w:p>
    <w:p w14:paraId="357C5E53" w14:textId="77777777" w:rsidR="0087771B" w:rsidRPr="00EB2F4A" w:rsidRDefault="0087771B" w:rsidP="0087771B">
      <w:pPr>
        <w:shd w:val="clear" w:color="auto" w:fill="FFFFFF"/>
        <w:spacing w:after="150"/>
        <w:rPr>
          <w:rFonts w:ascii="Times New Roman" w:eastAsia="Times New Roman" w:hAnsi="Times New Roman" w:cs="Times New Roman"/>
          <w:b/>
          <w:bCs/>
          <w:sz w:val="22"/>
          <w:szCs w:val="22"/>
        </w:rPr>
      </w:pPr>
    </w:p>
    <w:p w14:paraId="7F3B78FB" w14:textId="77777777" w:rsidR="0087771B" w:rsidRPr="00EB2F4A" w:rsidRDefault="0087771B" w:rsidP="0087771B">
      <w:pPr>
        <w:shd w:val="clear" w:color="auto" w:fill="FFFFFF"/>
        <w:spacing w:after="150"/>
        <w:jc w:val="both"/>
        <w:rPr>
          <w:rFonts w:ascii="Times New Roman" w:eastAsia="Times New Roman" w:hAnsi="Times New Roman" w:cs="Times New Roman"/>
          <w:sz w:val="22"/>
          <w:szCs w:val="22"/>
        </w:rPr>
      </w:pPr>
      <w:r w:rsidRPr="00EB2F4A">
        <w:rPr>
          <w:rFonts w:ascii="Times New Roman" w:eastAsia="Times New Roman" w:hAnsi="Times New Roman" w:cs="Times New Roman"/>
          <w:b/>
          <w:bCs/>
          <w:sz w:val="22"/>
          <w:szCs w:val="22"/>
        </w:rPr>
        <w:t>Content</w:t>
      </w:r>
      <w:r w:rsidRPr="00EB2F4A">
        <w:rPr>
          <w:rFonts w:ascii="Times New Roman" w:eastAsia="Times New Roman" w:hAnsi="Times New Roman" w:cs="Times New Roman"/>
          <w:sz w:val="22"/>
          <w:szCs w:val="22"/>
        </w:rPr>
        <w:t>: Introduction to Software Engineering as a Discipline. Software Life Cycles. Software Requirement Specification and Analysis, Object Oriented Analysis and Design, Design patterns, Architectural patterns and scaling concern, Software Quality Assurance, Project management, Testing.</w:t>
      </w:r>
    </w:p>
    <w:p w14:paraId="279D256E" w14:textId="77777777" w:rsidR="0087771B" w:rsidRPr="00EB2F4A" w:rsidRDefault="0087771B" w:rsidP="0087771B">
      <w:pPr>
        <w:spacing w:before="120" w:after="120"/>
        <w:rPr>
          <w:rFonts w:ascii="Times New Roman" w:hAnsi="Times New Roman" w:cs="Times New Roman"/>
          <w:sz w:val="22"/>
          <w:szCs w:val="22"/>
        </w:rPr>
      </w:pPr>
      <w:r w:rsidRPr="00EB2F4A">
        <w:rPr>
          <w:rFonts w:ascii="Times New Roman" w:eastAsia="Times New Roman" w:hAnsi="Times New Roman" w:cs="Times New Roman"/>
          <w:b/>
          <w:bCs/>
          <w:sz w:val="22"/>
          <w:szCs w:val="22"/>
        </w:rPr>
        <w:t>Textbook:</w:t>
      </w:r>
      <w:r w:rsidRPr="00EB2F4A">
        <w:rPr>
          <w:rFonts w:ascii="Times New Roman" w:eastAsia="Times New Roman" w:hAnsi="Times New Roman" w:cs="Times New Roman"/>
          <w:sz w:val="22"/>
          <w:szCs w:val="22"/>
        </w:rPr>
        <w:t xml:space="preserve"> 1. </w:t>
      </w:r>
      <w:r w:rsidRPr="00EB2F4A">
        <w:rPr>
          <w:rFonts w:ascii="Times New Roman" w:hAnsi="Times New Roman" w:cs="Times New Roman"/>
          <w:sz w:val="22"/>
          <w:szCs w:val="22"/>
        </w:rPr>
        <w:t>Software Engineering, 9</w:t>
      </w:r>
      <w:r w:rsidRPr="00EB2F4A">
        <w:rPr>
          <w:rFonts w:ascii="Times New Roman" w:hAnsi="Times New Roman" w:cs="Times New Roman"/>
          <w:sz w:val="22"/>
          <w:szCs w:val="22"/>
          <w:vertAlign w:val="superscript"/>
        </w:rPr>
        <w:t>th</w:t>
      </w:r>
      <w:r w:rsidRPr="00EB2F4A">
        <w:rPr>
          <w:rFonts w:ascii="Times New Roman" w:hAnsi="Times New Roman" w:cs="Times New Roman"/>
          <w:sz w:val="22"/>
          <w:szCs w:val="22"/>
        </w:rPr>
        <w:t xml:space="preserve"> Edition by Ian Sommerville.</w:t>
      </w:r>
    </w:p>
    <w:p w14:paraId="52B1A455" w14:textId="77777777" w:rsidR="0087771B" w:rsidRPr="00EB2F4A" w:rsidRDefault="0087771B" w:rsidP="0087771B">
      <w:pPr>
        <w:spacing w:before="120" w:after="120"/>
        <w:ind w:firstLine="720"/>
        <w:rPr>
          <w:rFonts w:ascii="Times New Roman" w:hAnsi="Times New Roman" w:cs="Times New Roman"/>
          <w:sz w:val="22"/>
          <w:szCs w:val="22"/>
        </w:rPr>
      </w:pPr>
      <w:r w:rsidRPr="00EB2F4A">
        <w:rPr>
          <w:rFonts w:ascii="Times New Roman" w:hAnsi="Times New Roman" w:cs="Times New Roman"/>
          <w:sz w:val="22"/>
          <w:szCs w:val="22"/>
        </w:rPr>
        <w:t xml:space="preserve">    2. Object-oriented and classical software engineering 8</w:t>
      </w:r>
      <w:r w:rsidRPr="00EB2F4A">
        <w:rPr>
          <w:rFonts w:ascii="Times New Roman" w:hAnsi="Times New Roman" w:cs="Times New Roman"/>
          <w:sz w:val="22"/>
          <w:szCs w:val="22"/>
          <w:vertAlign w:val="superscript"/>
        </w:rPr>
        <w:t>th</w:t>
      </w:r>
      <w:r w:rsidRPr="00EB2F4A">
        <w:rPr>
          <w:rFonts w:ascii="Times New Roman" w:hAnsi="Times New Roman" w:cs="Times New Roman"/>
          <w:sz w:val="22"/>
          <w:szCs w:val="22"/>
        </w:rPr>
        <w:t xml:space="preserve"> edition by </w:t>
      </w:r>
      <w:proofErr w:type="spellStart"/>
      <w:r w:rsidRPr="00EB2F4A">
        <w:rPr>
          <w:rFonts w:ascii="Times New Roman" w:hAnsi="Times New Roman" w:cs="Times New Roman"/>
          <w:sz w:val="22"/>
          <w:szCs w:val="22"/>
        </w:rPr>
        <w:t>Schach</w:t>
      </w:r>
      <w:proofErr w:type="spellEnd"/>
      <w:r w:rsidRPr="00EB2F4A">
        <w:rPr>
          <w:rFonts w:ascii="Times New Roman" w:hAnsi="Times New Roman" w:cs="Times New Roman"/>
          <w:sz w:val="22"/>
          <w:szCs w:val="22"/>
        </w:rPr>
        <w:t>.</w:t>
      </w:r>
    </w:p>
    <w:p w14:paraId="03FA33A3" w14:textId="77777777" w:rsidR="0087771B" w:rsidRPr="00EB2F4A" w:rsidRDefault="0087771B" w:rsidP="0087771B">
      <w:pPr>
        <w:shd w:val="clear" w:color="auto" w:fill="FFFFFF"/>
        <w:spacing w:after="150"/>
        <w:jc w:val="both"/>
        <w:rPr>
          <w:rFonts w:ascii="Times New Roman" w:eastAsia="Times New Roman" w:hAnsi="Times New Roman" w:cs="Times New Roman"/>
          <w:sz w:val="22"/>
          <w:szCs w:val="22"/>
        </w:rPr>
      </w:pPr>
    </w:p>
    <w:p w14:paraId="309BB721" w14:textId="77777777" w:rsidR="0087771B" w:rsidRPr="00EB2F4A" w:rsidRDefault="0087771B" w:rsidP="0087771B">
      <w:pPr>
        <w:rPr>
          <w:rFonts w:ascii="Times New Roman" w:eastAsia="Times New Roman" w:hAnsi="Times New Roman" w:cs="Times New Roman"/>
          <w:sz w:val="22"/>
          <w:szCs w:val="22"/>
          <w:shd w:val="clear" w:color="auto" w:fill="FFFFFF"/>
        </w:rPr>
      </w:pPr>
      <w:r w:rsidRPr="00EB2F4A">
        <w:rPr>
          <w:rFonts w:ascii="Times New Roman" w:eastAsia="Times New Roman" w:hAnsi="Times New Roman" w:cs="Times New Roman"/>
          <w:b/>
          <w:bCs/>
          <w:sz w:val="22"/>
          <w:szCs w:val="22"/>
          <w:shd w:val="clear" w:color="auto" w:fill="FFFFFF"/>
        </w:rPr>
        <w:t>Course Code: </w:t>
      </w:r>
      <w:r w:rsidR="005237BA">
        <w:rPr>
          <w:rFonts w:ascii="Times New Roman" w:eastAsia="Times New Roman" w:hAnsi="Times New Roman" w:cs="Times New Roman"/>
          <w:sz w:val="22"/>
          <w:szCs w:val="22"/>
          <w:shd w:val="clear" w:color="auto" w:fill="FFFFFF"/>
        </w:rPr>
        <w:t>CSE3205</w:t>
      </w:r>
    </w:p>
    <w:p w14:paraId="60CD2854" w14:textId="77777777" w:rsidR="0087771B" w:rsidRDefault="0087771B" w:rsidP="0087771B">
      <w:pPr>
        <w:rPr>
          <w:rFonts w:ascii="Times New Roman" w:eastAsia="Times New Roman" w:hAnsi="Times New Roman" w:cs="Times New Roman"/>
          <w:sz w:val="22"/>
          <w:szCs w:val="22"/>
          <w:shd w:val="clear" w:color="auto" w:fill="FFFFFF"/>
        </w:rPr>
      </w:pPr>
      <w:r w:rsidRPr="00EB2F4A">
        <w:rPr>
          <w:rStyle w:val="Strong"/>
          <w:rFonts w:ascii="Times New Roman" w:hAnsi="Times New Roman" w:cs="Times New Roman"/>
          <w:sz w:val="22"/>
          <w:szCs w:val="22"/>
        </w:rPr>
        <w:t>Course Title: </w:t>
      </w:r>
      <w:r w:rsidRPr="00EB2F4A">
        <w:rPr>
          <w:rStyle w:val="Strong"/>
          <w:rFonts w:ascii="Times New Roman" w:hAnsi="Times New Roman" w:cs="Times New Roman"/>
          <w:b w:val="0"/>
          <w:bCs w:val="0"/>
          <w:sz w:val="22"/>
          <w:szCs w:val="22"/>
        </w:rPr>
        <w:t>Computer Networks</w:t>
      </w:r>
      <w:r w:rsidRPr="00EB2F4A">
        <w:rPr>
          <w:rFonts w:ascii="Times New Roman" w:eastAsia="Times New Roman" w:hAnsi="Times New Roman" w:cs="Times New Roman"/>
          <w:sz w:val="22"/>
          <w:szCs w:val="22"/>
        </w:rPr>
        <w:br/>
      </w:r>
      <w:r w:rsidRPr="00EB2F4A">
        <w:rPr>
          <w:rFonts w:ascii="Times New Roman" w:eastAsia="Times New Roman" w:hAnsi="Times New Roman" w:cs="Times New Roman"/>
          <w:b/>
          <w:bCs/>
          <w:sz w:val="22"/>
          <w:szCs w:val="22"/>
          <w:shd w:val="clear" w:color="auto" w:fill="FFFFFF"/>
        </w:rPr>
        <w:t>Credit Hour: </w:t>
      </w:r>
      <w:r w:rsidRPr="00EB2F4A">
        <w:rPr>
          <w:rFonts w:ascii="Times New Roman" w:eastAsia="Times New Roman" w:hAnsi="Times New Roman" w:cs="Times New Roman"/>
          <w:sz w:val="22"/>
          <w:szCs w:val="22"/>
          <w:shd w:val="clear" w:color="auto" w:fill="FFFFFF"/>
        </w:rPr>
        <w:t>3.00</w:t>
      </w:r>
      <w:r w:rsidRPr="00EB2F4A">
        <w:rPr>
          <w:rFonts w:ascii="Times New Roman" w:eastAsia="Times New Roman" w:hAnsi="Times New Roman" w:cs="Times New Roman"/>
          <w:sz w:val="22"/>
          <w:szCs w:val="22"/>
        </w:rPr>
        <w:br/>
      </w:r>
      <w:r w:rsidRPr="00EB2F4A">
        <w:rPr>
          <w:rFonts w:ascii="Times New Roman" w:eastAsia="Times New Roman" w:hAnsi="Times New Roman" w:cs="Times New Roman"/>
          <w:b/>
          <w:bCs/>
          <w:sz w:val="22"/>
          <w:szCs w:val="22"/>
          <w:shd w:val="clear" w:color="auto" w:fill="FFFFFF"/>
        </w:rPr>
        <w:t xml:space="preserve">Prerequisite: </w:t>
      </w:r>
      <w:r w:rsidRPr="00EB2F4A">
        <w:rPr>
          <w:rFonts w:ascii="Times New Roman" w:eastAsia="Times New Roman" w:hAnsi="Times New Roman" w:cs="Times New Roman"/>
          <w:bCs/>
          <w:sz w:val="22"/>
          <w:szCs w:val="22"/>
          <w:shd w:val="clear" w:color="auto" w:fill="FFFFFF"/>
        </w:rPr>
        <w:t>N/A</w:t>
      </w:r>
    </w:p>
    <w:p w14:paraId="39911953" w14:textId="77777777" w:rsidR="00DC3936" w:rsidRPr="00DC3936" w:rsidRDefault="00DC3936" w:rsidP="0087771B">
      <w:pPr>
        <w:rPr>
          <w:rFonts w:ascii="Times New Roman" w:eastAsia="Times New Roman" w:hAnsi="Times New Roman" w:cs="Times New Roman"/>
          <w:sz w:val="22"/>
          <w:szCs w:val="22"/>
          <w:shd w:val="clear" w:color="auto" w:fill="FFFFFF"/>
        </w:rPr>
      </w:pPr>
    </w:p>
    <w:p w14:paraId="0E8553D5" w14:textId="77777777" w:rsidR="0087771B" w:rsidRPr="00EB2F4A" w:rsidRDefault="0087771B" w:rsidP="0087771B">
      <w:pPr>
        <w:shd w:val="clear" w:color="auto" w:fill="FFFFFF"/>
        <w:spacing w:after="150"/>
        <w:jc w:val="both"/>
        <w:rPr>
          <w:rFonts w:ascii="Times New Roman" w:eastAsia="Times New Roman" w:hAnsi="Times New Roman" w:cs="Times New Roman"/>
          <w:sz w:val="22"/>
          <w:szCs w:val="22"/>
        </w:rPr>
      </w:pPr>
      <w:r w:rsidRPr="00EB2F4A">
        <w:rPr>
          <w:rFonts w:ascii="Times New Roman" w:eastAsia="Times New Roman" w:hAnsi="Times New Roman" w:cs="Times New Roman"/>
          <w:b/>
          <w:bCs/>
          <w:sz w:val="22"/>
          <w:szCs w:val="22"/>
        </w:rPr>
        <w:t>Content</w:t>
      </w:r>
      <w:r w:rsidRPr="00EB2F4A">
        <w:rPr>
          <w:rFonts w:ascii="Times New Roman" w:eastAsia="Times New Roman" w:hAnsi="Times New Roman" w:cs="Times New Roman"/>
          <w:sz w:val="22"/>
          <w:szCs w:val="22"/>
        </w:rPr>
        <w:t xml:space="preserve">: </w:t>
      </w:r>
      <w:r w:rsidRPr="00EB2F4A">
        <w:rPr>
          <w:rFonts w:ascii="Times New Roman" w:eastAsia="Calibri" w:hAnsi="Times New Roman" w:cs="Times New Roman"/>
          <w:sz w:val="22"/>
          <w:szCs w:val="22"/>
        </w:rPr>
        <w:t xml:space="preserve">Introduction to computer networks: protocol layers, network performance Metrics-Delay, loss, throughput, jitter; circuit and packet switching; application layer: protocol overview of HTTP, FTP, SMTP, DNS, SNMP, P2P, client server and hybrid applications of the Internet; transport layer: protocol overview of TCP and UDP, principles of reliable data transfer, flow control, congestion control, TCP Reno, TCP Tahoe, socket programming; network layer: overview of IPv4 and IPv6, IP addressing, components of a </w:t>
      </w:r>
      <w:r w:rsidRPr="00EB2F4A">
        <w:rPr>
          <w:rFonts w:ascii="Times New Roman" w:eastAsia="Calibri" w:hAnsi="Times New Roman" w:cs="Times New Roman"/>
          <w:sz w:val="22"/>
          <w:szCs w:val="22"/>
        </w:rPr>
        <w:lastRenderedPageBreak/>
        <w:t>router, routing and forwarding functions of a router, routing algorithms: link state and distance vector, OSPF and BGP; wireless networks: definition and types of wireless networks, MAC and routing in wireless networks, mobility and mobile IPv6</w:t>
      </w:r>
      <w:r w:rsidRPr="00EB2F4A">
        <w:rPr>
          <w:rFonts w:ascii="Times New Roman" w:eastAsia="Times New Roman" w:hAnsi="Times New Roman" w:cs="Times New Roman"/>
          <w:sz w:val="22"/>
          <w:szCs w:val="22"/>
        </w:rPr>
        <w:t>.</w:t>
      </w:r>
    </w:p>
    <w:p w14:paraId="2BEDBB37" w14:textId="77777777" w:rsidR="0087771B" w:rsidRPr="00EB2F4A" w:rsidRDefault="0087771B" w:rsidP="0087771B">
      <w:pPr>
        <w:pStyle w:val="NoSpacing"/>
        <w:rPr>
          <w:rFonts w:ascii="Times New Roman" w:eastAsia="Times New Roman" w:hAnsi="Times New Roman" w:cs="Times New Roman"/>
        </w:rPr>
      </w:pPr>
    </w:p>
    <w:p w14:paraId="5A340698" w14:textId="77777777" w:rsidR="0087771B" w:rsidRPr="00EB2F4A" w:rsidRDefault="0087771B" w:rsidP="0087771B">
      <w:pPr>
        <w:pStyle w:val="NoSpacing"/>
        <w:rPr>
          <w:rFonts w:ascii="Times New Roman" w:hAnsi="Times New Roman" w:cs="Times New Roman"/>
        </w:rPr>
      </w:pPr>
      <w:r w:rsidRPr="00EB2F4A">
        <w:rPr>
          <w:rFonts w:ascii="Times New Roman" w:eastAsia="Times New Roman" w:hAnsi="Times New Roman" w:cs="Times New Roman"/>
          <w:b/>
          <w:bCs/>
        </w:rPr>
        <w:t>Textbook:</w:t>
      </w:r>
      <w:r w:rsidRPr="00EB2F4A">
        <w:rPr>
          <w:rFonts w:ascii="Times New Roman" w:eastAsia="Times New Roman" w:hAnsi="Times New Roman" w:cs="Times New Roman"/>
        </w:rPr>
        <w:t xml:space="preserve"> 1. </w:t>
      </w:r>
      <w:r w:rsidRPr="00EB2F4A">
        <w:rPr>
          <w:rFonts w:ascii="Times New Roman" w:hAnsi="Times New Roman" w:cs="Times New Roman"/>
        </w:rPr>
        <w:t xml:space="preserve">Data Communications and Networking by Behrouz </w:t>
      </w:r>
      <w:proofErr w:type="spellStart"/>
      <w:r w:rsidRPr="00EB2F4A">
        <w:rPr>
          <w:rFonts w:ascii="Times New Roman" w:hAnsi="Times New Roman" w:cs="Times New Roman"/>
        </w:rPr>
        <w:t>Forouzan</w:t>
      </w:r>
      <w:proofErr w:type="spellEnd"/>
      <w:r w:rsidRPr="00EB2F4A">
        <w:rPr>
          <w:rFonts w:ascii="Times New Roman" w:hAnsi="Times New Roman" w:cs="Times New Roman"/>
        </w:rPr>
        <w:t>.</w:t>
      </w:r>
    </w:p>
    <w:p w14:paraId="18EDD85A" w14:textId="77777777" w:rsidR="0087771B" w:rsidRPr="00EB2F4A" w:rsidRDefault="0087771B" w:rsidP="0087771B">
      <w:pPr>
        <w:pStyle w:val="NoSpacing"/>
        <w:rPr>
          <w:rFonts w:ascii="Times New Roman" w:hAnsi="Times New Roman" w:cs="Times New Roman"/>
        </w:rPr>
      </w:pPr>
      <w:r w:rsidRPr="00EB2F4A">
        <w:rPr>
          <w:rFonts w:ascii="Times New Roman" w:hAnsi="Times New Roman" w:cs="Times New Roman"/>
        </w:rPr>
        <w:t xml:space="preserve">                  2. Computer Networks- A. </w:t>
      </w:r>
      <w:proofErr w:type="spellStart"/>
      <w:r w:rsidRPr="00EB2F4A">
        <w:rPr>
          <w:rFonts w:ascii="Times New Roman" w:hAnsi="Times New Roman" w:cs="Times New Roman"/>
        </w:rPr>
        <w:t>Tanenbum</w:t>
      </w:r>
      <w:proofErr w:type="spellEnd"/>
      <w:r w:rsidRPr="00EB2F4A">
        <w:rPr>
          <w:rFonts w:ascii="Times New Roman" w:hAnsi="Times New Roman" w:cs="Times New Roman"/>
        </w:rPr>
        <w:t>.</w:t>
      </w:r>
    </w:p>
    <w:p w14:paraId="7791B415" w14:textId="77777777" w:rsidR="0087771B" w:rsidRPr="00EB2F4A" w:rsidRDefault="0087771B" w:rsidP="0087771B">
      <w:pPr>
        <w:pStyle w:val="NoSpacing"/>
        <w:ind w:left="990"/>
        <w:rPr>
          <w:rFonts w:ascii="Times New Roman" w:hAnsi="Times New Roman" w:cs="Times New Roman"/>
        </w:rPr>
      </w:pPr>
    </w:p>
    <w:p w14:paraId="2BB67D18" w14:textId="77777777" w:rsidR="0087771B" w:rsidRPr="00EB2F4A" w:rsidRDefault="0087771B" w:rsidP="0087771B">
      <w:pPr>
        <w:pStyle w:val="NoSpacing"/>
        <w:ind w:left="2160"/>
        <w:rPr>
          <w:rFonts w:ascii="Times New Roman" w:eastAsia="Times New Roman" w:hAnsi="Times New Roman" w:cs="Times New Roman"/>
        </w:rPr>
      </w:pPr>
    </w:p>
    <w:p w14:paraId="12E9D81D" w14:textId="77777777" w:rsidR="0087771B" w:rsidRPr="00EB2F4A" w:rsidRDefault="0087771B" w:rsidP="0087771B">
      <w:pPr>
        <w:rPr>
          <w:rFonts w:ascii="Times New Roman" w:eastAsia="Times New Roman" w:hAnsi="Times New Roman" w:cs="Times New Roman"/>
          <w:sz w:val="22"/>
          <w:szCs w:val="22"/>
          <w:shd w:val="clear" w:color="auto" w:fill="FFFFFF"/>
        </w:rPr>
      </w:pPr>
      <w:r w:rsidRPr="00EB2F4A">
        <w:rPr>
          <w:rFonts w:ascii="Times New Roman" w:eastAsia="Times New Roman" w:hAnsi="Times New Roman" w:cs="Times New Roman"/>
          <w:b/>
          <w:bCs/>
          <w:sz w:val="22"/>
          <w:szCs w:val="22"/>
          <w:shd w:val="clear" w:color="auto" w:fill="FFFFFF"/>
        </w:rPr>
        <w:t>Course Code: </w:t>
      </w:r>
      <w:r w:rsidR="005237BA">
        <w:rPr>
          <w:rFonts w:ascii="Times New Roman" w:eastAsia="Times New Roman" w:hAnsi="Times New Roman" w:cs="Times New Roman"/>
          <w:sz w:val="22"/>
          <w:szCs w:val="22"/>
          <w:shd w:val="clear" w:color="auto" w:fill="FFFFFF"/>
        </w:rPr>
        <w:t>CSE3206</w:t>
      </w:r>
    </w:p>
    <w:p w14:paraId="30149492" w14:textId="77777777" w:rsidR="0087771B" w:rsidRPr="00EB2F4A" w:rsidRDefault="0087771B" w:rsidP="0087771B">
      <w:pPr>
        <w:rPr>
          <w:rFonts w:ascii="Times New Roman" w:eastAsia="Times New Roman" w:hAnsi="Times New Roman" w:cs="Times New Roman"/>
          <w:sz w:val="22"/>
          <w:szCs w:val="22"/>
          <w:shd w:val="clear" w:color="auto" w:fill="FFFFFF"/>
        </w:rPr>
      </w:pPr>
      <w:r w:rsidRPr="00EB2F4A">
        <w:rPr>
          <w:rStyle w:val="Strong"/>
          <w:rFonts w:ascii="Times New Roman" w:hAnsi="Times New Roman" w:cs="Times New Roman"/>
          <w:sz w:val="22"/>
          <w:szCs w:val="22"/>
        </w:rPr>
        <w:t>Course Title: </w:t>
      </w:r>
      <w:r w:rsidRPr="00EB2F4A">
        <w:rPr>
          <w:rStyle w:val="Strong"/>
          <w:rFonts w:ascii="Times New Roman" w:hAnsi="Times New Roman" w:cs="Times New Roman"/>
          <w:b w:val="0"/>
          <w:bCs w:val="0"/>
          <w:sz w:val="22"/>
          <w:szCs w:val="22"/>
        </w:rPr>
        <w:t>Computer Networks Lab</w:t>
      </w:r>
      <w:r w:rsidRPr="00EB2F4A">
        <w:rPr>
          <w:rFonts w:ascii="Times New Roman" w:eastAsia="Times New Roman" w:hAnsi="Times New Roman" w:cs="Times New Roman"/>
          <w:sz w:val="22"/>
          <w:szCs w:val="22"/>
        </w:rPr>
        <w:br/>
      </w:r>
      <w:r w:rsidRPr="00EB2F4A">
        <w:rPr>
          <w:rFonts w:ascii="Times New Roman" w:eastAsia="Times New Roman" w:hAnsi="Times New Roman" w:cs="Times New Roman"/>
          <w:b/>
          <w:bCs/>
          <w:sz w:val="22"/>
          <w:szCs w:val="22"/>
          <w:shd w:val="clear" w:color="auto" w:fill="FFFFFF"/>
        </w:rPr>
        <w:t>Credit Hour: </w:t>
      </w:r>
      <w:r w:rsidRPr="00EB2F4A">
        <w:rPr>
          <w:rFonts w:ascii="Times New Roman" w:eastAsia="Times New Roman" w:hAnsi="Times New Roman" w:cs="Times New Roman"/>
          <w:sz w:val="22"/>
          <w:szCs w:val="22"/>
          <w:shd w:val="clear" w:color="auto" w:fill="FFFFFF"/>
        </w:rPr>
        <w:t>1.00</w:t>
      </w:r>
      <w:r w:rsidRPr="00EB2F4A">
        <w:rPr>
          <w:rFonts w:ascii="Times New Roman" w:eastAsia="Times New Roman" w:hAnsi="Times New Roman" w:cs="Times New Roman"/>
          <w:sz w:val="22"/>
          <w:szCs w:val="22"/>
        </w:rPr>
        <w:br/>
      </w:r>
      <w:r w:rsidRPr="00EB2F4A">
        <w:rPr>
          <w:rFonts w:ascii="Times New Roman" w:eastAsia="Times New Roman" w:hAnsi="Times New Roman" w:cs="Times New Roman"/>
          <w:b/>
          <w:bCs/>
          <w:sz w:val="22"/>
          <w:szCs w:val="22"/>
          <w:shd w:val="clear" w:color="auto" w:fill="FFFFFF"/>
        </w:rPr>
        <w:t xml:space="preserve">Prerequisite: </w:t>
      </w:r>
      <w:r w:rsidRPr="00EB2F4A">
        <w:rPr>
          <w:rFonts w:ascii="Times New Roman" w:eastAsia="Times New Roman" w:hAnsi="Times New Roman" w:cs="Times New Roman"/>
          <w:bCs/>
          <w:sz w:val="22"/>
          <w:szCs w:val="22"/>
          <w:shd w:val="clear" w:color="auto" w:fill="FFFFFF"/>
        </w:rPr>
        <w:t>N/A</w:t>
      </w:r>
    </w:p>
    <w:p w14:paraId="20947C2F" w14:textId="77777777" w:rsidR="0087771B" w:rsidRPr="00EB2F4A" w:rsidRDefault="0087771B" w:rsidP="0087771B">
      <w:pPr>
        <w:rPr>
          <w:rFonts w:ascii="Times New Roman" w:eastAsia="Times New Roman" w:hAnsi="Times New Roman" w:cs="Times New Roman"/>
          <w:sz w:val="22"/>
          <w:szCs w:val="22"/>
        </w:rPr>
      </w:pPr>
    </w:p>
    <w:p w14:paraId="7B6CD410" w14:textId="77777777" w:rsidR="0087771B" w:rsidRPr="00EB2F4A" w:rsidRDefault="0087771B" w:rsidP="0087771B">
      <w:pPr>
        <w:shd w:val="clear" w:color="auto" w:fill="FFFFFF"/>
        <w:spacing w:after="150"/>
        <w:jc w:val="both"/>
        <w:rPr>
          <w:rFonts w:ascii="Times New Roman" w:eastAsia="Times New Roman" w:hAnsi="Times New Roman" w:cs="Times New Roman"/>
          <w:sz w:val="22"/>
          <w:szCs w:val="22"/>
        </w:rPr>
      </w:pPr>
      <w:r w:rsidRPr="00EB2F4A">
        <w:rPr>
          <w:rFonts w:ascii="Times New Roman" w:eastAsia="Times New Roman" w:hAnsi="Times New Roman" w:cs="Times New Roman"/>
          <w:b/>
          <w:bCs/>
          <w:sz w:val="22"/>
          <w:szCs w:val="22"/>
        </w:rPr>
        <w:t>Content</w:t>
      </w:r>
      <w:r w:rsidRPr="00EB2F4A">
        <w:rPr>
          <w:rFonts w:ascii="Times New Roman" w:eastAsia="Times New Roman" w:hAnsi="Times New Roman" w:cs="Times New Roman"/>
          <w:sz w:val="22"/>
          <w:szCs w:val="22"/>
        </w:rPr>
        <w:t>: Based on theory course.</w:t>
      </w:r>
    </w:p>
    <w:p w14:paraId="19106479" w14:textId="77777777" w:rsidR="0087771B" w:rsidRPr="00EB2F4A" w:rsidRDefault="0087771B" w:rsidP="0087771B">
      <w:pPr>
        <w:rPr>
          <w:rFonts w:ascii="Times New Roman" w:eastAsia="Times New Roman" w:hAnsi="Times New Roman" w:cs="Times New Roman"/>
          <w:b/>
          <w:bCs/>
          <w:sz w:val="22"/>
          <w:szCs w:val="22"/>
          <w:shd w:val="clear" w:color="auto" w:fill="FFFFFF"/>
        </w:rPr>
      </w:pPr>
    </w:p>
    <w:p w14:paraId="24EB36C6" w14:textId="77777777" w:rsidR="0087771B" w:rsidRPr="00EB2F4A" w:rsidRDefault="0087771B" w:rsidP="0087771B">
      <w:pPr>
        <w:rPr>
          <w:rFonts w:ascii="Times New Roman" w:eastAsia="Times New Roman" w:hAnsi="Times New Roman" w:cs="Times New Roman"/>
          <w:sz w:val="22"/>
          <w:szCs w:val="22"/>
          <w:shd w:val="clear" w:color="auto" w:fill="FFFFFF"/>
        </w:rPr>
      </w:pPr>
      <w:r w:rsidRPr="00EB2F4A">
        <w:rPr>
          <w:rFonts w:ascii="Times New Roman" w:eastAsia="Times New Roman" w:hAnsi="Times New Roman" w:cs="Times New Roman"/>
          <w:b/>
          <w:bCs/>
          <w:sz w:val="22"/>
          <w:szCs w:val="22"/>
          <w:shd w:val="clear" w:color="auto" w:fill="FFFFFF"/>
        </w:rPr>
        <w:t>Course Code: </w:t>
      </w:r>
      <w:r w:rsidR="005237BA">
        <w:rPr>
          <w:rFonts w:ascii="Times New Roman" w:eastAsia="Times New Roman" w:hAnsi="Times New Roman" w:cs="Times New Roman"/>
          <w:sz w:val="22"/>
          <w:szCs w:val="22"/>
          <w:shd w:val="clear" w:color="auto" w:fill="FFFFFF"/>
        </w:rPr>
        <w:t>CSE</w:t>
      </w:r>
      <w:r w:rsidRPr="00EB2F4A">
        <w:rPr>
          <w:rFonts w:ascii="Times New Roman" w:eastAsia="Times New Roman" w:hAnsi="Times New Roman" w:cs="Times New Roman"/>
          <w:sz w:val="22"/>
          <w:szCs w:val="22"/>
          <w:shd w:val="clear" w:color="auto" w:fill="FFFFFF"/>
        </w:rPr>
        <w:t>3</w:t>
      </w:r>
      <w:r w:rsidR="005237BA">
        <w:rPr>
          <w:rFonts w:ascii="Times New Roman" w:eastAsia="Times New Roman" w:hAnsi="Times New Roman" w:cs="Times New Roman"/>
          <w:sz w:val="22"/>
          <w:szCs w:val="22"/>
          <w:shd w:val="clear" w:color="auto" w:fill="FFFFFF"/>
        </w:rPr>
        <w:t>30</w:t>
      </w:r>
      <w:r w:rsidRPr="00EB2F4A">
        <w:rPr>
          <w:rFonts w:ascii="Times New Roman" w:eastAsia="Times New Roman" w:hAnsi="Times New Roman" w:cs="Times New Roman"/>
          <w:sz w:val="22"/>
          <w:szCs w:val="22"/>
          <w:shd w:val="clear" w:color="auto" w:fill="FFFFFF"/>
        </w:rPr>
        <w:t>1</w:t>
      </w:r>
    </w:p>
    <w:p w14:paraId="6EA101F9" w14:textId="77777777" w:rsidR="0087771B" w:rsidRPr="00EB2F4A" w:rsidRDefault="0087771B" w:rsidP="0087771B">
      <w:pPr>
        <w:rPr>
          <w:rFonts w:ascii="Times New Roman" w:eastAsia="Times New Roman" w:hAnsi="Times New Roman" w:cs="Times New Roman"/>
          <w:sz w:val="22"/>
          <w:szCs w:val="22"/>
        </w:rPr>
      </w:pPr>
      <w:r w:rsidRPr="00EB2F4A">
        <w:rPr>
          <w:rStyle w:val="Strong"/>
          <w:rFonts w:ascii="Times New Roman" w:hAnsi="Times New Roman" w:cs="Times New Roman"/>
          <w:sz w:val="22"/>
          <w:szCs w:val="22"/>
        </w:rPr>
        <w:t>Course Title: </w:t>
      </w:r>
      <w:r w:rsidRPr="00EB2F4A">
        <w:rPr>
          <w:rStyle w:val="Strong"/>
          <w:rFonts w:ascii="Times New Roman" w:hAnsi="Times New Roman" w:cs="Times New Roman"/>
          <w:b w:val="0"/>
          <w:bCs w:val="0"/>
          <w:sz w:val="22"/>
          <w:szCs w:val="22"/>
        </w:rPr>
        <w:t>Cyber Security</w:t>
      </w:r>
      <w:r w:rsidRPr="00EB2F4A">
        <w:rPr>
          <w:rFonts w:ascii="Times New Roman" w:eastAsia="Times New Roman" w:hAnsi="Times New Roman" w:cs="Times New Roman"/>
          <w:sz w:val="22"/>
          <w:szCs w:val="22"/>
        </w:rPr>
        <w:br/>
      </w:r>
      <w:r w:rsidRPr="00EB2F4A">
        <w:rPr>
          <w:rFonts w:ascii="Times New Roman" w:eastAsia="Times New Roman" w:hAnsi="Times New Roman" w:cs="Times New Roman"/>
          <w:b/>
          <w:bCs/>
          <w:sz w:val="22"/>
          <w:szCs w:val="22"/>
          <w:shd w:val="clear" w:color="auto" w:fill="FFFFFF"/>
        </w:rPr>
        <w:t>Credit Hour: </w:t>
      </w:r>
      <w:r w:rsidRPr="00EB2F4A">
        <w:rPr>
          <w:rFonts w:ascii="Times New Roman" w:eastAsia="Times New Roman" w:hAnsi="Times New Roman" w:cs="Times New Roman"/>
          <w:sz w:val="22"/>
          <w:szCs w:val="22"/>
          <w:shd w:val="clear" w:color="auto" w:fill="FFFFFF"/>
        </w:rPr>
        <w:t>3.00</w:t>
      </w:r>
      <w:r w:rsidRPr="00EB2F4A">
        <w:rPr>
          <w:rFonts w:ascii="Times New Roman" w:eastAsia="Times New Roman" w:hAnsi="Times New Roman" w:cs="Times New Roman"/>
          <w:sz w:val="22"/>
          <w:szCs w:val="22"/>
        </w:rPr>
        <w:br/>
      </w:r>
      <w:r w:rsidRPr="00EB2F4A">
        <w:rPr>
          <w:rFonts w:ascii="Times New Roman" w:eastAsia="Times New Roman" w:hAnsi="Times New Roman" w:cs="Times New Roman"/>
          <w:b/>
          <w:bCs/>
          <w:sz w:val="22"/>
          <w:szCs w:val="22"/>
          <w:shd w:val="clear" w:color="auto" w:fill="FFFFFF"/>
        </w:rPr>
        <w:t>Prerequisite:</w:t>
      </w:r>
      <w:r w:rsidRPr="00EB2F4A">
        <w:rPr>
          <w:rFonts w:ascii="Times New Roman" w:eastAsia="Times New Roman" w:hAnsi="Times New Roman" w:cs="Times New Roman"/>
          <w:sz w:val="22"/>
          <w:szCs w:val="22"/>
          <w:shd w:val="clear" w:color="auto" w:fill="FFFFFF"/>
        </w:rPr>
        <w:t> </w:t>
      </w:r>
      <w:r w:rsidR="005237BA">
        <w:rPr>
          <w:rFonts w:asciiTheme="majorHAnsi" w:hAnsiTheme="majorHAnsi" w:cstheme="majorHAnsi"/>
          <w:color w:val="000000"/>
          <w:sz w:val="22"/>
          <w:szCs w:val="22"/>
        </w:rPr>
        <w:t>CSE2305, CSE2306, CSE3205, CSE3206</w:t>
      </w:r>
    </w:p>
    <w:p w14:paraId="31D5A891" w14:textId="77777777" w:rsidR="0087771B" w:rsidRPr="00EB2F4A" w:rsidRDefault="0087771B" w:rsidP="0087771B">
      <w:pPr>
        <w:pBdr>
          <w:top w:val="nil"/>
          <w:left w:val="nil"/>
          <w:bottom w:val="nil"/>
          <w:right w:val="nil"/>
          <w:between w:val="nil"/>
        </w:pBdr>
        <w:shd w:val="clear" w:color="auto" w:fill="FFFFFF"/>
        <w:spacing w:before="280" w:after="280"/>
        <w:jc w:val="both"/>
        <w:rPr>
          <w:rFonts w:ascii="Times New Roman" w:eastAsia="CastleTLig" w:hAnsi="Times New Roman" w:cs="Times New Roman"/>
          <w:sz w:val="22"/>
          <w:szCs w:val="22"/>
        </w:rPr>
      </w:pPr>
      <w:r w:rsidRPr="00EB2F4A">
        <w:rPr>
          <w:rFonts w:ascii="Times New Roman" w:eastAsia="Times New Roman" w:hAnsi="Times New Roman" w:cs="Times New Roman"/>
          <w:b/>
          <w:bCs/>
          <w:sz w:val="22"/>
          <w:szCs w:val="22"/>
        </w:rPr>
        <w:t>Contents:</w:t>
      </w:r>
      <w:r w:rsidRPr="00EB2F4A">
        <w:rPr>
          <w:rFonts w:ascii="Times New Roman" w:hAnsi="Times New Roman" w:cs="Times New Roman"/>
          <w:sz w:val="22"/>
          <w:szCs w:val="22"/>
        </w:rPr>
        <w:t xml:space="preserve"> </w:t>
      </w:r>
      <w:r w:rsidRPr="00EB2F4A">
        <w:rPr>
          <w:rFonts w:ascii="Times New Roman" w:eastAsia="CastleTLig" w:hAnsi="Times New Roman" w:cs="Times New Roman"/>
          <w:sz w:val="22"/>
          <w:szCs w:val="22"/>
        </w:rPr>
        <w:t>Introduction to cyber security. Basic concepts: confidentiality, integrity, availability, security policies, security mechanisms, assurance. Basic Cryptography; Secret Key Cryptography, Message Digests, Public Key Cryptography; Authentication; Trusted Intermediaries; Real-time Communication Security; Electronic Mail Security; Firewalls and Web Security.</w:t>
      </w:r>
      <w:r w:rsidRPr="00EB2F4A">
        <w:rPr>
          <w:rFonts w:ascii="Times New Roman" w:eastAsia="Arial" w:hAnsi="Times New Roman" w:cs="Times New Roman"/>
          <w:color w:val="000000"/>
          <w:sz w:val="22"/>
          <w:szCs w:val="22"/>
        </w:rPr>
        <w:t xml:space="preserve"> </w:t>
      </w:r>
      <w:r w:rsidRPr="00EB2F4A">
        <w:rPr>
          <w:rFonts w:ascii="Times New Roman" w:eastAsia="CastleTLig" w:hAnsi="Times New Roman" w:cs="Times New Roman"/>
          <w:sz w:val="22"/>
          <w:szCs w:val="22"/>
        </w:rPr>
        <w:t>Computer Security Management, Establishing and Managing Information Assurance, Forensics of Cyber Security, Hacking Techniques, Investigation and Response: Systems Forensics.</w:t>
      </w:r>
    </w:p>
    <w:p w14:paraId="6CB086EF" w14:textId="77777777" w:rsidR="0087771B" w:rsidRPr="00EB2F4A" w:rsidRDefault="0087771B" w:rsidP="0087771B">
      <w:pPr>
        <w:rPr>
          <w:rFonts w:ascii="Times New Roman" w:eastAsia="CastleTLig" w:hAnsi="Times New Roman" w:cs="Times New Roman"/>
          <w:sz w:val="22"/>
          <w:szCs w:val="22"/>
        </w:rPr>
      </w:pPr>
      <w:r w:rsidRPr="00EB2F4A">
        <w:rPr>
          <w:rFonts w:ascii="Times New Roman" w:eastAsia="CastleTLig" w:hAnsi="Times New Roman" w:cs="Times New Roman"/>
          <w:b/>
          <w:sz w:val="22"/>
          <w:szCs w:val="22"/>
        </w:rPr>
        <w:t>Textbook</w:t>
      </w:r>
      <w:r w:rsidRPr="00EB2F4A">
        <w:rPr>
          <w:rFonts w:ascii="Times New Roman" w:eastAsia="CastleTLig" w:hAnsi="Times New Roman" w:cs="Times New Roman"/>
          <w:sz w:val="22"/>
          <w:szCs w:val="22"/>
        </w:rPr>
        <w:t xml:space="preserve">: Cryptography </w:t>
      </w:r>
      <w:proofErr w:type="gramStart"/>
      <w:r w:rsidRPr="00EB2F4A">
        <w:rPr>
          <w:rFonts w:ascii="Times New Roman" w:eastAsia="CastleTLig" w:hAnsi="Times New Roman" w:cs="Times New Roman"/>
          <w:sz w:val="22"/>
          <w:szCs w:val="22"/>
        </w:rPr>
        <w:t>And</w:t>
      </w:r>
      <w:proofErr w:type="gramEnd"/>
      <w:r w:rsidRPr="00EB2F4A">
        <w:rPr>
          <w:rFonts w:ascii="Times New Roman" w:eastAsia="CastleTLig" w:hAnsi="Times New Roman" w:cs="Times New Roman"/>
          <w:sz w:val="22"/>
          <w:szCs w:val="22"/>
        </w:rPr>
        <w:t xml:space="preserve"> Network Security by W. Stallings, 7th Edition</w:t>
      </w:r>
    </w:p>
    <w:p w14:paraId="4B356ADF" w14:textId="77777777" w:rsidR="0087771B" w:rsidRPr="00EB2F4A" w:rsidRDefault="0087771B" w:rsidP="0087771B">
      <w:pPr>
        <w:rPr>
          <w:rFonts w:ascii="Times New Roman" w:eastAsia="CastleTLig" w:hAnsi="Times New Roman" w:cs="Times New Roman"/>
          <w:sz w:val="22"/>
          <w:szCs w:val="22"/>
        </w:rPr>
      </w:pPr>
      <w:r w:rsidRPr="00EB2F4A">
        <w:rPr>
          <w:rFonts w:ascii="Times New Roman" w:eastAsia="CastleTLig" w:hAnsi="Times New Roman" w:cs="Times New Roman"/>
          <w:sz w:val="22"/>
          <w:szCs w:val="22"/>
        </w:rPr>
        <w:t>Introduction to Network Security: Theory and Practice by J. Wang and Z. A. Kissel</w:t>
      </w:r>
    </w:p>
    <w:p w14:paraId="5B51C427" w14:textId="77777777" w:rsidR="0087771B" w:rsidRPr="00EB2F4A" w:rsidRDefault="0087771B" w:rsidP="0087771B">
      <w:pPr>
        <w:rPr>
          <w:rFonts w:ascii="Times New Roman" w:eastAsia="Arial" w:hAnsi="Times New Roman" w:cs="Times New Roman"/>
          <w:sz w:val="22"/>
          <w:szCs w:val="22"/>
          <w:highlight w:val="white"/>
        </w:rPr>
      </w:pPr>
      <w:r w:rsidRPr="00EB2F4A">
        <w:rPr>
          <w:rFonts w:ascii="Times New Roman" w:eastAsia="Arial" w:hAnsi="Times New Roman" w:cs="Times New Roman"/>
          <w:sz w:val="22"/>
          <w:szCs w:val="22"/>
          <w:highlight w:val="white"/>
        </w:rPr>
        <w:t>Cybersecurity Essentials by Charles J. Brooks, Christopher Grow, Philip Craig, Donald Short, 1st Edition</w:t>
      </w:r>
    </w:p>
    <w:p w14:paraId="6ADEEF85" w14:textId="77777777" w:rsidR="0087771B" w:rsidRPr="00EB2F4A" w:rsidRDefault="0087771B" w:rsidP="0087771B">
      <w:pPr>
        <w:rPr>
          <w:rFonts w:ascii="Times New Roman" w:eastAsia="Times New Roman" w:hAnsi="Times New Roman" w:cs="Times New Roman"/>
          <w:sz w:val="22"/>
          <w:szCs w:val="22"/>
        </w:rPr>
      </w:pPr>
    </w:p>
    <w:p w14:paraId="0597BBFA" w14:textId="77777777" w:rsidR="0087771B" w:rsidRPr="00EB2F4A" w:rsidRDefault="0087771B" w:rsidP="0087771B">
      <w:pPr>
        <w:rPr>
          <w:rFonts w:ascii="Times New Roman" w:eastAsia="Times New Roman" w:hAnsi="Times New Roman" w:cs="Times New Roman"/>
          <w:sz w:val="22"/>
          <w:szCs w:val="22"/>
        </w:rPr>
      </w:pPr>
    </w:p>
    <w:p w14:paraId="291326A3" w14:textId="77777777" w:rsidR="0087771B" w:rsidRPr="00EB2F4A" w:rsidRDefault="0087771B" w:rsidP="0087771B">
      <w:pPr>
        <w:rPr>
          <w:rFonts w:ascii="Times New Roman" w:eastAsia="Times New Roman" w:hAnsi="Times New Roman" w:cs="Times New Roman"/>
          <w:sz w:val="22"/>
          <w:szCs w:val="22"/>
          <w:shd w:val="clear" w:color="auto" w:fill="FFFFFF"/>
        </w:rPr>
      </w:pPr>
      <w:r w:rsidRPr="00EB2F4A">
        <w:rPr>
          <w:rFonts w:ascii="Times New Roman" w:eastAsia="Times New Roman" w:hAnsi="Times New Roman" w:cs="Times New Roman"/>
          <w:b/>
          <w:bCs/>
          <w:sz w:val="22"/>
          <w:szCs w:val="22"/>
          <w:shd w:val="clear" w:color="auto" w:fill="FFFFFF"/>
        </w:rPr>
        <w:t>Course Code: </w:t>
      </w:r>
      <w:r w:rsidR="005237BA">
        <w:rPr>
          <w:rFonts w:ascii="Times New Roman" w:eastAsia="Times New Roman" w:hAnsi="Times New Roman" w:cs="Times New Roman"/>
          <w:sz w:val="22"/>
          <w:szCs w:val="22"/>
          <w:shd w:val="clear" w:color="auto" w:fill="FFFFFF"/>
        </w:rPr>
        <w:t>CSE</w:t>
      </w:r>
      <w:r w:rsidRPr="00EB2F4A">
        <w:rPr>
          <w:rFonts w:ascii="Times New Roman" w:eastAsia="Times New Roman" w:hAnsi="Times New Roman" w:cs="Times New Roman"/>
          <w:sz w:val="22"/>
          <w:szCs w:val="22"/>
          <w:shd w:val="clear" w:color="auto" w:fill="FFFFFF"/>
        </w:rPr>
        <w:t>3</w:t>
      </w:r>
      <w:r w:rsidR="005237BA">
        <w:rPr>
          <w:rFonts w:ascii="Times New Roman" w:eastAsia="Times New Roman" w:hAnsi="Times New Roman" w:cs="Times New Roman"/>
          <w:sz w:val="22"/>
          <w:szCs w:val="22"/>
          <w:shd w:val="clear" w:color="auto" w:fill="FFFFFF"/>
        </w:rPr>
        <w:t>1</w:t>
      </w:r>
      <w:r w:rsidRPr="00EB2F4A">
        <w:rPr>
          <w:rFonts w:ascii="Times New Roman" w:eastAsia="Times New Roman" w:hAnsi="Times New Roman" w:cs="Times New Roman"/>
          <w:sz w:val="22"/>
          <w:szCs w:val="22"/>
          <w:shd w:val="clear" w:color="auto" w:fill="FFFFFF"/>
        </w:rPr>
        <w:t>20</w:t>
      </w:r>
    </w:p>
    <w:p w14:paraId="5EBDF342" w14:textId="77777777" w:rsidR="0087771B" w:rsidRPr="00EB2F4A" w:rsidRDefault="0087771B" w:rsidP="0087771B">
      <w:pPr>
        <w:rPr>
          <w:rFonts w:ascii="Times New Roman" w:eastAsia="Times New Roman" w:hAnsi="Times New Roman" w:cs="Times New Roman"/>
          <w:sz w:val="22"/>
          <w:szCs w:val="22"/>
        </w:rPr>
      </w:pPr>
      <w:r w:rsidRPr="00EB2F4A">
        <w:rPr>
          <w:rStyle w:val="Strong"/>
          <w:rFonts w:ascii="Times New Roman" w:hAnsi="Times New Roman" w:cs="Times New Roman"/>
          <w:sz w:val="22"/>
          <w:szCs w:val="22"/>
        </w:rPr>
        <w:t>Course Title: </w:t>
      </w:r>
      <w:r w:rsidRPr="00EB2F4A">
        <w:rPr>
          <w:rStyle w:val="Strong"/>
          <w:rFonts w:ascii="Times New Roman" w:hAnsi="Times New Roman" w:cs="Times New Roman"/>
          <w:b w:val="0"/>
          <w:bCs w:val="0"/>
          <w:sz w:val="22"/>
          <w:szCs w:val="22"/>
        </w:rPr>
        <w:t>Web Programming Lab</w:t>
      </w:r>
      <w:r w:rsidRPr="00EB2F4A">
        <w:rPr>
          <w:rFonts w:ascii="Times New Roman" w:eastAsia="Times New Roman" w:hAnsi="Times New Roman" w:cs="Times New Roman"/>
          <w:sz w:val="22"/>
          <w:szCs w:val="22"/>
        </w:rPr>
        <w:br/>
      </w:r>
      <w:r w:rsidRPr="00EB2F4A">
        <w:rPr>
          <w:rFonts w:ascii="Times New Roman" w:eastAsia="Times New Roman" w:hAnsi="Times New Roman" w:cs="Times New Roman"/>
          <w:b/>
          <w:bCs/>
          <w:sz w:val="22"/>
          <w:szCs w:val="22"/>
          <w:shd w:val="clear" w:color="auto" w:fill="FFFFFF"/>
        </w:rPr>
        <w:t>Credit Hour: </w:t>
      </w:r>
      <w:r w:rsidRPr="00EB2F4A">
        <w:rPr>
          <w:rFonts w:ascii="Times New Roman" w:eastAsia="Times New Roman" w:hAnsi="Times New Roman" w:cs="Times New Roman"/>
          <w:sz w:val="22"/>
          <w:szCs w:val="22"/>
          <w:shd w:val="clear" w:color="auto" w:fill="FFFFFF"/>
        </w:rPr>
        <w:t>1.00</w:t>
      </w:r>
      <w:r w:rsidRPr="00EB2F4A">
        <w:rPr>
          <w:rFonts w:ascii="Times New Roman" w:eastAsia="Times New Roman" w:hAnsi="Times New Roman" w:cs="Times New Roman"/>
          <w:sz w:val="22"/>
          <w:szCs w:val="22"/>
        </w:rPr>
        <w:br/>
      </w:r>
      <w:r w:rsidRPr="00EB2F4A">
        <w:rPr>
          <w:rFonts w:ascii="Times New Roman" w:eastAsia="Times New Roman" w:hAnsi="Times New Roman" w:cs="Times New Roman"/>
          <w:b/>
          <w:bCs/>
          <w:sz w:val="22"/>
          <w:szCs w:val="22"/>
          <w:shd w:val="clear" w:color="auto" w:fill="FFFFFF"/>
        </w:rPr>
        <w:t>Prerequisite:</w:t>
      </w:r>
      <w:r w:rsidRPr="00EB2F4A">
        <w:rPr>
          <w:rFonts w:ascii="Times New Roman" w:eastAsia="Times New Roman" w:hAnsi="Times New Roman" w:cs="Times New Roman"/>
          <w:sz w:val="22"/>
          <w:szCs w:val="22"/>
          <w:shd w:val="clear" w:color="auto" w:fill="FFFFFF"/>
        </w:rPr>
        <w:t> </w:t>
      </w:r>
      <w:r w:rsidR="005237BA">
        <w:rPr>
          <w:rFonts w:asciiTheme="majorHAnsi" w:hAnsiTheme="majorHAnsi" w:cstheme="majorHAnsi"/>
          <w:color w:val="000000"/>
          <w:sz w:val="22"/>
          <w:szCs w:val="22"/>
        </w:rPr>
        <w:t>CSE2103 &amp; CSE2104</w:t>
      </w:r>
    </w:p>
    <w:p w14:paraId="382A2616" w14:textId="77777777" w:rsidR="0087771B" w:rsidRPr="00EB2F4A" w:rsidRDefault="0087771B" w:rsidP="0087771B">
      <w:pPr>
        <w:rPr>
          <w:rFonts w:ascii="Times New Roman" w:hAnsi="Times New Roman" w:cs="Times New Roman"/>
          <w:sz w:val="22"/>
          <w:szCs w:val="22"/>
        </w:rPr>
      </w:pPr>
    </w:p>
    <w:p w14:paraId="4403DE2D" w14:textId="77777777" w:rsidR="0087771B" w:rsidRPr="00EB2F4A" w:rsidRDefault="0087771B" w:rsidP="0087771B">
      <w:pPr>
        <w:jc w:val="both"/>
        <w:rPr>
          <w:rFonts w:ascii="Times New Roman" w:hAnsi="Times New Roman" w:cs="Times New Roman"/>
          <w:sz w:val="22"/>
          <w:szCs w:val="22"/>
        </w:rPr>
      </w:pPr>
      <w:r w:rsidRPr="00EB2F4A">
        <w:rPr>
          <w:rFonts w:ascii="Times New Roman" w:eastAsia="Times New Roman" w:hAnsi="Times New Roman" w:cs="Times New Roman"/>
          <w:b/>
          <w:bCs/>
          <w:sz w:val="22"/>
          <w:szCs w:val="22"/>
        </w:rPr>
        <w:t>Contents:</w:t>
      </w:r>
      <w:r w:rsidRPr="00EB2F4A">
        <w:rPr>
          <w:rFonts w:ascii="Times New Roman" w:hAnsi="Times New Roman" w:cs="Times New Roman"/>
          <w:sz w:val="22"/>
          <w:szCs w:val="22"/>
        </w:rPr>
        <w:t xml:space="preserve"> </w:t>
      </w:r>
      <w:r w:rsidRPr="00EB2F4A">
        <w:rPr>
          <w:rFonts w:ascii="Times New Roman" w:hAnsi="Times New Roman" w:cs="Times New Roman"/>
          <w:color w:val="000000"/>
          <w:sz w:val="22"/>
          <w:szCs w:val="22"/>
          <w:shd w:val="clear" w:color="auto" w:fill="FFFFFF"/>
        </w:rPr>
        <w:t xml:space="preserve">Introduction to Web Technologies. HTML5, CSS3 with </w:t>
      </w:r>
      <w:proofErr w:type="spellStart"/>
      <w:proofErr w:type="gramStart"/>
      <w:r w:rsidRPr="00EB2F4A">
        <w:rPr>
          <w:rFonts w:ascii="Times New Roman" w:hAnsi="Times New Roman" w:cs="Times New Roman"/>
          <w:color w:val="000000"/>
          <w:sz w:val="22"/>
          <w:szCs w:val="22"/>
          <w:shd w:val="clear" w:color="auto" w:fill="FFFFFF"/>
        </w:rPr>
        <w:t>it’s</w:t>
      </w:r>
      <w:proofErr w:type="spellEnd"/>
      <w:proofErr w:type="gramEnd"/>
      <w:r w:rsidRPr="00EB2F4A">
        <w:rPr>
          <w:rFonts w:ascii="Times New Roman" w:hAnsi="Times New Roman" w:cs="Times New Roman"/>
          <w:color w:val="000000"/>
          <w:sz w:val="22"/>
          <w:szCs w:val="22"/>
          <w:shd w:val="clear" w:color="auto" w:fill="FFFFFF"/>
        </w:rPr>
        <w:t xml:space="preserve"> new components. JavaScript, jQuery, AJAX. Data transmission, formats and processes. XML and JSON. </w:t>
      </w:r>
    </w:p>
    <w:p w14:paraId="636F496D" w14:textId="77777777" w:rsidR="0087771B" w:rsidRPr="00EB2F4A" w:rsidRDefault="0087771B" w:rsidP="0087771B">
      <w:pPr>
        <w:rPr>
          <w:rFonts w:ascii="Times New Roman" w:eastAsia="Times New Roman" w:hAnsi="Times New Roman" w:cs="Times New Roman"/>
          <w:b/>
          <w:bCs/>
          <w:sz w:val="22"/>
          <w:szCs w:val="22"/>
          <w:shd w:val="clear" w:color="auto" w:fill="FFFFFF"/>
        </w:rPr>
      </w:pPr>
    </w:p>
    <w:p w14:paraId="3F60B5B6" w14:textId="77777777" w:rsidR="0087771B" w:rsidRPr="00EB2F4A" w:rsidRDefault="0087771B" w:rsidP="0087771B">
      <w:pPr>
        <w:rPr>
          <w:rFonts w:ascii="Times New Roman" w:eastAsia="Times New Roman" w:hAnsi="Times New Roman" w:cs="Times New Roman"/>
          <w:sz w:val="22"/>
          <w:szCs w:val="22"/>
          <w:shd w:val="clear" w:color="auto" w:fill="FFFFFF"/>
        </w:rPr>
      </w:pPr>
      <w:r w:rsidRPr="00EB2F4A">
        <w:rPr>
          <w:rFonts w:ascii="Times New Roman" w:eastAsia="Times New Roman" w:hAnsi="Times New Roman" w:cs="Times New Roman"/>
          <w:b/>
          <w:bCs/>
          <w:sz w:val="22"/>
          <w:szCs w:val="22"/>
          <w:shd w:val="clear" w:color="auto" w:fill="FFFFFF"/>
        </w:rPr>
        <w:t>Course Code: </w:t>
      </w:r>
      <w:r w:rsidR="00BF4755">
        <w:rPr>
          <w:rFonts w:ascii="Times New Roman" w:eastAsia="Times New Roman" w:hAnsi="Times New Roman" w:cs="Times New Roman"/>
          <w:sz w:val="22"/>
          <w:szCs w:val="22"/>
          <w:shd w:val="clear" w:color="auto" w:fill="FFFFFF"/>
        </w:rPr>
        <w:t>CSE32</w:t>
      </w:r>
      <w:r w:rsidR="00871D1C">
        <w:rPr>
          <w:rFonts w:ascii="Times New Roman" w:eastAsia="Times New Roman" w:hAnsi="Times New Roman" w:cs="Times New Roman"/>
          <w:sz w:val="22"/>
          <w:szCs w:val="22"/>
          <w:shd w:val="clear" w:color="auto" w:fill="FFFFFF"/>
        </w:rPr>
        <w:t>0</w:t>
      </w:r>
      <w:r w:rsidRPr="00EB2F4A">
        <w:rPr>
          <w:rFonts w:ascii="Times New Roman" w:eastAsia="Times New Roman" w:hAnsi="Times New Roman" w:cs="Times New Roman"/>
          <w:sz w:val="22"/>
          <w:szCs w:val="22"/>
          <w:shd w:val="clear" w:color="auto" w:fill="FFFFFF"/>
        </w:rPr>
        <w:t>0</w:t>
      </w:r>
    </w:p>
    <w:p w14:paraId="7C27DC28" w14:textId="77777777" w:rsidR="0087771B" w:rsidRPr="00EB2F4A" w:rsidRDefault="0087771B" w:rsidP="0087771B">
      <w:pPr>
        <w:rPr>
          <w:rFonts w:ascii="Times New Roman" w:eastAsia="Times New Roman" w:hAnsi="Times New Roman" w:cs="Times New Roman"/>
          <w:sz w:val="22"/>
          <w:szCs w:val="22"/>
        </w:rPr>
      </w:pPr>
      <w:r w:rsidRPr="00EB2F4A">
        <w:rPr>
          <w:rStyle w:val="Strong"/>
          <w:rFonts w:ascii="Times New Roman" w:hAnsi="Times New Roman" w:cs="Times New Roman"/>
          <w:sz w:val="22"/>
          <w:szCs w:val="22"/>
        </w:rPr>
        <w:t>Course Title: </w:t>
      </w:r>
      <w:r w:rsidRPr="00EB2F4A">
        <w:rPr>
          <w:rFonts w:ascii="Times New Roman" w:hAnsi="Times New Roman" w:cs="Times New Roman"/>
          <w:color w:val="000000"/>
          <w:sz w:val="22"/>
          <w:szCs w:val="22"/>
        </w:rPr>
        <w:t>Design Project-II</w:t>
      </w:r>
      <w:r w:rsidRPr="00EB2F4A">
        <w:rPr>
          <w:rFonts w:ascii="Times New Roman" w:eastAsia="Times New Roman" w:hAnsi="Times New Roman" w:cs="Times New Roman"/>
          <w:sz w:val="22"/>
          <w:szCs w:val="22"/>
        </w:rPr>
        <w:br/>
      </w:r>
      <w:r w:rsidRPr="00EB2F4A">
        <w:rPr>
          <w:rFonts w:ascii="Times New Roman" w:eastAsia="Times New Roman" w:hAnsi="Times New Roman" w:cs="Times New Roman"/>
          <w:b/>
          <w:bCs/>
          <w:sz w:val="22"/>
          <w:szCs w:val="22"/>
          <w:shd w:val="clear" w:color="auto" w:fill="FFFFFF"/>
        </w:rPr>
        <w:t>Credit Hour: </w:t>
      </w:r>
      <w:r w:rsidRPr="00EB2F4A">
        <w:rPr>
          <w:rFonts w:ascii="Times New Roman" w:eastAsia="Times New Roman" w:hAnsi="Times New Roman" w:cs="Times New Roman"/>
          <w:sz w:val="22"/>
          <w:szCs w:val="22"/>
          <w:shd w:val="clear" w:color="auto" w:fill="FFFFFF"/>
        </w:rPr>
        <w:t>1.00</w:t>
      </w:r>
      <w:r w:rsidRPr="00EB2F4A">
        <w:rPr>
          <w:rFonts w:ascii="Times New Roman" w:eastAsia="Times New Roman" w:hAnsi="Times New Roman" w:cs="Times New Roman"/>
          <w:sz w:val="22"/>
          <w:szCs w:val="22"/>
        </w:rPr>
        <w:br/>
      </w:r>
      <w:r w:rsidRPr="00EB2F4A">
        <w:rPr>
          <w:rFonts w:ascii="Times New Roman" w:eastAsia="Times New Roman" w:hAnsi="Times New Roman" w:cs="Times New Roman"/>
          <w:b/>
          <w:bCs/>
          <w:sz w:val="22"/>
          <w:szCs w:val="22"/>
          <w:shd w:val="clear" w:color="auto" w:fill="FFFFFF"/>
        </w:rPr>
        <w:t xml:space="preserve">Prerequisite: </w:t>
      </w:r>
      <w:r w:rsidR="00BF4755">
        <w:rPr>
          <w:rFonts w:asciiTheme="majorHAnsi" w:hAnsiTheme="majorHAnsi" w:cstheme="majorHAnsi"/>
          <w:color w:val="000000"/>
          <w:sz w:val="22"/>
          <w:szCs w:val="22"/>
        </w:rPr>
        <w:t>CSE2301, CSE2302,</w:t>
      </w:r>
      <w:r w:rsidR="00BF4755" w:rsidRPr="00460C6D">
        <w:rPr>
          <w:rFonts w:asciiTheme="majorHAnsi" w:hAnsiTheme="majorHAnsi" w:cstheme="majorHAnsi"/>
          <w:color w:val="000000"/>
          <w:sz w:val="22"/>
          <w:szCs w:val="22"/>
        </w:rPr>
        <w:t xml:space="preserve"> </w:t>
      </w:r>
      <w:r w:rsidR="00BF4755">
        <w:rPr>
          <w:rFonts w:asciiTheme="majorHAnsi" w:hAnsiTheme="majorHAnsi" w:cstheme="majorHAnsi"/>
          <w:color w:val="000000"/>
          <w:sz w:val="22"/>
          <w:szCs w:val="22"/>
        </w:rPr>
        <w:t>CSE3103, CSE2200</w:t>
      </w:r>
    </w:p>
    <w:p w14:paraId="2035F0F4" w14:textId="77777777" w:rsidR="0087771B" w:rsidRPr="00EB2F4A" w:rsidRDefault="0087771B" w:rsidP="0087771B">
      <w:pPr>
        <w:shd w:val="clear" w:color="auto" w:fill="FFFFFF"/>
        <w:spacing w:after="150"/>
        <w:rPr>
          <w:rFonts w:ascii="Times New Roman" w:eastAsia="Times New Roman" w:hAnsi="Times New Roman" w:cs="Times New Roman"/>
          <w:b/>
          <w:bCs/>
          <w:sz w:val="22"/>
          <w:szCs w:val="22"/>
        </w:rPr>
      </w:pPr>
    </w:p>
    <w:p w14:paraId="50699562" w14:textId="77777777" w:rsidR="0087771B" w:rsidRPr="00EB2F4A" w:rsidRDefault="0087771B" w:rsidP="0087771B">
      <w:pPr>
        <w:shd w:val="clear" w:color="auto" w:fill="FFFFFF"/>
        <w:spacing w:after="150"/>
        <w:jc w:val="both"/>
        <w:rPr>
          <w:rFonts w:ascii="Times New Roman" w:eastAsia="Times New Roman" w:hAnsi="Times New Roman" w:cs="Times New Roman"/>
          <w:sz w:val="22"/>
          <w:szCs w:val="22"/>
        </w:rPr>
      </w:pPr>
      <w:r w:rsidRPr="00EB2F4A">
        <w:rPr>
          <w:rFonts w:ascii="Times New Roman" w:eastAsia="Times New Roman" w:hAnsi="Times New Roman" w:cs="Times New Roman"/>
          <w:b/>
          <w:bCs/>
          <w:sz w:val="22"/>
          <w:szCs w:val="22"/>
        </w:rPr>
        <w:t>Content</w:t>
      </w:r>
      <w:r w:rsidRPr="00EB2F4A">
        <w:rPr>
          <w:rFonts w:ascii="Times New Roman" w:eastAsia="Times New Roman" w:hAnsi="Times New Roman" w:cs="Times New Roman"/>
          <w:sz w:val="22"/>
          <w:szCs w:val="22"/>
        </w:rPr>
        <w:t>: Software Design.</w:t>
      </w:r>
    </w:p>
    <w:p w14:paraId="7D94BB25" w14:textId="77777777" w:rsidR="0087771B" w:rsidRPr="00EB2F4A" w:rsidRDefault="0087771B" w:rsidP="0087771B">
      <w:pPr>
        <w:shd w:val="clear" w:color="auto" w:fill="FFFFFF"/>
        <w:spacing w:after="150"/>
        <w:rPr>
          <w:rFonts w:ascii="Times New Roman" w:eastAsia="Times New Roman" w:hAnsi="Times New Roman" w:cs="Times New Roman"/>
          <w:sz w:val="22"/>
          <w:szCs w:val="22"/>
        </w:rPr>
      </w:pPr>
    </w:p>
    <w:p w14:paraId="4DDC85E2" w14:textId="77777777" w:rsidR="0087771B" w:rsidRPr="00EB2F4A" w:rsidRDefault="0087771B" w:rsidP="0087771B">
      <w:pPr>
        <w:rPr>
          <w:rFonts w:ascii="Times New Roman" w:eastAsia="Times New Roman" w:hAnsi="Times New Roman" w:cs="Times New Roman"/>
          <w:sz w:val="22"/>
          <w:szCs w:val="22"/>
          <w:shd w:val="clear" w:color="auto" w:fill="FFFFFF"/>
        </w:rPr>
      </w:pPr>
      <w:r w:rsidRPr="00EB2F4A">
        <w:rPr>
          <w:rFonts w:ascii="Times New Roman" w:eastAsia="Times New Roman" w:hAnsi="Times New Roman" w:cs="Times New Roman"/>
          <w:b/>
          <w:bCs/>
          <w:sz w:val="22"/>
          <w:szCs w:val="22"/>
          <w:shd w:val="clear" w:color="auto" w:fill="FFFFFF"/>
        </w:rPr>
        <w:lastRenderedPageBreak/>
        <w:t>Course Code: </w:t>
      </w:r>
      <w:r w:rsidR="00BF4755">
        <w:rPr>
          <w:rFonts w:ascii="Times New Roman" w:eastAsia="Times New Roman" w:hAnsi="Times New Roman" w:cs="Times New Roman"/>
          <w:sz w:val="22"/>
          <w:szCs w:val="22"/>
          <w:shd w:val="clear" w:color="auto" w:fill="FFFFFF"/>
        </w:rPr>
        <w:t>CSE</w:t>
      </w:r>
      <w:r w:rsidRPr="00EB2F4A">
        <w:rPr>
          <w:rFonts w:ascii="Times New Roman" w:eastAsia="Times New Roman" w:hAnsi="Times New Roman" w:cs="Times New Roman"/>
          <w:sz w:val="22"/>
          <w:szCs w:val="22"/>
          <w:shd w:val="clear" w:color="auto" w:fill="FFFFFF"/>
        </w:rPr>
        <w:t>4</w:t>
      </w:r>
      <w:r w:rsidR="00BF4755">
        <w:rPr>
          <w:rFonts w:ascii="Times New Roman" w:eastAsia="Times New Roman" w:hAnsi="Times New Roman" w:cs="Times New Roman"/>
          <w:sz w:val="22"/>
          <w:szCs w:val="22"/>
          <w:shd w:val="clear" w:color="auto" w:fill="FFFFFF"/>
        </w:rPr>
        <w:t>0</w:t>
      </w:r>
      <w:r w:rsidRPr="00EB2F4A">
        <w:rPr>
          <w:rFonts w:ascii="Times New Roman" w:eastAsia="Times New Roman" w:hAnsi="Times New Roman" w:cs="Times New Roman"/>
          <w:sz w:val="22"/>
          <w:szCs w:val="22"/>
          <w:shd w:val="clear" w:color="auto" w:fill="FFFFFF"/>
        </w:rPr>
        <w:t>98 A, B, C</w:t>
      </w:r>
    </w:p>
    <w:p w14:paraId="20090A4B" w14:textId="77777777" w:rsidR="0087771B" w:rsidRPr="00EB2F4A" w:rsidRDefault="0087771B" w:rsidP="0087771B">
      <w:pPr>
        <w:rPr>
          <w:rFonts w:ascii="Times New Roman" w:eastAsia="Times New Roman" w:hAnsi="Times New Roman" w:cs="Times New Roman"/>
          <w:sz w:val="22"/>
          <w:szCs w:val="22"/>
        </w:rPr>
      </w:pPr>
      <w:r w:rsidRPr="00EB2F4A">
        <w:rPr>
          <w:rStyle w:val="Strong"/>
          <w:rFonts w:ascii="Times New Roman" w:hAnsi="Times New Roman" w:cs="Times New Roman"/>
          <w:sz w:val="22"/>
          <w:szCs w:val="22"/>
        </w:rPr>
        <w:t>Course Title: </w:t>
      </w:r>
      <w:r w:rsidRPr="00EB2F4A">
        <w:rPr>
          <w:rFonts w:ascii="Times New Roman" w:hAnsi="Times New Roman" w:cs="Times New Roman"/>
          <w:color w:val="000000"/>
          <w:sz w:val="22"/>
          <w:szCs w:val="22"/>
        </w:rPr>
        <w:t>Capstone Project</w:t>
      </w:r>
      <w:r w:rsidRPr="00EB2F4A">
        <w:rPr>
          <w:rFonts w:ascii="Times New Roman" w:eastAsia="Times New Roman" w:hAnsi="Times New Roman" w:cs="Times New Roman"/>
          <w:sz w:val="22"/>
          <w:szCs w:val="22"/>
        </w:rPr>
        <w:t xml:space="preserve"> </w:t>
      </w:r>
      <w:r w:rsidRPr="00EB2F4A">
        <w:rPr>
          <w:rFonts w:ascii="Times New Roman" w:eastAsia="Times New Roman" w:hAnsi="Times New Roman" w:cs="Times New Roman"/>
          <w:sz w:val="22"/>
          <w:szCs w:val="22"/>
        </w:rPr>
        <w:br/>
      </w:r>
      <w:r w:rsidRPr="00EB2F4A">
        <w:rPr>
          <w:rFonts w:ascii="Times New Roman" w:eastAsia="Times New Roman" w:hAnsi="Times New Roman" w:cs="Times New Roman"/>
          <w:b/>
          <w:bCs/>
          <w:sz w:val="22"/>
          <w:szCs w:val="22"/>
          <w:shd w:val="clear" w:color="auto" w:fill="FFFFFF"/>
        </w:rPr>
        <w:t>Credit Hour: </w:t>
      </w:r>
      <w:r w:rsidRPr="00EB2F4A">
        <w:rPr>
          <w:rFonts w:ascii="Times New Roman" w:eastAsia="Times New Roman" w:hAnsi="Times New Roman" w:cs="Times New Roman"/>
          <w:bCs/>
          <w:sz w:val="22"/>
          <w:szCs w:val="22"/>
          <w:shd w:val="clear" w:color="auto" w:fill="FFFFFF"/>
        </w:rPr>
        <w:t>4</w:t>
      </w:r>
      <w:r w:rsidRPr="00EB2F4A">
        <w:rPr>
          <w:rFonts w:ascii="Times New Roman" w:eastAsia="Times New Roman" w:hAnsi="Times New Roman" w:cs="Times New Roman"/>
          <w:sz w:val="22"/>
          <w:szCs w:val="22"/>
          <w:shd w:val="clear" w:color="auto" w:fill="FFFFFF"/>
        </w:rPr>
        <w:t>.00</w:t>
      </w:r>
      <w:r w:rsidRPr="00EB2F4A">
        <w:rPr>
          <w:rFonts w:ascii="Times New Roman" w:eastAsia="Times New Roman" w:hAnsi="Times New Roman" w:cs="Times New Roman"/>
          <w:sz w:val="22"/>
          <w:szCs w:val="22"/>
        </w:rPr>
        <w:br/>
      </w:r>
      <w:r w:rsidRPr="00EB2F4A">
        <w:rPr>
          <w:rFonts w:ascii="Times New Roman" w:eastAsia="Times New Roman" w:hAnsi="Times New Roman" w:cs="Times New Roman"/>
          <w:b/>
          <w:bCs/>
          <w:sz w:val="22"/>
          <w:szCs w:val="22"/>
          <w:shd w:val="clear" w:color="auto" w:fill="FFFFFF"/>
        </w:rPr>
        <w:t xml:space="preserve">Prerequisite: </w:t>
      </w:r>
      <w:r w:rsidRPr="00EB2F4A">
        <w:rPr>
          <w:rFonts w:ascii="Times New Roman" w:hAnsi="Times New Roman" w:cs="Times New Roman"/>
          <w:color w:val="000000"/>
          <w:sz w:val="22"/>
          <w:szCs w:val="22"/>
        </w:rPr>
        <w:t xml:space="preserve">All Major Core Courses, GED </w:t>
      </w:r>
      <w:r w:rsidR="00892385">
        <w:rPr>
          <w:rFonts w:ascii="Times New Roman" w:hAnsi="Times New Roman" w:cs="Times New Roman"/>
          <w:color w:val="000000"/>
          <w:sz w:val="22"/>
          <w:szCs w:val="22"/>
        </w:rPr>
        <w:t>2248</w:t>
      </w:r>
      <w:r w:rsidRPr="00EB2F4A">
        <w:rPr>
          <w:rFonts w:ascii="Times New Roman" w:hAnsi="Times New Roman" w:cs="Times New Roman"/>
          <w:color w:val="000000"/>
          <w:sz w:val="22"/>
          <w:szCs w:val="22"/>
        </w:rPr>
        <w:t xml:space="preserve">, </w:t>
      </w:r>
      <w:r w:rsidR="00892385">
        <w:rPr>
          <w:rFonts w:ascii="Times New Roman" w:hAnsi="Times New Roman" w:cs="Times New Roman"/>
          <w:color w:val="000000"/>
          <w:sz w:val="22"/>
          <w:szCs w:val="22"/>
        </w:rPr>
        <w:t>2243</w:t>
      </w:r>
      <w:r w:rsidRPr="00EB2F4A">
        <w:rPr>
          <w:rFonts w:ascii="Times New Roman" w:hAnsi="Times New Roman" w:cs="Times New Roman"/>
          <w:color w:val="000000"/>
          <w:sz w:val="22"/>
          <w:szCs w:val="22"/>
        </w:rPr>
        <w:t xml:space="preserve">, </w:t>
      </w:r>
      <w:r w:rsidR="00892385">
        <w:rPr>
          <w:rFonts w:ascii="Times New Roman" w:hAnsi="Times New Roman" w:cs="Times New Roman"/>
          <w:color w:val="000000"/>
          <w:sz w:val="22"/>
          <w:szCs w:val="22"/>
        </w:rPr>
        <w:t>2159</w:t>
      </w:r>
    </w:p>
    <w:p w14:paraId="15DC94E6" w14:textId="77777777" w:rsidR="0087771B" w:rsidRPr="00EB2F4A" w:rsidRDefault="0087771B" w:rsidP="0087771B">
      <w:pPr>
        <w:shd w:val="clear" w:color="auto" w:fill="FFFFFF"/>
        <w:spacing w:after="150"/>
        <w:rPr>
          <w:rFonts w:ascii="Times New Roman" w:eastAsia="Times New Roman" w:hAnsi="Times New Roman" w:cs="Times New Roman"/>
          <w:b/>
          <w:bCs/>
          <w:sz w:val="22"/>
          <w:szCs w:val="22"/>
        </w:rPr>
      </w:pPr>
    </w:p>
    <w:p w14:paraId="4A48F121" w14:textId="77777777" w:rsidR="0087771B" w:rsidRPr="00EB2F4A" w:rsidRDefault="0087771B" w:rsidP="0087771B">
      <w:pPr>
        <w:shd w:val="clear" w:color="auto" w:fill="FFFFFF"/>
        <w:spacing w:after="150"/>
        <w:jc w:val="both"/>
        <w:rPr>
          <w:rFonts w:ascii="Times New Roman" w:eastAsia="Times New Roman" w:hAnsi="Times New Roman" w:cs="Times New Roman"/>
          <w:sz w:val="22"/>
          <w:szCs w:val="22"/>
        </w:rPr>
      </w:pPr>
      <w:r w:rsidRPr="00EB2F4A">
        <w:rPr>
          <w:rFonts w:ascii="Times New Roman" w:eastAsia="Times New Roman" w:hAnsi="Times New Roman" w:cs="Times New Roman"/>
          <w:b/>
          <w:bCs/>
          <w:sz w:val="22"/>
          <w:szCs w:val="22"/>
        </w:rPr>
        <w:t>Content</w:t>
      </w:r>
      <w:r w:rsidRPr="00EB2F4A">
        <w:rPr>
          <w:rFonts w:ascii="Times New Roman" w:eastAsia="Times New Roman" w:hAnsi="Times New Roman" w:cs="Times New Roman"/>
          <w:sz w:val="22"/>
          <w:szCs w:val="22"/>
        </w:rPr>
        <w:t>: Capstone Project Design and Implementation.</w:t>
      </w:r>
    </w:p>
    <w:p w14:paraId="6B5753F4" w14:textId="77777777" w:rsidR="0087771B" w:rsidRPr="00EB2F4A" w:rsidRDefault="0087771B" w:rsidP="0087771B">
      <w:pPr>
        <w:shd w:val="clear" w:color="auto" w:fill="FFFFFF"/>
        <w:spacing w:after="150"/>
        <w:rPr>
          <w:rFonts w:ascii="Times New Roman" w:eastAsia="Times New Roman" w:hAnsi="Times New Roman" w:cs="Times New Roman"/>
          <w:sz w:val="22"/>
          <w:szCs w:val="22"/>
        </w:rPr>
      </w:pPr>
    </w:p>
    <w:p w14:paraId="103CB719" w14:textId="77777777" w:rsidR="00EB2F4A" w:rsidRPr="00EB2F4A" w:rsidRDefault="00EB2F4A">
      <w:pPr>
        <w:spacing w:after="200" w:line="276" w:lineRule="auto"/>
        <w:rPr>
          <w:rFonts w:ascii="Times New Roman" w:hAnsi="Times New Roman" w:cs="Times New Roman"/>
          <w:sz w:val="22"/>
          <w:szCs w:val="22"/>
        </w:rPr>
      </w:pPr>
      <w:r w:rsidRPr="00EB2F4A">
        <w:rPr>
          <w:rFonts w:ascii="Times New Roman" w:hAnsi="Times New Roman" w:cs="Times New Roman"/>
          <w:sz w:val="22"/>
          <w:szCs w:val="22"/>
        </w:rPr>
        <w:br w:type="page"/>
      </w:r>
    </w:p>
    <w:p w14:paraId="0448EC83" w14:textId="77777777" w:rsidR="00954F87" w:rsidRPr="00EB2F4A" w:rsidRDefault="00EB2F4A" w:rsidP="00EB2F4A">
      <w:pPr>
        <w:jc w:val="center"/>
        <w:rPr>
          <w:rFonts w:ascii="Times New Roman" w:hAnsi="Times New Roman" w:cs="Times New Roman"/>
          <w:b/>
          <w:sz w:val="22"/>
          <w:szCs w:val="22"/>
          <w:u w:val="single"/>
        </w:rPr>
      </w:pPr>
      <w:r w:rsidRPr="00EB2F4A">
        <w:rPr>
          <w:rFonts w:ascii="Times New Roman" w:hAnsi="Times New Roman" w:cs="Times New Roman"/>
          <w:b/>
          <w:sz w:val="22"/>
          <w:szCs w:val="22"/>
          <w:u w:val="single"/>
        </w:rPr>
        <w:lastRenderedPageBreak/>
        <w:t>Major Elective Courses</w:t>
      </w:r>
    </w:p>
    <w:p w14:paraId="7CA61A6E" w14:textId="77777777" w:rsidR="00EB2F4A" w:rsidRPr="00EB2F4A" w:rsidRDefault="00EB2F4A" w:rsidP="00EB2F4A">
      <w:pPr>
        <w:pBdr>
          <w:top w:val="nil"/>
          <w:left w:val="nil"/>
          <w:bottom w:val="nil"/>
          <w:right w:val="nil"/>
          <w:between w:val="nil"/>
        </w:pBdr>
        <w:shd w:val="clear" w:color="auto" w:fill="FFFFFF"/>
        <w:rPr>
          <w:rFonts w:ascii="Times New Roman" w:eastAsia="Arial" w:hAnsi="Times New Roman" w:cs="Times New Roman"/>
          <w:b/>
          <w:color w:val="000000"/>
          <w:sz w:val="22"/>
          <w:szCs w:val="22"/>
        </w:rPr>
      </w:pPr>
    </w:p>
    <w:p w14:paraId="0B50DAAF" w14:textId="77777777" w:rsidR="00EB2F4A" w:rsidRPr="00EB2F4A" w:rsidRDefault="00EB2F4A" w:rsidP="00EB2F4A">
      <w:pPr>
        <w:pBdr>
          <w:top w:val="nil"/>
          <w:left w:val="nil"/>
          <w:bottom w:val="nil"/>
          <w:right w:val="nil"/>
          <w:between w:val="nil"/>
        </w:pBdr>
        <w:shd w:val="clear" w:color="auto" w:fill="FFFFFF"/>
        <w:rPr>
          <w:rFonts w:ascii="Times New Roman" w:eastAsia="Arial" w:hAnsi="Times New Roman" w:cs="Times New Roman"/>
          <w:color w:val="000000"/>
          <w:sz w:val="22"/>
          <w:szCs w:val="22"/>
        </w:rPr>
      </w:pPr>
      <w:r w:rsidRPr="00EB2F4A">
        <w:rPr>
          <w:rFonts w:ascii="Times New Roman" w:eastAsia="Arial" w:hAnsi="Times New Roman" w:cs="Times New Roman"/>
          <w:b/>
          <w:color w:val="000000"/>
          <w:sz w:val="22"/>
          <w:szCs w:val="22"/>
        </w:rPr>
        <w:t>Course Code: </w:t>
      </w:r>
      <w:r w:rsidR="00981505">
        <w:rPr>
          <w:rFonts w:ascii="Times New Roman" w:eastAsia="Arial" w:hAnsi="Times New Roman" w:cs="Times New Roman"/>
          <w:color w:val="000000"/>
          <w:sz w:val="22"/>
          <w:szCs w:val="22"/>
        </w:rPr>
        <w:t>CSE</w:t>
      </w:r>
      <w:r w:rsidR="0039705E">
        <w:rPr>
          <w:rFonts w:ascii="Times New Roman" w:eastAsia="Arial" w:hAnsi="Times New Roman" w:cs="Times New Roman"/>
          <w:color w:val="000000"/>
          <w:sz w:val="22"/>
          <w:szCs w:val="22"/>
        </w:rPr>
        <w:t>4</w:t>
      </w:r>
      <w:r w:rsidRPr="00EB2F4A">
        <w:rPr>
          <w:rFonts w:ascii="Times New Roman" w:eastAsia="Arial" w:hAnsi="Times New Roman" w:cs="Times New Roman"/>
          <w:color w:val="000000"/>
          <w:sz w:val="22"/>
          <w:szCs w:val="22"/>
        </w:rPr>
        <w:t>401</w:t>
      </w:r>
    </w:p>
    <w:p w14:paraId="37E234A1" w14:textId="77777777" w:rsidR="00EB2F4A" w:rsidRPr="00EB2F4A" w:rsidRDefault="00EB2F4A" w:rsidP="00EB2F4A">
      <w:pPr>
        <w:pBdr>
          <w:top w:val="nil"/>
          <w:left w:val="nil"/>
          <w:bottom w:val="nil"/>
          <w:right w:val="nil"/>
          <w:between w:val="nil"/>
        </w:pBdr>
        <w:shd w:val="clear" w:color="auto" w:fill="FFFFFF"/>
        <w:rPr>
          <w:rFonts w:ascii="Times New Roman" w:eastAsia="Arial" w:hAnsi="Times New Roman" w:cs="Times New Roman"/>
          <w:color w:val="000000"/>
          <w:sz w:val="22"/>
          <w:szCs w:val="22"/>
        </w:rPr>
      </w:pPr>
      <w:r w:rsidRPr="00EB2F4A">
        <w:rPr>
          <w:rFonts w:ascii="Times New Roman" w:eastAsia="Arial" w:hAnsi="Times New Roman" w:cs="Times New Roman"/>
          <w:b/>
          <w:color w:val="000000"/>
          <w:sz w:val="22"/>
          <w:szCs w:val="22"/>
        </w:rPr>
        <w:t xml:space="preserve">Course Title: </w:t>
      </w:r>
      <w:r w:rsidRPr="00EB2F4A">
        <w:rPr>
          <w:rFonts w:ascii="Times New Roman" w:eastAsia="Arial" w:hAnsi="Times New Roman" w:cs="Times New Roman"/>
          <w:color w:val="000000"/>
          <w:sz w:val="22"/>
          <w:szCs w:val="22"/>
        </w:rPr>
        <w:t>Computer Graphics</w:t>
      </w:r>
      <w:r w:rsidRPr="00EB2F4A">
        <w:rPr>
          <w:rFonts w:ascii="Times New Roman" w:eastAsia="Arial" w:hAnsi="Times New Roman" w:cs="Times New Roman"/>
          <w:color w:val="000000"/>
          <w:sz w:val="22"/>
          <w:szCs w:val="22"/>
        </w:rPr>
        <w:br/>
      </w:r>
      <w:r w:rsidRPr="00EB2F4A">
        <w:rPr>
          <w:rFonts w:ascii="Times New Roman" w:eastAsia="Arial" w:hAnsi="Times New Roman" w:cs="Times New Roman"/>
          <w:b/>
          <w:color w:val="000000"/>
          <w:sz w:val="22"/>
          <w:szCs w:val="22"/>
        </w:rPr>
        <w:t>Credit Hour: </w:t>
      </w:r>
      <w:r w:rsidRPr="00EB2F4A">
        <w:rPr>
          <w:rFonts w:ascii="Times New Roman" w:eastAsia="Arial" w:hAnsi="Times New Roman" w:cs="Times New Roman"/>
          <w:color w:val="000000"/>
          <w:sz w:val="22"/>
          <w:szCs w:val="22"/>
        </w:rPr>
        <w:t>3.00</w:t>
      </w:r>
      <w:r w:rsidRPr="00EB2F4A">
        <w:rPr>
          <w:rFonts w:ascii="Times New Roman" w:eastAsia="Arial" w:hAnsi="Times New Roman" w:cs="Times New Roman"/>
          <w:color w:val="000000"/>
          <w:sz w:val="22"/>
          <w:szCs w:val="22"/>
        </w:rPr>
        <w:br/>
      </w:r>
      <w:r w:rsidRPr="00EB2F4A">
        <w:rPr>
          <w:rFonts w:ascii="Times New Roman" w:eastAsia="Arial" w:hAnsi="Times New Roman" w:cs="Times New Roman"/>
          <w:b/>
          <w:color w:val="000000"/>
          <w:sz w:val="22"/>
          <w:szCs w:val="22"/>
        </w:rPr>
        <w:t xml:space="preserve">Prerequisite: </w:t>
      </w:r>
      <w:r w:rsidR="00981505">
        <w:rPr>
          <w:rFonts w:ascii="Times New Roman" w:eastAsia="Arial" w:hAnsi="Times New Roman" w:cs="Times New Roman"/>
          <w:color w:val="000000"/>
          <w:sz w:val="22"/>
          <w:szCs w:val="22"/>
        </w:rPr>
        <w:t>MAT1</w:t>
      </w:r>
      <w:r w:rsidR="0039705E">
        <w:rPr>
          <w:rFonts w:ascii="Times New Roman" w:eastAsia="Arial" w:hAnsi="Times New Roman" w:cs="Times New Roman"/>
          <w:color w:val="000000"/>
          <w:sz w:val="22"/>
          <w:szCs w:val="22"/>
        </w:rPr>
        <w:t>201</w:t>
      </w:r>
    </w:p>
    <w:p w14:paraId="7C09E225" w14:textId="77777777" w:rsidR="00EB2F4A" w:rsidRPr="00EB2F4A" w:rsidRDefault="00EB2F4A" w:rsidP="00EB2F4A">
      <w:pPr>
        <w:pBdr>
          <w:top w:val="nil"/>
          <w:left w:val="nil"/>
          <w:bottom w:val="nil"/>
          <w:right w:val="nil"/>
          <w:between w:val="nil"/>
        </w:pBdr>
        <w:shd w:val="clear" w:color="auto" w:fill="FFFFFF"/>
        <w:rPr>
          <w:rFonts w:ascii="Times New Roman" w:eastAsia="Arial" w:hAnsi="Times New Roman" w:cs="Times New Roman"/>
          <w:color w:val="000000"/>
          <w:sz w:val="22"/>
          <w:szCs w:val="22"/>
        </w:rPr>
      </w:pPr>
    </w:p>
    <w:p w14:paraId="2235A798" w14:textId="77777777" w:rsidR="00EB2F4A" w:rsidRPr="00EB2F4A" w:rsidRDefault="00EB2F4A" w:rsidP="00EB2F4A">
      <w:pPr>
        <w:pBdr>
          <w:top w:val="nil"/>
          <w:left w:val="nil"/>
          <w:bottom w:val="nil"/>
          <w:right w:val="nil"/>
          <w:between w:val="nil"/>
        </w:pBdr>
        <w:shd w:val="clear" w:color="auto" w:fill="FFFFFF"/>
        <w:spacing w:after="150"/>
        <w:jc w:val="both"/>
        <w:rPr>
          <w:rFonts w:ascii="Times New Roman" w:eastAsia="Arial" w:hAnsi="Times New Roman" w:cs="Times New Roman"/>
          <w:color w:val="000000"/>
          <w:sz w:val="22"/>
          <w:szCs w:val="22"/>
        </w:rPr>
      </w:pPr>
      <w:r w:rsidRPr="00EB2F4A">
        <w:rPr>
          <w:rFonts w:ascii="Times New Roman" w:eastAsia="Arial" w:hAnsi="Times New Roman" w:cs="Times New Roman"/>
          <w:b/>
          <w:color w:val="000000"/>
          <w:sz w:val="22"/>
          <w:szCs w:val="22"/>
        </w:rPr>
        <w:t>Content</w:t>
      </w:r>
      <w:r w:rsidRPr="00EB2F4A">
        <w:rPr>
          <w:rFonts w:ascii="Times New Roman" w:eastAsia="Arial" w:hAnsi="Times New Roman" w:cs="Times New Roman"/>
          <w:color w:val="000000"/>
          <w:sz w:val="22"/>
          <w:szCs w:val="22"/>
        </w:rPr>
        <w:t>: Introduction to Graphical data processing, Fundamentals of interactive graphics programming, Architecture of display devices and connectivity to a computer, Implementation of graphics concepts of two-dimensional and three-dimensional viewing, clipping and transformations, Hidden line algorithms, Raster graphics concepts: Architecture, algorithms and other image synthesis methods, Design of interactive graphic conversations.</w:t>
      </w:r>
    </w:p>
    <w:p w14:paraId="7F6B3952" w14:textId="77777777" w:rsidR="00EB2F4A" w:rsidRPr="00EB2F4A" w:rsidRDefault="00EB2F4A" w:rsidP="00EB2F4A">
      <w:pPr>
        <w:pBdr>
          <w:top w:val="nil"/>
          <w:left w:val="nil"/>
          <w:bottom w:val="nil"/>
          <w:right w:val="nil"/>
          <w:between w:val="nil"/>
        </w:pBdr>
        <w:shd w:val="clear" w:color="auto" w:fill="FFFFFF"/>
        <w:spacing w:after="150"/>
        <w:jc w:val="both"/>
        <w:rPr>
          <w:rFonts w:ascii="Times New Roman" w:eastAsia="Arial" w:hAnsi="Times New Roman" w:cs="Times New Roman"/>
          <w:color w:val="000000"/>
          <w:sz w:val="22"/>
          <w:szCs w:val="22"/>
        </w:rPr>
      </w:pPr>
      <w:r w:rsidRPr="00EB2F4A">
        <w:rPr>
          <w:rFonts w:ascii="Times New Roman" w:eastAsia="Arial" w:hAnsi="Times New Roman" w:cs="Times New Roman"/>
          <w:b/>
          <w:color w:val="000000"/>
          <w:sz w:val="22"/>
          <w:szCs w:val="22"/>
        </w:rPr>
        <w:t>Text:</w:t>
      </w:r>
      <w:r w:rsidRPr="00EB2F4A">
        <w:rPr>
          <w:rFonts w:ascii="Times New Roman" w:eastAsia="Arial" w:hAnsi="Times New Roman" w:cs="Times New Roman"/>
          <w:color w:val="000000"/>
          <w:sz w:val="22"/>
          <w:szCs w:val="22"/>
        </w:rPr>
        <w:t xml:space="preserve"> Computer Graphics: Principles and Practice in C (2nd Edition) by James D. Foley, </w:t>
      </w:r>
      <w:proofErr w:type="spellStart"/>
      <w:r w:rsidRPr="00EB2F4A">
        <w:rPr>
          <w:rFonts w:ascii="Times New Roman" w:eastAsia="Arial" w:hAnsi="Times New Roman" w:cs="Times New Roman"/>
          <w:color w:val="000000"/>
          <w:sz w:val="22"/>
          <w:szCs w:val="22"/>
        </w:rPr>
        <w:t>Andries</w:t>
      </w:r>
      <w:proofErr w:type="spellEnd"/>
      <w:r w:rsidRPr="00EB2F4A">
        <w:rPr>
          <w:rFonts w:ascii="Times New Roman" w:eastAsia="Arial" w:hAnsi="Times New Roman" w:cs="Times New Roman"/>
          <w:color w:val="000000"/>
          <w:sz w:val="22"/>
          <w:szCs w:val="22"/>
        </w:rPr>
        <w:t xml:space="preserve"> van Dam, Steven K. </w:t>
      </w:r>
      <w:proofErr w:type="spellStart"/>
      <w:r w:rsidRPr="00EB2F4A">
        <w:rPr>
          <w:rFonts w:ascii="Times New Roman" w:eastAsia="Arial" w:hAnsi="Times New Roman" w:cs="Times New Roman"/>
          <w:color w:val="000000"/>
          <w:sz w:val="22"/>
          <w:szCs w:val="22"/>
        </w:rPr>
        <w:t>Feiner</w:t>
      </w:r>
      <w:proofErr w:type="spellEnd"/>
      <w:r w:rsidRPr="00EB2F4A">
        <w:rPr>
          <w:rFonts w:ascii="Times New Roman" w:eastAsia="Arial" w:hAnsi="Times New Roman" w:cs="Times New Roman"/>
          <w:color w:val="000000"/>
          <w:sz w:val="22"/>
          <w:szCs w:val="22"/>
        </w:rPr>
        <w:t xml:space="preserve"> and John F.</w:t>
      </w:r>
    </w:p>
    <w:p w14:paraId="4F830D74" w14:textId="77777777" w:rsidR="00EB2F4A" w:rsidRPr="00EB2F4A" w:rsidRDefault="00EB2F4A" w:rsidP="00EB2F4A">
      <w:pPr>
        <w:pBdr>
          <w:top w:val="nil"/>
          <w:left w:val="nil"/>
          <w:bottom w:val="nil"/>
          <w:right w:val="nil"/>
          <w:between w:val="nil"/>
        </w:pBdr>
        <w:shd w:val="clear" w:color="auto" w:fill="FFFFFF"/>
        <w:spacing w:after="150"/>
        <w:jc w:val="both"/>
        <w:rPr>
          <w:rFonts w:ascii="Times New Roman" w:eastAsia="Arial" w:hAnsi="Times New Roman" w:cs="Times New Roman"/>
          <w:color w:val="000000"/>
          <w:sz w:val="22"/>
          <w:szCs w:val="22"/>
        </w:rPr>
      </w:pPr>
      <w:r w:rsidRPr="00EB2F4A">
        <w:rPr>
          <w:rFonts w:ascii="Times New Roman" w:eastAsia="Arial" w:hAnsi="Times New Roman" w:cs="Times New Roman"/>
          <w:color w:val="000000"/>
          <w:sz w:val="22"/>
          <w:szCs w:val="22"/>
        </w:rPr>
        <w:t xml:space="preserve">OpenGL Programming Guide: The Official Guide to Learning OpenGL </w:t>
      </w:r>
      <w:r w:rsidRPr="00EB2F4A">
        <w:rPr>
          <w:rFonts w:ascii="Times New Roman" w:eastAsia="Arial" w:hAnsi="Times New Roman" w:cs="Times New Roman"/>
          <w:sz w:val="22"/>
          <w:szCs w:val="22"/>
        </w:rPr>
        <w:t>by</w:t>
      </w:r>
      <w:r w:rsidRPr="00EB2F4A">
        <w:rPr>
          <w:rFonts w:ascii="Times New Roman" w:eastAsia="Arial" w:hAnsi="Times New Roman" w:cs="Times New Roman"/>
          <w:color w:val="000000"/>
          <w:sz w:val="22"/>
          <w:szCs w:val="22"/>
        </w:rPr>
        <w:t xml:space="preserve"> Dave </w:t>
      </w:r>
      <w:proofErr w:type="spellStart"/>
      <w:r w:rsidRPr="00EB2F4A">
        <w:rPr>
          <w:rFonts w:ascii="Times New Roman" w:eastAsia="Arial" w:hAnsi="Times New Roman" w:cs="Times New Roman"/>
          <w:color w:val="000000"/>
          <w:sz w:val="22"/>
          <w:szCs w:val="22"/>
        </w:rPr>
        <w:t>Shreine</w:t>
      </w:r>
      <w:r w:rsidRPr="00EB2F4A">
        <w:rPr>
          <w:rFonts w:ascii="Times New Roman" w:eastAsia="Arial" w:hAnsi="Times New Roman" w:cs="Times New Roman"/>
          <w:sz w:val="22"/>
          <w:szCs w:val="22"/>
        </w:rPr>
        <w:t>r</w:t>
      </w:r>
      <w:proofErr w:type="spellEnd"/>
      <w:r w:rsidRPr="00EB2F4A">
        <w:rPr>
          <w:rFonts w:ascii="Times New Roman" w:eastAsia="Arial" w:hAnsi="Times New Roman" w:cs="Times New Roman"/>
          <w:color w:val="000000"/>
          <w:sz w:val="22"/>
          <w:szCs w:val="22"/>
        </w:rPr>
        <w:t xml:space="preserve">, Mason Woo, Jackie </w:t>
      </w:r>
      <w:proofErr w:type="spellStart"/>
      <w:r w:rsidRPr="00EB2F4A">
        <w:rPr>
          <w:rFonts w:ascii="Times New Roman" w:eastAsia="Arial" w:hAnsi="Times New Roman" w:cs="Times New Roman"/>
          <w:color w:val="000000"/>
          <w:sz w:val="22"/>
          <w:szCs w:val="22"/>
        </w:rPr>
        <w:t>Neider</w:t>
      </w:r>
      <w:proofErr w:type="spellEnd"/>
      <w:r w:rsidRPr="00EB2F4A">
        <w:rPr>
          <w:rFonts w:ascii="Times New Roman" w:eastAsia="Arial" w:hAnsi="Times New Roman" w:cs="Times New Roman"/>
          <w:color w:val="000000"/>
          <w:sz w:val="22"/>
          <w:szCs w:val="22"/>
        </w:rPr>
        <w:t>, Tom Davis</w:t>
      </w:r>
      <w:r w:rsidRPr="00EB2F4A">
        <w:rPr>
          <w:rFonts w:ascii="Times New Roman" w:eastAsia="Arial" w:hAnsi="Times New Roman" w:cs="Times New Roman"/>
          <w:sz w:val="22"/>
          <w:szCs w:val="22"/>
        </w:rPr>
        <w:t>, Version 4.5, 9th Edition</w:t>
      </w:r>
    </w:p>
    <w:p w14:paraId="71A7EEFC" w14:textId="77777777" w:rsidR="00EB2F4A" w:rsidRPr="00EB2F4A" w:rsidRDefault="00EB2F4A" w:rsidP="00EB2F4A">
      <w:pPr>
        <w:pBdr>
          <w:top w:val="nil"/>
          <w:left w:val="nil"/>
          <w:bottom w:val="nil"/>
          <w:right w:val="nil"/>
          <w:between w:val="nil"/>
        </w:pBdr>
        <w:shd w:val="clear" w:color="auto" w:fill="FFFFFF"/>
        <w:rPr>
          <w:rFonts w:ascii="Times New Roman" w:eastAsia="Arial" w:hAnsi="Times New Roman" w:cs="Times New Roman"/>
          <w:color w:val="000000"/>
          <w:sz w:val="22"/>
          <w:szCs w:val="22"/>
        </w:rPr>
      </w:pPr>
      <w:r w:rsidRPr="00EB2F4A">
        <w:rPr>
          <w:rFonts w:ascii="Times New Roman" w:eastAsia="Arial" w:hAnsi="Times New Roman" w:cs="Times New Roman"/>
          <w:b/>
          <w:color w:val="000000"/>
          <w:sz w:val="22"/>
          <w:szCs w:val="22"/>
        </w:rPr>
        <w:t>Course Code: </w:t>
      </w:r>
      <w:r w:rsidR="00981505">
        <w:rPr>
          <w:rFonts w:ascii="Times New Roman" w:eastAsia="Arial" w:hAnsi="Times New Roman" w:cs="Times New Roman"/>
          <w:color w:val="000000"/>
          <w:sz w:val="22"/>
          <w:szCs w:val="22"/>
        </w:rPr>
        <w:t>CSE</w:t>
      </w:r>
      <w:r w:rsidR="0039705E">
        <w:rPr>
          <w:rFonts w:ascii="Times New Roman" w:eastAsia="Arial" w:hAnsi="Times New Roman" w:cs="Times New Roman"/>
          <w:color w:val="000000"/>
          <w:sz w:val="22"/>
          <w:szCs w:val="22"/>
        </w:rPr>
        <w:t>4</w:t>
      </w:r>
      <w:r w:rsidRPr="00EB2F4A">
        <w:rPr>
          <w:rFonts w:ascii="Times New Roman" w:eastAsia="Arial" w:hAnsi="Times New Roman" w:cs="Times New Roman"/>
          <w:color w:val="000000"/>
          <w:sz w:val="22"/>
          <w:szCs w:val="22"/>
        </w:rPr>
        <w:t>402</w:t>
      </w:r>
    </w:p>
    <w:p w14:paraId="52881D33" w14:textId="77777777" w:rsidR="00EB2F4A" w:rsidRPr="00EB2F4A" w:rsidRDefault="00EB2F4A" w:rsidP="00EB2F4A">
      <w:pPr>
        <w:pBdr>
          <w:top w:val="nil"/>
          <w:left w:val="nil"/>
          <w:bottom w:val="nil"/>
          <w:right w:val="nil"/>
          <w:between w:val="nil"/>
        </w:pBdr>
        <w:shd w:val="clear" w:color="auto" w:fill="FFFFFF"/>
        <w:rPr>
          <w:rFonts w:ascii="Times New Roman" w:eastAsia="Arial" w:hAnsi="Times New Roman" w:cs="Times New Roman"/>
          <w:color w:val="000000"/>
          <w:sz w:val="22"/>
          <w:szCs w:val="22"/>
        </w:rPr>
      </w:pPr>
      <w:r w:rsidRPr="00EB2F4A">
        <w:rPr>
          <w:rFonts w:ascii="Times New Roman" w:eastAsia="Arial" w:hAnsi="Times New Roman" w:cs="Times New Roman"/>
          <w:b/>
          <w:color w:val="000000"/>
          <w:sz w:val="22"/>
          <w:szCs w:val="22"/>
        </w:rPr>
        <w:t xml:space="preserve">Course Title: </w:t>
      </w:r>
      <w:r w:rsidRPr="00EB2F4A">
        <w:rPr>
          <w:rFonts w:ascii="Times New Roman" w:eastAsia="Arial" w:hAnsi="Times New Roman" w:cs="Times New Roman"/>
          <w:color w:val="000000"/>
          <w:sz w:val="22"/>
          <w:szCs w:val="22"/>
        </w:rPr>
        <w:t>Computer Graphics Lab</w:t>
      </w:r>
      <w:r w:rsidRPr="00EB2F4A">
        <w:rPr>
          <w:rFonts w:ascii="Times New Roman" w:eastAsia="Arial" w:hAnsi="Times New Roman" w:cs="Times New Roman"/>
          <w:color w:val="000000"/>
          <w:sz w:val="22"/>
          <w:szCs w:val="22"/>
        </w:rPr>
        <w:br/>
      </w:r>
      <w:r w:rsidRPr="00EB2F4A">
        <w:rPr>
          <w:rFonts w:ascii="Times New Roman" w:eastAsia="Arial" w:hAnsi="Times New Roman" w:cs="Times New Roman"/>
          <w:b/>
          <w:color w:val="000000"/>
          <w:sz w:val="22"/>
          <w:szCs w:val="22"/>
        </w:rPr>
        <w:t>Credit Hour: </w:t>
      </w:r>
      <w:r w:rsidRPr="00EB2F4A">
        <w:rPr>
          <w:rFonts w:ascii="Times New Roman" w:eastAsia="Arial" w:hAnsi="Times New Roman" w:cs="Times New Roman"/>
          <w:color w:val="000000"/>
          <w:sz w:val="22"/>
          <w:szCs w:val="22"/>
        </w:rPr>
        <w:t>1.00</w:t>
      </w:r>
      <w:r w:rsidRPr="00EB2F4A">
        <w:rPr>
          <w:rFonts w:ascii="Times New Roman" w:eastAsia="Arial" w:hAnsi="Times New Roman" w:cs="Times New Roman"/>
          <w:color w:val="000000"/>
          <w:sz w:val="22"/>
          <w:szCs w:val="22"/>
        </w:rPr>
        <w:br/>
      </w:r>
      <w:r w:rsidRPr="00EB2F4A">
        <w:rPr>
          <w:rFonts w:ascii="Times New Roman" w:eastAsia="Arial" w:hAnsi="Times New Roman" w:cs="Times New Roman"/>
          <w:b/>
          <w:color w:val="000000"/>
          <w:sz w:val="22"/>
          <w:szCs w:val="22"/>
        </w:rPr>
        <w:t xml:space="preserve">Prerequisite: </w:t>
      </w:r>
      <w:r w:rsidR="00981505">
        <w:rPr>
          <w:rFonts w:ascii="Times New Roman" w:eastAsia="Arial" w:hAnsi="Times New Roman" w:cs="Times New Roman"/>
          <w:color w:val="000000"/>
          <w:sz w:val="22"/>
          <w:szCs w:val="22"/>
        </w:rPr>
        <w:t>MAT</w:t>
      </w:r>
      <w:r w:rsidRPr="00EB2F4A">
        <w:rPr>
          <w:rFonts w:ascii="Times New Roman" w:eastAsia="Arial" w:hAnsi="Times New Roman" w:cs="Times New Roman"/>
          <w:color w:val="000000"/>
          <w:sz w:val="22"/>
          <w:szCs w:val="22"/>
        </w:rPr>
        <w:t>1</w:t>
      </w:r>
      <w:r w:rsidR="0039705E">
        <w:rPr>
          <w:rFonts w:ascii="Times New Roman" w:eastAsia="Arial" w:hAnsi="Times New Roman" w:cs="Times New Roman"/>
          <w:color w:val="000000"/>
          <w:sz w:val="22"/>
          <w:szCs w:val="22"/>
        </w:rPr>
        <w:t>201</w:t>
      </w:r>
      <w:r w:rsidRPr="00EB2F4A">
        <w:rPr>
          <w:rFonts w:ascii="Times New Roman" w:eastAsia="Arial" w:hAnsi="Times New Roman" w:cs="Times New Roman"/>
          <w:color w:val="000000"/>
          <w:sz w:val="22"/>
          <w:szCs w:val="22"/>
        </w:rPr>
        <w:t xml:space="preserve"> </w:t>
      </w:r>
    </w:p>
    <w:p w14:paraId="4AD51DD8" w14:textId="77777777" w:rsidR="00EB2F4A" w:rsidRPr="00EB2F4A" w:rsidRDefault="00EB2F4A" w:rsidP="00EB2F4A">
      <w:pPr>
        <w:pBdr>
          <w:top w:val="nil"/>
          <w:left w:val="nil"/>
          <w:bottom w:val="nil"/>
          <w:right w:val="nil"/>
          <w:between w:val="nil"/>
        </w:pBdr>
        <w:shd w:val="clear" w:color="auto" w:fill="FFFFFF"/>
        <w:rPr>
          <w:rFonts w:ascii="Times New Roman" w:eastAsia="Arial" w:hAnsi="Times New Roman" w:cs="Times New Roman"/>
          <w:color w:val="000000"/>
          <w:sz w:val="22"/>
          <w:szCs w:val="22"/>
        </w:rPr>
      </w:pPr>
    </w:p>
    <w:p w14:paraId="6CE6CC05" w14:textId="77777777" w:rsidR="00EB2F4A" w:rsidRPr="00EB2F4A" w:rsidRDefault="00EB2F4A" w:rsidP="00EB2F4A">
      <w:pPr>
        <w:pBdr>
          <w:top w:val="nil"/>
          <w:left w:val="nil"/>
          <w:bottom w:val="nil"/>
          <w:right w:val="nil"/>
          <w:between w:val="nil"/>
        </w:pBdr>
        <w:shd w:val="clear" w:color="auto" w:fill="FFFFFF"/>
        <w:spacing w:after="150"/>
        <w:jc w:val="both"/>
        <w:rPr>
          <w:rFonts w:ascii="Times New Roman" w:eastAsia="Arial" w:hAnsi="Times New Roman" w:cs="Times New Roman"/>
          <w:color w:val="000000"/>
          <w:sz w:val="22"/>
          <w:szCs w:val="22"/>
        </w:rPr>
      </w:pPr>
      <w:r w:rsidRPr="00EB2F4A">
        <w:rPr>
          <w:rFonts w:ascii="Times New Roman" w:eastAsia="Arial" w:hAnsi="Times New Roman" w:cs="Times New Roman"/>
          <w:b/>
          <w:color w:val="000000"/>
          <w:sz w:val="22"/>
          <w:szCs w:val="22"/>
        </w:rPr>
        <w:t>Content</w:t>
      </w:r>
      <w:r w:rsidRPr="00EB2F4A">
        <w:rPr>
          <w:rFonts w:ascii="Times New Roman" w:eastAsia="Arial" w:hAnsi="Times New Roman" w:cs="Times New Roman"/>
          <w:color w:val="000000"/>
          <w:sz w:val="22"/>
          <w:szCs w:val="22"/>
        </w:rPr>
        <w:t xml:space="preserve">: </w:t>
      </w:r>
      <w:r w:rsidRPr="00EB2F4A">
        <w:rPr>
          <w:rFonts w:ascii="Times New Roman" w:eastAsia="Arial" w:hAnsi="Times New Roman" w:cs="Times New Roman"/>
          <w:sz w:val="22"/>
          <w:szCs w:val="22"/>
          <w:highlight w:val="white"/>
        </w:rPr>
        <w:t>Lab works based on</w:t>
      </w:r>
      <w:r w:rsidRPr="00EB2F4A">
        <w:rPr>
          <w:rFonts w:ascii="Times New Roman" w:eastAsia="Arial" w:hAnsi="Times New Roman" w:cs="Times New Roman"/>
          <w:sz w:val="22"/>
          <w:szCs w:val="22"/>
        </w:rPr>
        <w:t xml:space="preserve"> CSE 401</w:t>
      </w:r>
      <w:r w:rsidRPr="00EB2F4A">
        <w:rPr>
          <w:rFonts w:ascii="Times New Roman" w:eastAsia="Arial" w:hAnsi="Times New Roman" w:cs="Times New Roman"/>
          <w:color w:val="000000"/>
          <w:sz w:val="22"/>
          <w:szCs w:val="22"/>
        </w:rPr>
        <w:t>.</w:t>
      </w:r>
    </w:p>
    <w:p w14:paraId="6D2DD2E0" w14:textId="77777777" w:rsidR="00EB2F4A" w:rsidRPr="00EB2F4A" w:rsidRDefault="00EB2F4A" w:rsidP="00EB2F4A">
      <w:pPr>
        <w:rPr>
          <w:rFonts w:ascii="Times New Roman" w:eastAsia="Arial" w:hAnsi="Times New Roman" w:cs="Times New Roman"/>
          <w:b/>
          <w:color w:val="000000"/>
          <w:sz w:val="22"/>
          <w:szCs w:val="22"/>
        </w:rPr>
      </w:pPr>
    </w:p>
    <w:p w14:paraId="11FFCD58" w14:textId="77777777" w:rsidR="00EB2F4A" w:rsidRPr="00EB2F4A" w:rsidRDefault="00EB2F4A" w:rsidP="00EB2F4A">
      <w:pPr>
        <w:rPr>
          <w:rFonts w:ascii="Times New Roman" w:eastAsia="Arial" w:hAnsi="Times New Roman" w:cs="Times New Roman"/>
          <w:color w:val="000000"/>
          <w:sz w:val="22"/>
          <w:szCs w:val="22"/>
        </w:rPr>
      </w:pPr>
      <w:r w:rsidRPr="00EB2F4A">
        <w:rPr>
          <w:rFonts w:ascii="Times New Roman" w:eastAsia="Arial" w:hAnsi="Times New Roman" w:cs="Times New Roman"/>
          <w:b/>
          <w:color w:val="000000"/>
          <w:sz w:val="22"/>
          <w:szCs w:val="22"/>
        </w:rPr>
        <w:t>Course Code: </w:t>
      </w:r>
      <w:r w:rsidR="0039705E">
        <w:rPr>
          <w:rFonts w:ascii="Times New Roman" w:eastAsia="Arial" w:hAnsi="Times New Roman" w:cs="Times New Roman"/>
          <w:color w:val="000000"/>
          <w:sz w:val="22"/>
          <w:szCs w:val="22"/>
        </w:rPr>
        <w:t>CSE4</w:t>
      </w:r>
      <w:r w:rsidRPr="00EB2F4A">
        <w:rPr>
          <w:rFonts w:ascii="Times New Roman" w:eastAsia="Arial" w:hAnsi="Times New Roman" w:cs="Times New Roman"/>
          <w:color w:val="000000"/>
          <w:sz w:val="22"/>
          <w:szCs w:val="22"/>
        </w:rPr>
        <w:t>403</w:t>
      </w:r>
    </w:p>
    <w:p w14:paraId="1D756716" w14:textId="77777777" w:rsidR="00EB2F4A" w:rsidRPr="00EB2F4A" w:rsidRDefault="00EB2F4A" w:rsidP="00EB2F4A">
      <w:pPr>
        <w:rPr>
          <w:rFonts w:ascii="Times New Roman" w:eastAsia="Arial" w:hAnsi="Times New Roman" w:cs="Times New Roman"/>
          <w:color w:val="000000"/>
          <w:sz w:val="22"/>
          <w:szCs w:val="22"/>
        </w:rPr>
      </w:pPr>
      <w:r w:rsidRPr="00EB2F4A">
        <w:rPr>
          <w:rFonts w:ascii="Times New Roman" w:eastAsia="Arial" w:hAnsi="Times New Roman" w:cs="Times New Roman"/>
          <w:b/>
          <w:color w:val="000000"/>
          <w:sz w:val="22"/>
          <w:szCs w:val="22"/>
        </w:rPr>
        <w:t xml:space="preserve">Course Title: </w:t>
      </w:r>
      <w:r w:rsidR="0039705E" w:rsidRPr="0039705E">
        <w:rPr>
          <w:rFonts w:ascii="Times New Roman" w:eastAsia="Arial" w:hAnsi="Times New Roman" w:cs="Times New Roman"/>
          <w:bCs/>
          <w:color w:val="000000"/>
          <w:sz w:val="22"/>
          <w:szCs w:val="22"/>
        </w:rPr>
        <w:t xml:space="preserve">Advanced </w:t>
      </w:r>
      <w:r w:rsidRPr="00EB2F4A">
        <w:rPr>
          <w:rFonts w:ascii="Times New Roman" w:eastAsia="Times New Roman" w:hAnsi="Times New Roman" w:cs="Times New Roman"/>
          <w:sz w:val="22"/>
          <w:szCs w:val="22"/>
        </w:rPr>
        <w:t>Algorithm</w:t>
      </w:r>
      <w:r w:rsidR="0039705E" w:rsidRPr="00EB2F4A">
        <w:rPr>
          <w:rFonts w:ascii="Times New Roman" w:eastAsia="Arial" w:hAnsi="Times New Roman" w:cs="Times New Roman"/>
          <w:color w:val="000000"/>
          <w:sz w:val="22"/>
          <w:szCs w:val="22"/>
        </w:rPr>
        <w:t xml:space="preserve"> </w:t>
      </w:r>
      <w:r w:rsidRPr="00EB2F4A">
        <w:rPr>
          <w:rFonts w:ascii="Times New Roman" w:eastAsia="Arial" w:hAnsi="Times New Roman" w:cs="Times New Roman"/>
          <w:color w:val="000000"/>
          <w:sz w:val="22"/>
          <w:szCs w:val="22"/>
        </w:rPr>
        <w:br/>
      </w:r>
      <w:r w:rsidRPr="00EB2F4A">
        <w:rPr>
          <w:rFonts w:ascii="Times New Roman" w:eastAsia="Arial" w:hAnsi="Times New Roman" w:cs="Times New Roman"/>
          <w:b/>
          <w:color w:val="000000"/>
          <w:sz w:val="22"/>
          <w:szCs w:val="22"/>
        </w:rPr>
        <w:t>Credit Hour: </w:t>
      </w:r>
      <w:r w:rsidRPr="00EB2F4A">
        <w:rPr>
          <w:rFonts w:ascii="Times New Roman" w:eastAsia="Arial" w:hAnsi="Times New Roman" w:cs="Times New Roman"/>
          <w:color w:val="000000"/>
          <w:sz w:val="22"/>
          <w:szCs w:val="22"/>
        </w:rPr>
        <w:t>3.00</w:t>
      </w:r>
      <w:r w:rsidRPr="00EB2F4A">
        <w:rPr>
          <w:rFonts w:ascii="Times New Roman" w:eastAsia="Arial" w:hAnsi="Times New Roman" w:cs="Times New Roman"/>
          <w:color w:val="000000"/>
          <w:sz w:val="22"/>
          <w:szCs w:val="22"/>
        </w:rPr>
        <w:br/>
      </w:r>
      <w:r w:rsidRPr="00EB2F4A">
        <w:rPr>
          <w:rFonts w:ascii="Times New Roman" w:eastAsia="Arial" w:hAnsi="Times New Roman" w:cs="Times New Roman"/>
          <w:b/>
          <w:color w:val="000000"/>
          <w:sz w:val="22"/>
          <w:szCs w:val="22"/>
        </w:rPr>
        <w:t xml:space="preserve">Prerequisite: </w:t>
      </w:r>
      <w:r w:rsidR="0039705E" w:rsidRPr="0039705E">
        <w:rPr>
          <w:rFonts w:ascii="Times New Roman" w:eastAsia="Arial" w:hAnsi="Times New Roman" w:cs="Times New Roman"/>
          <w:bCs/>
          <w:color w:val="000000"/>
          <w:sz w:val="22"/>
          <w:szCs w:val="22"/>
        </w:rPr>
        <w:t>CSE22012, CSE2202</w:t>
      </w:r>
    </w:p>
    <w:p w14:paraId="3C0080B9" w14:textId="77777777" w:rsidR="00EB2F4A" w:rsidRPr="00EB2F4A" w:rsidRDefault="00EB2F4A" w:rsidP="00EB2F4A">
      <w:pPr>
        <w:shd w:val="clear" w:color="auto" w:fill="FFFFFF"/>
        <w:spacing w:after="150"/>
        <w:rPr>
          <w:rFonts w:ascii="Times New Roman" w:eastAsia="Arial" w:hAnsi="Times New Roman" w:cs="Times New Roman"/>
          <w:b/>
          <w:color w:val="000000"/>
          <w:sz w:val="22"/>
          <w:szCs w:val="22"/>
        </w:rPr>
      </w:pPr>
    </w:p>
    <w:p w14:paraId="7A5708DA" w14:textId="77777777" w:rsidR="00EB2F4A" w:rsidRPr="00EB2F4A" w:rsidRDefault="00EB2F4A" w:rsidP="00EB2F4A">
      <w:pPr>
        <w:rPr>
          <w:rFonts w:ascii="Times New Roman" w:eastAsia="Arial" w:hAnsi="Times New Roman" w:cs="Times New Roman"/>
          <w:color w:val="000000"/>
          <w:sz w:val="22"/>
          <w:szCs w:val="22"/>
        </w:rPr>
      </w:pPr>
      <w:r w:rsidRPr="00EB2F4A">
        <w:rPr>
          <w:rFonts w:ascii="Times New Roman" w:eastAsia="Arial" w:hAnsi="Times New Roman" w:cs="Times New Roman"/>
          <w:b/>
          <w:color w:val="000000"/>
          <w:sz w:val="22"/>
          <w:szCs w:val="22"/>
        </w:rPr>
        <w:t>Content</w:t>
      </w:r>
      <w:r w:rsidRPr="00EB2F4A">
        <w:rPr>
          <w:rFonts w:ascii="Times New Roman" w:eastAsia="Arial" w:hAnsi="Times New Roman" w:cs="Times New Roman"/>
          <w:color w:val="000000"/>
          <w:sz w:val="22"/>
          <w:szCs w:val="22"/>
        </w:rPr>
        <w:t>:</w:t>
      </w:r>
      <w:r w:rsidRPr="00EB2F4A">
        <w:rPr>
          <w:rFonts w:ascii="Times New Roman" w:hAnsi="Times New Roman" w:cs="Times New Roman"/>
          <w:sz w:val="22"/>
          <w:szCs w:val="22"/>
        </w:rPr>
        <w:t xml:space="preserve"> </w:t>
      </w:r>
      <w:r w:rsidRPr="00EB2F4A">
        <w:rPr>
          <w:rFonts w:ascii="Times New Roman" w:eastAsia="Arial" w:hAnsi="Times New Roman" w:cs="Times New Roman"/>
          <w:color w:val="000000"/>
          <w:sz w:val="22"/>
          <w:szCs w:val="22"/>
        </w:rPr>
        <w:t>Computational complexity, Parameterized complexity, Algorithms for combinatorial optimization, practical computing and heuristics, Approximation algorithms, LP based approximation algorithms, randomized algorithms, Experimental algorithmic, Algorithms in state-of-the-art fields like Bioinformatics, Grid Computing, VLSI design etc.</w:t>
      </w:r>
    </w:p>
    <w:p w14:paraId="77FB969E" w14:textId="77777777" w:rsidR="00EB2F4A" w:rsidRPr="00EB2F4A" w:rsidRDefault="00EB2F4A" w:rsidP="00EB2F4A">
      <w:pPr>
        <w:jc w:val="both"/>
        <w:rPr>
          <w:rFonts w:ascii="Times New Roman" w:eastAsia="Arial" w:hAnsi="Times New Roman" w:cs="Times New Roman"/>
          <w:color w:val="000000"/>
          <w:sz w:val="22"/>
          <w:szCs w:val="22"/>
        </w:rPr>
      </w:pPr>
    </w:p>
    <w:p w14:paraId="09CE1C52" w14:textId="77777777" w:rsidR="00EB2F4A" w:rsidRPr="00EB2F4A" w:rsidRDefault="00EB2F4A" w:rsidP="00EB2F4A">
      <w:pPr>
        <w:jc w:val="both"/>
        <w:rPr>
          <w:rFonts w:ascii="Times New Roman" w:eastAsia="Arial" w:hAnsi="Times New Roman" w:cs="Times New Roman"/>
          <w:sz w:val="22"/>
          <w:szCs w:val="22"/>
        </w:rPr>
      </w:pPr>
      <w:r w:rsidRPr="00EB2F4A">
        <w:rPr>
          <w:rFonts w:ascii="Times New Roman" w:eastAsia="Arial" w:hAnsi="Times New Roman" w:cs="Times New Roman"/>
          <w:b/>
          <w:sz w:val="22"/>
          <w:szCs w:val="22"/>
        </w:rPr>
        <w:t>Text:</w:t>
      </w:r>
      <w:r w:rsidRPr="00EB2F4A">
        <w:rPr>
          <w:rFonts w:ascii="Times New Roman" w:eastAsia="Arial" w:hAnsi="Times New Roman" w:cs="Times New Roman"/>
          <w:sz w:val="22"/>
          <w:szCs w:val="22"/>
        </w:rPr>
        <w:t xml:space="preserve"> Introduction to Algorithms by Thomas H. </w:t>
      </w:r>
      <w:proofErr w:type="spellStart"/>
      <w:r w:rsidRPr="00EB2F4A">
        <w:rPr>
          <w:rFonts w:ascii="Times New Roman" w:eastAsia="Arial" w:hAnsi="Times New Roman" w:cs="Times New Roman"/>
          <w:sz w:val="22"/>
          <w:szCs w:val="22"/>
        </w:rPr>
        <w:t>Cormen</w:t>
      </w:r>
      <w:proofErr w:type="spellEnd"/>
      <w:r w:rsidRPr="00EB2F4A">
        <w:rPr>
          <w:rFonts w:ascii="Times New Roman" w:eastAsia="Arial" w:hAnsi="Times New Roman" w:cs="Times New Roman"/>
          <w:sz w:val="22"/>
          <w:szCs w:val="22"/>
        </w:rPr>
        <w:t xml:space="preserve">, Charles E. </w:t>
      </w:r>
      <w:proofErr w:type="spellStart"/>
      <w:r w:rsidRPr="00EB2F4A">
        <w:rPr>
          <w:rFonts w:ascii="Times New Roman" w:eastAsia="Arial" w:hAnsi="Times New Roman" w:cs="Times New Roman"/>
          <w:sz w:val="22"/>
          <w:szCs w:val="22"/>
        </w:rPr>
        <w:t>Leiserson</w:t>
      </w:r>
      <w:proofErr w:type="spellEnd"/>
      <w:r w:rsidRPr="00EB2F4A">
        <w:rPr>
          <w:rFonts w:ascii="Times New Roman" w:eastAsia="Arial" w:hAnsi="Times New Roman" w:cs="Times New Roman"/>
          <w:sz w:val="22"/>
          <w:szCs w:val="22"/>
        </w:rPr>
        <w:t xml:space="preserve">, Ronald L. </w:t>
      </w:r>
      <w:proofErr w:type="spellStart"/>
      <w:r w:rsidRPr="00EB2F4A">
        <w:rPr>
          <w:rFonts w:ascii="Times New Roman" w:eastAsia="Arial" w:hAnsi="Times New Roman" w:cs="Times New Roman"/>
          <w:sz w:val="22"/>
          <w:szCs w:val="22"/>
        </w:rPr>
        <w:t>Rivest</w:t>
      </w:r>
      <w:proofErr w:type="spellEnd"/>
      <w:r w:rsidRPr="00EB2F4A">
        <w:rPr>
          <w:rFonts w:ascii="Times New Roman" w:eastAsia="Arial" w:hAnsi="Times New Roman" w:cs="Times New Roman"/>
          <w:sz w:val="22"/>
          <w:szCs w:val="22"/>
        </w:rPr>
        <w:t>, Clifford Stein, 3rd Edition</w:t>
      </w:r>
    </w:p>
    <w:p w14:paraId="43211F13" w14:textId="77777777" w:rsidR="00EB2F4A" w:rsidRPr="00EB2F4A" w:rsidRDefault="00EB2F4A" w:rsidP="00EB2F4A">
      <w:pPr>
        <w:jc w:val="both"/>
        <w:rPr>
          <w:rFonts w:ascii="Times New Roman" w:eastAsia="Arial" w:hAnsi="Times New Roman" w:cs="Times New Roman"/>
          <w:sz w:val="22"/>
          <w:szCs w:val="22"/>
        </w:rPr>
      </w:pPr>
      <w:r w:rsidRPr="00EB2F4A">
        <w:rPr>
          <w:rFonts w:ascii="Times New Roman" w:eastAsia="Arial" w:hAnsi="Times New Roman" w:cs="Times New Roman"/>
          <w:sz w:val="22"/>
          <w:szCs w:val="22"/>
        </w:rPr>
        <w:t>Algorithms by Robert Sedgewick, Kevin Wayne, 4th Edition</w:t>
      </w:r>
    </w:p>
    <w:p w14:paraId="68B1F8F6" w14:textId="77777777" w:rsidR="00EB2F4A" w:rsidRPr="00EB2F4A" w:rsidRDefault="00EB2F4A" w:rsidP="00EB2F4A">
      <w:pPr>
        <w:jc w:val="both"/>
        <w:rPr>
          <w:rFonts w:ascii="Times New Roman" w:eastAsia="Arial" w:hAnsi="Times New Roman" w:cs="Times New Roman"/>
          <w:sz w:val="22"/>
          <w:szCs w:val="22"/>
        </w:rPr>
      </w:pPr>
    </w:p>
    <w:p w14:paraId="0EA8E623" w14:textId="77777777" w:rsidR="00EB2F4A" w:rsidRPr="00EB2F4A" w:rsidRDefault="00EB2F4A" w:rsidP="00EB2F4A">
      <w:pPr>
        <w:jc w:val="both"/>
        <w:rPr>
          <w:rFonts w:ascii="Times New Roman" w:eastAsia="Arial" w:hAnsi="Times New Roman" w:cs="Times New Roman"/>
          <w:sz w:val="22"/>
          <w:szCs w:val="22"/>
        </w:rPr>
      </w:pPr>
    </w:p>
    <w:p w14:paraId="00918E5B" w14:textId="77777777" w:rsidR="00EB2F4A" w:rsidRPr="00EB2F4A" w:rsidRDefault="00EB2F4A" w:rsidP="00EB2F4A">
      <w:pPr>
        <w:rPr>
          <w:rFonts w:ascii="Times New Roman" w:eastAsia="Arial" w:hAnsi="Times New Roman" w:cs="Times New Roman"/>
          <w:color w:val="000000"/>
          <w:sz w:val="22"/>
          <w:szCs w:val="22"/>
          <w:highlight w:val="white"/>
        </w:rPr>
      </w:pPr>
      <w:r w:rsidRPr="00EB2F4A">
        <w:rPr>
          <w:rFonts w:ascii="Times New Roman" w:eastAsia="Arial" w:hAnsi="Times New Roman" w:cs="Times New Roman"/>
          <w:b/>
          <w:color w:val="000000"/>
          <w:sz w:val="22"/>
          <w:szCs w:val="22"/>
          <w:highlight w:val="white"/>
        </w:rPr>
        <w:t>Course Code: </w:t>
      </w:r>
      <w:r w:rsidR="0039705E">
        <w:rPr>
          <w:rFonts w:ascii="Times New Roman" w:eastAsia="Arial" w:hAnsi="Times New Roman" w:cs="Times New Roman"/>
          <w:color w:val="000000"/>
          <w:sz w:val="22"/>
          <w:szCs w:val="22"/>
          <w:highlight w:val="white"/>
        </w:rPr>
        <w:t>CSE4</w:t>
      </w:r>
      <w:r w:rsidRPr="00EB2F4A">
        <w:rPr>
          <w:rFonts w:ascii="Times New Roman" w:eastAsia="Arial" w:hAnsi="Times New Roman" w:cs="Times New Roman"/>
          <w:color w:val="000000"/>
          <w:sz w:val="22"/>
          <w:szCs w:val="22"/>
          <w:highlight w:val="white"/>
        </w:rPr>
        <w:t>405</w:t>
      </w:r>
    </w:p>
    <w:p w14:paraId="6B0EF107" w14:textId="77777777" w:rsidR="00EB2F4A" w:rsidRPr="00EB2F4A" w:rsidRDefault="00EB2F4A" w:rsidP="00EB2F4A">
      <w:pPr>
        <w:rPr>
          <w:rFonts w:ascii="Times New Roman" w:eastAsia="Arial" w:hAnsi="Times New Roman" w:cs="Times New Roman"/>
          <w:color w:val="000000"/>
          <w:sz w:val="22"/>
          <w:szCs w:val="22"/>
        </w:rPr>
      </w:pPr>
      <w:r w:rsidRPr="00EB2F4A">
        <w:rPr>
          <w:rFonts w:ascii="Times New Roman" w:eastAsia="Arial" w:hAnsi="Times New Roman" w:cs="Times New Roman"/>
          <w:b/>
          <w:color w:val="000000"/>
          <w:sz w:val="22"/>
          <w:szCs w:val="22"/>
        </w:rPr>
        <w:t xml:space="preserve">Course Title: </w:t>
      </w:r>
      <w:r w:rsidRPr="00EB2F4A">
        <w:rPr>
          <w:rFonts w:ascii="Times New Roman" w:eastAsia="Times New Roman" w:hAnsi="Times New Roman" w:cs="Times New Roman"/>
          <w:sz w:val="22"/>
          <w:szCs w:val="22"/>
        </w:rPr>
        <w:t>Compiler Design</w:t>
      </w:r>
      <w:r w:rsidRPr="00EB2F4A">
        <w:rPr>
          <w:rFonts w:ascii="Times New Roman" w:eastAsia="Arial" w:hAnsi="Times New Roman" w:cs="Times New Roman"/>
          <w:color w:val="000000"/>
          <w:sz w:val="22"/>
          <w:szCs w:val="22"/>
        </w:rPr>
        <w:br/>
      </w:r>
      <w:r w:rsidRPr="00EB2F4A">
        <w:rPr>
          <w:rFonts w:ascii="Times New Roman" w:eastAsia="Arial" w:hAnsi="Times New Roman" w:cs="Times New Roman"/>
          <w:b/>
          <w:color w:val="000000"/>
          <w:sz w:val="22"/>
          <w:szCs w:val="22"/>
          <w:highlight w:val="white"/>
        </w:rPr>
        <w:t>Credit Hour: </w:t>
      </w:r>
      <w:r w:rsidRPr="00EB2F4A">
        <w:rPr>
          <w:rFonts w:ascii="Times New Roman" w:eastAsia="Arial" w:hAnsi="Times New Roman" w:cs="Times New Roman"/>
          <w:color w:val="000000"/>
          <w:sz w:val="22"/>
          <w:szCs w:val="22"/>
          <w:highlight w:val="white"/>
        </w:rPr>
        <w:t>3.00</w:t>
      </w:r>
      <w:r w:rsidRPr="00EB2F4A">
        <w:rPr>
          <w:rFonts w:ascii="Times New Roman" w:eastAsia="Arial" w:hAnsi="Times New Roman" w:cs="Times New Roman"/>
          <w:color w:val="000000"/>
          <w:sz w:val="22"/>
          <w:szCs w:val="22"/>
        </w:rPr>
        <w:br/>
      </w:r>
      <w:r w:rsidRPr="00EB2F4A">
        <w:rPr>
          <w:rFonts w:ascii="Times New Roman" w:eastAsia="Arial" w:hAnsi="Times New Roman" w:cs="Times New Roman"/>
          <w:b/>
          <w:color w:val="000000"/>
          <w:sz w:val="22"/>
          <w:szCs w:val="22"/>
          <w:highlight w:val="white"/>
        </w:rPr>
        <w:t xml:space="preserve">Prerequisite: </w:t>
      </w:r>
      <w:r w:rsidR="0039705E" w:rsidRPr="0039705E">
        <w:rPr>
          <w:rFonts w:ascii="Times New Roman" w:eastAsia="Arial" w:hAnsi="Times New Roman" w:cs="Times New Roman"/>
          <w:bCs/>
          <w:color w:val="000000"/>
          <w:sz w:val="22"/>
          <w:szCs w:val="22"/>
        </w:rPr>
        <w:t>CSE2303</w:t>
      </w:r>
    </w:p>
    <w:p w14:paraId="37418DAF" w14:textId="77777777" w:rsidR="00EB2F4A" w:rsidRPr="00EB2F4A" w:rsidRDefault="00EB2F4A" w:rsidP="00EB2F4A">
      <w:pPr>
        <w:shd w:val="clear" w:color="auto" w:fill="FFFFFF"/>
        <w:spacing w:after="150"/>
        <w:rPr>
          <w:rFonts w:ascii="Times New Roman" w:eastAsia="Arial" w:hAnsi="Times New Roman" w:cs="Times New Roman"/>
          <w:b/>
          <w:color w:val="000000"/>
          <w:sz w:val="22"/>
          <w:szCs w:val="22"/>
        </w:rPr>
      </w:pPr>
    </w:p>
    <w:p w14:paraId="68E5466B" w14:textId="77777777" w:rsidR="00EB2F4A" w:rsidRPr="00EB2F4A" w:rsidRDefault="00EB2F4A" w:rsidP="00EB2F4A">
      <w:pPr>
        <w:jc w:val="both"/>
        <w:rPr>
          <w:rFonts w:ascii="Times New Roman" w:eastAsia="Arial" w:hAnsi="Times New Roman" w:cs="Times New Roman"/>
          <w:color w:val="000000"/>
          <w:sz w:val="22"/>
          <w:szCs w:val="22"/>
          <w:highlight w:val="white"/>
        </w:rPr>
      </w:pPr>
      <w:r w:rsidRPr="00EB2F4A">
        <w:rPr>
          <w:rFonts w:ascii="Times New Roman" w:eastAsia="Arial" w:hAnsi="Times New Roman" w:cs="Times New Roman"/>
          <w:b/>
          <w:color w:val="000000"/>
          <w:sz w:val="22"/>
          <w:szCs w:val="22"/>
        </w:rPr>
        <w:t>Content</w:t>
      </w:r>
      <w:r w:rsidRPr="00EB2F4A">
        <w:rPr>
          <w:rFonts w:ascii="Times New Roman" w:eastAsia="Arial" w:hAnsi="Times New Roman" w:cs="Times New Roman"/>
          <w:color w:val="000000"/>
          <w:sz w:val="22"/>
          <w:szCs w:val="22"/>
        </w:rPr>
        <w:t xml:space="preserve">: </w:t>
      </w:r>
      <w:r w:rsidRPr="00EB2F4A">
        <w:rPr>
          <w:rFonts w:ascii="Times New Roman" w:eastAsia="Arial" w:hAnsi="Times New Roman" w:cs="Times New Roman"/>
          <w:color w:val="000000"/>
          <w:sz w:val="22"/>
          <w:szCs w:val="22"/>
          <w:highlight w:val="white"/>
        </w:rPr>
        <w:t xml:space="preserve">Theory and Practice; An introduction to compiler and interpreter design, with emphasis on practical solutions using compiler writing tools such as </w:t>
      </w:r>
      <w:proofErr w:type="spellStart"/>
      <w:r w:rsidRPr="00EB2F4A">
        <w:rPr>
          <w:rFonts w:ascii="Times New Roman" w:eastAsia="Arial" w:hAnsi="Times New Roman" w:cs="Times New Roman"/>
          <w:color w:val="000000"/>
          <w:sz w:val="22"/>
          <w:szCs w:val="22"/>
          <w:highlight w:val="white"/>
        </w:rPr>
        <w:t>Yacc</w:t>
      </w:r>
      <w:proofErr w:type="spellEnd"/>
      <w:r w:rsidRPr="00EB2F4A">
        <w:rPr>
          <w:rFonts w:ascii="Times New Roman" w:eastAsia="Arial" w:hAnsi="Times New Roman" w:cs="Times New Roman"/>
          <w:color w:val="000000"/>
          <w:sz w:val="22"/>
          <w:szCs w:val="22"/>
          <w:highlight w:val="white"/>
        </w:rPr>
        <w:t xml:space="preserve"> in UNIX, and the C programming language, Topics covered include: lexical scanners, context free languages and pushdown automata, recursive descent </w:t>
      </w:r>
      <w:r w:rsidRPr="00EB2F4A">
        <w:rPr>
          <w:rFonts w:ascii="Times New Roman" w:eastAsia="Arial" w:hAnsi="Times New Roman" w:cs="Times New Roman"/>
          <w:color w:val="000000"/>
          <w:sz w:val="22"/>
          <w:szCs w:val="22"/>
          <w:highlight w:val="white"/>
        </w:rPr>
        <w:lastRenderedPageBreak/>
        <w:t xml:space="preserve">parsing, bottom up parsing, attributed grammars, symbol table design, run time memory allocation, machine language, code generation and </w:t>
      </w:r>
      <w:proofErr w:type="spellStart"/>
      <w:r w:rsidRPr="00EB2F4A">
        <w:rPr>
          <w:rFonts w:ascii="Times New Roman" w:eastAsia="Arial" w:hAnsi="Times New Roman" w:cs="Times New Roman"/>
          <w:color w:val="000000"/>
          <w:sz w:val="22"/>
          <w:szCs w:val="22"/>
          <w:highlight w:val="white"/>
        </w:rPr>
        <w:t>optimisation</w:t>
      </w:r>
      <w:proofErr w:type="spellEnd"/>
      <w:r w:rsidRPr="00EB2F4A">
        <w:rPr>
          <w:rFonts w:ascii="Times New Roman" w:eastAsia="Arial" w:hAnsi="Times New Roman" w:cs="Times New Roman"/>
          <w:color w:val="000000"/>
          <w:sz w:val="22"/>
          <w:szCs w:val="22"/>
          <w:highlight w:val="white"/>
        </w:rPr>
        <w:t>.</w:t>
      </w:r>
    </w:p>
    <w:p w14:paraId="3ECB5A87" w14:textId="77777777" w:rsidR="00EB2F4A" w:rsidRPr="00EB2F4A" w:rsidRDefault="00EB2F4A" w:rsidP="00EB2F4A">
      <w:pPr>
        <w:rPr>
          <w:rFonts w:ascii="Times New Roman" w:eastAsia="Arial" w:hAnsi="Times New Roman" w:cs="Times New Roman"/>
          <w:b/>
          <w:color w:val="000000"/>
          <w:sz w:val="22"/>
          <w:szCs w:val="22"/>
          <w:highlight w:val="white"/>
        </w:rPr>
      </w:pPr>
    </w:p>
    <w:p w14:paraId="1A5CB6DA" w14:textId="77777777" w:rsidR="00EB2F4A" w:rsidRPr="00EB2F4A" w:rsidRDefault="00EB2F4A" w:rsidP="00EB2F4A">
      <w:pPr>
        <w:rPr>
          <w:rFonts w:ascii="Times New Roman" w:eastAsia="Arial" w:hAnsi="Times New Roman" w:cs="Times New Roman"/>
          <w:color w:val="000000"/>
          <w:sz w:val="22"/>
          <w:szCs w:val="22"/>
          <w:highlight w:val="white"/>
        </w:rPr>
      </w:pPr>
      <w:r w:rsidRPr="00EB2F4A">
        <w:rPr>
          <w:rFonts w:ascii="Times New Roman" w:eastAsia="Arial" w:hAnsi="Times New Roman" w:cs="Times New Roman"/>
          <w:b/>
          <w:color w:val="000000"/>
          <w:sz w:val="22"/>
          <w:szCs w:val="22"/>
          <w:highlight w:val="white"/>
        </w:rPr>
        <w:t xml:space="preserve">Text: </w:t>
      </w:r>
      <w:r w:rsidRPr="00EB2F4A">
        <w:rPr>
          <w:rFonts w:ascii="Times New Roman" w:eastAsia="Arial" w:hAnsi="Times New Roman" w:cs="Times New Roman"/>
          <w:color w:val="000000"/>
          <w:sz w:val="22"/>
          <w:szCs w:val="22"/>
          <w:highlight w:val="white"/>
        </w:rPr>
        <w:t xml:space="preserve">Compilers: Principles, Techniques, and Tools – Alfred V. </w:t>
      </w:r>
      <w:proofErr w:type="spellStart"/>
      <w:r w:rsidRPr="00EB2F4A">
        <w:rPr>
          <w:rFonts w:ascii="Times New Roman" w:eastAsia="Arial" w:hAnsi="Times New Roman" w:cs="Times New Roman"/>
          <w:color w:val="000000"/>
          <w:sz w:val="22"/>
          <w:szCs w:val="22"/>
          <w:highlight w:val="white"/>
        </w:rPr>
        <w:t>Aho</w:t>
      </w:r>
      <w:proofErr w:type="spellEnd"/>
      <w:r w:rsidRPr="00EB2F4A">
        <w:rPr>
          <w:rFonts w:ascii="Times New Roman" w:eastAsia="Arial" w:hAnsi="Times New Roman" w:cs="Times New Roman"/>
          <w:color w:val="000000"/>
          <w:sz w:val="22"/>
          <w:szCs w:val="22"/>
          <w:highlight w:val="white"/>
        </w:rPr>
        <w:t xml:space="preserve">, Monica S. Lam, Ravi </w:t>
      </w:r>
      <w:proofErr w:type="spellStart"/>
      <w:r w:rsidRPr="00EB2F4A">
        <w:rPr>
          <w:rFonts w:ascii="Times New Roman" w:eastAsia="Arial" w:hAnsi="Times New Roman" w:cs="Times New Roman"/>
          <w:color w:val="000000"/>
          <w:sz w:val="22"/>
          <w:szCs w:val="22"/>
          <w:highlight w:val="white"/>
        </w:rPr>
        <w:t>Sethi</w:t>
      </w:r>
      <w:proofErr w:type="spellEnd"/>
      <w:r w:rsidRPr="00EB2F4A">
        <w:rPr>
          <w:rFonts w:ascii="Times New Roman" w:eastAsia="Arial" w:hAnsi="Times New Roman" w:cs="Times New Roman"/>
          <w:color w:val="000000"/>
          <w:sz w:val="22"/>
          <w:szCs w:val="22"/>
          <w:highlight w:val="white"/>
        </w:rPr>
        <w:t>, Jeffrey D. Ullman. Second Edition</w:t>
      </w:r>
    </w:p>
    <w:p w14:paraId="71DF7972" w14:textId="77777777" w:rsidR="00EB2F4A" w:rsidRPr="00EB2F4A" w:rsidRDefault="00EB2F4A" w:rsidP="00EB2F4A">
      <w:pPr>
        <w:rPr>
          <w:rFonts w:ascii="Times New Roman" w:eastAsia="Arial" w:hAnsi="Times New Roman" w:cs="Times New Roman"/>
          <w:color w:val="000000"/>
          <w:sz w:val="22"/>
          <w:szCs w:val="22"/>
          <w:highlight w:val="white"/>
        </w:rPr>
      </w:pPr>
      <w:r w:rsidRPr="00EB2F4A">
        <w:rPr>
          <w:rFonts w:ascii="Times New Roman" w:eastAsia="Arial" w:hAnsi="Times New Roman" w:cs="Times New Roman"/>
          <w:color w:val="000000"/>
          <w:sz w:val="22"/>
          <w:szCs w:val="22"/>
          <w:highlight w:val="white"/>
        </w:rPr>
        <w:t xml:space="preserve">Modern Compiler Design by D. </w:t>
      </w:r>
      <w:proofErr w:type="spellStart"/>
      <w:r w:rsidRPr="00EB2F4A">
        <w:rPr>
          <w:rFonts w:ascii="Times New Roman" w:eastAsia="Arial" w:hAnsi="Times New Roman" w:cs="Times New Roman"/>
          <w:color w:val="000000"/>
          <w:sz w:val="22"/>
          <w:szCs w:val="22"/>
          <w:highlight w:val="white"/>
        </w:rPr>
        <w:t>Grune</w:t>
      </w:r>
      <w:proofErr w:type="spellEnd"/>
      <w:r w:rsidRPr="00EB2F4A">
        <w:rPr>
          <w:rFonts w:ascii="Times New Roman" w:eastAsia="Arial" w:hAnsi="Times New Roman" w:cs="Times New Roman"/>
          <w:color w:val="000000"/>
          <w:sz w:val="22"/>
          <w:szCs w:val="22"/>
          <w:highlight w:val="white"/>
        </w:rPr>
        <w:t xml:space="preserve">, K. </w:t>
      </w:r>
      <w:proofErr w:type="spellStart"/>
      <w:r w:rsidRPr="00EB2F4A">
        <w:rPr>
          <w:rFonts w:ascii="Times New Roman" w:eastAsia="Arial" w:hAnsi="Times New Roman" w:cs="Times New Roman"/>
          <w:color w:val="000000"/>
          <w:sz w:val="22"/>
          <w:szCs w:val="22"/>
          <w:highlight w:val="white"/>
        </w:rPr>
        <w:t>Reeuwijk</w:t>
      </w:r>
      <w:proofErr w:type="spellEnd"/>
      <w:r w:rsidRPr="00EB2F4A">
        <w:rPr>
          <w:rFonts w:ascii="Times New Roman" w:eastAsia="Arial" w:hAnsi="Times New Roman" w:cs="Times New Roman"/>
          <w:color w:val="000000"/>
          <w:sz w:val="22"/>
          <w:szCs w:val="22"/>
          <w:highlight w:val="white"/>
        </w:rPr>
        <w:t xml:space="preserve"> H. Bal, C. Jacobs and K. </w:t>
      </w:r>
      <w:proofErr w:type="spellStart"/>
      <w:r w:rsidRPr="00EB2F4A">
        <w:rPr>
          <w:rFonts w:ascii="Times New Roman" w:eastAsia="Arial" w:hAnsi="Times New Roman" w:cs="Times New Roman"/>
          <w:color w:val="000000"/>
          <w:sz w:val="22"/>
          <w:szCs w:val="22"/>
          <w:highlight w:val="white"/>
        </w:rPr>
        <w:t>Langendoen</w:t>
      </w:r>
      <w:proofErr w:type="spellEnd"/>
      <w:r w:rsidRPr="00EB2F4A">
        <w:rPr>
          <w:rFonts w:ascii="Times New Roman" w:eastAsia="Arial" w:hAnsi="Times New Roman" w:cs="Times New Roman"/>
          <w:color w:val="000000"/>
          <w:sz w:val="22"/>
          <w:szCs w:val="22"/>
          <w:highlight w:val="white"/>
        </w:rPr>
        <w:t>. Second Edition.</w:t>
      </w:r>
    </w:p>
    <w:p w14:paraId="254309B8" w14:textId="77777777" w:rsidR="00EB2F4A" w:rsidRPr="00EB2F4A" w:rsidRDefault="00EB2F4A" w:rsidP="00EB2F4A">
      <w:pPr>
        <w:rPr>
          <w:rFonts w:ascii="Times New Roman" w:eastAsia="Arial" w:hAnsi="Times New Roman" w:cs="Times New Roman"/>
          <w:color w:val="000000"/>
          <w:sz w:val="22"/>
          <w:szCs w:val="22"/>
          <w:highlight w:val="white"/>
        </w:rPr>
      </w:pPr>
    </w:p>
    <w:p w14:paraId="17D8A2B3" w14:textId="77777777" w:rsidR="00EB2F4A" w:rsidRPr="00EB2F4A" w:rsidRDefault="00EB2F4A" w:rsidP="00EB2F4A">
      <w:pPr>
        <w:rPr>
          <w:rFonts w:ascii="Times New Roman" w:eastAsia="Arial" w:hAnsi="Times New Roman" w:cs="Times New Roman"/>
          <w:color w:val="000000"/>
          <w:sz w:val="22"/>
          <w:szCs w:val="22"/>
          <w:highlight w:val="white"/>
        </w:rPr>
      </w:pPr>
      <w:r w:rsidRPr="00EB2F4A">
        <w:rPr>
          <w:rFonts w:ascii="Times New Roman" w:eastAsia="Arial" w:hAnsi="Times New Roman" w:cs="Times New Roman"/>
          <w:b/>
          <w:color w:val="000000"/>
          <w:sz w:val="22"/>
          <w:szCs w:val="22"/>
          <w:highlight w:val="white"/>
        </w:rPr>
        <w:t>Course Code: </w:t>
      </w:r>
      <w:r w:rsidR="0039705E">
        <w:rPr>
          <w:rFonts w:ascii="Times New Roman" w:eastAsia="Times New Roman" w:hAnsi="Times New Roman" w:cs="Times New Roman"/>
          <w:sz w:val="22"/>
          <w:szCs w:val="22"/>
        </w:rPr>
        <w:t>CSE4</w:t>
      </w:r>
      <w:r w:rsidRPr="00EB2F4A">
        <w:rPr>
          <w:rFonts w:ascii="Times New Roman" w:eastAsia="Times New Roman" w:hAnsi="Times New Roman" w:cs="Times New Roman"/>
          <w:sz w:val="22"/>
          <w:szCs w:val="22"/>
        </w:rPr>
        <w:t>406</w:t>
      </w:r>
    </w:p>
    <w:p w14:paraId="6CE6721C" w14:textId="77777777" w:rsidR="00EB2F4A" w:rsidRPr="00EB2F4A" w:rsidRDefault="00EB2F4A" w:rsidP="00EB2F4A">
      <w:pPr>
        <w:rPr>
          <w:rFonts w:ascii="Times New Roman" w:eastAsia="Arial" w:hAnsi="Times New Roman" w:cs="Times New Roman"/>
          <w:color w:val="000000"/>
          <w:sz w:val="22"/>
          <w:szCs w:val="22"/>
        </w:rPr>
      </w:pPr>
      <w:r w:rsidRPr="00EB2F4A">
        <w:rPr>
          <w:rFonts w:ascii="Times New Roman" w:eastAsia="Arial" w:hAnsi="Times New Roman" w:cs="Times New Roman"/>
          <w:b/>
          <w:color w:val="000000"/>
          <w:sz w:val="22"/>
          <w:szCs w:val="22"/>
        </w:rPr>
        <w:t xml:space="preserve">Course Title: </w:t>
      </w:r>
      <w:r w:rsidRPr="00EB2F4A">
        <w:rPr>
          <w:rFonts w:ascii="Times New Roman" w:eastAsia="Times New Roman" w:hAnsi="Times New Roman" w:cs="Times New Roman"/>
          <w:sz w:val="22"/>
          <w:szCs w:val="22"/>
        </w:rPr>
        <w:t>Compiler Design Lab</w:t>
      </w:r>
      <w:r w:rsidRPr="00EB2F4A">
        <w:rPr>
          <w:rFonts w:ascii="Times New Roman" w:eastAsia="Arial" w:hAnsi="Times New Roman" w:cs="Times New Roman"/>
          <w:color w:val="000000"/>
          <w:sz w:val="22"/>
          <w:szCs w:val="22"/>
        </w:rPr>
        <w:br/>
      </w:r>
      <w:r w:rsidRPr="00EB2F4A">
        <w:rPr>
          <w:rFonts w:ascii="Times New Roman" w:eastAsia="Arial" w:hAnsi="Times New Roman" w:cs="Times New Roman"/>
          <w:b/>
          <w:color w:val="000000"/>
          <w:sz w:val="22"/>
          <w:szCs w:val="22"/>
          <w:highlight w:val="white"/>
        </w:rPr>
        <w:t>Credit Hour: </w:t>
      </w:r>
      <w:r w:rsidRPr="00EB2F4A">
        <w:rPr>
          <w:rFonts w:ascii="Times New Roman" w:eastAsia="Arial" w:hAnsi="Times New Roman" w:cs="Times New Roman"/>
          <w:color w:val="000000"/>
          <w:sz w:val="22"/>
          <w:szCs w:val="22"/>
          <w:highlight w:val="white"/>
        </w:rPr>
        <w:t>1.00</w:t>
      </w:r>
      <w:r w:rsidRPr="00EB2F4A">
        <w:rPr>
          <w:rFonts w:ascii="Times New Roman" w:eastAsia="Arial" w:hAnsi="Times New Roman" w:cs="Times New Roman"/>
          <w:color w:val="000000"/>
          <w:sz w:val="22"/>
          <w:szCs w:val="22"/>
        </w:rPr>
        <w:br/>
      </w:r>
      <w:r w:rsidRPr="00EB2F4A">
        <w:rPr>
          <w:rFonts w:ascii="Times New Roman" w:eastAsia="Arial" w:hAnsi="Times New Roman" w:cs="Times New Roman"/>
          <w:b/>
          <w:color w:val="000000"/>
          <w:sz w:val="22"/>
          <w:szCs w:val="22"/>
          <w:highlight w:val="white"/>
        </w:rPr>
        <w:t xml:space="preserve">Prerequisite: </w:t>
      </w:r>
      <w:r w:rsidR="0039705E" w:rsidRPr="0039705E">
        <w:rPr>
          <w:rFonts w:ascii="Times New Roman" w:eastAsia="Arial" w:hAnsi="Times New Roman" w:cs="Times New Roman"/>
          <w:bCs/>
          <w:color w:val="000000"/>
          <w:sz w:val="22"/>
          <w:szCs w:val="22"/>
        </w:rPr>
        <w:t>CSE2303</w:t>
      </w:r>
    </w:p>
    <w:p w14:paraId="5FB48824" w14:textId="77777777" w:rsidR="00EB2F4A" w:rsidRPr="00EB2F4A" w:rsidRDefault="00EB2F4A" w:rsidP="00EB2F4A">
      <w:pPr>
        <w:shd w:val="clear" w:color="auto" w:fill="FFFFFF"/>
        <w:spacing w:after="150"/>
        <w:rPr>
          <w:rFonts w:ascii="Times New Roman" w:eastAsia="Arial" w:hAnsi="Times New Roman" w:cs="Times New Roman"/>
          <w:b/>
          <w:color w:val="000000"/>
          <w:sz w:val="22"/>
          <w:szCs w:val="22"/>
        </w:rPr>
      </w:pPr>
    </w:p>
    <w:p w14:paraId="2BD7C38B" w14:textId="77777777" w:rsidR="00EB2F4A" w:rsidRPr="00EB2F4A" w:rsidRDefault="00EB2F4A" w:rsidP="00EB2F4A">
      <w:pPr>
        <w:jc w:val="both"/>
        <w:rPr>
          <w:rFonts w:ascii="Times New Roman" w:eastAsia="Arial" w:hAnsi="Times New Roman" w:cs="Times New Roman"/>
          <w:color w:val="000000"/>
          <w:sz w:val="22"/>
          <w:szCs w:val="22"/>
          <w:highlight w:val="white"/>
        </w:rPr>
      </w:pPr>
      <w:r w:rsidRPr="00EB2F4A">
        <w:rPr>
          <w:rFonts w:ascii="Times New Roman" w:eastAsia="Arial" w:hAnsi="Times New Roman" w:cs="Times New Roman"/>
          <w:b/>
          <w:color w:val="000000"/>
          <w:sz w:val="22"/>
          <w:szCs w:val="22"/>
        </w:rPr>
        <w:t>Content</w:t>
      </w:r>
      <w:r w:rsidRPr="00EB2F4A">
        <w:rPr>
          <w:rFonts w:ascii="Times New Roman" w:eastAsia="Arial" w:hAnsi="Times New Roman" w:cs="Times New Roman"/>
          <w:color w:val="000000"/>
          <w:sz w:val="22"/>
          <w:szCs w:val="22"/>
        </w:rPr>
        <w:t>:</w:t>
      </w:r>
      <w:r w:rsidRPr="00EB2F4A">
        <w:rPr>
          <w:rFonts w:ascii="Times New Roman" w:eastAsia="Verdana" w:hAnsi="Times New Roman" w:cs="Times New Roman"/>
          <w:color w:val="403333"/>
          <w:sz w:val="22"/>
          <w:szCs w:val="22"/>
          <w:highlight w:val="white"/>
        </w:rPr>
        <w:t xml:space="preserve"> </w:t>
      </w:r>
      <w:r w:rsidR="0039705E">
        <w:rPr>
          <w:rFonts w:ascii="Times New Roman" w:eastAsia="Arial" w:hAnsi="Times New Roman" w:cs="Times New Roman"/>
          <w:sz w:val="22"/>
          <w:szCs w:val="22"/>
          <w:highlight w:val="white"/>
        </w:rPr>
        <w:t>Lab works based CSE</w:t>
      </w:r>
      <w:r w:rsidRPr="00EB2F4A">
        <w:rPr>
          <w:rFonts w:ascii="Times New Roman" w:eastAsia="Arial" w:hAnsi="Times New Roman" w:cs="Times New Roman"/>
          <w:sz w:val="22"/>
          <w:szCs w:val="22"/>
          <w:highlight w:val="white"/>
        </w:rPr>
        <w:t>4</w:t>
      </w:r>
      <w:r w:rsidR="0039705E">
        <w:rPr>
          <w:rFonts w:ascii="Times New Roman" w:eastAsia="Arial" w:hAnsi="Times New Roman" w:cs="Times New Roman"/>
          <w:sz w:val="22"/>
          <w:szCs w:val="22"/>
          <w:highlight w:val="white"/>
        </w:rPr>
        <w:t>4</w:t>
      </w:r>
      <w:r w:rsidRPr="00EB2F4A">
        <w:rPr>
          <w:rFonts w:ascii="Times New Roman" w:eastAsia="Arial" w:hAnsi="Times New Roman" w:cs="Times New Roman"/>
          <w:sz w:val="22"/>
          <w:szCs w:val="22"/>
          <w:highlight w:val="white"/>
        </w:rPr>
        <w:t>05</w:t>
      </w:r>
    </w:p>
    <w:p w14:paraId="0F7565A5" w14:textId="77777777" w:rsidR="00EB2F4A" w:rsidRPr="00EB2F4A" w:rsidRDefault="00EB2F4A" w:rsidP="00EB2F4A">
      <w:pPr>
        <w:rPr>
          <w:rFonts w:ascii="Times New Roman" w:eastAsia="Arial" w:hAnsi="Times New Roman" w:cs="Times New Roman"/>
          <w:color w:val="000000"/>
          <w:sz w:val="22"/>
          <w:szCs w:val="22"/>
        </w:rPr>
      </w:pPr>
    </w:p>
    <w:p w14:paraId="25C91C9F" w14:textId="77777777" w:rsidR="00EB2F4A" w:rsidRPr="00EB2F4A" w:rsidRDefault="00EB2F4A" w:rsidP="00EB2F4A">
      <w:pPr>
        <w:rPr>
          <w:rFonts w:ascii="Times New Roman" w:eastAsia="Arial" w:hAnsi="Times New Roman" w:cs="Times New Roman"/>
          <w:b/>
          <w:color w:val="000000"/>
          <w:sz w:val="22"/>
          <w:szCs w:val="22"/>
          <w:highlight w:val="white"/>
        </w:rPr>
      </w:pPr>
    </w:p>
    <w:p w14:paraId="2F5BC3A6" w14:textId="77777777" w:rsidR="00EB2F4A" w:rsidRPr="00EB2F4A" w:rsidRDefault="00EB2F4A" w:rsidP="00EB2F4A">
      <w:pPr>
        <w:rPr>
          <w:rFonts w:ascii="Times New Roman" w:eastAsia="Arial" w:hAnsi="Times New Roman" w:cs="Times New Roman"/>
          <w:color w:val="000000"/>
          <w:sz w:val="22"/>
          <w:szCs w:val="22"/>
          <w:highlight w:val="white"/>
        </w:rPr>
      </w:pPr>
      <w:r w:rsidRPr="00EB2F4A">
        <w:rPr>
          <w:rFonts w:ascii="Times New Roman" w:eastAsia="Arial" w:hAnsi="Times New Roman" w:cs="Times New Roman"/>
          <w:b/>
          <w:color w:val="000000"/>
          <w:sz w:val="22"/>
          <w:szCs w:val="22"/>
          <w:highlight w:val="white"/>
        </w:rPr>
        <w:t>Course Code: </w:t>
      </w:r>
      <w:r w:rsidR="0039705E">
        <w:rPr>
          <w:rFonts w:ascii="Times New Roman" w:eastAsia="Arial" w:hAnsi="Times New Roman" w:cs="Times New Roman"/>
          <w:color w:val="000000"/>
          <w:sz w:val="22"/>
          <w:szCs w:val="22"/>
          <w:highlight w:val="white"/>
        </w:rPr>
        <w:t>CSE4</w:t>
      </w:r>
      <w:r w:rsidRPr="00EB2F4A">
        <w:rPr>
          <w:rFonts w:ascii="Times New Roman" w:eastAsia="Arial" w:hAnsi="Times New Roman" w:cs="Times New Roman"/>
          <w:color w:val="000000"/>
          <w:sz w:val="22"/>
          <w:szCs w:val="22"/>
          <w:highlight w:val="white"/>
        </w:rPr>
        <w:t>407</w:t>
      </w:r>
    </w:p>
    <w:p w14:paraId="6E6D8082" w14:textId="77777777" w:rsidR="00EB2F4A" w:rsidRPr="00EB2F4A" w:rsidRDefault="00EB2F4A" w:rsidP="00EB2F4A">
      <w:pPr>
        <w:rPr>
          <w:rFonts w:ascii="Times New Roman" w:eastAsia="Arial" w:hAnsi="Times New Roman" w:cs="Times New Roman"/>
          <w:color w:val="000000"/>
          <w:sz w:val="22"/>
          <w:szCs w:val="22"/>
        </w:rPr>
      </w:pPr>
      <w:r w:rsidRPr="00EB2F4A">
        <w:rPr>
          <w:rFonts w:ascii="Times New Roman" w:eastAsia="Arial" w:hAnsi="Times New Roman" w:cs="Times New Roman"/>
          <w:b/>
          <w:color w:val="000000"/>
          <w:sz w:val="22"/>
          <w:szCs w:val="22"/>
        </w:rPr>
        <w:t xml:space="preserve">Course Title: </w:t>
      </w:r>
      <w:r w:rsidRPr="00EB2F4A">
        <w:rPr>
          <w:rFonts w:ascii="Times New Roman" w:eastAsia="Times New Roman" w:hAnsi="Times New Roman" w:cs="Times New Roman"/>
          <w:sz w:val="22"/>
          <w:szCs w:val="22"/>
        </w:rPr>
        <w:t>Basic Graph Theory</w:t>
      </w:r>
      <w:r w:rsidRPr="00EB2F4A">
        <w:rPr>
          <w:rFonts w:ascii="Times New Roman" w:eastAsia="Arial" w:hAnsi="Times New Roman" w:cs="Times New Roman"/>
          <w:color w:val="000000"/>
          <w:sz w:val="22"/>
          <w:szCs w:val="22"/>
        </w:rPr>
        <w:br/>
      </w:r>
      <w:r w:rsidRPr="00EB2F4A">
        <w:rPr>
          <w:rFonts w:ascii="Times New Roman" w:eastAsia="Arial" w:hAnsi="Times New Roman" w:cs="Times New Roman"/>
          <w:b/>
          <w:color w:val="000000"/>
          <w:sz w:val="22"/>
          <w:szCs w:val="22"/>
          <w:highlight w:val="white"/>
        </w:rPr>
        <w:t>Credit Hour: </w:t>
      </w:r>
      <w:r w:rsidRPr="00EB2F4A">
        <w:rPr>
          <w:rFonts w:ascii="Times New Roman" w:eastAsia="Arial" w:hAnsi="Times New Roman" w:cs="Times New Roman"/>
          <w:color w:val="000000"/>
          <w:sz w:val="22"/>
          <w:szCs w:val="22"/>
          <w:highlight w:val="white"/>
        </w:rPr>
        <w:t>3.00</w:t>
      </w:r>
      <w:r w:rsidRPr="00EB2F4A">
        <w:rPr>
          <w:rFonts w:ascii="Times New Roman" w:eastAsia="Arial" w:hAnsi="Times New Roman" w:cs="Times New Roman"/>
          <w:color w:val="000000"/>
          <w:sz w:val="22"/>
          <w:szCs w:val="22"/>
        </w:rPr>
        <w:br/>
      </w:r>
      <w:r w:rsidRPr="00EB2F4A">
        <w:rPr>
          <w:rFonts w:ascii="Times New Roman" w:eastAsia="Arial" w:hAnsi="Times New Roman" w:cs="Times New Roman"/>
          <w:b/>
          <w:color w:val="000000"/>
          <w:sz w:val="22"/>
          <w:szCs w:val="22"/>
          <w:highlight w:val="white"/>
        </w:rPr>
        <w:t xml:space="preserve">Prerequisite: </w:t>
      </w:r>
      <w:r w:rsidR="0039705E" w:rsidRPr="0039705E">
        <w:rPr>
          <w:rFonts w:ascii="Times New Roman" w:eastAsia="Arial" w:hAnsi="Times New Roman" w:cs="Times New Roman"/>
          <w:bCs/>
          <w:color w:val="000000"/>
          <w:sz w:val="22"/>
          <w:szCs w:val="22"/>
        </w:rPr>
        <w:t>CSE2303</w:t>
      </w:r>
    </w:p>
    <w:p w14:paraId="79E7E6D2" w14:textId="77777777" w:rsidR="00EB2F4A" w:rsidRPr="00EB2F4A" w:rsidRDefault="00EB2F4A" w:rsidP="00EB2F4A">
      <w:pPr>
        <w:shd w:val="clear" w:color="auto" w:fill="FFFFFF"/>
        <w:spacing w:after="150"/>
        <w:rPr>
          <w:rFonts w:ascii="Times New Roman" w:eastAsia="Arial" w:hAnsi="Times New Roman" w:cs="Times New Roman"/>
          <w:b/>
          <w:color w:val="000000"/>
          <w:sz w:val="22"/>
          <w:szCs w:val="22"/>
        </w:rPr>
      </w:pPr>
    </w:p>
    <w:p w14:paraId="508F0032" w14:textId="77777777" w:rsidR="00EB2F4A" w:rsidRPr="00EB2F4A" w:rsidRDefault="00EB2F4A" w:rsidP="00EB2F4A">
      <w:pPr>
        <w:jc w:val="both"/>
        <w:rPr>
          <w:rFonts w:ascii="Times New Roman" w:eastAsia="Arial" w:hAnsi="Times New Roman" w:cs="Times New Roman"/>
          <w:color w:val="000000"/>
          <w:sz w:val="22"/>
          <w:szCs w:val="22"/>
        </w:rPr>
      </w:pPr>
      <w:r w:rsidRPr="00EB2F4A">
        <w:rPr>
          <w:rFonts w:ascii="Times New Roman" w:eastAsia="Arial" w:hAnsi="Times New Roman" w:cs="Times New Roman"/>
          <w:b/>
          <w:color w:val="000000"/>
          <w:sz w:val="22"/>
          <w:szCs w:val="22"/>
        </w:rPr>
        <w:t>Content</w:t>
      </w:r>
      <w:r w:rsidRPr="00EB2F4A">
        <w:rPr>
          <w:rFonts w:ascii="Times New Roman" w:eastAsia="Arial" w:hAnsi="Times New Roman" w:cs="Times New Roman"/>
          <w:color w:val="000000"/>
          <w:sz w:val="22"/>
          <w:szCs w:val="22"/>
        </w:rPr>
        <w:t>:</w:t>
      </w:r>
      <w:r w:rsidRPr="00EB2F4A">
        <w:rPr>
          <w:rFonts w:ascii="Times New Roman" w:hAnsi="Times New Roman" w:cs="Times New Roman"/>
          <w:sz w:val="22"/>
          <w:szCs w:val="22"/>
        </w:rPr>
        <w:t xml:space="preserve"> </w:t>
      </w:r>
      <w:r w:rsidRPr="00EB2F4A">
        <w:rPr>
          <w:rFonts w:ascii="Times New Roman" w:eastAsia="Arial" w:hAnsi="Times New Roman" w:cs="Times New Roman"/>
          <w:color w:val="000000"/>
          <w:sz w:val="22"/>
          <w:szCs w:val="22"/>
        </w:rPr>
        <w:t xml:space="preserve">simple graphs, digraphs, subgraphs, vertex-degrees, walks, paths and cycles; Trees, spanning trees in graphs, distance in graphs; Complementary graphs, cut-vertices, bridges and blocks, k-connected graphs; Euler tours, Hamiltonian cycles, Chinese Postman Problem, Traveling Salesman Problem; Chromatic number, chromatic polynomials, chromatic index, </w:t>
      </w:r>
      <w:proofErr w:type="spellStart"/>
      <w:r w:rsidRPr="00EB2F4A">
        <w:rPr>
          <w:rFonts w:ascii="Times New Roman" w:eastAsia="Arial" w:hAnsi="Times New Roman" w:cs="Times New Roman"/>
          <w:color w:val="000000"/>
          <w:sz w:val="22"/>
          <w:szCs w:val="22"/>
        </w:rPr>
        <w:t>Vizingâ</w:t>
      </w:r>
      <w:proofErr w:type="spellEnd"/>
      <w:r w:rsidRPr="00EB2F4A">
        <w:rPr>
          <w:rFonts w:ascii="Times New Roman" w:eastAsia="Arial" w:hAnsi="Times New Roman" w:cs="Times New Roman"/>
          <w:color w:val="000000"/>
          <w:sz w:val="22"/>
          <w:szCs w:val="22"/>
        </w:rPr>
        <w:t>€™s theorem, planar graphs, perfect graphs.</w:t>
      </w:r>
    </w:p>
    <w:p w14:paraId="19076C63" w14:textId="77777777" w:rsidR="00EB2F4A" w:rsidRPr="00EB2F4A" w:rsidRDefault="00EB2F4A" w:rsidP="00EB2F4A">
      <w:pPr>
        <w:rPr>
          <w:rFonts w:ascii="Times New Roman" w:eastAsia="Arial" w:hAnsi="Times New Roman" w:cs="Times New Roman"/>
          <w:color w:val="000000"/>
          <w:sz w:val="22"/>
          <w:szCs w:val="22"/>
        </w:rPr>
      </w:pPr>
    </w:p>
    <w:p w14:paraId="4CD5CCDC" w14:textId="77777777" w:rsidR="00EB2F4A" w:rsidRPr="00EB2F4A" w:rsidRDefault="00EB2F4A" w:rsidP="00EB2F4A">
      <w:pPr>
        <w:rPr>
          <w:rFonts w:ascii="Times New Roman" w:eastAsia="Arial" w:hAnsi="Times New Roman" w:cs="Times New Roman"/>
          <w:color w:val="000000"/>
          <w:sz w:val="22"/>
          <w:szCs w:val="22"/>
        </w:rPr>
      </w:pPr>
      <w:r w:rsidRPr="00EB2F4A">
        <w:rPr>
          <w:rFonts w:ascii="Times New Roman" w:eastAsia="Arial" w:hAnsi="Times New Roman" w:cs="Times New Roman"/>
          <w:b/>
          <w:color w:val="000000"/>
          <w:sz w:val="22"/>
          <w:szCs w:val="22"/>
          <w:highlight w:val="white"/>
        </w:rPr>
        <w:t xml:space="preserve">Text: </w:t>
      </w:r>
      <w:r w:rsidRPr="00EB2F4A">
        <w:rPr>
          <w:rFonts w:ascii="Times New Roman" w:eastAsia="Arial" w:hAnsi="Times New Roman" w:cs="Times New Roman"/>
          <w:color w:val="000000"/>
          <w:sz w:val="22"/>
          <w:szCs w:val="22"/>
        </w:rPr>
        <w:t xml:space="preserve">Introduction to graph theory by Robin </w:t>
      </w:r>
      <w:proofErr w:type="spellStart"/>
      <w:r w:rsidRPr="00EB2F4A">
        <w:rPr>
          <w:rFonts w:ascii="Times New Roman" w:eastAsia="Arial" w:hAnsi="Times New Roman" w:cs="Times New Roman"/>
          <w:color w:val="000000"/>
          <w:sz w:val="22"/>
          <w:szCs w:val="22"/>
        </w:rPr>
        <w:t>J.Wilson</w:t>
      </w:r>
      <w:proofErr w:type="spellEnd"/>
      <w:r w:rsidRPr="00EB2F4A">
        <w:rPr>
          <w:rFonts w:ascii="Times New Roman" w:eastAsia="Arial" w:hAnsi="Times New Roman" w:cs="Times New Roman"/>
          <w:color w:val="000000"/>
          <w:sz w:val="22"/>
          <w:szCs w:val="22"/>
        </w:rPr>
        <w:t xml:space="preserve"> (5th edition)</w:t>
      </w:r>
    </w:p>
    <w:p w14:paraId="4120E4EB" w14:textId="77777777" w:rsidR="00EB2F4A" w:rsidRPr="00EB2F4A" w:rsidRDefault="00EB2F4A" w:rsidP="00EB2F4A">
      <w:pPr>
        <w:rPr>
          <w:rFonts w:ascii="Times New Roman" w:eastAsia="Arial" w:hAnsi="Times New Roman" w:cs="Times New Roman"/>
          <w:color w:val="000000"/>
          <w:sz w:val="22"/>
          <w:szCs w:val="22"/>
        </w:rPr>
      </w:pPr>
      <w:r w:rsidRPr="00EB2F4A">
        <w:rPr>
          <w:rFonts w:ascii="Times New Roman" w:eastAsia="Arial" w:hAnsi="Times New Roman" w:cs="Times New Roman"/>
          <w:color w:val="000000"/>
          <w:sz w:val="22"/>
          <w:szCs w:val="22"/>
        </w:rPr>
        <w:t xml:space="preserve">Introduction to graph theory by Douglas </w:t>
      </w:r>
      <w:proofErr w:type="spellStart"/>
      <w:r w:rsidRPr="00EB2F4A">
        <w:rPr>
          <w:rFonts w:ascii="Times New Roman" w:eastAsia="Arial" w:hAnsi="Times New Roman" w:cs="Times New Roman"/>
          <w:color w:val="000000"/>
          <w:sz w:val="22"/>
          <w:szCs w:val="22"/>
        </w:rPr>
        <w:t>N.West</w:t>
      </w:r>
      <w:proofErr w:type="spellEnd"/>
      <w:r w:rsidRPr="00EB2F4A">
        <w:rPr>
          <w:rFonts w:ascii="Times New Roman" w:eastAsia="Arial" w:hAnsi="Times New Roman" w:cs="Times New Roman"/>
          <w:color w:val="000000"/>
          <w:sz w:val="22"/>
          <w:szCs w:val="22"/>
        </w:rPr>
        <w:t xml:space="preserve"> (2nd edition)</w:t>
      </w:r>
    </w:p>
    <w:p w14:paraId="25FAF2C6" w14:textId="77777777" w:rsidR="00EB2F4A" w:rsidRPr="00EB2F4A" w:rsidRDefault="00EB2F4A" w:rsidP="00EB2F4A">
      <w:pPr>
        <w:rPr>
          <w:rFonts w:ascii="Times New Roman" w:eastAsia="Arial" w:hAnsi="Times New Roman" w:cs="Times New Roman"/>
          <w:color w:val="000000"/>
          <w:sz w:val="22"/>
          <w:szCs w:val="22"/>
        </w:rPr>
      </w:pPr>
      <w:r w:rsidRPr="00EB2F4A">
        <w:rPr>
          <w:rFonts w:ascii="Times New Roman" w:eastAsia="Arial" w:hAnsi="Times New Roman" w:cs="Times New Roman"/>
          <w:color w:val="000000"/>
          <w:sz w:val="22"/>
          <w:szCs w:val="22"/>
        </w:rPr>
        <w:t xml:space="preserve">Graph Theory and applications to engineering and computer science by </w:t>
      </w:r>
      <w:proofErr w:type="spellStart"/>
      <w:r w:rsidRPr="00EB2F4A">
        <w:rPr>
          <w:rFonts w:ascii="Times New Roman" w:eastAsia="Arial" w:hAnsi="Times New Roman" w:cs="Times New Roman"/>
          <w:color w:val="000000"/>
          <w:sz w:val="22"/>
          <w:szCs w:val="22"/>
        </w:rPr>
        <w:t>Narshingh</w:t>
      </w:r>
      <w:proofErr w:type="spellEnd"/>
      <w:r w:rsidRPr="00EB2F4A">
        <w:rPr>
          <w:rFonts w:ascii="Times New Roman" w:eastAsia="Arial" w:hAnsi="Times New Roman" w:cs="Times New Roman"/>
          <w:color w:val="000000"/>
          <w:sz w:val="22"/>
          <w:szCs w:val="22"/>
        </w:rPr>
        <w:t xml:space="preserve"> Deo</w:t>
      </w:r>
    </w:p>
    <w:p w14:paraId="274062E2" w14:textId="77777777" w:rsidR="00EB2F4A" w:rsidRPr="00EB2F4A" w:rsidRDefault="00EB2F4A" w:rsidP="00EB2F4A">
      <w:pPr>
        <w:rPr>
          <w:rFonts w:ascii="Times New Roman" w:eastAsia="Arial" w:hAnsi="Times New Roman" w:cs="Times New Roman"/>
          <w:b/>
          <w:color w:val="000000"/>
          <w:sz w:val="22"/>
          <w:szCs w:val="22"/>
          <w:highlight w:val="white"/>
        </w:rPr>
      </w:pPr>
    </w:p>
    <w:p w14:paraId="6C1E407B" w14:textId="77777777" w:rsidR="00EB2F4A" w:rsidRPr="00EB2F4A" w:rsidRDefault="00EB2F4A" w:rsidP="00EB2F4A">
      <w:pPr>
        <w:rPr>
          <w:rFonts w:ascii="Times New Roman" w:eastAsia="Arial" w:hAnsi="Times New Roman" w:cs="Times New Roman"/>
          <w:color w:val="000000"/>
          <w:sz w:val="22"/>
          <w:szCs w:val="22"/>
          <w:highlight w:val="white"/>
        </w:rPr>
      </w:pPr>
      <w:r w:rsidRPr="00EB2F4A">
        <w:rPr>
          <w:rFonts w:ascii="Times New Roman" w:eastAsia="Arial" w:hAnsi="Times New Roman" w:cs="Times New Roman"/>
          <w:b/>
          <w:color w:val="000000"/>
          <w:sz w:val="22"/>
          <w:szCs w:val="22"/>
          <w:highlight w:val="white"/>
        </w:rPr>
        <w:t>Course Code: </w:t>
      </w:r>
      <w:r w:rsidR="0039705E">
        <w:rPr>
          <w:rFonts w:ascii="Times New Roman" w:eastAsia="Times New Roman" w:hAnsi="Times New Roman" w:cs="Times New Roman"/>
          <w:sz w:val="22"/>
          <w:szCs w:val="22"/>
        </w:rPr>
        <w:t>CSE4</w:t>
      </w:r>
      <w:r w:rsidRPr="00EB2F4A">
        <w:rPr>
          <w:rFonts w:ascii="Times New Roman" w:eastAsia="Times New Roman" w:hAnsi="Times New Roman" w:cs="Times New Roman"/>
          <w:sz w:val="22"/>
          <w:szCs w:val="22"/>
        </w:rPr>
        <w:t xml:space="preserve">409 </w:t>
      </w:r>
    </w:p>
    <w:p w14:paraId="5F9C9A5B" w14:textId="77777777" w:rsidR="00EB2F4A" w:rsidRPr="00EB2F4A" w:rsidRDefault="00EB2F4A" w:rsidP="00EB2F4A">
      <w:pPr>
        <w:rPr>
          <w:rFonts w:ascii="Times New Roman" w:eastAsia="Arial" w:hAnsi="Times New Roman" w:cs="Times New Roman"/>
          <w:color w:val="000000"/>
          <w:sz w:val="22"/>
          <w:szCs w:val="22"/>
          <w:highlight w:val="white"/>
        </w:rPr>
      </w:pPr>
      <w:r w:rsidRPr="00EB2F4A">
        <w:rPr>
          <w:rFonts w:ascii="Times New Roman" w:eastAsia="Arial" w:hAnsi="Times New Roman" w:cs="Times New Roman"/>
          <w:b/>
          <w:color w:val="000000"/>
          <w:sz w:val="22"/>
          <w:szCs w:val="22"/>
        </w:rPr>
        <w:t>Course Title:</w:t>
      </w:r>
      <w:r w:rsidRPr="00EB2F4A">
        <w:rPr>
          <w:rFonts w:ascii="Times New Roman" w:eastAsia="Times New Roman" w:hAnsi="Times New Roman" w:cs="Times New Roman"/>
          <w:sz w:val="22"/>
          <w:szCs w:val="22"/>
        </w:rPr>
        <w:t xml:space="preserve"> Mathematical Analysis for Computer Science</w:t>
      </w:r>
      <w:r w:rsidRPr="00EB2F4A">
        <w:rPr>
          <w:rFonts w:ascii="Times New Roman" w:eastAsia="Arial" w:hAnsi="Times New Roman" w:cs="Times New Roman"/>
          <w:color w:val="000000"/>
          <w:sz w:val="22"/>
          <w:szCs w:val="22"/>
        </w:rPr>
        <w:br/>
      </w:r>
      <w:r w:rsidRPr="00EB2F4A">
        <w:rPr>
          <w:rFonts w:ascii="Times New Roman" w:eastAsia="Arial" w:hAnsi="Times New Roman" w:cs="Times New Roman"/>
          <w:b/>
          <w:color w:val="000000"/>
          <w:sz w:val="22"/>
          <w:szCs w:val="22"/>
          <w:highlight w:val="white"/>
        </w:rPr>
        <w:t>Credit Hour: </w:t>
      </w:r>
      <w:r w:rsidRPr="00EB2F4A">
        <w:rPr>
          <w:rFonts w:ascii="Times New Roman" w:eastAsia="Arial" w:hAnsi="Times New Roman" w:cs="Times New Roman"/>
          <w:color w:val="000000"/>
          <w:sz w:val="22"/>
          <w:szCs w:val="22"/>
          <w:highlight w:val="white"/>
        </w:rPr>
        <w:t>3.00</w:t>
      </w:r>
      <w:r w:rsidRPr="00EB2F4A">
        <w:rPr>
          <w:rFonts w:ascii="Times New Roman" w:eastAsia="Arial" w:hAnsi="Times New Roman" w:cs="Times New Roman"/>
          <w:color w:val="000000"/>
          <w:sz w:val="22"/>
          <w:szCs w:val="22"/>
        </w:rPr>
        <w:br/>
      </w:r>
      <w:r w:rsidRPr="00EB2F4A">
        <w:rPr>
          <w:rFonts w:ascii="Times New Roman" w:eastAsia="Arial" w:hAnsi="Times New Roman" w:cs="Times New Roman"/>
          <w:b/>
          <w:color w:val="000000"/>
          <w:sz w:val="22"/>
          <w:szCs w:val="22"/>
          <w:highlight w:val="white"/>
        </w:rPr>
        <w:t xml:space="preserve">Prerequisite: </w:t>
      </w:r>
      <w:r w:rsidR="0039705E" w:rsidRPr="0039705E">
        <w:rPr>
          <w:rFonts w:ascii="Times New Roman" w:eastAsia="Arial" w:hAnsi="Times New Roman" w:cs="Times New Roman"/>
          <w:bCs/>
          <w:color w:val="000000"/>
          <w:sz w:val="22"/>
          <w:szCs w:val="22"/>
          <w:highlight w:val="white"/>
        </w:rPr>
        <w:t>STA2101</w:t>
      </w:r>
      <w:r w:rsidR="0039705E">
        <w:rPr>
          <w:rFonts w:ascii="Times New Roman" w:eastAsia="Arial" w:hAnsi="Times New Roman" w:cs="Times New Roman"/>
          <w:bCs/>
          <w:color w:val="000000"/>
          <w:sz w:val="22"/>
          <w:szCs w:val="22"/>
          <w:highlight w:val="white"/>
        </w:rPr>
        <w:t xml:space="preserve">, </w:t>
      </w:r>
      <w:r w:rsidR="0039705E" w:rsidRPr="0039705E">
        <w:rPr>
          <w:rFonts w:ascii="Times New Roman" w:eastAsia="Arial" w:hAnsi="Times New Roman" w:cs="Times New Roman"/>
          <w:bCs/>
          <w:color w:val="000000"/>
          <w:sz w:val="22"/>
          <w:szCs w:val="22"/>
        </w:rPr>
        <w:t>CSE2303</w:t>
      </w:r>
    </w:p>
    <w:p w14:paraId="15DA6FA6" w14:textId="77777777" w:rsidR="00EB2F4A" w:rsidRPr="00EB2F4A" w:rsidRDefault="00EB2F4A" w:rsidP="00EB2F4A">
      <w:pPr>
        <w:shd w:val="clear" w:color="auto" w:fill="FFFFFF"/>
        <w:spacing w:after="150"/>
        <w:rPr>
          <w:rFonts w:ascii="Times New Roman" w:eastAsia="Arial" w:hAnsi="Times New Roman" w:cs="Times New Roman"/>
          <w:b/>
          <w:color w:val="000000"/>
          <w:sz w:val="22"/>
          <w:szCs w:val="22"/>
        </w:rPr>
      </w:pPr>
    </w:p>
    <w:p w14:paraId="77F9FDEE" w14:textId="77777777" w:rsidR="00EB2F4A" w:rsidRPr="00EB2F4A" w:rsidRDefault="00EB2F4A" w:rsidP="00EB2F4A">
      <w:pPr>
        <w:jc w:val="both"/>
        <w:rPr>
          <w:rFonts w:ascii="Times New Roman" w:eastAsia="Arial" w:hAnsi="Times New Roman" w:cs="Times New Roman"/>
          <w:color w:val="000000"/>
          <w:sz w:val="22"/>
          <w:szCs w:val="22"/>
        </w:rPr>
      </w:pPr>
      <w:r w:rsidRPr="00EB2F4A">
        <w:rPr>
          <w:rFonts w:ascii="Times New Roman" w:eastAsia="Arial" w:hAnsi="Times New Roman" w:cs="Times New Roman"/>
          <w:b/>
          <w:color w:val="000000"/>
          <w:sz w:val="22"/>
          <w:szCs w:val="22"/>
        </w:rPr>
        <w:t>Content</w:t>
      </w:r>
      <w:r w:rsidRPr="00EB2F4A">
        <w:rPr>
          <w:rFonts w:ascii="Times New Roman" w:eastAsia="Arial" w:hAnsi="Times New Roman" w:cs="Times New Roman"/>
          <w:color w:val="000000"/>
          <w:sz w:val="22"/>
          <w:szCs w:val="22"/>
        </w:rPr>
        <w:t>:</w:t>
      </w:r>
      <w:r w:rsidRPr="00EB2F4A">
        <w:rPr>
          <w:rFonts w:ascii="Times New Roman" w:hAnsi="Times New Roman" w:cs="Times New Roman"/>
          <w:sz w:val="22"/>
          <w:szCs w:val="22"/>
        </w:rPr>
        <w:t xml:space="preserve"> </w:t>
      </w:r>
      <w:r w:rsidRPr="00EB2F4A">
        <w:rPr>
          <w:rFonts w:ascii="Times New Roman" w:eastAsia="Arial" w:hAnsi="Times New Roman" w:cs="Times New Roman"/>
          <w:color w:val="000000"/>
          <w:sz w:val="22"/>
          <w:szCs w:val="22"/>
        </w:rPr>
        <w:t>Recurrent problems; Manipulation of sums; Number theory; Special numbers; Generating functions.</w:t>
      </w:r>
      <w:r w:rsidR="0039705E">
        <w:rPr>
          <w:rFonts w:ascii="Times New Roman" w:eastAsia="Arial" w:hAnsi="Times New Roman" w:cs="Times New Roman"/>
          <w:color w:val="000000"/>
          <w:sz w:val="22"/>
          <w:szCs w:val="22"/>
        </w:rPr>
        <w:t xml:space="preserve"> </w:t>
      </w:r>
      <w:r w:rsidRPr="00EB2F4A">
        <w:rPr>
          <w:rFonts w:ascii="Times New Roman" w:eastAsia="Arial" w:hAnsi="Times New Roman" w:cs="Times New Roman"/>
          <w:color w:val="000000"/>
          <w:sz w:val="22"/>
          <w:szCs w:val="22"/>
        </w:rPr>
        <w:t>Random variables; Stochastic process; Markov chains: discrete parameter, continuous parameter, birth-death process; Queuing models: birth-death model, Markovian model, open and closed queuing network; Application of queuing models.</w:t>
      </w:r>
    </w:p>
    <w:p w14:paraId="4C8F905E" w14:textId="77777777" w:rsidR="00EB2F4A" w:rsidRPr="00EB2F4A" w:rsidRDefault="00EB2F4A" w:rsidP="00EB2F4A">
      <w:pPr>
        <w:rPr>
          <w:rFonts w:ascii="Times New Roman" w:eastAsia="Arial" w:hAnsi="Times New Roman" w:cs="Times New Roman"/>
          <w:color w:val="000000"/>
          <w:sz w:val="22"/>
          <w:szCs w:val="22"/>
        </w:rPr>
      </w:pPr>
    </w:p>
    <w:p w14:paraId="3AA23832" w14:textId="77777777" w:rsidR="00EB2F4A" w:rsidRPr="00EB2F4A" w:rsidRDefault="00EB2F4A" w:rsidP="00EB2F4A">
      <w:pPr>
        <w:rPr>
          <w:rFonts w:ascii="Times New Roman" w:eastAsia="Arial" w:hAnsi="Times New Roman" w:cs="Times New Roman"/>
          <w:color w:val="000000"/>
          <w:sz w:val="22"/>
          <w:szCs w:val="22"/>
        </w:rPr>
      </w:pPr>
      <w:r w:rsidRPr="00EB2F4A">
        <w:rPr>
          <w:rFonts w:ascii="Times New Roman" w:eastAsia="Arial" w:hAnsi="Times New Roman" w:cs="Times New Roman"/>
          <w:b/>
          <w:color w:val="000000"/>
          <w:sz w:val="22"/>
          <w:szCs w:val="22"/>
        </w:rPr>
        <w:t xml:space="preserve">Text: </w:t>
      </w:r>
      <w:r w:rsidRPr="00EB2F4A">
        <w:rPr>
          <w:rFonts w:ascii="Times New Roman" w:eastAsia="Arial" w:hAnsi="Times New Roman" w:cs="Times New Roman"/>
          <w:color w:val="000000"/>
          <w:sz w:val="22"/>
          <w:szCs w:val="22"/>
        </w:rPr>
        <w:t xml:space="preserve">Concrete Mathematics: A Foundation for Computer Science, by Ronald Graham, Donald Knuth, and Oren </w:t>
      </w:r>
      <w:proofErr w:type="spellStart"/>
      <w:r w:rsidRPr="00EB2F4A">
        <w:rPr>
          <w:rFonts w:ascii="Times New Roman" w:eastAsia="Arial" w:hAnsi="Times New Roman" w:cs="Times New Roman"/>
          <w:color w:val="000000"/>
          <w:sz w:val="22"/>
          <w:szCs w:val="22"/>
        </w:rPr>
        <w:t>Patashnik</w:t>
      </w:r>
      <w:proofErr w:type="spellEnd"/>
      <w:r w:rsidRPr="00EB2F4A">
        <w:rPr>
          <w:rFonts w:ascii="Times New Roman" w:eastAsia="Arial" w:hAnsi="Times New Roman" w:cs="Times New Roman"/>
          <w:color w:val="000000"/>
          <w:sz w:val="22"/>
          <w:szCs w:val="22"/>
        </w:rPr>
        <w:t>. 2nd Edition</w:t>
      </w:r>
    </w:p>
    <w:p w14:paraId="7C52AC07" w14:textId="77777777" w:rsidR="00EB2F4A" w:rsidRPr="00EB2F4A" w:rsidRDefault="00EB2F4A" w:rsidP="00EB2F4A">
      <w:pPr>
        <w:rPr>
          <w:rFonts w:ascii="Times New Roman" w:eastAsia="Arial" w:hAnsi="Times New Roman" w:cs="Times New Roman"/>
          <w:color w:val="000000"/>
          <w:sz w:val="22"/>
          <w:szCs w:val="22"/>
        </w:rPr>
      </w:pPr>
      <w:r w:rsidRPr="00EB2F4A">
        <w:rPr>
          <w:rFonts w:ascii="Times New Roman" w:eastAsia="Arial" w:hAnsi="Times New Roman" w:cs="Times New Roman"/>
          <w:color w:val="000000"/>
          <w:sz w:val="22"/>
          <w:szCs w:val="22"/>
        </w:rPr>
        <w:t>The Art of Computer Programming, Volume 1 and 2, by Donald E. Knuth. 3rd Edition</w:t>
      </w:r>
    </w:p>
    <w:p w14:paraId="0A9E8EE5" w14:textId="77777777" w:rsidR="00EB2F4A" w:rsidRPr="00EB2F4A" w:rsidRDefault="00EB2F4A" w:rsidP="00EB2F4A">
      <w:pPr>
        <w:rPr>
          <w:rFonts w:ascii="Times New Roman" w:eastAsia="Arial" w:hAnsi="Times New Roman" w:cs="Times New Roman"/>
          <w:color w:val="000000"/>
          <w:sz w:val="22"/>
          <w:szCs w:val="22"/>
        </w:rPr>
      </w:pPr>
      <w:r w:rsidRPr="00EB2F4A">
        <w:rPr>
          <w:rFonts w:ascii="Times New Roman" w:eastAsia="Arial" w:hAnsi="Times New Roman" w:cs="Times New Roman"/>
          <w:color w:val="000000"/>
          <w:sz w:val="22"/>
          <w:szCs w:val="22"/>
        </w:rPr>
        <w:t>Introduction to Probability Models, by Seldon M. Ross, 10th Edition</w:t>
      </w:r>
    </w:p>
    <w:p w14:paraId="7FDC8E86" w14:textId="77777777" w:rsidR="00EB2F4A" w:rsidRPr="00EB2F4A" w:rsidRDefault="00EB2F4A" w:rsidP="00EB2F4A">
      <w:pPr>
        <w:rPr>
          <w:rFonts w:ascii="Times New Roman" w:eastAsia="Arial" w:hAnsi="Times New Roman" w:cs="Times New Roman"/>
          <w:color w:val="000000"/>
          <w:sz w:val="22"/>
          <w:szCs w:val="22"/>
        </w:rPr>
      </w:pPr>
      <w:r w:rsidRPr="00EB2F4A">
        <w:rPr>
          <w:rFonts w:ascii="Times New Roman" w:eastAsia="Arial" w:hAnsi="Times New Roman" w:cs="Times New Roman"/>
          <w:color w:val="000000"/>
          <w:sz w:val="22"/>
          <w:szCs w:val="22"/>
        </w:rPr>
        <w:t xml:space="preserve">Probability and Statistics with Reliability, </w:t>
      </w:r>
      <w:proofErr w:type="spellStart"/>
      <w:r w:rsidRPr="00EB2F4A">
        <w:rPr>
          <w:rFonts w:ascii="Times New Roman" w:eastAsia="Arial" w:hAnsi="Times New Roman" w:cs="Times New Roman"/>
          <w:color w:val="000000"/>
          <w:sz w:val="22"/>
          <w:szCs w:val="22"/>
        </w:rPr>
        <w:t>Queing</w:t>
      </w:r>
      <w:proofErr w:type="spellEnd"/>
      <w:r w:rsidRPr="00EB2F4A">
        <w:rPr>
          <w:rFonts w:ascii="Times New Roman" w:eastAsia="Arial" w:hAnsi="Times New Roman" w:cs="Times New Roman"/>
          <w:color w:val="000000"/>
          <w:sz w:val="22"/>
          <w:szCs w:val="22"/>
        </w:rPr>
        <w:t>, and Computer Science Applications, by Kishor S. Trivedi, 2nd Edition</w:t>
      </w:r>
    </w:p>
    <w:p w14:paraId="4B54B8BE" w14:textId="77777777" w:rsidR="00EB2F4A" w:rsidRPr="00EB2F4A" w:rsidRDefault="00EB2F4A" w:rsidP="00EB2F4A">
      <w:pPr>
        <w:rPr>
          <w:rFonts w:ascii="Times New Roman" w:eastAsia="Arial" w:hAnsi="Times New Roman" w:cs="Times New Roman"/>
          <w:b/>
          <w:color w:val="000000"/>
          <w:sz w:val="22"/>
          <w:szCs w:val="22"/>
          <w:highlight w:val="white"/>
        </w:rPr>
      </w:pPr>
    </w:p>
    <w:p w14:paraId="0C4039DA" w14:textId="77777777" w:rsidR="008607A4" w:rsidRDefault="008607A4" w:rsidP="00EB2F4A">
      <w:pPr>
        <w:rPr>
          <w:rFonts w:ascii="Times New Roman" w:eastAsia="Arial" w:hAnsi="Times New Roman" w:cs="Times New Roman"/>
          <w:b/>
          <w:color w:val="000000"/>
          <w:sz w:val="22"/>
          <w:szCs w:val="22"/>
          <w:highlight w:val="white"/>
        </w:rPr>
      </w:pPr>
    </w:p>
    <w:p w14:paraId="16F81818" w14:textId="77777777" w:rsidR="00EB2F4A" w:rsidRPr="00EB2F4A" w:rsidRDefault="00EB2F4A" w:rsidP="00EB2F4A">
      <w:pPr>
        <w:rPr>
          <w:rFonts w:ascii="Times New Roman" w:eastAsia="Arial" w:hAnsi="Times New Roman" w:cs="Times New Roman"/>
          <w:color w:val="000000"/>
          <w:sz w:val="22"/>
          <w:szCs w:val="22"/>
          <w:highlight w:val="white"/>
        </w:rPr>
      </w:pPr>
      <w:r w:rsidRPr="00EB2F4A">
        <w:rPr>
          <w:rFonts w:ascii="Times New Roman" w:eastAsia="Arial" w:hAnsi="Times New Roman" w:cs="Times New Roman"/>
          <w:b/>
          <w:color w:val="000000"/>
          <w:sz w:val="22"/>
          <w:szCs w:val="22"/>
          <w:highlight w:val="white"/>
        </w:rPr>
        <w:lastRenderedPageBreak/>
        <w:t>Course Code:</w:t>
      </w:r>
      <w:r w:rsidR="00426BFE">
        <w:rPr>
          <w:rFonts w:ascii="Times New Roman" w:eastAsia="Times New Roman" w:hAnsi="Times New Roman" w:cs="Times New Roman"/>
          <w:sz w:val="22"/>
          <w:szCs w:val="22"/>
        </w:rPr>
        <w:t xml:space="preserve"> CSE4</w:t>
      </w:r>
      <w:r w:rsidRPr="00EB2F4A">
        <w:rPr>
          <w:rFonts w:ascii="Times New Roman" w:eastAsia="Times New Roman" w:hAnsi="Times New Roman" w:cs="Times New Roman"/>
          <w:sz w:val="22"/>
          <w:szCs w:val="22"/>
        </w:rPr>
        <w:t xml:space="preserve">411 </w:t>
      </w:r>
    </w:p>
    <w:p w14:paraId="46C11787" w14:textId="77777777" w:rsidR="00EB2F4A" w:rsidRPr="00EB2F4A" w:rsidRDefault="00EB2F4A" w:rsidP="00EB2F4A">
      <w:pPr>
        <w:rPr>
          <w:rFonts w:ascii="Times New Roman" w:eastAsia="Arial" w:hAnsi="Times New Roman" w:cs="Times New Roman"/>
          <w:color w:val="000000"/>
          <w:sz w:val="22"/>
          <w:szCs w:val="22"/>
          <w:highlight w:val="white"/>
        </w:rPr>
      </w:pPr>
      <w:r w:rsidRPr="00EB2F4A">
        <w:rPr>
          <w:rFonts w:ascii="Times New Roman" w:eastAsia="Arial" w:hAnsi="Times New Roman" w:cs="Times New Roman"/>
          <w:b/>
          <w:color w:val="000000"/>
          <w:sz w:val="22"/>
          <w:szCs w:val="22"/>
        </w:rPr>
        <w:t>Course Title:</w:t>
      </w:r>
      <w:r w:rsidRPr="00EB2F4A">
        <w:rPr>
          <w:rFonts w:ascii="Times New Roman" w:eastAsia="Times New Roman" w:hAnsi="Times New Roman" w:cs="Times New Roman"/>
          <w:sz w:val="22"/>
          <w:szCs w:val="22"/>
        </w:rPr>
        <w:t xml:space="preserve"> Computational Geometry</w:t>
      </w:r>
      <w:r w:rsidRPr="00EB2F4A">
        <w:rPr>
          <w:rFonts w:ascii="Times New Roman" w:eastAsia="Arial" w:hAnsi="Times New Roman" w:cs="Times New Roman"/>
          <w:color w:val="000000"/>
          <w:sz w:val="22"/>
          <w:szCs w:val="22"/>
        </w:rPr>
        <w:br/>
      </w:r>
      <w:r w:rsidRPr="00EB2F4A">
        <w:rPr>
          <w:rFonts w:ascii="Times New Roman" w:eastAsia="Arial" w:hAnsi="Times New Roman" w:cs="Times New Roman"/>
          <w:b/>
          <w:color w:val="000000"/>
          <w:sz w:val="22"/>
          <w:szCs w:val="22"/>
          <w:highlight w:val="white"/>
        </w:rPr>
        <w:t>Credit Hour: </w:t>
      </w:r>
      <w:r w:rsidRPr="00EB2F4A">
        <w:rPr>
          <w:rFonts w:ascii="Times New Roman" w:eastAsia="Arial" w:hAnsi="Times New Roman" w:cs="Times New Roman"/>
          <w:color w:val="000000"/>
          <w:sz w:val="22"/>
          <w:szCs w:val="22"/>
          <w:highlight w:val="white"/>
        </w:rPr>
        <w:t>3.00</w:t>
      </w:r>
      <w:r w:rsidRPr="00EB2F4A">
        <w:rPr>
          <w:rFonts w:ascii="Times New Roman" w:eastAsia="Arial" w:hAnsi="Times New Roman" w:cs="Times New Roman"/>
          <w:color w:val="000000"/>
          <w:sz w:val="22"/>
          <w:szCs w:val="22"/>
        </w:rPr>
        <w:br/>
      </w:r>
      <w:r w:rsidRPr="00EB2F4A">
        <w:rPr>
          <w:rFonts w:ascii="Times New Roman" w:eastAsia="Arial" w:hAnsi="Times New Roman" w:cs="Times New Roman"/>
          <w:b/>
          <w:color w:val="000000"/>
          <w:sz w:val="22"/>
          <w:szCs w:val="22"/>
          <w:highlight w:val="white"/>
        </w:rPr>
        <w:t xml:space="preserve">Prerequisite: </w:t>
      </w:r>
      <w:r w:rsidR="00426BFE" w:rsidRPr="00426BFE">
        <w:rPr>
          <w:rFonts w:ascii="Times New Roman" w:eastAsia="Arial" w:hAnsi="Times New Roman" w:cs="Times New Roman"/>
          <w:bCs/>
          <w:color w:val="000000"/>
          <w:sz w:val="22"/>
          <w:szCs w:val="22"/>
          <w:highlight w:val="white"/>
        </w:rPr>
        <w:t>CSE2303, MAT1101, MAT1201, MAT2101</w:t>
      </w:r>
    </w:p>
    <w:p w14:paraId="78B06277" w14:textId="77777777" w:rsidR="00EB2F4A" w:rsidRPr="00EB2F4A" w:rsidRDefault="00EB2F4A" w:rsidP="00EB2F4A">
      <w:pPr>
        <w:shd w:val="clear" w:color="auto" w:fill="FFFFFF"/>
        <w:spacing w:after="150"/>
        <w:jc w:val="both"/>
        <w:rPr>
          <w:rFonts w:ascii="Times New Roman" w:eastAsia="Arial" w:hAnsi="Times New Roman" w:cs="Times New Roman"/>
          <w:b/>
          <w:color w:val="000000"/>
          <w:sz w:val="22"/>
          <w:szCs w:val="22"/>
        </w:rPr>
      </w:pPr>
    </w:p>
    <w:p w14:paraId="21BE79ED" w14:textId="77777777" w:rsidR="00EB2F4A" w:rsidRPr="00EB2F4A" w:rsidRDefault="00EB2F4A" w:rsidP="00EB2F4A">
      <w:pPr>
        <w:jc w:val="both"/>
        <w:rPr>
          <w:rFonts w:ascii="Times New Roman" w:eastAsia="Arial" w:hAnsi="Times New Roman" w:cs="Times New Roman"/>
          <w:color w:val="000000"/>
          <w:sz w:val="22"/>
          <w:szCs w:val="22"/>
        </w:rPr>
      </w:pPr>
      <w:r w:rsidRPr="00EB2F4A">
        <w:rPr>
          <w:rFonts w:ascii="Times New Roman" w:eastAsia="Arial" w:hAnsi="Times New Roman" w:cs="Times New Roman"/>
          <w:b/>
          <w:color w:val="000000"/>
          <w:sz w:val="22"/>
          <w:szCs w:val="22"/>
        </w:rPr>
        <w:t>Content</w:t>
      </w:r>
      <w:r w:rsidRPr="00EB2F4A">
        <w:rPr>
          <w:rFonts w:ascii="Times New Roman" w:eastAsia="Arial" w:hAnsi="Times New Roman" w:cs="Times New Roman"/>
          <w:color w:val="000000"/>
          <w:sz w:val="22"/>
          <w:szCs w:val="22"/>
        </w:rPr>
        <w:t>:</w:t>
      </w:r>
      <w:r w:rsidRPr="00EB2F4A">
        <w:rPr>
          <w:rFonts w:ascii="Times New Roman" w:hAnsi="Times New Roman" w:cs="Times New Roman"/>
          <w:sz w:val="22"/>
          <w:szCs w:val="22"/>
        </w:rPr>
        <w:t xml:space="preserve"> </w:t>
      </w:r>
      <w:r w:rsidRPr="00EB2F4A">
        <w:rPr>
          <w:rFonts w:ascii="Times New Roman" w:eastAsia="Arial" w:hAnsi="Times New Roman" w:cs="Times New Roman"/>
          <w:color w:val="000000"/>
          <w:sz w:val="22"/>
          <w:szCs w:val="22"/>
        </w:rPr>
        <w:t>Topics in surface modeling: b-splines, non-uniform rational b-splines, physically based deformable surfaces, sweeps and generalized cylinders, offsets, blending and filleting surfaces. Non-linear solvers and intersection problems. Solid modeling: constructive solid geometry, boundary representation, non-manifold and mixed-dimension boundary representation models, octrees. Robustness of geometric computations. Interval methods. Finite and boundary element discretization methods for continuum mechanics problems. Scientific visualization. Variational geometry. Tolerances. Inspection methods. Feature representation and recognition. Shape interrogation for design, analysis, and manufacturing. Involves analytical and programming assignments.</w:t>
      </w:r>
    </w:p>
    <w:p w14:paraId="235834F8" w14:textId="77777777" w:rsidR="00EB2F4A" w:rsidRPr="00EB2F4A" w:rsidRDefault="00EB2F4A" w:rsidP="00EB2F4A">
      <w:pPr>
        <w:jc w:val="both"/>
        <w:rPr>
          <w:rFonts w:ascii="Times New Roman" w:eastAsia="Arial" w:hAnsi="Times New Roman" w:cs="Times New Roman"/>
          <w:color w:val="000000"/>
          <w:sz w:val="22"/>
          <w:szCs w:val="22"/>
        </w:rPr>
      </w:pPr>
    </w:p>
    <w:p w14:paraId="09F4C698" w14:textId="77777777" w:rsidR="00EB2F4A" w:rsidRPr="00EB2F4A" w:rsidRDefault="00EB2F4A" w:rsidP="00EB2F4A">
      <w:pPr>
        <w:rPr>
          <w:rFonts w:ascii="Times New Roman" w:eastAsia="Arial" w:hAnsi="Times New Roman" w:cs="Times New Roman"/>
          <w:color w:val="000000"/>
          <w:sz w:val="22"/>
          <w:szCs w:val="22"/>
          <w:highlight w:val="white"/>
        </w:rPr>
      </w:pPr>
      <w:r w:rsidRPr="00EB2F4A">
        <w:rPr>
          <w:rFonts w:ascii="Times New Roman" w:eastAsia="Arial" w:hAnsi="Times New Roman" w:cs="Times New Roman"/>
          <w:b/>
          <w:color w:val="000000"/>
          <w:sz w:val="22"/>
          <w:szCs w:val="22"/>
          <w:highlight w:val="white"/>
        </w:rPr>
        <w:t xml:space="preserve">Text: </w:t>
      </w:r>
      <w:r w:rsidRPr="00EB2F4A">
        <w:rPr>
          <w:rFonts w:ascii="Times New Roman" w:eastAsia="Arial" w:hAnsi="Times New Roman" w:cs="Times New Roman"/>
          <w:color w:val="000000"/>
          <w:sz w:val="22"/>
          <w:szCs w:val="22"/>
          <w:highlight w:val="white"/>
        </w:rPr>
        <w:t>Computational Geometry: Algorithms and Applications by M. Berg and O. Cheong, 3rd Edition</w:t>
      </w:r>
    </w:p>
    <w:p w14:paraId="0E73670D" w14:textId="77777777" w:rsidR="00EB2F4A" w:rsidRPr="00EB2F4A" w:rsidRDefault="00EB2F4A" w:rsidP="00EB2F4A">
      <w:pPr>
        <w:rPr>
          <w:rFonts w:ascii="Times New Roman" w:eastAsia="Arial" w:hAnsi="Times New Roman" w:cs="Times New Roman"/>
          <w:color w:val="000000"/>
          <w:sz w:val="22"/>
          <w:szCs w:val="22"/>
          <w:highlight w:val="white"/>
        </w:rPr>
      </w:pPr>
      <w:r w:rsidRPr="00EB2F4A">
        <w:rPr>
          <w:rFonts w:ascii="Times New Roman" w:eastAsia="Arial" w:hAnsi="Times New Roman" w:cs="Times New Roman"/>
          <w:color w:val="000000"/>
          <w:sz w:val="22"/>
          <w:szCs w:val="22"/>
          <w:highlight w:val="white"/>
        </w:rPr>
        <w:t>Computational Geometry in C by J O'Rourke, 2nd Edition</w:t>
      </w:r>
    </w:p>
    <w:p w14:paraId="7C45092D" w14:textId="77777777" w:rsidR="00EB2F4A" w:rsidRPr="00EB2F4A" w:rsidRDefault="00EB2F4A" w:rsidP="00EB2F4A">
      <w:pPr>
        <w:rPr>
          <w:rFonts w:ascii="Times New Roman" w:eastAsia="Arial" w:hAnsi="Times New Roman" w:cs="Times New Roman"/>
          <w:color w:val="000000"/>
          <w:sz w:val="22"/>
          <w:szCs w:val="22"/>
          <w:highlight w:val="white"/>
        </w:rPr>
      </w:pPr>
      <w:r w:rsidRPr="00EB2F4A">
        <w:rPr>
          <w:rFonts w:ascii="Times New Roman" w:eastAsia="Arial" w:hAnsi="Times New Roman" w:cs="Times New Roman"/>
          <w:color w:val="000000"/>
          <w:sz w:val="22"/>
          <w:szCs w:val="22"/>
          <w:highlight w:val="white"/>
        </w:rPr>
        <w:t xml:space="preserve">Discrete and Computational Geometry by S. L. </w:t>
      </w:r>
      <w:proofErr w:type="spellStart"/>
      <w:r w:rsidRPr="00EB2F4A">
        <w:rPr>
          <w:rFonts w:ascii="Times New Roman" w:eastAsia="Arial" w:hAnsi="Times New Roman" w:cs="Times New Roman"/>
          <w:color w:val="000000"/>
          <w:sz w:val="22"/>
          <w:szCs w:val="22"/>
          <w:highlight w:val="white"/>
        </w:rPr>
        <w:t>Devadoss</w:t>
      </w:r>
      <w:proofErr w:type="spellEnd"/>
      <w:r w:rsidRPr="00EB2F4A">
        <w:rPr>
          <w:rFonts w:ascii="Times New Roman" w:eastAsia="Arial" w:hAnsi="Times New Roman" w:cs="Times New Roman"/>
          <w:color w:val="000000"/>
          <w:sz w:val="22"/>
          <w:szCs w:val="22"/>
          <w:highlight w:val="white"/>
        </w:rPr>
        <w:t xml:space="preserve"> and J. O'Rourke</w:t>
      </w:r>
    </w:p>
    <w:p w14:paraId="7F7E1109" w14:textId="77777777" w:rsidR="00EB2F4A" w:rsidRPr="00EB2F4A" w:rsidRDefault="00EB2F4A" w:rsidP="00EB2F4A">
      <w:pPr>
        <w:rPr>
          <w:rFonts w:ascii="Times New Roman" w:eastAsia="Arial" w:hAnsi="Times New Roman" w:cs="Times New Roman"/>
          <w:b/>
          <w:color w:val="000000"/>
          <w:sz w:val="22"/>
          <w:szCs w:val="22"/>
          <w:highlight w:val="white"/>
        </w:rPr>
      </w:pPr>
    </w:p>
    <w:p w14:paraId="226072B1" w14:textId="77777777" w:rsidR="00EB2F4A" w:rsidRPr="00EB2F4A" w:rsidRDefault="00EB2F4A" w:rsidP="00EB2F4A">
      <w:pPr>
        <w:rPr>
          <w:rFonts w:ascii="Times New Roman" w:eastAsia="Arial" w:hAnsi="Times New Roman" w:cs="Times New Roman"/>
          <w:color w:val="000000"/>
          <w:sz w:val="22"/>
          <w:szCs w:val="22"/>
          <w:highlight w:val="white"/>
        </w:rPr>
      </w:pPr>
      <w:r w:rsidRPr="00EB2F4A">
        <w:rPr>
          <w:rFonts w:ascii="Times New Roman" w:eastAsia="Arial" w:hAnsi="Times New Roman" w:cs="Times New Roman"/>
          <w:b/>
          <w:color w:val="000000"/>
          <w:sz w:val="22"/>
          <w:szCs w:val="22"/>
          <w:highlight w:val="white"/>
        </w:rPr>
        <w:t>Course Code: </w:t>
      </w:r>
      <w:r w:rsidR="00426BFE">
        <w:rPr>
          <w:rFonts w:ascii="Times New Roman" w:eastAsia="Arial" w:hAnsi="Times New Roman" w:cs="Times New Roman"/>
          <w:color w:val="000000"/>
          <w:sz w:val="22"/>
          <w:szCs w:val="22"/>
          <w:highlight w:val="white"/>
        </w:rPr>
        <w:t>CSE</w:t>
      </w:r>
      <w:r w:rsidR="005F226C">
        <w:rPr>
          <w:rFonts w:ascii="Times New Roman" w:eastAsia="Arial" w:hAnsi="Times New Roman" w:cs="Times New Roman"/>
          <w:color w:val="000000"/>
          <w:sz w:val="22"/>
          <w:szCs w:val="22"/>
          <w:highlight w:val="white"/>
        </w:rPr>
        <w:t>4</w:t>
      </w:r>
      <w:r w:rsidRPr="00EB2F4A">
        <w:rPr>
          <w:rFonts w:ascii="Times New Roman" w:eastAsia="Arial" w:hAnsi="Times New Roman" w:cs="Times New Roman"/>
          <w:color w:val="000000"/>
          <w:sz w:val="22"/>
          <w:szCs w:val="22"/>
          <w:highlight w:val="white"/>
        </w:rPr>
        <w:t>413</w:t>
      </w:r>
    </w:p>
    <w:p w14:paraId="691CC3D8" w14:textId="77777777" w:rsidR="00EB2F4A" w:rsidRPr="00EB2F4A" w:rsidRDefault="00EB2F4A" w:rsidP="00EB2F4A">
      <w:pPr>
        <w:rPr>
          <w:rFonts w:ascii="Times New Roman" w:eastAsia="Arial" w:hAnsi="Times New Roman" w:cs="Times New Roman"/>
          <w:color w:val="000000"/>
          <w:sz w:val="22"/>
          <w:szCs w:val="22"/>
        </w:rPr>
      </w:pPr>
      <w:r w:rsidRPr="00EB2F4A">
        <w:rPr>
          <w:rFonts w:ascii="Times New Roman" w:eastAsia="Arial" w:hAnsi="Times New Roman" w:cs="Times New Roman"/>
          <w:b/>
          <w:color w:val="000000"/>
          <w:sz w:val="22"/>
          <w:szCs w:val="22"/>
        </w:rPr>
        <w:t>Course Title:</w:t>
      </w:r>
      <w:r w:rsidRPr="00EB2F4A">
        <w:rPr>
          <w:rFonts w:ascii="Times New Roman" w:eastAsia="Arial" w:hAnsi="Times New Roman" w:cs="Times New Roman"/>
          <w:color w:val="000000"/>
          <w:sz w:val="22"/>
          <w:szCs w:val="22"/>
          <w:highlight w:val="white"/>
        </w:rPr>
        <w:t xml:space="preserve"> Topics of Current Interest</w:t>
      </w:r>
      <w:r w:rsidRPr="00EB2F4A">
        <w:rPr>
          <w:rFonts w:ascii="Times New Roman" w:eastAsia="Arial" w:hAnsi="Times New Roman" w:cs="Times New Roman"/>
          <w:color w:val="000000"/>
          <w:sz w:val="22"/>
          <w:szCs w:val="22"/>
        </w:rPr>
        <w:br/>
      </w:r>
      <w:r w:rsidRPr="00EB2F4A">
        <w:rPr>
          <w:rFonts w:ascii="Times New Roman" w:eastAsia="Arial" w:hAnsi="Times New Roman" w:cs="Times New Roman"/>
          <w:b/>
          <w:color w:val="000000"/>
          <w:sz w:val="22"/>
          <w:szCs w:val="22"/>
          <w:highlight w:val="white"/>
        </w:rPr>
        <w:t>Credit Hour: </w:t>
      </w:r>
      <w:r w:rsidRPr="00EB2F4A">
        <w:rPr>
          <w:rFonts w:ascii="Times New Roman" w:eastAsia="Arial" w:hAnsi="Times New Roman" w:cs="Times New Roman"/>
          <w:color w:val="000000"/>
          <w:sz w:val="22"/>
          <w:szCs w:val="22"/>
          <w:highlight w:val="white"/>
        </w:rPr>
        <w:t>3.00</w:t>
      </w:r>
      <w:r w:rsidRPr="00EB2F4A">
        <w:rPr>
          <w:rFonts w:ascii="Times New Roman" w:eastAsia="Arial" w:hAnsi="Times New Roman" w:cs="Times New Roman"/>
          <w:color w:val="000000"/>
          <w:sz w:val="22"/>
          <w:szCs w:val="22"/>
        </w:rPr>
        <w:br/>
      </w:r>
      <w:r w:rsidRPr="00EB2F4A">
        <w:rPr>
          <w:rFonts w:ascii="Times New Roman" w:eastAsia="Arial" w:hAnsi="Times New Roman" w:cs="Times New Roman"/>
          <w:b/>
          <w:color w:val="000000"/>
          <w:sz w:val="22"/>
          <w:szCs w:val="22"/>
          <w:highlight w:val="white"/>
        </w:rPr>
        <w:t xml:space="preserve">Prerequisite: </w:t>
      </w:r>
    </w:p>
    <w:p w14:paraId="0F92239E" w14:textId="77777777" w:rsidR="00EB2F4A" w:rsidRPr="00EB2F4A" w:rsidRDefault="00EB2F4A" w:rsidP="00EB2F4A">
      <w:pPr>
        <w:shd w:val="clear" w:color="auto" w:fill="FFFFFF"/>
        <w:spacing w:after="150"/>
        <w:rPr>
          <w:rFonts w:ascii="Times New Roman" w:eastAsia="Arial" w:hAnsi="Times New Roman" w:cs="Times New Roman"/>
          <w:b/>
          <w:color w:val="000000"/>
          <w:sz w:val="22"/>
          <w:szCs w:val="22"/>
        </w:rPr>
      </w:pPr>
    </w:p>
    <w:p w14:paraId="746D1852" w14:textId="77777777" w:rsidR="00EB2F4A" w:rsidRPr="00EB2F4A" w:rsidRDefault="00EB2F4A" w:rsidP="00EB2F4A">
      <w:pPr>
        <w:rPr>
          <w:rFonts w:ascii="Times New Roman" w:eastAsia="Arial" w:hAnsi="Times New Roman" w:cs="Times New Roman"/>
          <w:color w:val="000000"/>
          <w:sz w:val="22"/>
          <w:szCs w:val="22"/>
        </w:rPr>
      </w:pPr>
      <w:r w:rsidRPr="00EB2F4A">
        <w:rPr>
          <w:rFonts w:ascii="Times New Roman" w:eastAsia="Arial" w:hAnsi="Times New Roman" w:cs="Times New Roman"/>
          <w:b/>
          <w:color w:val="000000"/>
          <w:sz w:val="22"/>
          <w:szCs w:val="22"/>
        </w:rPr>
        <w:t>Content</w:t>
      </w:r>
      <w:r w:rsidRPr="00EB2F4A">
        <w:rPr>
          <w:rFonts w:ascii="Times New Roman" w:eastAsia="Arial" w:hAnsi="Times New Roman" w:cs="Times New Roman"/>
          <w:color w:val="000000"/>
          <w:sz w:val="22"/>
          <w:szCs w:val="22"/>
        </w:rPr>
        <w:t>: As necessary.</w:t>
      </w:r>
    </w:p>
    <w:p w14:paraId="184AFD46" w14:textId="77777777" w:rsidR="00EB2F4A" w:rsidRPr="00EB2F4A" w:rsidRDefault="00EB2F4A" w:rsidP="00EB2F4A">
      <w:pPr>
        <w:rPr>
          <w:rFonts w:ascii="Times New Roman" w:eastAsia="Arial" w:hAnsi="Times New Roman" w:cs="Times New Roman"/>
          <w:color w:val="000000"/>
          <w:sz w:val="22"/>
          <w:szCs w:val="22"/>
        </w:rPr>
      </w:pPr>
    </w:p>
    <w:p w14:paraId="0FE32719" w14:textId="77777777" w:rsidR="00EB2F4A" w:rsidRPr="00EB2F4A" w:rsidRDefault="00EB2F4A" w:rsidP="00EB2F4A">
      <w:pPr>
        <w:rPr>
          <w:rFonts w:ascii="Times New Roman" w:eastAsia="Arial" w:hAnsi="Times New Roman" w:cs="Times New Roman"/>
          <w:b/>
          <w:color w:val="000000"/>
          <w:sz w:val="22"/>
          <w:szCs w:val="22"/>
          <w:highlight w:val="white"/>
        </w:rPr>
      </w:pPr>
    </w:p>
    <w:p w14:paraId="185F9432" w14:textId="77777777" w:rsidR="00EB2F4A" w:rsidRPr="00EB2F4A" w:rsidRDefault="00EB2F4A" w:rsidP="00EB2F4A">
      <w:pPr>
        <w:rPr>
          <w:rFonts w:ascii="Times New Roman" w:eastAsia="Arial" w:hAnsi="Times New Roman" w:cs="Times New Roman"/>
          <w:color w:val="000000"/>
          <w:sz w:val="22"/>
          <w:szCs w:val="22"/>
          <w:highlight w:val="white"/>
        </w:rPr>
      </w:pPr>
      <w:r w:rsidRPr="00EB2F4A">
        <w:rPr>
          <w:rFonts w:ascii="Times New Roman" w:eastAsia="Arial" w:hAnsi="Times New Roman" w:cs="Times New Roman"/>
          <w:b/>
          <w:color w:val="000000"/>
          <w:sz w:val="22"/>
          <w:szCs w:val="22"/>
          <w:highlight w:val="white"/>
        </w:rPr>
        <w:t>Course Code: </w:t>
      </w:r>
      <w:r w:rsidR="00426BFE">
        <w:rPr>
          <w:rFonts w:ascii="Times New Roman" w:eastAsia="Arial" w:hAnsi="Times New Roman" w:cs="Times New Roman"/>
          <w:color w:val="000000"/>
          <w:sz w:val="22"/>
          <w:szCs w:val="22"/>
          <w:highlight w:val="white"/>
        </w:rPr>
        <w:t>CSE4</w:t>
      </w:r>
      <w:r w:rsidRPr="00EB2F4A">
        <w:rPr>
          <w:rFonts w:ascii="Times New Roman" w:eastAsia="Arial" w:hAnsi="Times New Roman" w:cs="Times New Roman"/>
          <w:color w:val="000000"/>
          <w:sz w:val="22"/>
          <w:szCs w:val="22"/>
          <w:highlight w:val="white"/>
        </w:rPr>
        <w:t>415</w:t>
      </w:r>
    </w:p>
    <w:p w14:paraId="25C4F8CA" w14:textId="77777777" w:rsidR="00EB2F4A" w:rsidRPr="00EB2F4A" w:rsidRDefault="00EB2F4A" w:rsidP="00EB2F4A">
      <w:pPr>
        <w:rPr>
          <w:rFonts w:ascii="Times New Roman" w:eastAsia="Arial" w:hAnsi="Times New Roman" w:cs="Times New Roman"/>
          <w:color w:val="000000"/>
          <w:sz w:val="22"/>
          <w:szCs w:val="22"/>
        </w:rPr>
      </w:pPr>
      <w:r w:rsidRPr="00EB2F4A">
        <w:rPr>
          <w:rFonts w:ascii="Times New Roman" w:eastAsia="Arial" w:hAnsi="Times New Roman" w:cs="Times New Roman"/>
          <w:b/>
          <w:color w:val="000000"/>
          <w:sz w:val="22"/>
          <w:szCs w:val="22"/>
        </w:rPr>
        <w:t xml:space="preserve">Course Title: </w:t>
      </w:r>
      <w:r w:rsidRPr="00EB2F4A">
        <w:rPr>
          <w:rFonts w:ascii="Times New Roman" w:eastAsia="Times New Roman" w:hAnsi="Times New Roman" w:cs="Times New Roman"/>
          <w:sz w:val="22"/>
          <w:szCs w:val="22"/>
        </w:rPr>
        <w:t>Data Communication</w:t>
      </w:r>
      <w:r w:rsidRPr="00EB2F4A">
        <w:rPr>
          <w:rFonts w:ascii="Times New Roman" w:eastAsia="Arial" w:hAnsi="Times New Roman" w:cs="Times New Roman"/>
          <w:color w:val="000000"/>
          <w:sz w:val="22"/>
          <w:szCs w:val="22"/>
        </w:rPr>
        <w:br/>
      </w:r>
      <w:r w:rsidRPr="00EB2F4A">
        <w:rPr>
          <w:rFonts w:ascii="Times New Roman" w:eastAsia="Arial" w:hAnsi="Times New Roman" w:cs="Times New Roman"/>
          <w:b/>
          <w:color w:val="000000"/>
          <w:sz w:val="22"/>
          <w:szCs w:val="22"/>
          <w:highlight w:val="white"/>
        </w:rPr>
        <w:t>Credit Hour: </w:t>
      </w:r>
      <w:r w:rsidRPr="00EB2F4A">
        <w:rPr>
          <w:rFonts w:ascii="Times New Roman" w:eastAsia="Arial" w:hAnsi="Times New Roman" w:cs="Times New Roman"/>
          <w:color w:val="000000"/>
          <w:sz w:val="22"/>
          <w:szCs w:val="22"/>
          <w:highlight w:val="white"/>
        </w:rPr>
        <w:t>3.00</w:t>
      </w:r>
      <w:r w:rsidRPr="00EB2F4A">
        <w:rPr>
          <w:rFonts w:ascii="Times New Roman" w:eastAsia="Arial" w:hAnsi="Times New Roman" w:cs="Times New Roman"/>
          <w:color w:val="000000"/>
          <w:sz w:val="22"/>
          <w:szCs w:val="22"/>
        </w:rPr>
        <w:br/>
      </w:r>
      <w:r w:rsidRPr="00EB2F4A">
        <w:rPr>
          <w:rFonts w:ascii="Times New Roman" w:eastAsia="Arial" w:hAnsi="Times New Roman" w:cs="Times New Roman"/>
          <w:b/>
          <w:color w:val="000000"/>
          <w:sz w:val="22"/>
          <w:szCs w:val="22"/>
          <w:highlight w:val="white"/>
        </w:rPr>
        <w:t xml:space="preserve">Prerequisite: </w:t>
      </w:r>
    </w:p>
    <w:p w14:paraId="108920D2" w14:textId="77777777" w:rsidR="00EB2F4A" w:rsidRPr="00EB2F4A" w:rsidRDefault="00EB2F4A" w:rsidP="00EB2F4A">
      <w:pPr>
        <w:shd w:val="clear" w:color="auto" w:fill="FFFFFF"/>
        <w:spacing w:after="150"/>
        <w:rPr>
          <w:rFonts w:ascii="Times New Roman" w:eastAsia="Arial" w:hAnsi="Times New Roman" w:cs="Times New Roman"/>
          <w:b/>
          <w:color w:val="000000"/>
          <w:sz w:val="22"/>
          <w:szCs w:val="22"/>
        </w:rPr>
      </w:pPr>
    </w:p>
    <w:p w14:paraId="77BCDE0B" w14:textId="77777777" w:rsidR="00EB2F4A" w:rsidRPr="00EB2F4A" w:rsidRDefault="00EB2F4A" w:rsidP="00EB2F4A">
      <w:pPr>
        <w:jc w:val="both"/>
        <w:rPr>
          <w:rFonts w:ascii="Times New Roman" w:eastAsia="Arial" w:hAnsi="Times New Roman" w:cs="Times New Roman"/>
          <w:color w:val="000000"/>
          <w:sz w:val="22"/>
          <w:szCs w:val="22"/>
        </w:rPr>
      </w:pPr>
      <w:r w:rsidRPr="00EB2F4A">
        <w:rPr>
          <w:rFonts w:ascii="Times New Roman" w:eastAsia="Arial" w:hAnsi="Times New Roman" w:cs="Times New Roman"/>
          <w:b/>
          <w:color w:val="000000"/>
          <w:sz w:val="22"/>
          <w:szCs w:val="22"/>
        </w:rPr>
        <w:t>Content</w:t>
      </w:r>
      <w:r w:rsidRPr="00EB2F4A">
        <w:rPr>
          <w:rFonts w:ascii="Times New Roman" w:eastAsia="Arial" w:hAnsi="Times New Roman" w:cs="Times New Roman"/>
          <w:color w:val="000000"/>
          <w:sz w:val="22"/>
          <w:szCs w:val="22"/>
        </w:rPr>
        <w:t>:</w:t>
      </w:r>
      <w:r w:rsidRPr="00EB2F4A">
        <w:rPr>
          <w:rFonts w:ascii="Times New Roman" w:hAnsi="Times New Roman" w:cs="Times New Roman"/>
          <w:sz w:val="22"/>
          <w:szCs w:val="22"/>
        </w:rPr>
        <w:t xml:space="preserve"> </w:t>
      </w:r>
      <w:r w:rsidRPr="00EB2F4A">
        <w:rPr>
          <w:rFonts w:ascii="Times New Roman" w:eastAsia="Arial" w:hAnsi="Times New Roman" w:cs="Times New Roman"/>
          <w:color w:val="000000"/>
          <w:sz w:val="22"/>
          <w:szCs w:val="22"/>
        </w:rPr>
        <w:t xml:space="preserve">Signal and random processes; Review of Fourier Transform; Hilbert Transform, continuous wave modulation: AM, PM, FM; Sampling theorem; Pulse modulation: PAM, PDM, PPM, PCM, </w:t>
      </w:r>
      <w:proofErr w:type="spellStart"/>
      <w:r w:rsidRPr="00EB2F4A">
        <w:rPr>
          <w:rFonts w:ascii="Times New Roman" w:eastAsia="Arial" w:hAnsi="Times New Roman" w:cs="Times New Roman"/>
          <w:color w:val="000000"/>
          <w:sz w:val="22"/>
          <w:szCs w:val="22"/>
        </w:rPr>
        <w:t>companding</w:t>
      </w:r>
      <w:proofErr w:type="spellEnd"/>
      <w:r w:rsidRPr="00EB2F4A">
        <w:rPr>
          <w:rFonts w:ascii="Times New Roman" w:eastAsia="Arial" w:hAnsi="Times New Roman" w:cs="Times New Roman"/>
          <w:color w:val="000000"/>
          <w:sz w:val="22"/>
          <w:szCs w:val="22"/>
        </w:rPr>
        <w:t xml:space="preserve">, delta modulation, differential PCM; Multiple access techniques: TDM, FDM; Digital modulation: ASK, PSK, BPSK, QPSK, FSK, MSK, constellation, bit error rate (BER); Noise; Echo cancellation; </w:t>
      </w:r>
      <w:proofErr w:type="spellStart"/>
      <w:r w:rsidRPr="00EB2F4A">
        <w:rPr>
          <w:rFonts w:ascii="Times New Roman" w:eastAsia="Arial" w:hAnsi="Times New Roman" w:cs="Times New Roman"/>
          <w:color w:val="000000"/>
          <w:sz w:val="22"/>
          <w:szCs w:val="22"/>
        </w:rPr>
        <w:t>Intersymbol</w:t>
      </w:r>
      <w:proofErr w:type="spellEnd"/>
      <w:r w:rsidRPr="00EB2F4A">
        <w:rPr>
          <w:rFonts w:ascii="Times New Roman" w:eastAsia="Arial" w:hAnsi="Times New Roman" w:cs="Times New Roman"/>
          <w:color w:val="000000"/>
          <w:sz w:val="22"/>
          <w:szCs w:val="22"/>
        </w:rPr>
        <w:t xml:space="preserve"> Interference; Concept of channel coding and capacity.</w:t>
      </w:r>
      <w:r w:rsidRPr="00EB2F4A">
        <w:rPr>
          <w:rFonts w:ascii="Times New Roman" w:hAnsi="Times New Roman" w:cs="Times New Roman"/>
          <w:sz w:val="22"/>
          <w:szCs w:val="22"/>
        </w:rPr>
        <w:t xml:space="preserve"> </w:t>
      </w:r>
      <w:r w:rsidRPr="00EB2F4A">
        <w:rPr>
          <w:rFonts w:ascii="Times New Roman" w:eastAsia="Arial" w:hAnsi="Times New Roman" w:cs="Times New Roman"/>
          <w:color w:val="000000"/>
          <w:sz w:val="22"/>
          <w:szCs w:val="22"/>
        </w:rPr>
        <w:t>Synchronous and asynchronous communications; Hardware interfaces, multiplexers, concentrators and buffers; Communication mediums and their characteristics; Data communication services: SMDS and ATM; Error control codes: linear block codes, cyclic codes, MLDC codes, convolution codes, Trellis code modulation; Digital switching: space and time division switching; Radio system design; Fiber optics communication: transmitter, receivers, network components, WDM; Line coding, trunks, multiplexing, switching, ATM switches; Satellite communications: frequency bands and characteristics, types of satellites, transmission impairments, capacity allocation; Multiple access techniques.</w:t>
      </w:r>
    </w:p>
    <w:p w14:paraId="239F5052" w14:textId="77777777" w:rsidR="00EB2F4A" w:rsidRPr="00EB2F4A" w:rsidRDefault="00EB2F4A" w:rsidP="00EB2F4A">
      <w:pPr>
        <w:rPr>
          <w:rFonts w:ascii="Times New Roman" w:eastAsia="Arial" w:hAnsi="Times New Roman" w:cs="Times New Roman"/>
          <w:color w:val="000000"/>
          <w:sz w:val="22"/>
          <w:szCs w:val="22"/>
        </w:rPr>
      </w:pPr>
    </w:p>
    <w:p w14:paraId="31D92B3D" w14:textId="77777777" w:rsidR="00EB2F4A" w:rsidRPr="00EB2F4A" w:rsidRDefault="00EB2F4A" w:rsidP="00EB2F4A">
      <w:pPr>
        <w:rPr>
          <w:rFonts w:ascii="Times New Roman" w:hAnsi="Times New Roman" w:cs="Times New Roman"/>
          <w:sz w:val="22"/>
          <w:szCs w:val="22"/>
        </w:rPr>
      </w:pPr>
      <w:r w:rsidRPr="00EB2F4A">
        <w:rPr>
          <w:rFonts w:ascii="Times New Roman" w:eastAsia="Arial" w:hAnsi="Times New Roman" w:cs="Times New Roman"/>
          <w:b/>
          <w:color w:val="000000"/>
          <w:sz w:val="22"/>
          <w:szCs w:val="22"/>
          <w:highlight w:val="white"/>
        </w:rPr>
        <w:t xml:space="preserve">Text: </w:t>
      </w:r>
      <w:r w:rsidRPr="00EB2F4A">
        <w:rPr>
          <w:rFonts w:ascii="Times New Roman" w:hAnsi="Times New Roman" w:cs="Times New Roman"/>
          <w:sz w:val="22"/>
          <w:szCs w:val="22"/>
        </w:rPr>
        <w:t xml:space="preserve">Data Communications and Networking by B. </w:t>
      </w:r>
      <w:proofErr w:type="spellStart"/>
      <w:r w:rsidRPr="00EB2F4A">
        <w:rPr>
          <w:rFonts w:ascii="Times New Roman" w:hAnsi="Times New Roman" w:cs="Times New Roman"/>
          <w:sz w:val="22"/>
          <w:szCs w:val="22"/>
        </w:rPr>
        <w:t>Forouzan</w:t>
      </w:r>
      <w:proofErr w:type="spellEnd"/>
      <w:r w:rsidRPr="00EB2F4A">
        <w:rPr>
          <w:rFonts w:ascii="Times New Roman" w:hAnsi="Times New Roman" w:cs="Times New Roman"/>
          <w:sz w:val="22"/>
          <w:szCs w:val="22"/>
        </w:rPr>
        <w:t>, 4</w:t>
      </w:r>
      <w:r w:rsidRPr="00EB2F4A">
        <w:rPr>
          <w:rFonts w:ascii="Times New Roman" w:hAnsi="Times New Roman" w:cs="Times New Roman"/>
          <w:sz w:val="22"/>
          <w:szCs w:val="22"/>
          <w:vertAlign w:val="superscript"/>
        </w:rPr>
        <w:t>th</w:t>
      </w:r>
      <w:r w:rsidRPr="00EB2F4A">
        <w:rPr>
          <w:rFonts w:ascii="Times New Roman" w:hAnsi="Times New Roman" w:cs="Times New Roman"/>
          <w:sz w:val="22"/>
          <w:szCs w:val="22"/>
        </w:rPr>
        <w:t xml:space="preserve"> Edition</w:t>
      </w:r>
    </w:p>
    <w:p w14:paraId="735C87A4" w14:textId="77777777" w:rsidR="00EB2F4A" w:rsidRPr="00EB2F4A" w:rsidRDefault="00EB2F4A" w:rsidP="00EB2F4A">
      <w:pPr>
        <w:rPr>
          <w:rFonts w:ascii="Times New Roman" w:eastAsia="Arial" w:hAnsi="Times New Roman" w:cs="Times New Roman"/>
          <w:b/>
          <w:color w:val="000000"/>
          <w:sz w:val="22"/>
          <w:szCs w:val="22"/>
          <w:highlight w:val="white"/>
        </w:rPr>
      </w:pPr>
      <w:r w:rsidRPr="00EB2F4A">
        <w:rPr>
          <w:rFonts w:ascii="Times New Roman" w:hAnsi="Times New Roman" w:cs="Times New Roman"/>
          <w:sz w:val="22"/>
          <w:szCs w:val="22"/>
        </w:rPr>
        <w:t>Data and Computer Communications by W. Stallings, 10</w:t>
      </w:r>
      <w:r w:rsidRPr="00EB2F4A">
        <w:rPr>
          <w:rFonts w:ascii="Times New Roman" w:hAnsi="Times New Roman" w:cs="Times New Roman"/>
          <w:sz w:val="22"/>
          <w:szCs w:val="22"/>
          <w:vertAlign w:val="superscript"/>
        </w:rPr>
        <w:t>th</w:t>
      </w:r>
      <w:r w:rsidRPr="00EB2F4A">
        <w:rPr>
          <w:rFonts w:ascii="Times New Roman" w:hAnsi="Times New Roman" w:cs="Times New Roman"/>
          <w:sz w:val="22"/>
          <w:szCs w:val="22"/>
        </w:rPr>
        <w:t xml:space="preserve"> Edition</w:t>
      </w:r>
    </w:p>
    <w:p w14:paraId="3FCC9F88" w14:textId="77777777" w:rsidR="00EB2F4A" w:rsidRPr="00EB2F4A" w:rsidRDefault="00EB2F4A" w:rsidP="00EB2F4A">
      <w:pPr>
        <w:rPr>
          <w:rFonts w:ascii="Times New Roman" w:eastAsia="Arial" w:hAnsi="Times New Roman" w:cs="Times New Roman"/>
          <w:b/>
          <w:sz w:val="22"/>
          <w:szCs w:val="22"/>
          <w:highlight w:val="white"/>
        </w:rPr>
      </w:pPr>
    </w:p>
    <w:p w14:paraId="2810EF1D" w14:textId="77777777" w:rsidR="00EB2F4A" w:rsidRPr="00EB2F4A" w:rsidRDefault="00EB2F4A" w:rsidP="00EB2F4A">
      <w:pPr>
        <w:rPr>
          <w:rFonts w:ascii="Times New Roman" w:eastAsia="Arial" w:hAnsi="Times New Roman" w:cs="Times New Roman"/>
          <w:b/>
          <w:color w:val="000000"/>
          <w:sz w:val="22"/>
          <w:szCs w:val="22"/>
          <w:highlight w:val="white"/>
        </w:rPr>
      </w:pPr>
    </w:p>
    <w:p w14:paraId="2CB1E2AF" w14:textId="77777777" w:rsidR="00DC3936" w:rsidRDefault="00DC3936" w:rsidP="00EB2F4A">
      <w:pPr>
        <w:rPr>
          <w:rFonts w:ascii="Times New Roman" w:eastAsia="Arial" w:hAnsi="Times New Roman" w:cs="Times New Roman"/>
          <w:b/>
          <w:color w:val="000000"/>
          <w:sz w:val="22"/>
          <w:szCs w:val="22"/>
          <w:highlight w:val="white"/>
        </w:rPr>
      </w:pPr>
    </w:p>
    <w:p w14:paraId="3F52216D" w14:textId="77777777" w:rsidR="00DC3936" w:rsidRDefault="00DC3936" w:rsidP="00EB2F4A">
      <w:pPr>
        <w:rPr>
          <w:rFonts w:ascii="Times New Roman" w:eastAsia="Arial" w:hAnsi="Times New Roman" w:cs="Times New Roman"/>
          <w:b/>
          <w:color w:val="000000"/>
          <w:sz w:val="22"/>
          <w:szCs w:val="22"/>
          <w:highlight w:val="white"/>
        </w:rPr>
      </w:pPr>
    </w:p>
    <w:p w14:paraId="4CD921DF" w14:textId="77777777" w:rsidR="00EB2F4A" w:rsidRPr="00EB2F4A" w:rsidRDefault="00EB2F4A" w:rsidP="00EB2F4A">
      <w:pPr>
        <w:rPr>
          <w:rFonts w:ascii="Times New Roman" w:eastAsia="Arial" w:hAnsi="Times New Roman" w:cs="Times New Roman"/>
          <w:color w:val="000000"/>
          <w:sz w:val="22"/>
          <w:szCs w:val="22"/>
          <w:highlight w:val="white"/>
        </w:rPr>
      </w:pPr>
      <w:r w:rsidRPr="00EB2F4A">
        <w:rPr>
          <w:rFonts w:ascii="Times New Roman" w:eastAsia="Arial" w:hAnsi="Times New Roman" w:cs="Times New Roman"/>
          <w:b/>
          <w:color w:val="000000"/>
          <w:sz w:val="22"/>
          <w:szCs w:val="22"/>
          <w:highlight w:val="white"/>
        </w:rPr>
        <w:t>Course Code: </w:t>
      </w:r>
      <w:r w:rsidR="00426BFE">
        <w:rPr>
          <w:rFonts w:ascii="Times New Roman" w:eastAsia="Arial" w:hAnsi="Times New Roman" w:cs="Times New Roman"/>
          <w:color w:val="000000"/>
          <w:sz w:val="22"/>
          <w:szCs w:val="22"/>
          <w:highlight w:val="white"/>
        </w:rPr>
        <w:t>CSE4</w:t>
      </w:r>
      <w:r w:rsidRPr="00EB2F4A">
        <w:rPr>
          <w:rFonts w:ascii="Times New Roman" w:eastAsia="Arial" w:hAnsi="Times New Roman" w:cs="Times New Roman"/>
          <w:color w:val="000000"/>
          <w:sz w:val="22"/>
          <w:szCs w:val="22"/>
          <w:highlight w:val="white"/>
        </w:rPr>
        <w:t>416</w:t>
      </w:r>
    </w:p>
    <w:p w14:paraId="40F54898" w14:textId="77777777" w:rsidR="00EB2F4A" w:rsidRPr="00EB2F4A" w:rsidRDefault="00EB2F4A" w:rsidP="00EB2F4A">
      <w:pPr>
        <w:rPr>
          <w:rFonts w:ascii="Times New Roman" w:eastAsia="Arial" w:hAnsi="Times New Roman" w:cs="Times New Roman"/>
          <w:color w:val="000000"/>
          <w:sz w:val="22"/>
          <w:szCs w:val="22"/>
        </w:rPr>
      </w:pPr>
      <w:r w:rsidRPr="00EB2F4A">
        <w:rPr>
          <w:rFonts w:ascii="Times New Roman" w:eastAsia="Arial" w:hAnsi="Times New Roman" w:cs="Times New Roman"/>
          <w:b/>
          <w:color w:val="000000"/>
          <w:sz w:val="22"/>
          <w:szCs w:val="22"/>
        </w:rPr>
        <w:t xml:space="preserve">Course Title: </w:t>
      </w:r>
      <w:r w:rsidRPr="00EB2F4A">
        <w:rPr>
          <w:rFonts w:ascii="Times New Roman" w:eastAsia="Times New Roman" w:hAnsi="Times New Roman" w:cs="Times New Roman"/>
          <w:sz w:val="22"/>
          <w:szCs w:val="22"/>
        </w:rPr>
        <w:t>Data Communication Lab</w:t>
      </w:r>
      <w:r w:rsidRPr="00EB2F4A">
        <w:rPr>
          <w:rFonts w:ascii="Times New Roman" w:eastAsia="Arial" w:hAnsi="Times New Roman" w:cs="Times New Roman"/>
          <w:color w:val="000000"/>
          <w:sz w:val="22"/>
          <w:szCs w:val="22"/>
        </w:rPr>
        <w:br/>
      </w:r>
      <w:r w:rsidRPr="00EB2F4A">
        <w:rPr>
          <w:rFonts w:ascii="Times New Roman" w:eastAsia="Arial" w:hAnsi="Times New Roman" w:cs="Times New Roman"/>
          <w:b/>
          <w:color w:val="000000"/>
          <w:sz w:val="22"/>
          <w:szCs w:val="22"/>
          <w:highlight w:val="white"/>
        </w:rPr>
        <w:t>Credit Hour: </w:t>
      </w:r>
      <w:r w:rsidRPr="00EB2F4A">
        <w:rPr>
          <w:rFonts w:ascii="Times New Roman" w:eastAsia="Arial" w:hAnsi="Times New Roman" w:cs="Times New Roman"/>
          <w:color w:val="000000"/>
          <w:sz w:val="22"/>
          <w:szCs w:val="22"/>
          <w:highlight w:val="white"/>
        </w:rPr>
        <w:t>1.00</w:t>
      </w:r>
      <w:r w:rsidRPr="00EB2F4A">
        <w:rPr>
          <w:rFonts w:ascii="Times New Roman" w:eastAsia="Arial" w:hAnsi="Times New Roman" w:cs="Times New Roman"/>
          <w:color w:val="000000"/>
          <w:sz w:val="22"/>
          <w:szCs w:val="22"/>
        </w:rPr>
        <w:br/>
      </w:r>
      <w:r w:rsidRPr="00EB2F4A">
        <w:rPr>
          <w:rFonts w:ascii="Times New Roman" w:eastAsia="Arial" w:hAnsi="Times New Roman" w:cs="Times New Roman"/>
          <w:b/>
          <w:color w:val="000000"/>
          <w:sz w:val="22"/>
          <w:szCs w:val="22"/>
          <w:highlight w:val="white"/>
        </w:rPr>
        <w:t xml:space="preserve">Prerequisite: </w:t>
      </w:r>
    </w:p>
    <w:p w14:paraId="1CEECE3B" w14:textId="77777777" w:rsidR="00EB2F4A" w:rsidRPr="00EB2F4A" w:rsidRDefault="00EB2F4A" w:rsidP="00EB2F4A">
      <w:pPr>
        <w:shd w:val="clear" w:color="auto" w:fill="FFFFFF"/>
        <w:spacing w:after="150"/>
        <w:rPr>
          <w:rFonts w:ascii="Times New Roman" w:eastAsia="Arial" w:hAnsi="Times New Roman" w:cs="Times New Roman"/>
          <w:b/>
          <w:color w:val="000000"/>
          <w:sz w:val="22"/>
          <w:szCs w:val="22"/>
        </w:rPr>
      </w:pPr>
    </w:p>
    <w:p w14:paraId="106A6D33" w14:textId="77777777" w:rsidR="00EB2F4A" w:rsidRPr="00EB2F4A" w:rsidRDefault="00EB2F4A" w:rsidP="00EB2F4A">
      <w:pPr>
        <w:jc w:val="both"/>
        <w:rPr>
          <w:rFonts w:ascii="Times New Roman" w:eastAsia="Arial" w:hAnsi="Times New Roman" w:cs="Times New Roman"/>
          <w:color w:val="000000"/>
          <w:sz w:val="22"/>
          <w:szCs w:val="22"/>
        </w:rPr>
      </w:pPr>
      <w:r w:rsidRPr="00EB2F4A">
        <w:rPr>
          <w:rFonts w:ascii="Times New Roman" w:eastAsia="Arial" w:hAnsi="Times New Roman" w:cs="Times New Roman"/>
          <w:b/>
          <w:color w:val="000000"/>
          <w:sz w:val="22"/>
          <w:szCs w:val="22"/>
        </w:rPr>
        <w:t>Content</w:t>
      </w:r>
      <w:r w:rsidRPr="00EB2F4A">
        <w:rPr>
          <w:rFonts w:ascii="Times New Roman" w:eastAsia="Arial" w:hAnsi="Times New Roman" w:cs="Times New Roman"/>
          <w:color w:val="000000"/>
          <w:sz w:val="22"/>
          <w:szCs w:val="22"/>
        </w:rPr>
        <w:t xml:space="preserve">: </w:t>
      </w:r>
      <w:r w:rsidR="00426BFE">
        <w:rPr>
          <w:rFonts w:ascii="Times New Roman" w:eastAsia="Arial" w:hAnsi="Times New Roman" w:cs="Times New Roman"/>
          <w:sz w:val="22"/>
          <w:szCs w:val="22"/>
          <w:highlight w:val="white"/>
        </w:rPr>
        <w:t>Lab works based CSE4</w:t>
      </w:r>
      <w:r w:rsidRPr="00EB2F4A">
        <w:rPr>
          <w:rFonts w:ascii="Times New Roman" w:eastAsia="Arial" w:hAnsi="Times New Roman" w:cs="Times New Roman"/>
          <w:sz w:val="22"/>
          <w:szCs w:val="22"/>
          <w:highlight w:val="white"/>
        </w:rPr>
        <w:t>415</w:t>
      </w:r>
    </w:p>
    <w:p w14:paraId="5DEC071B" w14:textId="77777777" w:rsidR="00EB2F4A" w:rsidRPr="00EB2F4A" w:rsidRDefault="00EB2F4A" w:rsidP="00EB2F4A">
      <w:pPr>
        <w:rPr>
          <w:rFonts w:ascii="Times New Roman" w:eastAsia="Arial" w:hAnsi="Times New Roman" w:cs="Times New Roman"/>
          <w:color w:val="000000"/>
          <w:sz w:val="22"/>
          <w:szCs w:val="22"/>
        </w:rPr>
      </w:pPr>
    </w:p>
    <w:p w14:paraId="42D97EE2" w14:textId="77777777" w:rsidR="00EB2F4A" w:rsidRPr="00EB2F4A" w:rsidRDefault="00EB2F4A" w:rsidP="00EB2F4A">
      <w:pPr>
        <w:rPr>
          <w:rFonts w:ascii="Times New Roman" w:eastAsia="Arial" w:hAnsi="Times New Roman" w:cs="Times New Roman"/>
          <w:b/>
          <w:color w:val="000000"/>
          <w:sz w:val="22"/>
          <w:szCs w:val="22"/>
          <w:highlight w:val="white"/>
        </w:rPr>
      </w:pPr>
    </w:p>
    <w:p w14:paraId="2CE58968" w14:textId="77777777" w:rsidR="00EB2F4A" w:rsidRPr="00EB2F4A" w:rsidRDefault="00EB2F4A" w:rsidP="00EB2F4A">
      <w:pPr>
        <w:rPr>
          <w:rFonts w:ascii="Times New Roman" w:eastAsia="Arial" w:hAnsi="Times New Roman" w:cs="Times New Roman"/>
          <w:color w:val="000000"/>
          <w:sz w:val="22"/>
          <w:szCs w:val="22"/>
          <w:highlight w:val="white"/>
        </w:rPr>
      </w:pPr>
      <w:r w:rsidRPr="00EB2F4A">
        <w:rPr>
          <w:rFonts w:ascii="Times New Roman" w:eastAsia="Arial" w:hAnsi="Times New Roman" w:cs="Times New Roman"/>
          <w:b/>
          <w:color w:val="000000"/>
          <w:sz w:val="22"/>
          <w:szCs w:val="22"/>
          <w:highlight w:val="white"/>
        </w:rPr>
        <w:t>Course Code: </w:t>
      </w:r>
      <w:r w:rsidR="00426BFE">
        <w:rPr>
          <w:rFonts w:ascii="Times New Roman" w:eastAsia="Arial" w:hAnsi="Times New Roman" w:cs="Times New Roman"/>
          <w:color w:val="000000"/>
          <w:sz w:val="22"/>
          <w:szCs w:val="22"/>
          <w:highlight w:val="white"/>
        </w:rPr>
        <w:t>CSE4</w:t>
      </w:r>
      <w:r w:rsidRPr="00EB2F4A">
        <w:rPr>
          <w:rFonts w:ascii="Times New Roman" w:eastAsia="Arial" w:hAnsi="Times New Roman" w:cs="Times New Roman"/>
          <w:color w:val="000000"/>
          <w:sz w:val="22"/>
          <w:szCs w:val="22"/>
          <w:highlight w:val="white"/>
        </w:rPr>
        <w:t>417</w:t>
      </w:r>
    </w:p>
    <w:p w14:paraId="7CD5246F" w14:textId="77777777" w:rsidR="00EB2F4A" w:rsidRPr="00EB2F4A" w:rsidRDefault="00EB2F4A" w:rsidP="00EB2F4A">
      <w:pPr>
        <w:rPr>
          <w:rFonts w:ascii="Times New Roman" w:eastAsia="Arial" w:hAnsi="Times New Roman" w:cs="Times New Roman"/>
          <w:color w:val="000000"/>
          <w:sz w:val="22"/>
          <w:szCs w:val="22"/>
        </w:rPr>
      </w:pPr>
      <w:r w:rsidRPr="00EB2F4A">
        <w:rPr>
          <w:rFonts w:ascii="Times New Roman" w:eastAsia="Arial" w:hAnsi="Times New Roman" w:cs="Times New Roman"/>
          <w:b/>
          <w:color w:val="000000"/>
          <w:sz w:val="22"/>
          <w:szCs w:val="22"/>
        </w:rPr>
        <w:t>Course Title:</w:t>
      </w:r>
      <w:r w:rsidRPr="00EB2F4A">
        <w:rPr>
          <w:rFonts w:ascii="Times New Roman" w:eastAsia="Times New Roman" w:hAnsi="Times New Roman" w:cs="Times New Roman"/>
          <w:sz w:val="22"/>
          <w:szCs w:val="22"/>
        </w:rPr>
        <w:t xml:space="preserve"> Internet of Things</w:t>
      </w:r>
      <w:r w:rsidRPr="00EB2F4A">
        <w:rPr>
          <w:rFonts w:ascii="Times New Roman" w:eastAsia="Arial" w:hAnsi="Times New Roman" w:cs="Times New Roman"/>
          <w:color w:val="000000"/>
          <w:sz w:val="22"/>
          <w:szCs w:val="22"/>
        </w:rPr>
        <w:t xml:space="preserve"> </w:t>
      </w:r>
      <w:r w:rsidRPr="00EB2F4A">
        <w:rPr>
          <w:rFonts w:ascii="Times New Roman" w:eastAsia="Arial" w:hAnsi="Times New Roman" w:cs="Times New Roman"/>
          <w:color w:val="000000"/>
          <w:sz w:val="22"/>
          <w:szCs w:val="22"/>
        </w:rPr>
        <w:br/>
      </w:r>
      <w:r w:rsidRPr="00EB2F4A">
        <w:rPr>
          <w:rFonts w:ascii="Times New Roman" w:eastAsia="Arial" w:hAnsi="Times New Roman" w:cs="Times New Roman"/>
          <w:b/>
          <w:color w:val="000000"/>
          <w:sz w:val="22"/>
          <w:szCs w:val="22"/>
          <w:highlight w:val="white"/>
        </w:rPr>
        <w:t>Credit Hour: </w:t>
      </w:r>
      <w:r w:rsidRPr="00EB2F4A">
        <w:rPr>
          <w:rFonts w:ascii="Times New Roman" w:eastAsia="Arial" w:hAnsi="Times New Roman" w:cs="Times New Roman"/>
          <w:color w:val="000000"/>
          <w:sz w:val="22"/>
          <w:szCs w:val="22"/>
          <w:highlight w:val="white"/>
        </w:rPr>
        <w:t>3.00</w:t>
      </w:r>
      <w:r w:rsidRPr="00EB2F4A">
        <w:rPr>
          <w:rFonts w:ascii="Times New Roman" w:eastAsia="Arial" w:hAnsi="Times New Roman" w:cs="Times New Roman"/>
          <w:color w:val="000000"/>
          <w:sz w:val="22"/>
          <w:szCs w:val="22"/>
        </w:rPr>
        <w:br/>
      </w:r>
      <w:r w:rsidRPr="00EB2F4A">
        <w:rPr>
          <w:rFonts w:ascii="Times New Roman" w:eastAsia="Arial" w:hAnsi="Times New Roman" w:cs="Times New Roman"/>
          <w:b/>
          <w:color w:val="000000"/>
          <w:sz w:val="22"/>
          <w:szCs w:val="22"/>
          <w:highlight w:val="white"/>
        </w:rPr>
        <w:t xml:space="preserve">Prerequisite: </w:t>
      </w:r>
      <w:r w:rsidR="00426BFE">
        <w:rPr>
          <w:rFonts w:asciiTheme="majorHAnsi" w:hAnsiTheme="majorHAnsi" w:cstheme="majorHAnsi"/>
          <w:color w:val="000000"/>
          <w:sz w:val="22"/>
          <w:szCs w:val="22"/>
        </w:rPr>
        <w:t>CSE3205, CSE3206</w:t>
      </w:r>
    </w:p>
    <w:p w14:paraId="17E3A55F" w14:textId="77777777" w:rsidR="00EB2F4A" w:rsidRPr="00EB2F4A" w:rsidRDefault="00EB2F4A" w:rsidP="00EB2F4A">
      <w:pPr>
        <w:shd w:val="clear" w:color="auto" w:fill="FFFFFF"/>
        <w:spacing w:after="150"/>
        <w:rPr>
          <w:rFonts w:ascii="Times New Roman" w:eastAsia="Arial" w:hAnsi="Times New Roman" w:cs="Times New Roman"/>
          <w:b/>
          <w:color w:val="000000"/>
          <w:sz w:val="22"/>
          <w:szCs w:val="22"/>
        </w:rPr>
      </w:pPr>
    </w:p>
    <w:p w14:paraId="134BE87C" w14:textId="77777777" w:rsidR="00EB2F4A" w:rsidRPr="00EB2F4A" w:rsidRDefault="00EB2F4A" w:rsidP="00EB2F4A">
      <w:pPr>
        <w:jc w:val="both"/>
        <w:rPr>
          <w:rFonts w:ascii="Times New Roman" w:eastAsia="Arial" w:hAnsi="Times New Roman" w:cs="Times New Roman"/>
          <w:color w:val="000000"/>
          <w:sz w:val="22"/>
          <w:szCs w:val="22"/>
        </w:rPr>
      </w:pPr>
      <w:r w:rsidRPr="00EB2F4A">
        <w:rPr>
          <w:rFonts w:ascii="Times New Roman" w:eastAsia="Arial" w:hAnsi="Times New Roman" w:cs="Times New Roman"/>
          <w:b/>
          <w:color w:val="000000"/>
          <w:sz w:val="22"/>
          <w:szCs w:val="22"/>
        </w:rPr>
        <w:t>Content</w:t>
      </w:r>
      <w:r w:rsidRPr="00EB2F4A">
        <w:rPr>
          <w:rFonts w:ascii="Times New Roman" w:eastAsia="Arial" w:hAnsi="Times New Roman" w:cs="Times New Roman"/>
          <w:color w:val="000000"/>
          <w:sz w:val="22"/>
          <w:szCs w:val="22"/>
        </w:rPr>
        <w:t>:</w:t>
      </w:r>
      <w:r w:rsidRPr="00EB2F4A">
        <w:rPr>
          <w:rFonts w:ascii="Times New Roman" w:hAnsi="Times New Roman" w:cs="Times New Roman"/>
          <w:sz w:val="22"/>
          <w:szCs w:val="22"/>
        </w:rPr>
        <w:t xml:space="preserve"> Introduction to </w:t>
      </w:r>
      <w:r w:rsidRPr="00EB2F4A">
        <w:rPr>
          <w:rFonts w:ascii="Times New Roman" w:eastAsia="Arial" w:hAnsi="Times New Roman" w:cs="Times New Roman"/>
          <w:color w:val="000000"/>
          <w:sz w:val="22"/>
          <w:szCs w:val="22"/>
        </w:rPr>
        <w:t>Internet in general and Internet of Things: layers, protocols, packets, services, performance parameters of a packet network as well as applications such as web, Peer-to-peer, sensor networks, and multimedia.</w:t>
      </w:r>
      <w:r w:rsidR="00C433DD">
        <w:rPr>
          <w:rFonts w:ascii="Times New Roman" w:eastAsia="Arial" w:hAnsi="Times New Roman" w:cs="Times New Roman"/>
          <w:color w:val="000000"/>
          <w:sz w:val="22"/>
          <w:szCs w:val="22"/>
        </w:rPr>
        <w:t xml:space="preserve"> </w:t>
      </w:r>
      <w:r w:rsidRPr="00EB2F4A">
        <w:rPr>
          <w:rFonts w:ascii="Times New Roman" w:eastAsia="Arial" w:hAnsi="Times New Roman" w:cs="Times New Roman"/>
          <w:color w:val="000000"/>
          <w:sz w:val="22"/>
          <w:szCs w:val="22"/>
        </w:rPr>
        <w:t>Transport services: TCP, UDP, socket programming; Network layer: forwarding &amp; routing algorithms (Link, DV), IP-addresses, DNS, NAT, and routers;</w:t>
      </w:r>
      <w:r w:rsidR="00C433DD">
        <w:rPr>
          <w:rFonts w:ascii="Times New Roman" w:eastAsia="Arial" w:hAnsi="Times New Roman" w:cs="Times New Roman"/>
          <w:color w:val="000000"/>
          <w:sz w:val="22"/>
          <w:szCs w:val="22"/>
        </w:rPr>
        <w:t xml:space="preserve"> </w:t>
      </w:r>
      <w:r w:rsidRPr="00EB2F4A">
        <w:rPr>
          <w:rFonts w:ascii="Times New Roman" w:eastAsia="Arial" w:hAnsi="Times New Roman" w:cs="Times New Roman"/>
          <w:color w:val="000000"/>
          <w:sz w:val="22"/>
          <w:szCs w:val="22"/>
        </w:rPr>
        <w:t xml:space="preserve">Local Area Networks, MAC level, link protocols such as: point-to-point protocols, Ethernet, </w:t>
      </w:r>
      <w:proofErr w:type="spellStart"/>
      <w:r w:rsidRPr="00EB2F4A">
        <w:rPr>
          <w:rFonts w:ascii="Times New Roman" w:eastAsia="Arial" w:hAnsi="Times New Roman" w:cs="Times New Roman"/>
          <w:color w:val="000000"/>
          <w:sz w:val="22"/>
          <w:szCs w:val="22"/>
        </w:rPr>
        <w:t>WiFi</w:t>
      </w:r>
      <w:proofErr w:type="spellEnd"/>
      <w:r w:rsidRPr="00EB2F4A">
        <w:rPr>
          <w:rFonts w:ascii="Times New Roman" w:eastAsia="Arial" w:hAnsi="Times New Roman" w:cs="Times New Roman"/>
          <w:color w:val="000000"/>
          <w:sz w:val="22"/>
          <w:szCs w:val="22"/>
        </w:rPr>
        <w:t xml:space="preserve"> 802.11, cellular Internet access, and Machine-to-machine;</w:t>
      </w:r>
      <w:r w:rsidR="00C433DD">
        <w:rPr>
          <w:rFonts w:ascii="Times New Roman" w:eastAsia="Arial" w:hAnsi="Times New Roman" w:cs="Times New Roman"/>
          <w:color w:val="000000"/>
          <w:sz w:val="22"/>
          <w:szCs w:val="22"/>
        </w:rPr>
        <w:t xml:space="preserve"> </w:t>
      </w:r>
      <w:r w:rsidRPr="00EB2F4A">
        <w:rPr>
          <w:rFonts w:ascii="Times New Roman" w:eastAsia="Arial" w:hAnsi="Times New Roman" w:cs="Times New Roman"/>
          <w:color w:val="000000"/>
          <w:sz w:val="22"/>
          <w:szCs w:val="22"/>
        </w:rPr>
        <w:t>Mobile Networking: roaming and handoffs, mobile IP, and ad hoc and infrastructure less networks;</w:t>
      </w:r>
      <w:r w:rsidR="00C433DD">
        <w:rPr>
          <w:rFonts w:ascii="Times New Roman" w:eastAsia="Arial" w:hAnsi="Times New Roman" w:cs="Times New Roman"/>
          <w:color w:val="000000"/>
          <w:sz w:val="22"/>
          <w:szCs w:val="22"/>
        </w:rPr>
        <w:t xml:space="preserve"> </w:t>
      </w:r>
      <w:r w:rsidRPr="00EB2F4A">
        <w:rPr>
          <w:rFonts w:ascii="Times New Roman" w:eastAsia="Arial" w:hAnsi="Times New Roman" w:cs="Times New Roman"/>
          <w:color w:val="000000"/>
          <w:sz w:val="22"/>
          <w:szCs w:val="22"/>
        </w:rPr>
        <w:t>Real-time networking: soft and real time, quality of service/information, resource reservation and scheduling, and performance measurements;</w:t>
      </w:r>
      <w:r w:rsidR="00C433DD">
        <w:rPr>
          <w:rFonts w:ascii="Times New Roman" w:eastAsia="Arial" w:hAnsi="Times New Roman" w:cs="Times New Roman"/>
          <w:color w:val="000000"/>
          <w:sz w:val="22"/>
          <w:szCs w:val="22"/>
        </w:rPr>
        <w:t xml:space="preserve"> </w:t>
      </w:r>
      <w:r w:rsidRPr="00EB2F4A">
        <w:rPr>
          <w:rFonts w:ascii="Times New Roman" w:eastAsia="Arial" w:hAnsi="Times New Roman" w:cs="Times New Roman"/>
          <w:color w:val="000000"/>
          <w:sz w:val="22"/>
          <w:szCs w:val="22"/>
        </w:rPr>
        <w:t>IoT definitions: overview, applications, potential &amp; challenges, and architecture;</w:t>
      </w:r>
      <w:r w:rsidR="00C433DD">
        <w:rPr>
          <w:rFonts w:ascii="Times New Roman" w:eastAsia="Arial" w:hAnsi="Times New Roman" w:cs="Times New Roman"/>
          <w:color w:val="000000"/>
          <w:sz w:val="22"/>
          <w:szCs w:val="22"/>
        </w:rPr>
        <w:t xml:space="preserve"> </w:t>
      </w:r>
      <w:r w:rsidRPr="00EB2F4A">
        <w:rPr>
          <w:rFonts w:ascii="Times New Roman" w:eastAsia="Arial" w:hAnsi="Times New Roman" w:cs="Times New Roman"/>
          <w:color w:val="000000"/>
          <w:sz w:val="22"/>
          <w:szCs w:val="22"/>
        </w:rPr>
        <w:t>IoT examples: Case studies, e.g. sensor body-area-network and control of a smart home.</w:t>
      </w:r>
    </w:p>
    <w:p w14:paraId="62228EA6" w14:textId="77777777" w:rsidR="00EB2F4A" w:rsidRPr="00EB2F4A" w:rsidRDefault="00EB2F4A" w:rsidP="00EB2F4A">
      <w:pPr>
        <w:jc w:val="both"/>
        <w:rPr>
          <w:rFonts w:ascii="Times New Roman" w:eastAsia="Arial" w:hAnsi="Times New Roman" w:cs="Times New Roman"/>
          <w:color w:val="000000"/>
          <w:sz w:val="22"/>
          <w:szCs w:val="22"/>
        </w:rPr>
      </w:pPr>
    </w:p>
    <w:p w14:paraId="62C75995" w14:textId="77777777" w:rsidR="00EB2F4A" w:rsidRPr="00EB2F4A" w:rsidRDefault="00EB2F4A" w:rsidP="00EB2F4A">
      <w:pPr>
        <w:rPr>
          <w:rFonts w:ascii="Times New Roman" w:eastAsia="Arial" w:hAnsi="Times New Roman" w:cs="Times New Roman"/>
          <w:color w:val="000000"/>
          <w:sz w:val="22"/>
          <w:szCs w:val="22"/>
          <w:highlight w:val="white"/>
        </w:rPr>
      </w:pPr>
      <w:r w:rsidRPr="00EB2F4A">
        <w:rPr>
          <w:rFonts w:ascii="Times New Roman" w:eastAsia="Arial" w:hAnsi="Times New Roman" w:cs="Times New Roman"/>
          <w:b/>
          <w:color w:val="000000"/>
          <w:sz w:val="22"/>
          <w:szCs w:val="22"/>
          <w:highlight w:val="white"/>
        </w:rPr>
        <w:t xml:space="preserve">Text: </w:t>
      </w:r>
      <w:r w:rsidRPr="00EB2F4A">
        <w:rPr>
          <w:rFonts w:ascii="Times New Roman" w:eastAsia="Arial" w:hAnsi="Times New Roman" w:cs="Times New Roman"/>
          <w:color w:val="000000"/>
          <w:sz w:val="22"/>
          <w:szCs w:val="22"/>
          <w:highlight w:val="white"/>
        </w:rPr>
        <w:t>IoT Fundamentals: Networking Technologies, Protocols, and Use Cases for the Internet of Things by D. Hanes, 1</w:t>
      </w:r>
      <w:r w:rsidRPr="00EB2F4A">
        <w:rPr>
          <w:rFonts w:ascii="Times New Roman" w:eastAsia="Arial" w:hAnsi="Times New Roman" w:cs="Times New Roman"/>
          <w:color w:val="000000"/>
          <w:sz w:val="22"/>
          <w:szCs w:val="22"/>
          <w:highlight w:val="white"/>
          <w:vertAlign w:val="superscript"/>
        </w:rPr>
        <w:t>st</w:t>
      </w:r>
      <w:r w:rsidRPr="00EB2F4A">
        <w:rPr>
          <w:rFonts w:ascii="Times New Roman" w:eastAsia="Arial" w:hAnsi="Times New Roman" w:cs="Times New Roman"/>
          <w:color w:val="000000"/>
          <w:sz w:val="22"/>
          <w:szCs w:val="22"/>
          <w:highlight w:val="white"/>
        </w:rPr>
        <w:t xml:space="preserve"> Edition</w:t>
      </w:r>
    </w:p>
    <w:p w14:paraId="14C49CD2" w14:textId="77777777" w:rsidR="00EB2F4A" w:rsidRPr="00EB2F4A" w:rsidRDefault="00EB2F4A" w:rsidP="00EB2F4A">
      <w:pPr>
        <w:rPr>
          <w:rFonts w:ascii="Times New Roman" w:eastAsia="Arial" w:hAnsi="Times New Roman" w:cs="Times New Roman"/>
          <w:color w:val="000000"/>
          <w:sz w:val="22"/>
          <w:szCs w:val="22"/>
          <w:highlight w:val="white"/>
        </w:rPr>
      </w:pPr>
      <w:r w:rsidRPr="00EB2F4A">
        <w:rPr>
          <w:rFonts w:ascii="Times New Roman" w:eastAsia="Arial" w:hAnsi="Times New Roman" w:cs="Times New Roman"/>
          <w:color w:val="000000"/>
          <w:sz w:val="22"/>
          <w:szCs w:val="22"/>
          <w:highlight w:val="white"/>
        </w:rPr>
        <w:t>Internet of Things for Architects: Architecting IoT solutions by implementing sensors, communication infrastructure, edge computing, analytics, and security by P. Lea</w:t>
      </w:r>
    </w:p>
    <w:p w14:paraId="55C0E926" w14:textId="77777777" w:rsidR="00EB2F4A" w:rsidRPr="00EB2F4A" w:rsidRDefault="00EB2F4A" w:rsidP="00EB2F4A">
      <w:pPr>
        <w:rPr>
          <w:rFonts w:ascii="Times New Roman" w:eastAsia="Arial" w:hAnsi="Times New Roman" w:cs="Times New Roman"/>
          <w:b/>
          <w:color w:val="000000"/>
          <w:sz w:val="22"/>
          <w:szCs w:val="22"/>
          <w:highlight w:val="white"/>
        </w:rPr>
      </w:pPr>
    </w:p>
    <w:p w14:paraId="64BD2DDF" w14:textId="77777777" w:rsidR="00EB2F4A" w:rsidRPr="00EB2F4A" w:rsidRDefault="00EB2F4A" w:rsidP="00EB2F4A">
      <w:pPr>
        <w:rPr>
          <w:rFonts w:ascii="Times New Roman" w:eastAsia="Arial" w:hAnsi="Times New Roman" w:cs="Times New Roman"/>
          <w:color w:val="000000"/>
          <w:sz w:val="22"/>
          <w:szCs w:val="22"/>
          <w:highlight w:val="white"/>
        </w:rPr>
      </w:pPr>
      <w:r w:rsidRPr="00EB2F4A">
        <w:rPr>
          <w:rFonts w:ascii="Times New Roman" w:eastAsia="Arial" w:hAnsi="Times New Roman" w:cs="Times New Roman"/>
          <w:b/>
          <w:color w:val="000000"/>
          <w:sz w:val="22"/>
          <w:szCs w:val="22"/>
          <w:highlight w:val="white"/>
        </w:rPr>
        <w:t>Course Code: </w:t>
      </w:r>
      <w:r w:rsidR="00426BFE">
        <w:rPr>
          <w:rFonts w:ascii="Times New Roman" w:eastAsia="Arial" w:hAnsi="Times New Roman" w:cs="Times New Roman"/>
          <w:color w:val="000000"/>
          <w:sz w:val="22"/>
          <w:szCs w:val="22"/>
          <w:highlight w:val="white"/>
        </w:rPr>
        <w:t>CSE4</w:t>
      </w:r>
      <w:r w:rsidRPr="00EB2F4A">
        <w:rPr>
          <w:rFonts w:ascii="Times New Roman" w:eastAsia="Arial" w:hAnsi="Times New Roman" w:cs="Times New Roman"/>
          <w:color w:val="000000"/>
          <w:sz w:val="22"/>
          <w:szCs w:val="22"/>
          <w:highlight w:val="white"/>
        </w:rPr>
        <w:t>418</w:t>
      </w:r>
    </w:p>
    <w:p w14:paraId="4895A066" w14:textId="77777777" w:rsidR="00EB2F4A" w:rsidRPr="00EB2F4A" w:rsidRDefault="00EB2F4A" w:rsidP="00EB2F4A">
      <w:pPr>
        <w:rPr>
          <w:rFonts w:ascii="Times New Roman" w:eastAsia="Arial" w:hAnsi="Times New Roman" w:cs="Times New Roman"/>
          <w:color w:val="000000"/>
          <w:sz w:val="22"/>
          <w:szCs w:val="22"/>
        </w:rPr>
      </w:pPr>
      <w:r w:rsidRPr="00EB2F4A">
        <w:rPr>
          <w:rFonts w:ascii="Times New Roman" w:eastAsia="Arial" w:hAnsi="Times New Roman" w:cs="Times New Roman"/>
          <w:b/>
          <w:color w:val="000000"/>
          <w:sz w:val="22"/>
          <w:szCs w:val="22"/>
        </w:rPr>
        <w:t xml:space="preserve">Course Title: </w:t>
      </w:r>
      <w:r w:rsidRPr="00EB2F4A">
        <w:rPr>
          <w:rFonts w:ascii="Times New Roman" w:eastAsia="Times New Roman" w:hAnsi="Times New Roman" w:cs="Times New Roman"/>
          <w:sz w:val="22"/>
          <w:szCs w:val="22"/>
        </w:rPr>
        <w:t>Internet of Things Lab</w:t>
      </w:r>
      <w:r w:rsidRPr="00EB2F4A">
        <w:rPr>
          <w:rFonts w:ascii="Times New Roman" w:eastAsia="Arial" w:hAnsi="Times New Roman" w:cs="Times New Roman"/>
          <w:color w:val="000000"/>
          <w:sz w:val="22"/>
          <w:szCs w:val="22"/>
        </w:rPr>
        <w:br/>
      </w:r>
      <w:r w:rsidRPr="00EB2F4A">
        <w:rPr>
          <w:rFonts w:ascii="Times New Roman" w:eastAsia="Arial" w:hAnsi="Times New Roman" w:cs="Times New Roman"/>
          <w:b/>
          <w:color w:val="000000"/>
          <w:sz w:val="22"/>
          <w:szCs w:val="22"/>
          <w:highlight w:val="white"/>
        </w:rPr>
        <w:t>Credit Hour: </w:t>
      </w:r>
      <w:r w:rsidRPr="00EB2F4A">
        <w:rPr>
          <w:rFonts w:ascii="Times New Roman" w:eastAsia="Arial" w:hAnsi="Times New Roman" w:cs="Times New Roman"/>
          <w:color w:val="000000"/>
          <w:sz w:val="22"/>
          <w:szCs w:val="22"/>
          <w:highlight w:val="white"/>
        </w:rPr>
        <w:t>1.00</w:t>
      </w:r>
      <w:r w:rsidRPr="00EB2F4A">
        <w:rPr>
          <w:rFonts w:ascii="Times New Roman" w:eastAsia="Arial" w:hAnsi="Times New Roman" w:cs="Times New Roman"/>
          <w:color w:val="000000"/>
          <w:sz w:val="22"/>
          <w:szCs w:val="22"/>
        </w:rPr>
        <w:br/>
      </w:r>
      <w:r w:rsidRPr="00EB2F4A">
        <w:rPr>
          <w:rFonts w:ascii="Times New Roman" w:eastAsia="Arial" w:hAnsi="Times New Roman" w:cs="Times New Roman"/>
          <w:b/>
          <w:color w:val="000000"/>
          <w:sz w:val="22"/>
          <w:szCs w:val="22"/>
          <w:highlight w:val="white"/>
        </w:rPr>
        <w:t xml:space="preserve">Prerequisite: </w:t>
      </w:r>
      <w:r w:rsidR="00C433DD">
        <w:rPr>
          <w:rFonts w:asciiTheme="majorHAnsi" w:hAnsiTheme="majorHAnsi" w:cstheme="majorHAnsi"/>
          <w:color w:val="000000"/>
          <w:sz w:val="22"/>
          <w:szCs w:val="22"/>
        </w:rPr>
        <w:t>CSE3205, CSE3206</w:t>
      </w:r>
    </w:p>
    <w:p w14:paraId="2F374179" w14:textId="77777777" w:rsidR="00EB2F4A" w:rsidRPr="00EB2F4A" w:rsidRDefault="00EB2F4A" w:rsidP="00EB2F4A">
      <w:pPr>
        <w:rPr>
          <w:rFonts w:ascii="Times New Roman" w:eastAsia="Arial" w:hAnsi="Times New Roman" w:cs="Times New Roman"/>
          <w:color w:val="000000"/>
          <w:sz w:val="22"/>
          <w:szCs w:val="22"/>
        </w:rPr>
      </w:pPr>
    </w:p>
    <w:p w14:paraId="75D77F51" w14:textId="77777777" w:rsidR="00EB2F4A" w:rsidRPr="00EB2F4A" w:rsidRDefault="00EB2F4A" w:rsidP="00EB2F4A">
      <w:pPr>
        <w:jc w:val="both"/>
        <w:rPr>
          <w:rFonts w:ascii="Times New Roman" w:eastAsia="Arial" w:hAnsi="Times New Roman" w:cs="Times New Roman"/>
          <w:color w:val="000000"/>
          <w:sz w:val="22"/>
          <w:szCs w:val="22"/>
        </w:rPr>
      </w:pPr>
      <w:r w:rsidRPr="00EB2F4A">
        <w:rPr>
          <w:rFonts w:ascii="Times New Roman" w:eastAsia="Arial" w:hAnsi="Times New Roman" w:cs="Times New Roman"/>
          <w:b/>
          <w:color w:val="000000"/>
          <w:sz w:val="22"/>
          <w:szCs w:val="22"/>
        </w:rPr>
        <w:t>Content</w:t>
      </w:r>
      <w:r w:rsidRPr="00EB2F4A">
        <w:rPr>
          <w:rFonts w:ascii="Times New Roman" w:eastAsia="Arial" w:hAnsi="Times New Roman" w:cs="Times New Roman"/>
          <w:color w:val="000000"/>
          <w:sz w:val="22"/>
          <w:szCs w:val="22"/>
        </w:rPr>
        <w:t xml:space="preserve">: </w:t>
      </w:r>
      <w:r w:rsidR="00426BFE">
        <w:rPr>
          <w:rFonts w:ascii="Times New Roman" w:eastAsia="Arial" w:hAnsi="Times New Roman" w:cs="Times New Roman"/>
          <w:sz w:val="22"/>
          <w:szCs w:val="22"/>
          <w:highlight w:val="white"/>
        </w:rPr>
        <w:t>Lab works based CSE4</w:t>
      </w:r>
      <w:r w:rsidRPr="00EB2F4A">
        <w:rPr>
          <w:rFonts w:ascii="Times New Roman" w:eastAsia="Arial" w:hAnsi="Times New Roman" w:cs="Times New Roman"/>
          <w:sz w:val="22"/>
          <w:szCs w:val="22"/>
          <w:highlight w:val="white"/>
        </w:rPr>
        <w:t>417</w:t>
      </w:r>
    </w:p>
    <w:p w14:paraId="673C47C0" w14:textId="77777777" w:rsidR="00EB2F4A" w:rsidRPr="00EB2F4A" w:rsidRDefault="00EB2F4A" w:rsidP="00EB2F4A">
      <w:pPr>
        <w:jc w:val="both"/>
        <w:rPr>
          <w:rFonts w:ascii="Times New Roman" w:eastAsia="Arial" w:hAnsi="Times New Roman" w:cs="Times New Roman"/>
          <w:color w:val="000000"/>
          <w:sz w:val="22"/>
          <w:szCs w:val="22"/>
        </w:rPr>
      </w:pPr>
    </w:p>
    <w:p w14:paraId="0E997E60" w14:textId="77777777" w:rsidR="00EB2F4A" w:rsidRPr="00EB2F4A" w:rsidRDefault="00EB2F4A" w:rsidP="00EB2F4A">
      <w:pPr>
        <w:rPr>
          <w:rFonts w:ascii="Times New Roman" w:eastAsia="Arial" w:hAnsi="Times New Roman" w:cs="Times New Roman"/>
          <w:b/>
          <w:color w:val="000000"/>
          <w:sz w:val="22"/>
          <w:szCs w:val="22"/>
          <w:highlight w:val="white"/>
        </w:rPr>
      </w:pPr>
    </w:p>
    <w:p w14:paraId="3191D263" w14:textId="77777777" w:rsidR="00EB2F4A" w:rsidRPr="00EB2F4A" w:rsidRDefault="00EB2F4A" w:rsidP="00EB2F4A">
      <w:pPr>
        <w:rPr>
          <w:rFonts w:ascii="Times New Roman" w:eastAsia="Arial" w:hAnsi="Times New Roman" w:cs="Times New Roman"/>
          <w:color w:val="000000"/>
          <w:sz w:val="22"/>
          <w:szCs w:val="22"/>
          <w:highlight w:val="white"/>
        </w:rPr>
      </w:pPr>
      <w:r w:rsidRPr="00EB2F4A">
        <w:rPr>
          <w:rFonts w:ascii="Times New Roman" w:eastAsia="Arial" w:hAnsi="Times New Roman" w:cs="Times New Roman"/>
          <w:b/>
          <w:color w:val="000000"/>
          <w:sz w:val="22"/>
          <w:szCs w:val="22"/>
          <w:highlight w:val="white"/>
        </w:rPr>
        <w:t>Course Code: </w:t>
      </w:r>
      <w:r w:rsidR="00C433DD">
        <w:rPr>
          <w:rFonts w:ascii="Times New Roman" w:eastAsia="Arial" w:hAnsi="Times New Roman" w:cs="Times New Roman"/>
          <w:color w:val="000000"/>
          <w:sz w:val="22"/>
          <w:szCs w:val="22"/>
          <w:highlight w:val="white"/>
        </w:rPr>
        <w:t>CSE4</w:t>
      </w:r>
      <w:r w:rsidRPr="00EB2F4A">
        <w:rPr>
          <w:rFonts w:ascii="Times New Roman" w:eastAsia="Arial" w:hAnsi="Times New Roman" w:cs="Times New Roman"/>
          <w:color w:val="000000"/>
          <w:sz w:val="22"/>
          <w:szCs w:val="22"/>
          <w:highlight w:val="white"/>
        </w:rPr>
        <w:t>419</w:t>
      </w:r>
    </w:p>
    <w:p w14:paraId="4240EB91" w14:textId="77777777" w:rsidR="00EB2F4A" w:rsidRPr="00EB2F4A" w:rsidRDefault="00EB2F4A" w:rsidP="00EB2F4A">
      <w:pPr>
        <w:rPr>
          <w:rFonts w:ascii="Times New Roman" w:eastAsia="Arial" w:hAnsi="Times New Roman" w:cs="Times New Roman"/>
          <w:color w:val="000000"/>
          <w:sz w:val="22"/>
          <w:szCs w:val="22"/>
        </w:rPr>
      </w:pPr>
      <w:r w:rsidRPr="00EB2F4A">
        <w:rPr>
          <w:rFonts w:ascii="Times New Roman" w:eastAsia="Arial" w:hAnsi="Times New Roman" w:cs="Times New Roman"/>
          <w:b/>
          <w:color w:val="000000"/>
          <w:sz w:val="22"/>
          <w:szCs w:val="22"/>
        </w:rPr>
        <w:t xml:space="preserve">Course Title: </w:t>
      </w:r>
      <w:r w:rsidRPr="00EB2F4A">
        <w:rPr>
          <w:rFonts w:ascii="Times New Roman" w:eastAsia="Times New Roman" w:hAnsi="Times New Roman" w:cs="Times New Roman"/>
          <w:sz w:val="22"/>
          <w:szCs w:val="22"/>
        </w:rPr>
        <w:t>Network Security</w:t>
      </w:r>
      <w:r w:rsidRPr="00EB2F4A">
        <w:rPr>
          <w:rFonts w:ascii="Times New Roman" w:eastAsia="Arial" w:hAnsi="Times New Roman" w:cs="Times New Roman"/>
          <w:color w:val="000000"/>
          <w:sz w:val="22"/>
          <w:szCs w:val="22"/>
        </w:rPr>
        <w:br/>
      </w:r>
      <w:r w:rsidRPr="00EB2F4A">
        <w:rPr>
          <w:rFonts w:ascii="Times New Roman" w:eastAsia="Arial" w:hAnsi="Times New Roman" w:cs="Times New Roman"/>
          <w:b/>
          <w:color w:val="000000"/>
          <w:sz w:val="22"/>
          <w:szCs w:val="22"/>
          <w:highlight w:val="white"/>
        </w:rPr>
        <w:t>Credit Hour: </w:t>
      </w:r>
      <w:r w:rsidRPr="00EB2F4A">
        <w:rPr>
          <w:rFonts w:ascii="Times New Roman" w:eastAsia="Arial" w:hAnsi="Times New Roman" w:cs="Times New Roman"/>
          <w:color w:val="000000"/>
          <w:sz w:val="22"/>
          <w:szCs w:val="22"/>
          <w:highlight w:val="white"/>
        </w:rPr>
        <w:t>3.00</w:t>
      </w:r>
      <w:r w:rsidRPr="00EB2F4A">
        <w:rPr>
          <w:rFonts w:ascii="Times New Roman" w:eastAsia="Arial" w:hAnsi="Times New Roman" w:cs="Times New Roman"/>
          <w:color w:val="000000"/>
          <w:sz w:val="22"/>
          <w:szCs w:val="22"/>
        </w:rPr>
        <w:br/>
      </w:r>
      <w:r w:rsidRPr="00EB2F4A">
        <w:rPr>
          <w:rFonts w:ascii="Times New Roman" w:eastAsia="Arial" w:hAnsi="Times New Roman" w:cs="Times New Roman"/>
          <w:b/>
          <w:color w:val="000000"/>
          <w:sz w:val="22"/>
          <w:szCs w:val="22"/>
          <w:highlight w:val="white"/>
        </w:rPr>
        <w:t xml:space="preserve">Prerequisite: </w:t>
      </w:r>
      <w:r w:rsidR="00C433DD" w:rsidRPr="00C433DD">
        <w:rPr>
          <w:rFonts w:ascii="Times New Roman" w:eastAsia="Arial" w:hAnsi="Times New Roman" w:cs="Times New Roman"/>
          <w:bCs/>
          <w:color w:val="000000"/>
          <w:sz w:val="22"/>
          <w:szCs w:val="22"/>
        </w:rPr>
        <w:t>CSE3301</w:t>
      </w:r>
    </w:p>
    <w:p w14:paraId="4F99FE14" w14:textId="77777777" w:rsidR="00EB2F4A" w:rsidRPr="00EB2F4A" w:rsidRDefault="00EB2F4A" w:rsidP="00EB2F4A">
      <w:pPr>
        <w:shd w:val="clear" w:color="auto" w:fill="FFFFFF"/>
        <w:spacing w:after="150"/>
        <w:rPr>
          <w:rFonts w:ascii="Times New Roman" w:eastAsia="Arial" w:hAnsi="Times New Roman" w:cs="Times New Roman"/>
          <w:b/>
          <w:color w:val="000000"/>
          <w:sz w:val="22"/>
          <w:szCs w:val="22"/>
        </w:rPr>
      </w:pPr>
    </w:p>
    <w:p w14:paraId="61B52E63" w14:textId="77777777" w:rsidR="00EB2F4A" w:rsidRPr="00EB2F4A" w:rsidRDefault="00EB2F4A" w:rsidP="00EB2F4A">
      <w:pPr>
        <w:jc w:val="both"/>
        <w:rPr>
          <w:rFonts w:ascii="Times New Roman" w:eastAsia="Arial" w:hAnsi="Times New Roman" w:cs="Times New Roman"/>
          <w:color w:val="000000"/>
          <w:sz w:val="22"/>
          <w:szCs w:val="22"/>
        </w:rPr>
      </w:pPr>
      <w:r w:rsidRPr="00EB2F4A">
        <w:rPr>
          <w:rFonts w:ascii="Times New Roman" w:eastAsia="Arial" w:hAnsi="Times New Roman" w:cs="Times New Roman"/>
          <w:b/>
          <w:color w:val="000000"/>
          <w:sz w:val="22"/>
          <w:szCs w:val="22"/>
        </w:rPr>
        <w:t>Content</w:t>
      </w:r>
      <w:r w:rsidRPr="00EB2F4A">
        <w:rPr>
          <w:rFonts w:ascii="Times New Roman" w:eastAsia="Arial" w:hAnsi="Times New Roman" w:cs="Times New Roman"/>
          <w:color w:val="000000"/>
          <w:sz w:val="22"/>
          <w:szCs w:val="22"/>
        </w:rPr>
        <w:t xml:space="preserve">: Introduction to network security. Basic concepts: confidentiality, integrity, availability, security policies, security mechanisms, </w:t>
      </w:r>
      <w:proofErr w:type="spellStart"/>
      <w:r w:rsidRPr="00EB2F4A">
        <w:rPr>
          <w:rFonts w:ascii="Times New Roman" w:eastAsia="Arial" w:hAnsi="Times New Roman" w:cs="Times New Roman"/>
          <w:color w:val="000000"/>
          <w:sz w:val="22"/>
          <w:szCs w:val="22"/>
        </w:rPr>
        <w:t>assurance.Basic</w:t>
      </w:r>
      <w:proofErr w:type="spellEnd"/>
      <w:r w:rsidRPr="00EB2F4A">
        <w:rPr>
          <w:rFonts w:ascii="Times New Roman" w:eastAsia="Arial" w:hAnsi="Times New Roman" w:cs="Times New Roman"/>
          <w:color w:val="000000"/>
          <w:sz w:val="22"/>
          <w:szCs w:val="22"/>
        </w:rPr>
        <w:t xml:space="preserve"> Cryptography; </w:t>
      </w:r>
      <w:r w:rsidRPr="00EB2F4A">
        <w:rPr>
          <w:rFonts w:ascii="Times New Roman" w:hAnsi="Times New Roman" w:cs="Times New Roman"/>
          <w:sz w:val="22"/>
          <w:szCs w:val="22"/>
        </w:rPr>
        <w:t>Secret Key Cryptography, Message Digests, Public Key Cryptography; Authentication; Trusted Intermediaries; Real-time Communication Security; Electronic Mail Security; Firewalls and Web Security.</w:t>
      </w:r>
    </w:p>
    <w:p w14:paraId="7EC18618" w14:textId="77777777" w:rsidR="00EB2F4A" w:rsidRPr="00EB2F4A" w:rsidRDefault="00EB2F4A" w:rsidP="00EB2F4A">
      <w:pPr>
        <w:rPr>
          <w:rFonts w:ascii="Times New Roman" w:eastAsia="Arial" w:hAnsi="Times New Roman" w:cs="Times New Roman"/>
          <w:color w:val="000000"/>
          <w:sz w:val="22"/>
          <w:szCs w:val="22"/>
        </w:rPr>
      </w:pPr>
    </w:p>
    <w:p w14:paraId="614249C4" w14:textId="77777777" w:rsidR="00EB2F4A" w:rsidRPr="00EB2F4A" w:rsidRDefault="00EB2F4A" w:rsidP="00EB2F4A">
      <w:pPr>
        <w:rPr>
          <w:rFonts w:ascii="Times New Roman" w:eastAsia="Arial" w:hAnsi="Times New Roman" w:cs="Times New Roman"/>
          <w:color w:val="000000"/>
          <w:sz w:val="22"/>
          <w:szCs w:val="22"/>
          <w:highlight w:val="white"/>
        </w:rPr>
      </w:pPr>
      <w:r w:rsidRPr="00EB2F4A">
        <w:rPr>
          <w:rFonts w:ascii="Times New Roman" w:eastAsia="Arial" w:hAnsi="Times New Roman" w:cs="Times New Roman"/>
          <w:b/>
          <w:color w:val="000000"/>
          <w:sz w:val="22"/>
          <w:szCs w:val="22"/>
          <w:highlight w:val="white"/>
        </w:rPr>
        <w:t xml:space="preserve">Text: </w:t>
      </w:r>
      <w:r w:rsidRPr="00EB2F4A">
        <w:rPr>
          <w:rFonts w:ascii="Times New Roman" w:eastAsia="Arial" w:hAnsi="Times New Roman" w:cs="Times New Roman"/>
          <w:color w:val="000000"/>
          <w:sz w:val="22"/>
          <w:szCs w:val="22"/>
          <w:highlight w:val="white"/>
        </w:rPr>
        <w:t xml:space="preserve">Cryptography </w:t>
      </w:r>
      <w:proofErr w:type="gramStart"/>
      <w:r w:rsidRPr="00EB2F4A">
        <w:rPr>
          <w:rFonts w:ascii="Times New Roman" w:eastAsia="Arial" w:hAnsi="Times New Roman" w:cs="Times New Roman"/>
          <w:color w:val="000000"/>
          <w:sz w:val="22"/>
          <w:szCs w:val="22"/>
          <w:highlight w:val="white"/>
        </w:rPr>
        <w:t>And</w:t>
      </w:r>
      <w:proofErr w:type="gramEnd"/>
      <w:r w:rsidRPr="00EB2F4A">
        <w:rPr>
          <w:rFonts w:ascii="Times New Roman" w:eastAsia="Arial" w:hAnsi="Times New Roman" w:cs="Times New Roman"/>
          <w:color w:val="000000"/>
          <w:sz w:val="22"/>
          <w:szCs w:val="22"/>
          <w:highlight w:val="white"/>
        </w:rPr>
        <w:t xml:space="preserve"> Network Security by W. Stallings, 7th Edition</w:t>
      </w:r>
    </w:p>
    <w:p w14:paraId="4714D891" w14:textId="77777777" w:rsidR="00EB2F4A" w:rsidRPr="00EB2F4A" w:rsidRDefault="00EB2F4A" w:rsidP="00EB2F4A">
      <w:pPr>
        <w:rPr>
          <w:rFonts w:ascii="Times New Roman" w:eastAsia="Arial" w:hAnsi="Times New Roman" w:cs="Times New Roman"/>
          <w:b/>
          <w:color w:val="000000"/>
          <w:sz w:val="22"/>
          <w:szCs w:val="22"/>
          <w:highlight w:val="white"/>
        </w:rPr>
      </w:pPr>
      <w:r w:rsidRPr="00EB2F4A">
        <w:rPr>
          <w:rFonts w:ascii="Times New Roman" w:eastAsia="Arial" w:hAnsi="Times New Roman" w:cs="Times New Roman"/>
          <w:color w:val="000000"/>
          <w:sz w:val="22"/>
          <w:szCs w:val="22"/>
          <w:highlight w:val="white"/>
        </w:rPr>
        <w:lastRenderedPageBreak/>
        <w:t>Introduction to Network Security: Theory and Practice by J. Wang and Z. A. Kissel</w:t>
      </w:r>
    </w:p>
    <w:p w14:paraId="05C50FE4" w14:textId="77777777" w:rsidR="00EB2F4A" w:rsidRPr="00EB2F4A" w:rsidRDefault="00EB2F4A" w:rsidP="00EB2F4A">
      <w:pPr>
        <w:rPr>
          <w:rFonts w:ascii="Times New Roman" w:eastAsia="Arial" w:hAnsi="Times New Roman" w:cs="Times New Roman"/>
          <w:b/>
          <w:color w:val="000000"/>
          <w:sz w:val="22"/>
          <w:szCs w:val="22"/>
          <w:highlight w:val="white"/>
        </w:rPr>
      </w:pPr>
    </w:p>
    <w:p w14:paraId="73FF4FCD" w14:textId="77777777" w:rsidR="00EB2F4A" w:rsidRPr="00EB2F4A" w:rsidRDefault="00EB2F4A" w:rsidP="00EB2F4A">
      <w:pPr>
        <w:rPr>
          <w:rFonts w:ascii="Times New Roman" w:eastAsia="Arial" w:hAnsi="Times New Roman" w:cs="Times New Roman"/>
          <w:color w:val="000000"/>
          <w:sz w:val="22"/>
          <w:szCs w:val="22"/>
          <w:highlight w:val="white"/>
        </w:rPr>
      </w:pPr>
      <w:r w:rsidRPr="00EB2F4A">
        <w:rPr>
          <w:rFonts w:ascii="Times New Roman" w:eastAsia="Arial" w:hAnsi="Times New Roman" w:cs="Times New Roman"/>
          <w:b/>
          <w:color w:val="000000"/>
          <w:sz w:val="22"/>
          <w:szCs w:val="22"/>
          <w:highlight w:val="white"/>
        </w:rPr>
        <w:t>Course Code: </w:t>
      </w:r>
      <w:r w:rsidR="00C433DD">
        <w:rPr>
          <w:rFonts w:ascii="Times New Roman" w:eastAsia="Arial" w:hAnsi="Times New Roman" w:cs="Times New Roman"/>
          <w:color w:val="000000"/>
          <w:sz w:val="22"/>
          <w:szCs w:val="22"/>
          <w:highlight w:val="white"/>
        </w:rPr>
        <w:t>CSE4</w:t>
      </w:r>
      <w:r w:rsidRPr="00EB2F4A">
        <w:rPr>
          <w:rFonts w:ascii="Times New Roman" w:eastAsia="Arial" w:hAnsi="Times New Roman" w:cs="Times New Roman"/>
          <w:color w:val="000000"/>
          <w:sz w:val="22"/>
          <w:szCs w:val="22"/>
          <w:highlight w:val="white"/>
        </w:rPr>
        <w:t>420</w:t>
      </w:r>
    </w:p>
    <w:p w14:paraId="24A57199" w14:textId="77777777" w:rsidR="00EB2F4A" w:rsidRPr="00EB2F4A" w:rsidRDefault="00EB2F4A" w:rsidP="00EB2F4A">
      <w:pPr>
        <w:rPr>
          <w:rFonts w:ascii="Times New Roman" w:eastAsia="Arial" w:hAnsi="Times New Roman" w:cs="Times New Roman"/>
          <w:color w:val="000000"/>
          <w:sz w:val="22"/>
          <w:szCs w:val="22"/>
        </w:rPr>
      </w:pPr>
      <w:r w:rsidRPr="00EB2F4A">
        <w:rPr>
          <w:rFonts w:ascii="Times New Roman" w:eastAsia="Arial" w:hAnsi="Times New Roman" w:cs="Times New Roman"/>
          <w:b/>
          <w:color w:val="000000"/>
          <w:sz w:val="22"/>
          <w:szCs w:val="22"/>
        </w:rPr>
        <w:t xml:space="preserve">Course Title: </w:t>
      </w:r>
      <w:r w:rsidRPr="00EB2F4A">
        <w:rPr>
          <w:rFonts w:ascii="Times New Roman" w:eastAsia="Times New Roman" w:hAnsi="Times New Roman" w:cs="Times New Roman"/>
          <w:sz w:val="22"/>
          <w:szCs w:val="22"/>
        </w:rPr>
        <w:t>Network Security Lab</w:t>
      </w:r>
      <w:r w:rsidRPr="00EB2F4A">
        <w:rPr>
          <w:rFonts w:ascii="Times New Roman" w:eastAsia="Arial" w:hAnsi="Times New Roman" w:cs="Times New Roman"/>
          <w:color w:val="000000"/>
          <w:sz w:val="22"/>
          <w:szCs w:val="22"/>
        </w:rPr>
        <w:t xml:space="preserve"> </w:t>
      </w:r>
      <w:r w:rsidRPr="00EB2F4A">
        <w:rPr>
          <w:rFonts w:ascii="Times New Roman" w:eastAsia="Arial" w:hAnsi="Times New Roman" w:cs="Times New Roman"/>
          <w:color w:val="000000"/>
          <w:sz w:val="22"/>
          <w:szCs w:val="22"/>
        </w:rPr>
        <w:br/>
      </w:r>
      <w:r w:rsidRPr="00EB2F4A">
        <w:rPr>
          <w:rFonts w:ascii="Times New Roman" w:eastAsia="Arial" w:hAnsi="Times New Roman" w:cs="Times New Roman"/>
          <w:b/>
          <w:color w:val="000000"/>
          <w:sz w:val="22"/>
          <w:szCs w:val="22"/>
          <w:highlight w:val="white"/>
        </w:rPr>
        <w:t>Credit Hour: </w:t>
      </w:r>
      <w:r w:rsidRPr="00EB2F4A">
        <w:rPr>
          <w:rFonts w:ascii="Times New Roman" w:eastAsia="Arial" w:hAnsi="Times New Roman" w:cs="Times New Roman"/>
          <w:color w:val="000000"/>
          <w:sz w:val="22"/>
          <w:szCs w:val="22"/>
          <w:highlight w:val="white"/>
        </w:rPr>
        <w:t>1.00</w:t>
      </w:r>
      <w:r w:rsidRPr="00EB2F4A">
        <w:rPr>
          <w:rFonts w:ascii="Times New Roman" w:eastAsia="Arial" w:hAnsi="Times New Roman" w:cs="Times New Roman"/>
          <w:color w:val="000000"/>
          <w:sz w:val="22"/>
          <w:szCs w:val="22"/>
        </w:rPr>
        <w:br/>
      </w:r>
      <w:r w:rsidRPr="00EB2F4A">
        <w:rPr>
          <w:rFonts w:ascii="Times New Roman" w:eastAsia="Arial" w:hAnsi="Times New Roman" w:cs="Times New Roman"/>
          <w:b/>
          <w:color w:val="000000"/>
          <w:sz w:val="22"/>
          <w:szCs w:val="22"/>
          <w:highlight w:val="white"/>
        </w:rPr>
        <w:t xml:space="preserve">Prerequisite: </w:t>
      </w:r>
      <w:r w:rsidR="00C433DD">
        <w:rPr>
          <w:rFonts w:asciiTheme="majorHAnsi" w:hAnsiTheme="majorHAnsi" w:cstheme="majorHAnsi"/>
          <w:color w:val="000000"/>
          <w:sz w:val="22"/>
          <w:szCs w:val="22"/>
        </w:rPr>
        <w:t>CSE3301</w:t>
      </w:r>
    </w:p>
    <w:p w14:paraId="7A03B373" w14:textId="77777777" w:rsidR="00EB2F4A" w:rsidRPr="00EB2F4A" w:rsidRDefault="00EB2F4A" w:rsidP="00EB2F4A">
      <w:pPr>
        <w:shd w:val="clear" w:color="auto" w:fill="FFFFFF"/>
        <w:spacing w:after="150"/>
        <w:jc w:val="both"/>
        <w:rPr>
          <w:rFonts w:ascii="Times New Roman" w:eastAsia="Arial" w:hAnsi="Times New Roman" w:cs="Times New Roman"/>
          <w:b/>
          <w:color w:val="000000"/>
          <w:sz w:val="22"/>
          <w:szCs w:val="22"/>
        </w:rPr>
      </w:pPr>
    </w:p>
    <w:p w14:paraId="7B083DCE" w14:textId="77777777" w:rsidR="00EB2F4A" w:rsidRPr="00EB2F4A" w:rsidRDefault="00EB2F4A" w:rsidP="00EB2F4A">
      <w:pPr>
        <w:jc w:val="both"/>
        <w:rPr>
          <w:rFonts w:ascii="Times New Roman" w:eastAsia="Arial" w:hAnsi="Times New Roman" w:cs="Times New Roman"/>
          <w:color w:val="000000"/>
          <w:sz w:val="22"/>
          <w:szCs w:val="22"/>
        </w:rPr>
      </w:pPr>
      <w:r w:rsidRPr="00EB2F4A">
        <w:rPr>
          <w:rFonts w:ascii="Times New Roman" w:eastAsia="Arial" w:hAnsi="Times New Roman" w:cs="Times New Roman"/>
          <w:b/>
          <w:color w:val="000000"/>
          <w:sz w:val="22"/>
          <w:szCs w:val="22"/>
        </w:rPr>
        <w:t>Content</w:t>
      </w:r>
      <w:r w:rsidRPr="00EB2F4A">
        <w:rPr>
          <w:rFonts w:ascii="Times New Roman" w:eastAsia="Arial" w:hAnsi="Times New Roman" w:cs="Times New Roman"/>
          <w:color w:val="000000"/>
          <w:sz w:val="22"/>
          <w:szCs w:val="22"/>
        </w:rPr>
        <w:t xml:space="preserve">: </w:t>
      </w:r>
      <w:r w:rsidR="00C433DD">
        <w:rPr>
          <w:rFonts w:ascii="Times New Roman" w:eastAsia="Arial" w:hAnsi="Times New Roman" w:cs="Times New Roman"/>
          <w:sz w:val="22"/>
          <w:szCs w:val="22"/>
          <w:highlight w:val="white"/>
        </w:rPr>
        <w:t>Lab works based CSE4</w:t>
      </w:r>
      <w:r w:rsidRPr="00EB2F4A">
        <w:rPr>
          <w:rFonts w:ascii="Times New Roman" w:eastAsia="Arial" w:hAnsi="Times New Roman" w:cs="Times New Roman"/>
          <w:sz w:val="22"/>
          <w:szCs w:val="22"/>
          <w:highlight w:val="white"/>
        </w:rPr>
        <w:t>419</w:t>
      </w:r>
    </w:p>
    <w:p w14:paraId="063811EF" w14:textId="77777777" w:rsidR="00EB2F4A" w:rsidRPr="00EB2F4A" w:rsidRDefault="00EB2F4A" w:rsidP="00EB2F4A">
      <w:pPr>
        <w:rPr>
          <w:rFonts w:ascii="Times New Roman" w:eastAsia="Arial" w:hAnsi="Times New Roman" w:cs="Times New Roman"/>
          <w:b/>
          <w:color w:val="000000"/>
          <w:sz w:val="22"/>
          <w:szCs w:val="22"/>
          <w:highlight w:val="white"/>
        </w:rPr>
      </w:pPr>
    </w:p>
    <w:p w14:paraId="3014A84F" w14:textId="77777777" w:rsidR="00EB2F4A" w:rsidRPr="00EB2F4A" w:rsidRDefault="00EB2F4A" w:rsidP="00EB2F4A">
      <w:pPr>
        <w:rPr>
          <w:rFonts w:ascii="Times New Roman" w:eastAsia="Arial" w:hAnsi="Times New Roman" w:cs="Times New Roman"/>
          <w:b/>
          <w:color w:val="000000"/>
          <w:sz w:val="22"/>
          <w:szCs w:val="22"/>
          <w:highlight w:val="white"/>
        </w:rPr>
      </w:pPr>
    </w:p>
    <w:p w14:paraId="2389B82A" w14:textId="77777777" w:rsidR="00EB2F4A" w:rsidRPr="00EB2F4A" w:rsidRDefault="00EB2F4A" w:rsidP="00EB2F4A">
      <w:pPr>
        <w:rPr>
          <w:rFonts w:ascii="Times New Roman" w:eastAsia="Arial" w:hAnsi="Times New Roman" w:cs="Times New Roman"/>
          <w:color w:val="000000"/>
          <w:sz w:val="22"/>
          <w:szCs w:val="22"/>
        </w:rPr>
      </w:pPr>
      <w:r w:rsidRPr="00EB2F4A">
        <w:rPr>
          <w:rFonts w:ascii="Times New Roman" w:eastAsia="Arial" w:hAnsi="Times New Roman" w:cs="Times New Roman"/>
          <w:b/>
          <w:color w:val="000000"/>
          <w:sz w:val="22"/>
          <w:szCs w:val="22"/>
        </w:rPr>
        <w:t>Course Code: </w:t>
      </w:r>
      <w:r w:rsidR="00126F47">
        <w:rPr>
          <w:rFonts w:ascii="Times New Roman" w:eastAsia="Arial" w:hAnsi="Times New Roman" w:cs="Times New Roman"/>
          <w:color w:val="000000"/>
          <w:sz w:val="22"/>
          <w:szCs w:val="22"/>
        </w:rPr>
        <w:t>CSE4</w:t>
      </w:r>
      <w:r w:rsidRPr="00EB2F4A">
        <w:rPr>
          <w:rFonts w:ascii="Times New Roman" w:eastAsia="Arial" w:hAnsi="Times New Roman" w:cs="Times New Roman"/>
          <w:color w:val="000000"/>
          <w:sz w:val="22"/>
          <w:szCs w:val="22"/>
        </w:rPr>
        <w:t>421</w:t>
      </w:r>
    </w:p>
    <w:p w14:paraId="756AF873" w14:textId="77777777" w:rsidR="00EB2F4A" w:rsidRPr="00EB2F4A" w:rsidRDefault="00EB2F4A" w:rsidP="00EB2F4A">
      <w:pPr>
        <w:rPr>
          <w:rFonts w:ascii="Times New Roman" w:eastAsia="Arial" w:hAnsi="Times New Roman" w:cs="Times New Roman"/>
          <w:color w:val="000000"/>
          <w:sz w:val="22"/>
          <w:szCs w:val="22"/>
        </w:rPr>
      </w:pPr>
      <w:r w:rsidRPr="00EB2F4A">
        <w:rPr>
          <w:rFonts w:ascii="Times New Roman" w:eastAsia="Arial" w:hAnsi="Times New Roman" w:cs="Times New Roman"/>
          <w:b/>
          <w:color w:val="000000"/>
          <w:sz w:val="22"/>
          <w:szCs w:val="22"/>
        </w:rPr>
        <w:t xml:space="preserve">Course Title: </w:t>
      </w:r>
      <w:r w:rsidRPr="00EB2F4A">
        <w:rPr>
          <w:rFonts w:ascii="Times New Roman" w:eastAsia="Times New Roman" w:hAnsi="Times New Roman" w:cs="Times New Roman"/>
          <w:sz w:val="22"/>
          <w:szCs w:val="22"/>
        </w:rPr>
        <w:t>Wireless and Cellular Communication</w:t>
      </w:r>
      <w:r w:rsidRPr="00EB2F4A">
        <w:rPr>
          <w:rFonts w:ascii="Times New Roman" w:eastAsia="Arial" w:hAnsi="Times New Roman" w:cs="Times New Roman"/>
          <w:color w:val="000000"/>
          <w:sz w:val="22"/>
          <w:szCs w:val="22"/>
        </w:rPr>
        <w:br/>
      </w:r>
      <w:r w:rsidRPr="00EB2F4A">
        <w:rPr>
          <w:rFonts w:ascii="Times New Roman" w:eastAsia="Arial" w:hAnsi="Times New Roman" w:cs="Times New Roman"/>
          <w:b/>
          <w:color w:val="000000"/>
          <w:sz w:val="22"/>
          <w:szCs w:val="22"/>
        </w:rPr>
        <w:t>Credit Hour: </w:t>
      </w:r>
      <w:r w:rsidRPr="00EB2F4A">
        <w:rPr>
          <w:rFonts w:ascii="Times New Roman" w:eastAsia="Arial" w:hAnsi="Times New Roman" w:cs="Times New Roman"/>
          <w:color w:val="000000"/>
          <w:sz w:val="22"/>
          <w:szCs w:val="22"/>
        </w:rPr>
        <w:t>3.00</w:t>
      </w:r>
      <w:r w:rsidRPr="00EB2F4A">
        <w:rPr>
          <w:rFonts w:ascii="Times New Roman" w:eastAsia="Arial" w:hAnsi="Times New Roman" w:cs="Times New Roman"/>
          <w:color w:val="000000"/>
          <w:sz w:val="22"/>
          <w:szCs w:val="22"/>
        </w:rPr>
        <w:br/>
      </w:r>
      <w:r w:rsidRPr="00EB2F4A">
        <w:rPr>
          <w:rFonts w:ascii="Times New Roman" w:eastAsia="Arial" w:hAnsi="Times New Roman" w:cs="Times New Roman"/>
          <w:b/>
          <w:color w:val="000000"/>
          <w:sz w:val="22"/>
          <w:szCs w:val="22"/>
        </w:rPr>
        <w:t xml:space="preserve">Prerequisite: </w:t>
      </w:r>
    </w:p>
    <w:p w14:paraId="23CA41C6" w14:textId="77777777" w:rsidR="00EB2F4A" w:rsidRPr="00EB2F4A" w:rsidRDefault="00EB2F4A" w:rsidP="00EB2F4A">
      <w:pPr>
        <w:shd w:val="clear" w:color="auto" w:fill="FFFFFF"/>
        <w:spacing w:after="150"/>
        <w:rPr>
          <w:rFonts w:ascii="Times New Roman" w:eastAsia="Arial" w:hAnsi="Times New Roman" w:cs="Times New Roman"/>
          <w:b/>
          <w:color w:val="000000"/>
          <w:sz w:val="22"/>
          <w:szCs w:val="22"/>
        </w:rPr>
      </w:pPr>
    </w:p>
    <w:p w14:paraId="214A1549" w14:textId="77777777" w:rsidR="00EB2F4A" w:rsidRPr="00EB2F4A" w:rsidRDefault="00EB2F4A" w:rsidP="00EB2F4A">
      <w:pPr>
        <w:jc w:val="both"/>
        <w:rPr>
          <w:rFonts w:ascii="Times New Roman" w:eastAsia="Arial" w:hAnsi="Times New Roman" w:cs="Times New Roman"/>
          <w:color w:val="000000"/>
          <w:sz w:val="22"/>
          <w:szCs w:val="22"/>
        </w:rPr>
      </w:pPr>
      <w:r w:rsidRPr="00EB2F4A">
        <w:rPr>
          <w:rFonts w:ascii="Times New Roman" w:eastAsia="Arial" w:hAnsi="Times New Roman" w:cs="Times New Roman"/>
          <w:b/>
          <w:color w:val="000000"/>
          <w:sz w:val="22"/>
          <w:szCs w:val="22"/>
        </w:rPr>
        <w:t>Content</w:t>
      </w:r>
      <w:r w:rsidRPr="00EB2F4A">
        <w:rPr>
          <w:rFonts w:ascii="Times New Roman" w:eastAsia="Arial" w:hAnsi="Times New Roman" w:cs="Times New Roman"/>
          <w:color w:val="000000"/>
          <w:sz w:val="22"/>
          <w:szCs w:val="22"/>
        </w:rPr>
        <w:t>:</w:t>
      </w:r>
      <w:r w:rsidRPr="00EB2F4A">
        <w:rPr>
          <w:rFonts w:ascii="Times New Roman" w:hAnsi="Times New Roman" w:cs="Times New Roman"/>
          <w:sz w:val="22"/>
          <w:szCs w:val="22"/>
        </w:rPr>
        <w:t xml:space="preserve"> </w:t>
      </w:r>
      <w:r w:rsidRPr="00EB2F4A">
        <w:rPr>
          <w:rFonts w:ascii="Times New Roman" w:eastAsia="Arial" w:hAnsi="Times New Roman" w:cs="Times New Roman"/>
          <w:color w:val="000000"/>
          <w:sz w:val="22"/>
          <w:szCs w:val="22"/>
        </w:rPr>
        <w:t>Introduction to wireless communications: history and evolution, current wireless communication system</w:t>
      </w:r>
      <w:r w:rsidR="005F226C">
        <w:rPr>
          <w:rFonts w:ascii="Times New Roman" w:eastAsia="Arial" w:hAnsi="Times New Roman" w:cs="Times New Roman"/>
          <w:color w:val="000000"/>
          <w:sz w:val="22"/>
          <w:szCs w:val="22"/>
        </w:rPr>
        <w:tab/>
      </w:r>
      <w:r w:rsidRPr="00EB2F4A">
        <w:rPr>
          <w:rFonts w:ascii="Times New Roman" w:eastAsia="Arial" w:hAnsi="Times New Roman" w:cs="Times New Roman"/>
          <w:color w:val="000000"/>
          <w:sz w:val="22"/>
          <w:szCs w:val="22"/>
        </w:rPr>
        <w:t>s, requirements of wireless services, and technical challenges of wireless communications.</w:t>
      </w:r>
      <w:r w:rsidR="00126F47">
        <w:rPr>
          <w:rFonts w:ascii="Times New Roman" w:eastAsia="Arial" w:hAnsi="Times New Roman" w:cs="Times New Roman"/>
          <w:color w:val="000000"/>
          <w:sz w:val="22"/>
          <w:szCs w:val="22"/>
        </w:rPr>
        <w:t xml:space="preserve"> </w:t>
      </w:r>
      <w:r w:rsidRPr="00EB2F4A">
        <w:rPr>
          <w:rFonts w:ascii="Times New Roman" w:eastAsia="Arial" w:hAnsi="Times New Roman" w:cs="Times New Roman"/>
          <w:color w:val="000000"/>
          <w:sz w:val="22"/>
          <w:szCs w:val="22"/>
        </w:rPr>
        <w:t>Radio wave propagation in the mobile environment: Free-space propagation, propagation mechanisms, large scale and small scale fading, path loss models, statistical channel models: narrowband and wideband models, System Planning: mobile radio link design, and introduction to radio network planning.</w:t>
      </w:r>
      <w:r w:rsidR="00126F47">
        <w:rPr>
          <w:rFonts w:ascii="Times New Roman" w:eastAsia="Arial" w:hAnsi="Times New Roman" w:cs="Times New Roman"/>
          <w:color w:val="000000"/>
          <w:sz w:val="22"/>
          <w:szCs w:val="22"/>
        </w:rPr>
        <w:t xml:space="preserve"> </w:t>
      </w:r>
      <w:r w:rsidRPr="00EB2F4A">
        <w:rPr>
          <w:rFonts w:ascii="Times New Roman" w:eastAsia="Arial" w:hAnsi="Times New Roman" w:cs="Times New Roman"/>
          <w:color w:val="000000"/>
          <w:sz w:val="22"/>
          <w:szCs w:val="22"/>
        </w:rPr>
        <w:t xml:space="preserve">Overview of wireless access networks: base and subscriber stations, multiple access technologies, noise and interference in wireless communication systems, diversity reception, MIMO communication: MIMO narrowband channel model, transmit diversity and spatial multiplexing Evolution of cellular systems, principles and operation of cellular systems, narrowband systems: FDMA and TDMA systems, frequency </w:t>
      </w:r>
      <w:proofErr w:type="spellStart"/>
      <w:r w:rsidRPr="00EB2F4A">
        <w:rPr>
          <w:rFonts w:ascii="Times New Roman" w:eastAsia="Arial" w:hAnsi="Times New Roman" w:cs="Times New Roman"/>
          <w:color w:val="000000"/>
          <w:sz w:val="22"/>
          <w:szCs w:val="22"/>
        </w:rPr>
        <w:t>planing</w:t>
      </w:r>
      <w:proofErr w:type="spellEnd"/>
      <w:r w:rsidRPr="00EB2F4A">
        <w:rPr>
          <w:rFonts w:ascii="Times New Roman" w:eastAsia="Arial" w:hAnsi="Times New Roman" w:cs="Times New Roman"/>
          <w:color w:val="000000"/>
          <w:sz w:val="22"/>
          <w:szCs w:val="22"/>
        </w:rPr>
        <w:t>, and capacity considerations, CDMA wideband systems: resource allocation, soft handover, power control, interference and capacity, OFDMA wideband systems, and Standardized cellular communications systems.</w:t>
      </w:r>
      <w:r w:rsidR="00EA4D6D">
        <w:rPr>
          <w:rFonts w:ascii="Times New Roman" w:eastAsia="Arial" w:hAnsi="Times New Roman" w:cs="Times New Roman"/>
          <w:color w:val="000000"/>
          <w:sz w:val="22"/>
          <w:szCs w:val="22"/>
        </w:rPr>
        <w:t xml:space="preserve"> </w:t>
      </w:r>
      <w:r w:rsidRPr="00EB2F4A">
        <w:rPr>
          <w:rFonts w:ascii="Times New Roman" w:eastAsia="Arial" w:hAnsi="Times New Roman" w:cs="Times New Roman"/>
          <w:color w:val="000000"/>
          <w:sz w:val="22"/>
          <w:szCs w:val="22"/>
        </w:rPr>
        <w:t>Wireless Network Standards: Wireless LANs, wireless MANs, short range wireless networks, standards, capabilities and applications, broadband wireless networks, and integration of different types of wireless networks Wireless Sensor Networks: Introduction to sensor networks and applications, issues in sensor networks in comparison to conventional wireless networks, special design considerations in energy conservation, routing etc.</w:t>
      </w:r>
    </w:p>
    <w:p w14:paraId="321F4885" w14:textId="77777777" w:rsidR="00EB2F4A" w:rsidRPr="00EB2F4A" w:rsidRDefault="00EB2F4A" w:rsidP="00EB2F4A">
      <w:pPr>
        <w:jc w:val="both"/>
        <w:rPr>
          <w:rFonts w:ascii="Times New Roman" w:eastAsia="Arial" w:hAnsi="Times New Roman" w:cs="Times New Roman"/>
          <w:color w:val="000000"/>
          <w:sz w:val="22"/>
          <w:szCs w:val="22"/>
        </w:rPr>
      </w:pPr>
    </w:p>
    <w:p w14:paraId="752DD63A" w14:textId="77777777" w:rsidR="00EB2F4A" w:rsidRPr="00EB2F4A" w:rsidRDefault="00EB2F4A" w:rsidP="00EB2F4A">
      <w:pPr>
        <w:jc w:val="both"/>
        <w:rPr>
          <w:rFonts w:ascii="Times New Roman" w:eastAsia="Arial" w:hAnsi="Times New Roman" w:cs="Times New Roman"/>
          <w:b/>
          <w:color w:val="000000"/>
          <w:sz w:val="22"/>
          <w:szCs w:val="22"/>
          <w:highlight w:val="white"/>
        </w:rPr>
      </w:pPr>
    </w:p>
    <w:p w14:paraId="7A806CF2" w14:textId="77777777" w:rsidR="00EB2F4A" w:rsidRPr="00EB2F4A" w:rsidRDefault="00EB2F4A" w:rsidP="00EB2F4A">
      <w:pPr>
        <w:rPr>
          <w:rFonts w:ascii="Times New Roman" w:eastAsia="Arial" w:hAnsi="Times New Roman" w:cs="Times New Roman"/>
          <w:color w:val="000000"/>
          <w:sz w:val="22"/>
          <w:szCs w:val="22"/>
          <w:highlight w:val="white"/>
        </w:rPr>
      </w:pPr>
      <w:r w:rsidRPr="00EB2F4A">
        <w:rPr>
          <w:rFonts w:ascii="Times New Roman" w:eastAsia="Arial" w:hAnsi="Times New Roman" w:cs="Times New Roman"/>
          <w:b/>
          <w:color w:val="000000"/>
          <w:sz w:val="22"/>
          <w:szCs w:val="22"/>
          <w:highlight w:val="white"/>
        </w:rPr>
        <w:t>Course Code: </w:t>
      </w:r>
      <w:r w:rsidR="00EA4D6D">
        <w:rPr>
          <w:rFonts w:ascii="Times New Roman" w:eastAsia="Arial" w:hAnsi="Times New Roman" w:cs="Times New Roman"/>
          <w:color w:val="000000"/>
          <w:sz w:val="22"/>
          <w:szCs w:val="22"/>
          <w:highlight w:val="white"/>
        </w:rPr>
        <w:t>CSE4</w:t>
      </w:r>
      <w:r w:rsidRPr="00EB2F4A">
        <w:rPr>
          <w:rFonts w:ascii="Times New Roman" w:eastAsia="Arial" w:hAnsi="Times New Roman" w:cs="Times New Roman"/>
          <w:color w:val="000000"/>
          <w:sz w:val="22"/>
          <w:szCs w:val="22"/>
          <w:highlight w:val="white"/>
        </w:rPr>
        <w:t xml:space="preserve">423 </w:t>
      </w:r>
    </w:p>
    <w:p w14:paraId="2BE0861D" w14:textId="77777777" w:rsidR="00EB2F4A" w:rsidRPr="00EB2F4A" w:rsidRDefault="00EB2F4A" w:rsidP="00EB2F4A">
      <w:pPr>
        <w:rPr>
          <w:rFonts w:ascii="Times New Roman" w:eastAsia="Arial" w:hAnsi="Times New Roman" w:cs="Times New Roman"/>
          <w:color w:val="000000"/>
          <w:sz w:val="22"/>
          <w:szCs w:val="22"/>
        </w:rPr>
      </w:pPr>
      <w:r w:rsidRPr="00EB2F4A">
        <w:rPr>
          <w:rFonts w:ascii="Times New Roman" w:eastAsia="Arial" w:hAnsi="Times New Roman" w:cs="Times New Roman"/>
          <w:b/>
          <w:color w:val="000000"/>
          <w:sz w:val="22"/>
          <w:szCs w:val="22"/>
        </w:rPr>
        <w:t xml:space="preserve">Course Title: </w:t>
      </w:r>
      <w:r w:rsidRPr="00EB2F4A">
        <w:rPr>
          <w:rFonts w:ascii="Times New Roman" w:eastAsia="Arial" w:hAnsi="Times New Roman" w:cs="Times New Roman"/>
          <w:color w:val="000000"/>
          <w:sz w:val="22"/>
          <w:szCs w:val="22"/>
        </w:rPr>
        <w:t xml:space="preserve">Digital </w:t>
      </w:r>
      <w:r w:rsidR="00EA4D6D">
        <w:rPr>
          <w:rFonts w:ascii="Times New Roman" w:eastAsia="Arial" w:hAnsi="Times New Roman" w:cs="Times New Roman"/>
          <w:color w:val="000000"/>
          <w:sz w:val="22"/>
          <w:szCs w:val="22"/>
        </w:rPr>
        <w:t>S</w:t>
      </w:r>
      <w:r w:rsidRPr="00EB2F4A">
        <w:rPr>
          <w:rFonts w:ascii="Times New Roman" w:eastAsia="Arial" w:hAnsi="Times New Roman" w:cs="Times New Roman"/>
          <w:color w:val="000000"/>
          <w:sz w:val="22"/>
          <w:szCs w:val="22"/>
        </w:rPr>
        <w:t>ignal Processing</w:t>
      </w:r>
      <w:r w:rsidRPr="00EB2F4A">
        <w:rPr>
          <w:rFonts w:ascii="Times New Roman" w:eastAsia="Arial" w:hAnsi="Times New Roman" w:cs="Times New Roman"/>
          <w:color w:val="000000"/>
          <w:sz w:val="22"/>
          <w:szCs w:val="22"/>
        </w:rPr>
        <w:br/>
      </w:r>
      <w:r w:rsidRPr="00EB2F4A">
        <w:rPr>
          <w:rFonts w:ascii="Times New Roman" w:eastAsia="Arial" w:hAnsi="Times New Roman" w:cs="Times New Roman"/>
          <w:b/>
          <w:color w:val="000000"/>
          <w:sz w:val="22"/>
          <w:szCs w:val="22"/>
          <w:highlight w:val="white"/>
        </w:rPr>
        <w:t>Credit Hour: </w:t>
      </w:r>
      <w:r w:rsidRPr="00EB2F4A">
        <w:rPr>
          <w:rFonts w:ascii="Times New Roman" w:eastAsia="Arial" w:hAnsi="Times New Roman" w:cs="Times New Roman"/>
          <w:color w:val="000000"/>
          <w:sz w:val="22"/>
          <w:szCs w:val="22"/>
          <w:highlight w:val="white"/>
        </w:rPr>
        <w:t>3.00</w:t>
      </w:r>
      <w:r w:rsidRPr="00EB2F4A">
        <w:rPr>
          <w:rFonts w:ascii="Times New Roman" w:eastAsia="Arial" w:hAnsi="Times New Roman" w:cs="Times New Roman"/>
          <w:color w:val="000000"/>
          <w:sz w:val="22"/>
          <w:szCs w:val="22"/>
        </w:rPr>
        <w:br/>
      </w:r>
      <w:r w:rsidRPr="00EB2F4A">
        <w:rPr>
          <w:rFonts w:ascii="Times New Roman" w:eastAsia="Arial" w:hAnsi="Times New Roman" w:cs="Times New Roman"/>
          <w:b/>
          <w:color w:val="000000"/>
          <w:sz w:val="22"/>
          <w:szCs w:val="22"/>
          <w:highlight w:val="white"/>
        </w:rPr>
        <w:t xml:space="preserve">Prerequisite: </w:t>
      </w:r>
    </w:p>
    <w:p w14:paraId="5F85C64C" w14:textId="77777777" w:rsidR="00EB2F4A" w:rsidRPr="00EB2F4A" w:rsidRDefault="00EB2F4A" w:rsidP="00EB2F4A">
      <w:pPr>
        <w:shd w:val="clear" w:color="auto" w:fill="FFFFFF"/>
        <w:spacing w:after="150"/>
        <w:rPr>
          <w:rFonts w:ascii="Times New Roman" w:eastAsia="Arial" w:hAnsi="Times New Roman" w:cs="Times New Roman"/>
          <w:b/>
          <w:color w:val="000000"/>
          <w:sz w:val="22"/>
          <w:szCs w:val="22"/>
        </w:rPr>
      </w:pPr>
    </w:p>
    <w:p w14:paraId="2A15418E" w14:textId="77777777" w:rsidR="00EB2F4A" w:rsidRPr="00EB2F4A" w:rsidRDefault="00EB2F4A" w:rsidP="00EB2F4A">
      <w:pPr>
        <w:jc w:val="both"/>
        <w:rPr>
          <w:rFonts w:ascii="Times New Roman" w:eastAsia="Arial" w:hAnsi="Times New Roman" w:cs="Times New Roman"/>
          <w:color w:val="000000"/>
          <w:sz w:val="22"/>
          <w:szCs w:val="22"/>
        </w:rPr>
      </w:pPr>
      <w:r w:rsidRPr="00EB2F4A">
        <w:rPr>
          <w:rFonts w:ascii="Times New Roman" w:eastAsia="Arial" w:hAnsi="Times New Roman" w:cs="Times New Roman"/>
          <w:b/>
          <w:color w:val="000000"/>
          <w:sz w:val="22"/>
          <w:szCs w:val="22"/>
        </w:rPr>
        <w:t>Content</w:t>
      </w:r>
      <w:r w:rsidRPr="00EB2F4A">
        <w:rPr>
          <w:rFonts w:ascii="Times New Roman" w:eastAsia="Arial" w:hAnsi="Times New Roman" w:cs="Times New Roman"/>
          <w:color w:val="000000"/>
          <w:sz w:val="22"/>
          <w:szCs w:val="22"/>
        </w:rPr>
        <w:t>:</w:t>
      </w:r>
      <w:r w:rsidRPr="00EB2F4A">
        <w:rPr>
          <w:rFonts w:ascii="Times New Roman" w:hAnsi="Times New Roman" w:cs="Times New Roman"/>
          <w:sz w:val="22"/>
          <w:szCs w:val="22"/>
        </w:rPr>
        <w:t xml:space="preserve"> </w:t>
      </w:r>
      <w:r w:rsidRPr="00EB2F4A">
        <w:rPr>
          <w:rFonts w:ascii="Times New Roman" w:eastAsia="Arial" w:hAnsi="Times New Roman" w:cs="Times New Roman"/>
          <w:color w:val="000000"/>
          <w:sz w:val="22"/>
          <w:szCs w:val="22"/>
        </w:rPr>
        <w:t>Discrete time signals and systems: Fourier and Z transforms, DFT, 2-dimensional versions; Linear time invariant discrete time systems; Digital signal processing topics: flow graphs, realizations, FFT, quantization effects, linear prediction; Digital filter design methods: windowing,</w:t>
      </w:r>
      <w:r w:rsidR="005F226C">
        <w:rPr>
          <w:rFonts w:ascii="Times New Roman" w:eastAsia="Arial" w:hAnsi="Times New Roman" w:cs="Times New Roman"/>
          <w:color w:val="000000"/>
          <w:sz w:val="22"/>
          <w:szCs w:val="22"/>
        </w:rPr>
        <w:t xml:space="preserve"> </w:t>
      </w:r>
      <w:r w:rsidRPr="00EB2F4A">
        <w:rPr>
          <w:rFonts w:ascii="Times New Roman" w:eastAsia="Arial" w:hAnsi="Times New Roman" w:cs="Times New Roman"/>
          <w:color w:val="000000"/>
          <w:sz w:val="22"/>
          <w:szCs w:val="22"/>
        </w:rPr>
        <w:t>frequency sampling, S-to-Z methods, frequency-transformation methods, optimization methods, 2-dimensional filter design; Quantization of signals and filter coefficients; Oversampling techniques for ADC and DAC.</w:t>
      </w:r>
    </w:p>
    <w:p w14:paraId="0C80A64D" w14:textId="77777777" w:rsidR="00EB2F4A" w:rsidRPr="00EB2F4A" w:rsidRDefault="00EB2F4A" w:rsidP="00EB2F4A">
      <w:pPr>
        <w:rPr>
          <w:rFonts w:ascii="Times New Roman" w:eastAsia="Arial" w:hAnsi="Times New Roman" w:cs="Times New Roman"/>
          <w:color w:val="000000"/>
          <w:sz w:val="22"/>
          <w:szCs w:val="22"/>
        </w:rPr>
      </w:pPr>
    </w:p>
    <w:p w14:paraId="3E7896EA" w14:textId="77777777" w:rsidR="00EB2F4A" w:rsidRPr="00EB2F4A" w:rsidRDefault="00EB2F4A" w:rsidP="00EB2F4A">
      <w:pPr>
        <w:rPr>
          <w:rFonts w:ascii="Times New Roman" w:eastAsia="Arial" w:hAnsi="Times New Roman" w:cs="Times New Roman"/>
          <w:color w:val="000000"/>
          <w:sz w:val="22"/>
          <w:szCs w:val="22"/>
          <w:highlight w:val="white"/>
        </w:rPr>
      </w:pPr>
      <w:r w:rsidRPr="00EB2F4A">
        <w:rPr>
          <w:rFonts w:ascii="Times New Roman" w:eastAsia="Arial" w:hAnsi="Times New Roman" w:cs="Times New Roman"/>
          <w:b/>
          <w:color w:val="000000"/>
          <w:sz w:val="22"/>
          <w:szCs w:val="22"/>
          <w:highlight w:val="white"/>
        </w:rPr>
        <w:t xml:space="preserve">Text: </w:t>
      </w:r>
      <w:r w:rsidRPr="00EB2F4A">
        <w:rPr>
          <w:rFonts w:ascii="Times New Roman" w:eastAsia="Arial" w:hAnsi="Times New Roman" w:cs="Times New Roman"/>
          <w:color w:val="000000"/>
          <w:sz w:val="22"/>
          <w:szCs w:val="22"/>
          <w:highlight w:val="white"/>
        </w:rPr>
        <w:t xml:space="preserve">Digital Signal Processing by J. G. </w:t>
      </w:r>
      <w:proofErr w:type="spellStart"/>
      <w:r w:rsidRPr="00EB2F4A">
        <w:rPr>
          <w:rFonts w:ascii="Times New Roman" w:eastAsia="Arial" w:hAnsi="Times New Roman" w:cs="Times New Roman"/>
          <w:color w:val="000000"/>
          <w:sz w:val="22"/>
          <w:szCs w:val="22"/>
          <w:highlight w:val="white"/>
        </w:rPr>
        <w:t>Proakis</w:t>
      </w:r>
      <w:proofErr w:type="spellEnd"/>
      <w:r w:rsidRPr="00EB2F4A">
        <w:rPr>
          <w:rFonts w:ascii="Times New Roman" w:eastAsia="Arial" w:hAnsi="Times New Roman" w:cs="Times New Roman"/>
          <w:color w:val="000000"/>
          <w:sz w:val="22"/>
          <w:szCs w:val="22"/>
          <w:highlight w:val="white"/>
        </w:rPr>
        <w:t xml:space="preserve"> and D. K </w:t>
      </w:r>
      <w:proofErr w:type="spellStart"/>
      <w:r w:rsidRPr="00EB2F4A">
        <w:rPr>
          <w:rFonts w:ascii="Times New Roman" w:eastAsia="Arial" w:hAnsi="Times New Roman" w:cs="Times New Roman"/>
          <w:color w:val="000000"/>
          <w:sz w:val="22"/>
          <w:szCs w:val="22"/>
          <w:highlight w:val="white"/>
        </w:rPr>
        <w:t>Manolakis</w:t>
      </w:r>
      <w:proofErr w:type="spellEnd"/>
      <w:r w:rsidRPr="00EB2F4A">
        <w:rPr>
          <w:rFonts w:ascii="Times New Roman" w:eastAsia="Arial" w:hAnsi="Times New Roman" w:cs="Times New Roman"/>
          <w:color w:val="000000"/>
          <w:sz w:val="22"/>
          <w:szCs w:val="22"/>
          <w:highlight w:val="white"/>
        </w:rPr>
        <w:t>, 4th Edition</w:t>
      </w:r>
    </w:p>
    <w:p w14:paraId="334258AA" w14:textId="77777777" w:rsidR="00EB2F4A" w:rsidRPr="00EB2F4A" w:rsidRDefault="00EB2F4A" w:rsidP="00EB2F4A">
      <w:pPr>
        <w:rPr>
          <w:rFonts w:ascii="Times New Roman" w:eastAsia="Arial" w:hAnsi="Times New Roman" w:cs="Times New Roman"/>
          <w:b/>
          <w:color w:val="000000"/>
          <w:sz w:val="22"/>
          <w:szCs w:val="22"/>
          <w:highlight w:val="white"/>
        </w:rPr>
      </w:pPr>
      <w:r w:rsidRPr="00EB2F4A">
        <w:rPr>
          <w:rFonts w:ascii="Times New Roman" w:eastAsia="Arial" w:hAnsi="Times New Roman" w:cs="Times New Roman"/>
          <w:color w:val="000000"/>
          <w:sz w:val="22"/>
          <w:szCs w:val="22"/>
          <w:highlight w:val="white"/>
        </w:rPr>
        <w:t>Understanding Digital Signal Processing by Richard G. Lyons, 3rd Edition</w:t>
      </w:r>
    </w:p>
    <w:p w14:paraId="13503A71" w14:textId="77777777" w:rsidR="00EB2F4A" w:rsidRPr="00EB2F4A" w:rsidRDefault="00EB2F4A" w:rsidP="00EB2F4A">
      <w:pPr>
        <w:rPr>
          <w:rFonts w:ascii="Times New Roman" w:eastAsia="Arial" w:hAnsi="Times New Roman" w:cs="Times New Roman"/>
          <w:b/>
          <w:color w:val="000000"/>
          <w:sz w:val="22"/>
          <w:szCs w:val="22"/>
          <w:highlight w:val="white"/>
        </w:rPr>
      </w:pPr>
    </w:p>
    <w:p w14:paraId="07DEBBE0" w14:textId="77777777" w:rsidR="00EB2F4A" w:rsidRDefault="00EB2F4A" w:rsidP="00EB2F4A">
      <w:pPr>
        <w:rPr>
          <w:rFonts w:ascii="Times New Roman" w:eastAsia="Arial" w:hAnsi="Times New Roman" w:cs="Times New Roman"/>
          <w:b/>
          <w:color w:val="000000"/>
          <w:sz w:val="22"/>
          <w:szCs w:val="22"/>
          <w:highlight w:val="white"/>
        </w:rPr>
      </w:pPr>
    </w:p>
    <w:p w14:paraId="06DA240B" w14:textId="77777777" w:rsidR="00DC3936" w:rsidRDefault="00DC3936" w:rsidP="00EB2F4A">
      <w:pPr>
        <w:rPr>
          <w:rFonts w:ascii="Times New Roman" w:eastAsia="Arial" w:hAnsi="Times New Roman" w:cs="Times New Roman"/>
          <w:b/>
          <w:color w:val="000000"/>
          <w:sz w:val="22"/>
          <w:szCs w:val="22"/>
          <w:highlight w:val="white"/>
        </w:rPr>
      </w:pPr>
    </w:p>
    <w:p w14:paraId="79A57F27" w14:textId="77777777" w:rsidR="00DC3936" w:rsidRPr="00EB2F4A" w:rsidRDefault="00DC3936" w:rsidP="00EB2F4A">
      <w:pPr>
        <w:rPr>
          <w:rFonts w:ascii="Times New Roman" w:eastAsia="Arial" w:hAnsi="Times New Roman" w:cs="Times New Roman"/>
          <w:b/>
          <w:color w:val="000000"/>
          <w:sz w:val="22"/>
          <w:szCs w:val="22"/>
          <w:highlight w:val="white"/>
        </w:rPr>
      </w:pPr>
    </w:p>
    <w:p w14:paraId="5D0BEE1B" w14:textId="77777777" w:rsidR="00EB2F4A" w:rsidRPr="00EB2F4A" w:rsidRDefault="00EB2F4A" w:rsidP="00EB2F4A">
      <w:pPr>
        <w:rPr>
          <w:rFonts w:ascii="Times New Roman" w:eastAsia="Arial" w:hAnsi="Times New Roman" w:cs="Times New Roman"/>
          <w:color w:val="000000"/>
          <w:sz w:val="22"/>
          <w:szCs w:val="22"/>
          <w:highlight w:val="white"/>
        </w:rPr>
      </w:pPr>
      <w:r w:rsidRPr="00EB2F4A">
        <w:rPr>
          <w:rFonts w:ascii="Times New Roman" w:eastAsia="Arial" w:hAnsi="Times New Roman" w:cs="Times New Roman"/>
          <w:b/>
          <w:color w:val="000000"/>
          <w:sz w:val="22"/>
          <w:szCs w:val="22"/>
          <w:highlight w:val="white"/>
        </w:rPr>
        <w:t>Course Code: </w:t>
      </w:r>
      <w:r w:rsidR="005F226C">
        <w:rPr>
          <w:rFonts w:ascii="Times New Roman" w:eastAsia="Arial" w:hAnsi="Times New Roman" w:cs="Times New Roman"/>
          <w:color w:val="000000"/>
          <w:sz w:val="22"/>
          <w:szCs w:val="22"/>
          <w:highlight w:val="white"/>
        </w:rPr>
        <w:t>CSE4</w:t>
      </w:r>
      <w:r w:rsidRPr="00EB2F4A">
        <w:rPr>
          <w:rFonts w:ascii="Times New Roman" w:eastAsia="Arial" w:hAnsi="Times New Roman" w:cs="Times New Roman"/>
          <w:color w:val="000000"/>
          <w:sz w:val="22"/>
          <w:szCs w:val="22"/>
          <w:highlight w:val="white"/>
        </w:rPr>
        <w:t xml:space="preserve">425  </w:t>
      </w:r>
    </w:p>
    <w:p w14:paraId="2DBA743A" w14:textId="77777777" w:rsidR="00EB2F4A" w:rsidRPr="00EB2F4A" w:rsidRDefault="00EB2F4A" w:rsidP="00EB2F4A">
      <w:pPr>
        <w:rPr>
          <w:rFonts w:ascii="Times New Roman" w:eastAsia="Arial" w:hAnsi="Times New Roman" w:cs="Times New Roman"/>
          <w:color w:val="000000"/>
          <w:sz w:val="22"/>
          <w:szCs w:val="22"/>
        </w:rPr>
      </w:pPr>
      <w:r w:rsidRPr="00EB2F4A">
        <w:rPr>
          <w:rFonts w:ascii="Times New Roman" w:eastAsia="Arial" w:hAnsi="Times New Roman" w:cs="Times New Roman"/>
          <w:b/>
          <w:color w:val="000000"/>
          <w:sz w:val="22"/>
          <w:szCs w:val="22"/>
        </w:rPr>
        <w:t xml:space="preserve">Course Title: </w:t>
      </w:r>
      <w:r w:rsidRPr="00EB2F4A">
        <w:rPr>
          <w:rFonts w:ascii="Times New Roman" w:eastAsia="Times New Roman" w:hAnsi="Times New Roman" w:cs="Times New Roman"/>
          <w:sz w:val="22"/>
          <w:szCs w:val="22"/>
        </w:rPr>
        <w:t>Advanced Network Services and Management</w:t>
      </w:r>
      <w:r w:rsidRPr="00EB2F4A">
        <w:rPr>
          <w:rFonts w:ascii="Times New Roman" w:eastAsia="Arial" w:hAnsi="Times New Roman" w:cs="Times New Roman"/>
          <w:color w:val="000000"/>
          <w:sz w:val="22"/>
          <w:szCs w:val="22"/>
        </w:rPr>
        <w:br/>
      </w:r>
      <w:r w:rsidRPr="00EB2F4A">
        <w:rPr>
          <w:rFonts w:ascii="Times New Roman" w:eastAsia="Arial" w:hAnsi="Times New Roman" w:cs="Times New Roman"/>
          <w:b/>
          <w:color w:val="000000"/>
          <w:sz w:val="22"/>
          <w:szCs w:val="22"/>
          <w:highlight w:val="white"/>
        </w:rPr>
        <w:t>Credit Hour: </w:t>
      </w:r>
      <w:r w:rsidRPr="00EB2F4A">
        <w:rPr>
          <w:rFonts w:ascii="Times New Roman" w:eastAsia="Arial" w:hAnsi="Times New Roman" w:cs="Times New Roman"/>
          <w:color w:val="000000"/>
          <w:sz w:val="22"/>
          <w:szCs w:val="22"/>
          <w:highlight w:val="white"/>
        </w:rPr>
        <w:t>3.00</w:t>
      </w:r>
      <w:r w:rsidRPr="00EB2F4A">
        <w:rPr>
          <w:rFonts w:ascii="Times New Roman" w:eastAsia="Arial" w:hAnsi="Times New Roman" w:cs="Times New Roman"/>
          <w:color w:val="000000"/>
          <w:sz w:val="22"/>
          <w:szCs w:val="22"/>
        </w:rPr>
        <w:br/>
      </w:r>
      <w:r w:rsidRPr="00EB2F4A">
        <w:rPr>
          <w:rFonts w:ascii="Times New Roman" w:eastAsia="Arial" w:hAnsi="Times New Roman" w:cs="Times New Roman"/>
          <w:b/>
          <w:color w:val="000000"/>
          <w:sz w:val="22"/>
          <w:szCs w:val="22"/>
          <w:highlight w:val="white"/>
        </w:rPr>
        <w:t xml:space="preserve">Prerequisite: </w:t>
      </w:r>
      <w:r w:rsidR="005F226C">
        <w:rPr>
          <w:rFonts w:asciiTheme="majorHAnsi" w:hAnsiTheme="majorHAnsi" w:cstheme="majorHAnsi"/>
          <w:color w:val="000000"/>
          <w:sz w:val="22"/>
          <w:szCs w:val="22"/>
        </w:rPr>
        <w:t>CSE3205, CSE3206</w:t>
      </w:r>
    </w:p>
    <w:p w14:paraId="6509968E" w14:textId="77777777" w:rsidR="00EB2F4A" w:rsidRPr="00EB2F4A" w:rsidRDefault="00EB2F4A" w:rsidP="00EB2F4A">
      <w:pPr>
        <w:shd w:val="clear" w:color="auto" w:fill="FFFFFF"/>
        <w:spacing w:after="150"/>
        <w:jc w:val="both"/>
        <w:rPr>
          <w:rFonts w:ascii="Times New Roman" w:eastAsia="Arial" w:hAnsi="Times New Roman" w:cs="Times New Roman"/>
          <w:b/>
          <w:color w:val="000000"/>
          <w:sz w:val="22"/>
          <w:szCs w:val="22"/>
        </w:rPr>
      </w:pPr>
    </w:p>
    <w:p w14:paraId="3BE1BC59" w14:textId="77777777" w:rsidR="00EB2F4A" w:rsidRPr="00EB2F4A" w:rsidRDefault="00EB2F4A" w:rsidP="00EB2F4A">
      <w:pPr>
        <w:jc w:val="both"/>
        <w:rPr>
          <w:rFonts w:ascii="Times New Roman" w:eastAsia="Arial" w:hAnsi="Times New Roman" w:cs="Times New Roman"/>
          <w:color w:val="000000"/>
          <w:sz w:val="22"/>
          <w:szCs w:val="22"/>
        </w:rPr>
      </w:pPr>
      <w:r w:rsidRPr="00EB2F4A">
        <w:rPr>
          <w:rFonts w:ascii="Times New Roman" w:eastAsia="Arial" w:hAnsi="Times New Roman" w:cs="Times New Roman"/>
          <w:b/>
          <w:color w:val="000000"/>
          <w:sz w:val="22"/>
          <w:szCs w:val="22"/>
        </w:rPr>
        <w:t>Content</w:t>
      </w:r>
      <w:r w:rsidRPr="00EB2F4A">
        <w:rPr>
          <w:rFonts w:ascii="Times New Roman" w:eastAsia="Arial" w:hAnsi="Times New Roman" w:cs="Times New Roman"/>
          <w:color w:val="000000"/>
          <w:sz w:val="22"/>
          <w:szCs w:val="22"/>
        </w:rPr>
        <w:t>:</w:t>
      </w:r>
      <w:r w:rsidRPr="00EB2F4A">
        <w:rPr>
          <w:rFonts w:ascii="Times New Roman" w:hAnsi="Times New Roman" w:cs="Times New Roman"/>
          <w:sz w:val="22"/>
          <w:szCs w:val="22"/>
        </w:rPr>
        <w:t xml:space="preserve"> </w:t>
      </w:r>
      <w:r w:rsidRPr="00EB2F4A">
        <w:rPr>
          <w:rFonts w:ascii="Times New Roman" w:eastAsia="Arial" w:hAnsi="Times New Roman" w:cs="Times New Roman"/>
          <w:color w:val="000000"/>
          <w:sz w:val="22"/>
          <w:szCs w:val="22"/>
        </w:rPr>
        <w:t xml:space="preserve">Network management: Layers of network management; infrastructure for network management; the key areas of network management (accounting, security, </w:t>
      </w:r>
      <w:r w:rsidR="005F226C" w:rsidRPr="00EB2F4A">
        <w:rPr>
          <w:rFonts w:ascii="Times New Roman" w:eastAsia="Arial" w:hAnsi="Times New Roman" w:cs="Times New Roman"/>
          <w:color w:val="000000"/>
          <w:sz w:val="22"/>
          <w:szCs w:val="22"/>
        </w:rPr>
        <w:t>configuration</w:t>
      </w:r>
      <w:r w:rsidR="005F226C">
        <w:rPr>
          <w:rFonts w:ascii="Times New Roman" w:eastAsia="Arial" w:hAnsi="Times New Roman" w:cs="Times New Roman"/>
          <w:color w:val="000000"/>
          <w:sz w:val="22"/>
          <w:szCs w:val="22"/>
        </w:rPr>
        <w:t>, performance,</w:t>
      </w:r>
      <w:r w:rsidRPr="00EB2F4A">
        <w:rPr>
          <w:rFonts w:ascii="Times New Roman" w:eastAsia="Arial" w:hAnsi="Times New Roman" w:cs="Times New Roman"/>
          <w:color w:val="000000"/>
          <w:sz w:val="22"/>
          <w:szCs w:val="22"/>
        </w:rPr>
        <w:t xml:space="preserve"> and fault tolerance); the Internet management framework and protocols (SNMP, </w:t>
      </w:r>
      <w:proofErr w:type="spellStart"/>
      <w:r w:rsidRPr="00EB2F4A">
        <w:rPr>
          <w:rFonts w:ascii="Times New Roman" w:eastAsia="Arial" w:hAnsi="Times New Roman" w:cs="Times New Roman"/>
          <w:color w:val="000000"/>
          <w:sz w:val="22"/>
          <w:szCs w:val="22"/>
        </w:rPr>
        <w:t>MlBs</w:t>
      </w:r>
      <w:proofErr w:type="spellEnd"/>
      <w:r w:rsidRPr="00EB2F4A">
        <w:rPr>
          <w:rFonts w:ascii="Times New Roman" w:eastAsia="Arial" w:hAnsi="Times New Roman" w:cs="Times New Roman"/>
          <w:color w:val="000000"/>
          <w:sz w:val="22"/>
          <w:szCs w:val="22"/>
        </w:rPr>
        <w:t xml:space="preserve">, and so on); practical limitations and case studies; and so on. Network security: Principles of cryptography; principles of information security; authentication; access control; integrity; attacks and countermeasures; secure network protocols (551., </w:t>
      </w:r>
      <w:proofErr w:type="spellStart"/>
      <w:r w:rsidRPr="00EB2F4A">
        <w:rPr>
          <w:rFonts w:ascii="Times New Roman" w:eastAsia="Arial" w:hAnsi="Times New Roman" w:cs="Times New Roman"/>
          <w:color w:val="000000"/>
          <w:sz w:val="22"/>
          <w:szCs w:val="22"/>
        </w:rPr>
        <w:t>IPscc</w:t>
      </w:r>
      <w:proofErr w:type="spellEnd"/>
      <w:r w:rsidRPr="00EB2F4A">
        <w:rPr>
          <w:rFonts w:ascii="Times New Roman" w:eastAsia="Arial" w:hAnsi="Times New Roman" w:cs="Times New Roman"/>
          <w:color w:val="000000"/>
          <w:sz w:val="22"/>
          <w:szCs w:val="22"/>
        </w:rPr>
        <w:t>, and so on); practical limitations and case studies; and so on. Mobile and wireless data communications: Satellite communications; cellular wireless networks; mobile IP; wi</w:t>
      </w:r>
      <w:r w:rsidR="005F226C">
        <w:rPr>
          <w:rFonts w:ascii="Times New Roman" w:eastAsia="Arial" w:hAnsi="Times New Roman" w:cs="Times New Roman"/>
          <w:color w:val="000000"/>
          <w:sz w:val="22"/>
          <w:szCs w:val="22"/>
        </w:rPr>
        <w:t>reless LAN technologies (802.11, Bluetooth,</w:t>
      </w:r>
      <w:r w:rsidRPr="00EB2F4A">
        <w:rPr>
          <w:rFonts w:ascii="Times New Roman" w:eastAsia="Arial" w:hAnsi="Times New Roman" w:cs="Times New Roman"/>
          <w:color w:val="000000"/>
          <w:sz w:val="22"/>
          <w:szCs w:val="22"/>
        </w:rPr>
        <w:t xml:space="preserve"> and so on); the Wireless Application Protocol (WAP); the Wireless Markup Language; and so on. Multimedia networking: Multimedia networking applications; multimedia information representation; streaming stored audio and video; video and audio conferencing; voice over IP; real-time communication protocols; RSVP; differentiated services; and so on.</w:t>
      </w:r>
    </w:p>
    <w:p w14:paraId="5E037859" w14:textId="77777777" w:rsidR="00EB2F4A" w:rsidRPr="00EB2F4A" w:rsidRDefault="00EB2F4A" w:rsidP="00EB2F4A">
      <w:pPr>
        <w:rPr>
          <w:rFonts w:ascii="Times New Roman" w:eastAsia="Arial" w:hAnsi="Times New Roman" w:cs="Times New Roman"/>
          <w:b/>
          <w:color w:val="000000"/>
          <w:sz w:val="22"/>
          <w:szCs w:val="22"/>
          <w:highlight w:val="white"/>
        </w:rPr>
      </w:pPr>
    </w:p>
    <w:p w14:paraId="462CDC40" w14:textId="77777777" w:rsidR="00EB2F4A" w:rsidRPr="00EB2F4A" w:rsidRDefault="00EB2F4A" w:rsidP="00EB2F4A">
      <w:pPr>
        <w:rPr>
          <w:rFonts w:ascii="Times New Roman" w:eastAsia="Arial" w:hAnsi="Times New Roman" w:cs="Times New Roman"/>
          <w:color w:val="000000"/>
          <w:sz w:val="22"/>
          <w:szCs w:val="22"/>
          <w:highlight w:val="white"/>
        </w:rPr>
      </w:pPr>
      <w:r w:rsidRPr="00EB2F4A">
        <w:rPr>
          <w:rFonts w:ascii="Times New Roman" w:eastAsia="Arial" w:hAnsi="Times New Roman" w:cs="Times New Roman"/>
          <w:b/>
          <w:color w:val="000000"/>
          <w:sz w:val="22"/>
          <w:szCs w:val="22"/>
          <w:highlight w:val="white"/>
        </w:rPr>
        <w:t xml:space="preserve">Text: </w:t>
      </w:r>
      <w:r w:rsidRPr="00EB2F4A">
        <w:rPr>
          <w:rFonts w:ascii="Times New Roman" w:eastAsia="Arial" w:hAnsi="Times New Roman" w:cs="Times New Roman"/>
          <w:color w:val="000000"/>
          <w:sz w:val="22"/>
          <w:szCs w:val="22"/>
          <w:highlight w:val="white"/>
        </w:rPr>
        <w:t xml:space="preserve">Cloud Services, Networking, and Management by Nelson L. S. da Fonseca and Raouf </w:t>
      </w:r>
      <w:proofErr w:type="spellStart"/>
      <w:r w:rsidRPr="00EB2F4A">
        <w:rPr>
          <w:rFonts w:ascii="Times New Roman" w:eastAsia="Arial" w:hAnsi="Times New Roman" w:cs="Times New Roman"/>
          <w:color w:val="000000"/>
          <w:sz w:val="22"/>
          <w:szCs w:val="22"/>
          <w:highlight w:val="white"/>
        </w:rPr>
        <w:t>Boutaba</w:t>
      </w:r>
      <w:proofErr w:type="spellEnd"/>
      <w:r w:rsidRPr="00EB2F4A">
        <w:rPr>
          <w:rFonts w:ascii="Times New Roman" w:eastAsia="Arial" w:hAnsi="Times New Roman" w:cs="Times New Roman"/>
          <w:color w:val="000000"/>
          <w:sz w:val="22"/>
          <w:szCs w:val="22"/>
          <w:highlight w:val="white"/>
        </w:rPr>
        <w:t>, 1st Edition</w:t>
      </w:r>
    </w:p>
    <w:p w14:paraId="420A6EFF" w14:textId="77777777" w:rsidR="00EB2F4A" w:rsidRPr="00EB2F4A" w:rsidRDefault="00EB2F4A" w:rsidP="00EB2F4A">
      <w:pPr>
        <w:rPr>
          <w:rFonts w:ascii="Times New Roman" w:eastAsia="Arial" w:hAnsi="Times New Roman" w:cs="Times New Roman"/>
          <w:color w:val="000000"/>
          <w:sz w:val="22"/>
          <w:szCs w:val="22"/>
          <w:highlight w:val="white"/>
        </w:rPr>
      </w:pPr>
      <w:r w:rsidRPr="00EB2F4A">
        <w:rPr>
          <w:rFonts w:ascii="Times New Roman" w:eastAsia="Arial" w:hAnsi="Times New Roman" w:cs="Times New Roman"/>
          <w:color w:val="000000"/>
          <w:sz w:val="22"/>
          <w:szCs w:val="22"/>
          <w:highlight w:val="white"/>
        </w:rPr>
        <w:t xml:space="preserve">Next Generation Telecommunications Networks, Services, and Management by Thomas </w:t>
      </w:r>
      <w:proofErr w:type="spellStart"/>
      <w:r w:rsidRPr="00EB2F4A">
        <w:rPr>
          <w:rFonts w:ascii="Times New Roman" w:eastAsia="Arial" w:hAnsi="Times New Roman" w:cs="Times New Roman"/>
          <w:color w:val="000000"/>
          <w:sz w:val="22"/>
          <w:szCs w:val="22"/>
          <w:highlight w:val="white"/>
        </w:rPr>
        <w:t>Plevyak</w:t>
      </w:r>
      <w:proofErr w:type="spellEnd"/>
      <w:r w:rsidRPr="00EB2F4A">
        <w:rPr>
          <w:rFonts w:ascii="Times New Roman" w:eastAsia="Arial" w:hAnsi="Times New Roman" w:cs="Times New Roman"/>
          <w:color w:val="000000"/>
          <w:sz w:val="22"/>
          <w:szCs w:val="22"/>
          <w:highlight w:val="white"/>
        </w:rPr>
        <w:t xml:space="preserve"> and </w:t>
      </w:r>
      <w:proofErr w:type="spellStart"/>
      <w:r w:rsidRPr="00EB2F4A">
        <w:rPr>
          <w:rFonts w:ascii="Times New Roman" w:eastAsia="Arial" w:hAnsi="Times New Roman" w:cs="Times New Roman"/>
          <w:color w:val="000000"/>
          <w:sz w:val="22"/>
          <w:szCs w:val="22"/>
          <w:highlight w:val="white"/>
        </w:rPr>
        <w:t>Veli</w:t>
      </w:r>
      <w:proofErr w:type="spellEnd"/>
      <w:r w:rsidRPr="00EB2F4A">
        <w:rPr>
          <w:rFonts w:ascii="Times New Roman" w:eastAsia="Arial" w:hAnsi="Times New Roman" w:cs="Times New Roman"/>
          <w:color w:val="000000"/>
          <w:sz w:val="22"/>
          <w:szCs w:val="22"/>
          <w:highlight w:val="white"/>
        </w:rPr>
        <w:t xml:space="preserve"> </w:t>
      </w:r>
      <w:proofErr w:type="spellStart"/>
      <w:r w:rsidRPr="00EB2F4A">
        <w:rPr>
          <w:rFonts w:ascii="Times New Roman" w:eastAsia="Arial" w:hAnsi="Times New Roman" w:cs="Times New Roman"/>
          <w:color w:val="000000"/>
          <w:sz w:val="22"/>
          <w:szCs w:val="22"/>
          <w:highlight w:val="white"/>
        </w:rPr>
        <w:t>Sahin</w:t>
      </w:r>
      <w:proofErr w:type="spellEnd"/>
      <w:r w:rsidRPr="00EB2F4A">
        <w:rPr>
          <w:rFonts w:ascii="Times New Roman" w:eastAsia="Arial" w:hAnsi="Times New Roman" w:cs="Times New Roman"/>
          <w:color w:val="000000"/>
          <w:sz w:val="22"/>
          <w:szCs w:val="22"/>
          <w:highlight w:val="white"/>
        </w:rPr>
        <w:t>, 1st Edition</w:t>
      </w:r>
    </w:p>
    <w:p w14:paraId="25510E1F" w14:textId="77777777" w:rsidR="00EB2F4A" w:rsidRPr="00EB2F4A" w:rsidRDefault="00EB2F4A" w:rsidP="00EB2F4A">
      <w:pPr>
        <w:rPr>
          <w:rFonts w:ascii="Times New Roman" w:eastAsia="Arial" w:hAnsi="Times New Roman" w:cs="Times New Roman"/>
          <w:b/>
          <w:color w:val="000000"/>
          <w:sz w:val="22"/>
          <w:szCs w:val="22"/>
          <w:highlight w:val="white"/>
        </w:rPr>
      </w:pPr>
    </w:p>
    <w:p w14:paraId="31977ACD" w14:textId="77777777" w:rsidR="005F226C" w:rsidRDefault="005F226C" w:rsidP="005F226C">
      <w:pPr>
        <w:rPr>
          <w:rFonts w:ascii="Times New Roman" w:eastAsia="Arial" w:hAnsi="Times New Roman" w:cs="Times New Roman"/>
          <w:b/>
          <w:color w:val="000000"/>
          <w:sz w:val="22"/>
          <w:szCs w:val="22"/>
          <w:highlight w:val="white"/>
        </w:rPr>
      </w:pPr>
    </w:p>
    <w:p w14:paraId="1B4EE583" w14:textId="77777777" w:rsidR="005F226C" w:rsidRPr="00EB2F4A" w:rsidRDefault="005F226C" w:rsidP="005F226C">
      <w:pPr>
        <w:rPr>
          <w:rFonts w:ascii="Times New Roman" w:eastAsia="Arial" w:hAnsi="Times New Roman" w:cs="Times New Roman"/>
          <w:color w:val="000000"/>
          <w:sz w:val="22"/>
          <w:szCs w:val="22"/>
          <w:highlight w:val="white"/>
        </w:rPr>
      </w:pPr>
      <w:r w:rsidRPr="00EB2F4A">
        <w:rPr>
          <w:rFonts w:ascii="Times New Roman" w:eastAsia="Arial" w:hAnsi="Times New Roman" w:cs="Times New Roman"/>
          <w:b/>
          <w:color w:val="000000"/>
          <w:sz w:val="22"/>
          <w:szCs w:val="22"/>
          <w:highlight w:val="white"/>
        </w:rPr>
        <w:t>Course Code: </w:t>
      </w:r>
      <w:r>
        <w:rPr>
          <w:rFonts w:ascii="Times New Roman" w:eastAsia="Arial" w:hAnsi="Times New Roman" w:cs="Times New Roman"/>
          <w:color w:val="000000"/>
          <w:sz w:val="22"/>
          <w:szCs w:val="22"/>
          <w:highlight w:val="white"/>
        </w:rPr>
        <w:t>CSE4427</w:t>
      </w:r>
    </w:p>
    <w:p w14:paraId="3CC7A0AA" w14:textId="77777777" w:rsidR="005F226C" w:rsidRPr="00EB2F4A" w:rsidRDefault="005F226C" w:rsidP="005F226C">
      <w:pPr>
        <w:rPr>
          <w:rFonts w:ascii="Times New Roman" w:eastAsia="Arial" w:hAnsi="Times New Roman" w:cs="Times New Roman"/>
          <w:color w:val="000000"/>
          <w:sz w:val="22"/>
          <w:szCs w:val="22"/>
        </w:rPr>
      </w:pPr>
      <w:r w:rsidRPr="00EB2F4A">
        <w:rPr>
          <w:rFonts w:ascii="Times New Roman" w:eastAsia="Arial" w:hAnsi="Times New Roman" w:cs="Times New Roman"/>
          <w:b/>
          <w:color w:val="000000"/>
          <w:sz w:val="22"/>
          <w:szCs w:val="22"/>
        </w:rPr>
        <w:t>Course Title:</w:t>
      </w:r>
      <w:r w:rsidRPr="00EB2F4A">
        <w:rPr>
          <w:rFonts w:ascii="Times New Roman" w:eastAsia="Arial" w:hAnsi="Times New Roman" w:cs="Times New Roman"/>
          <w:color w:val="000000"/>
          <w:sz w:val="22"/>
          <w:szCs w:val="22"/>
          <w:highlight w:val="white"/>
        </w:rPr>
        <w:t xml:space="preserve"> Topics of Current Interest</w:t>
      </w:r>
      <w:r w:rsidRPr="00EB2F4A">
        <w:rPr>
          <w:rFonts w:ascii="Times New Roman" w:eastAsia="Arial" w:hAnsi="Times New Roman" w:cs="Times New Roman"/>
          <w:color w:val="000000"/>
          <w:sz w:val="22"/>
          <w:szCs w:val="22"/>
        </w:rPr>
        <w:br/>
      </w:r>
      <w:r w:rsidRPr="00EB2F4A">
        <w:rPr>
          <w:rFonts w:ascii="Times New Roman" w:eastAsia="Arial" w:hAnsi="Times New Roman" w:cs="Times New Roman"/>
          <w:b/>
          <w:color w:val="000000"/>
          <w:sz w:val="22"/>
          <w:szCs w:val="22"/>
          <w:highlight w:val="white"/>
        </w:rPr>
        <w:t>Credit Hour: </w:t>
      </w:r>
      <w:r w:rsidRPr="00EB2F4A">
        <w:rPr>
          <w:rFonts w:ascii="Times New Roman" w:eastAsia="Arial" w:hAnsi="Times New Roman" w:cs="Times New Roman"/>
          <w:color w:val="000000"/>
          <w:sz w:val="22"/>
          <w:szCs w:val="22"/>
          <w:highlight w:val="white"/>
        </w:rPr>
        <w:t>3.00</w:t>
      </w:r>
      <w:r w:rsidRPr="00EB2F4A">
        <w:rPr>
          <w:rFonts w:ascii="Times New Roman" w:eastAsia="Arial" w:hAnsi="Times New Roman" w:cs="Times New Roman"/>
          <w:color w:val="000000"/>
          <w:sz w:val="22"/>
          <w:szCs w:val="22"/>
        </w:rPr>
        <w:br/>
      </w:r>
      <w:r w:rsidRPr="00EB2F4A">
        <w:rPr>
          <w:rFonts w:ascii="Times New Roman" w:eastAsia="Arial" w:hAnsi="Times New Roman" w:cs="Times New Roman"/>
          <w:b/>
          <w:color w:val="000000"/>
          <w:sz w:val="22"/>
          <w:szCs w:val="22"/>
          <w:highlight w:val="white"/>
        </w:rPr>
        <w:t xml:space="preserve">Prerequisite: </w:t>
      </w:r>
    </w:p>
    <w:p w14:paraId="516B7DF0" w14:textId="77777777" w:rsidR="005F226C" w:rsidRPr="00EB2F4A" w:rsidRDefault="005F226C" w:rsidP="005F226C">
      <w:pPr>
        <w:shd w:val="clear" w:color="auto" w:fill="FFFFFF"/>
        <w:spacing w:after="150"/>
        <w:rPr>
          <w:rFonts w:ascii="Times New Roman" w:eastAsia="Arial" w:hAnsi="Times New Roman" w:cs="Times New Roman"/>
          <w:b/>
          <w:color w:val="000000"/>
          <w:sz w:val="22"/>
          <w:szCs w:val="22"/>
        </w:rPr>
      </w:pPr>
    </w:p>
    <w:p w14:paraId="23CB3469" w14:textId="77777777" w:rsidR="005F226C" w:rsidRDefault="005F226C" w:rsidP="005F226C">
      <w:pPr>
        <w:rPr>
          <w:rFonts w:ascii="Times New Roman" w:eastAsia="Arial" w:hAnsi="Times New Roman" w:cs="Times New Roman"/>
          <w:b/>
          <w:color w:val="000000"/>
          <w:sz w:val="22"/>
          <w:szCs w:val="22"/>
          <w:highlight w:val="white"/>
        </w:rPr>
      </w:pPr>
      <w:r w:rsidRPr="00EB2F4A">
        <w:rPr>
          <w:rFonts w:ascii="Times New Roman" w:eastAsia="Arial" w:hAnsi="Times New Roman" w:cs="Times New Roman"/>
          <w:b/>
          <w:color w:val="000000"/>
          <w:sz w:val="22"/>
          <w:szCs w:val="22"/>
        </w:rPr>
        <w:t>Content</w:t>
      </w:r>
      <w:r w:rsidRPr="00EB2F4A">
        <w:rPr>
          <w:rFonts w:ascii="Times New Roman" w:eastAsia="Arial" w:hAnsi="Times New Roman" w:cs="Times New Roman"/>
          <w:color w:val="000000"/>
          <w:sz w:val="22"/>
          <w:szCs w:val="22"/>
        </w:rPr>
        <w:t>: As necessary.</w:t>
      </w:r>
    </w:p>
    <w:p w14:paraId="45A659EA" w14:textId="77777777" w:rsidR="005F226C" w:rsidRDefault="005F226C" w:rsidP="00EB2F4A">
      <w:pPr>
        <w:rPr>
          <w:rFonts w:ascii="Times New Roman" w:eastAsia="Arial" w:hAnsi="Times New Roman" w:cs="Times New Roman"/>
          <w:b/>
          <w:color w:val="000000"/>
          <w:sz w:val="22"/>
          <w:szCs w:val="22"/>
          <w:highlight w:val="white"/>
        </w:rPr>
      </w:pPr>
    </w:p>
    <w:p w14:paraId="19D44193" w14:textId="77777777" w:rsidR="005F226C" w:rsidRDefault="005F226C" w:rsidP="00EB2F4A">
      <w:pPr>
        <w:rPr>
          <w:rFonts w:ascii="Times New Roman" w:eastAsia="Arial" w:hAnsi="Times New Roman" w:cs="Times New Roman"/>
          <w:b/>
          <w:color w:val="000000"/>
          <w:sz w:val="22"/>
          <w:szCs w:val="22"/>
          <w:highlight w:val="white"/>
        </w:rPr>
      </w:pPr>
    </w:p>
    <w:p w14:paraId="7EE45687" w14:textId="77777777" w:rsidR="00EB2F4A" w:rsidRPr="00EB2F4A" w:rsidRDefault="00EB2F4A" w:rsidP="00EB2F4A">
      <w:pPr>
        <w:rPr>
          <w:rFonts w:ascii="Times New Roman" w:eastAsia="Arial" w:hAnsi="Times New Roman" w:cs="Times New Roman"/>
          <w:color w:val="000000"/>
          <w:sz w:val="22"/>
          <w:szCs w:val="22"/>
          <w:highlight w:val="white"/>
        </w:rPr>
      </w:pPr>
      <w:r w:rsidRPr="00EB2F4A">
        <w:rPr>
          <w:rFonts w:ascii="Times New Roman" w:eastAsia="Arial" w:hAnsi="Times New Roman" w:cs="Times New Roman"/>
          <w:b/>
          <w:color w:val="000000"/>
          <w:sz w:val="22"/>
          <w:szCs w:val="22"/>
          <w:highlight w:val="white"/>
        </w:rPr>
        <w:t>Course Code: </w:t>
      </w:r>
      <w:r w:rsidR="005F226C">
        <w:rPr>
          <w:rFonts w:ascii="Times New Roman" w:eastAsia="Arial" w:hAnsi="Times New Roman" w:cs="Times New Roman"/>
          <w:color w:val="000000"/>
          <w:sz w:val="22"/>
          <w:szCs w:val="22"/>
          <w:highlight w:val="white"/>
        </w:rPr>
        <w:t>CSE4</w:t>
      </w:r>
      <w:r w:rsidRPr="00EB2F4A">
        <w:rPr>
          <w:rFonts w:ascii="Times New Roman" w:eastAsia="Arial" w:hAnsi="Times New Roman" w:cs="Times New Roman"/>
          <w:color w:val="000000"/>
          <w:sz w:val="22"/>
          <w:szCs w:val="22"/>
          <w:highlight w:val="white"/>
        </w:rPr>
        <w:t>429</w:t>
      </w:r>
    </w:p>
    <w:p w14:paraId="18D866BE" w14:textId="77777777" w:rsidR="00EB2F4A" w:rsidRPr="00EB2F4A" w:rsidRDefault="00EB2F4A" w:rsidP="00EB2F4A">
      <w:pPr>
        <w:rPr>
          <w:rFonts w:ascii="Times New Roman" w:eastAsia="Arial" w:hAnsi="Times New Roman" w:cs="Times New Roman"/>
          <w:color w:val="000000"/>
          <w:sz w:val="22"/>
          <w:szCs w:val="22"/>
          <w:highlight w:val="white"/>
        </w:rPr>
      </w:pPr>
      <w:r w:rsidRPr="00EB2F4A">
        <w:rPr>
          <w:rFonts w:ascii="Times New Roman" w:eastAsia="Arial" w:hAnsi="Times New Roman" w:cs="Times New Roman"/>
          <w:b/>
          <w:color w:val="000000"/>
          <w:sz w:val="22"/>
          <w:szCs w:val="22"/>
        </w:rPr>
        <w:t xml:space="preserve">Course Title: </w:t>
      </w:r>
      <w:r w:rsidRPr="00EB2F4A">
        <w:rPr>
          <w:rFonts w:ascii="Times New Roman" w:eastAsia="Arial" w:hAnsi="Times New Roman" w:cs="Times New Roman"/>
          <w:color w:val="000000"/>
          <w:sz w:val="22"/>
          <w:szCs w:val="22"/>
        </w:rPr>
        <w:t xml:space="preserve">Software Security </w:t>
      </w:r>
      <w:r w:rsidRPr="00EB2F4A">
        <w:rPr>
          <w:rFonts w:ascii="Times New Roman" w:eastAsia="Arial" w:hAnsi="Times New Roman" w:cs="Times New Roman"/>
          <w:color w:val="000000"/>
          <w:sz w:val="22"/>
          <w:szCs w:val="22"/>
        </w:rPr>
        <w:br/>
      </w:r>
      <w:r w:rsidRPr="00EB2F4A">
        <w:rPr>
          <w:rFonts w:ascii="Times New Roman" w:eastAsia="Arial" w:hAnsi="Times New Roman" w:cs="Times New Roman"/>
          <w:b/>
          <w:color w:val="000000"/>
          <w:sz w:val="22"/>
          <w:szCs w:val="22"/>
          <w:highlight w:val="white"/>
        </w:rPr>
        <w:t>Credit Hour: </w:t>
      </w:r>
      <w:r w:rsidRPr="00EB2F4A">
        <w:rPr>
          <w:rFonts w:ascii="Times New Roman" w:eastAsia="Arial" w:hAnsi="Times New Roman" w:cs="Times New Roman"/>
          <w:color w:val="000000"/>
          <w:sz w:val="22"/>
          <w:szCs w:val="22"/>
          <w:highlight w:val="white"/>
        </w:rPr>
        <w:t>3.00</w:t>
      </w:r>
      <w:r w:rsidRPr="00EB2F4A">
        <w:rPr>
          <w:rFonts w:ascii="Times New Roman" w:eastAsia="Arial" w:hAnsi="Times New Roman" w:cs="Times New Roman"/>
          <w:color w:val="000000"/>
          <w:sz w:val="22"/>
          <w:szCs w:val="22"/>
        </w:rPr>
        <w:br/>
      </w:r>
      <w:r w:rsidRPr="00EB2F4A">
        <w:rPr>
          <w:rFonts w:ascii="Times New Roman" w:eastAsia="Arial" w:hAnsi="Times New Roman" w:cs="Times New Roman"/>
          <w:b/>
          <w:color w:val="000000"/>
          <w:sz w:val="22"/>
          <w:szCs w:val="22"/>
          <w:highlight w:val="white"/>
        </w:rPr>
        <w:t xml:space="preserve">Prerequisite: </w:t>
      </w:r>
      <w:r w:rsidR="005F226C">
        <w:rPr>
          <w:rFonts w:ascii="Times New Roman" w:eastAsia="Arial" w:hAnsi="Times New Roman" w:cs="Times New Roman"/>
          <w:color w:val="000000"/>
          <w:sz w:val="22"/>
          <w:szCs w:val="22"/>
          <w:highlight w:val="white"/>
        </w:rPr>
        <w:t>CSE3301</w:t>
      </w:r>
    </w:p>
    <w:p w14:paraId="40EA3781" w14:textId="77777777" w:rsidR="00EB2F4A" w:rsidRPr="00EB2F4A" w:rsidRDefault="00EB2F4A" w:rsidP="00EB2F4A">
      <w:pPr>
        <w:rPr>
          <w:rFonts w:ascii="Times New Roman" w:eastAsia="Arial" w:hAnsi="Times New Roman" w:cs="Times New Roman"/>
          <w:b/>
          <w:color w:val="FF0000"/>
          <w:sz w:val="22"/>
          <w:szCs w:val="22"/>
          <w:highlight w:val="white"/>
        </w:rPr>
      </w:pPr>
    </w:p>
    <w:p w14:paraId="74601758" w14:textId="77777777" w:rsidR="00EB2F4A" w:rsidRPr="00EB2F4A" w:rsidRDefault="00EB2F4A" w:rsidP="00EB2F4A">
      <w:pPr>
        <w:pBdr>
          <w:top w:val="nil"/>
          <w:left w:val="nil"/>
          <w:bottom w:val="nil"/>
          <w:right w:val="nil"/>
          <w:between w:val="nil"/>
        </w:pBdr>
        <w:shd w:val="clear" w:color="auto" w:fill="FFFFFF"/>
        <w:spacing w:before="280" w:after="280"/>
        <w:rPr>
          <w:rFonts w:ascii="Times New Roman" w:eastAsia="Arial" w:hAnsi="Times New Roman" w:cs="Times New Roman"/>
          <w:color w:val="000000"/>
          <w:sz w:val="22"/>
          <w:szCs w:val="22"/>
        </w:rPr>
      </w:pPr>
      <w:r w:rsidRPr="00EB2F4A">
        <w:rPr>
          <w:rFonts w:ascii="Times New Roman" w:eastAsia="Arial" w:hAnsi="Times New Roman" w:cs="Times New Roman"/>
          <w:b/>
          <w:color w:val="000000"/>
          <w:sz w:val="22"/>
          <w:szCs w:val="22"/>
        </w:rPr>
        <w:t>Content</w:t>
      </w:r>
      <w:r w:rsidRPr="00EB2F4A">
        <w:rPr>
          <w:rFonts w:ascii="Times New Roman" w:eastAsia="Arial" w:hAnsi="Times New Roman" w:cs="Times New Roman"/>
          <w:color w:val="000000"/>
          <w:sz w:val="22"/>
          <w:szCs w:val="22"/>
        </w:rPr>
        <w:t>: Introduction to software security, Software vulnerabilities: memory (un-)safety, Introduction to reverse engineering, Dynamic defense mechanisms, Static protection through bug finding, Finding and exploiting vulnerabilities, Operating system security and forensics, Protecting data, Defense in practice, Web security, Browser security, Android/mobile security, Malware analysis.</w:t>
      </w:r>
    </w:p>
    <w:p w14:paraId="256C6FC0" w14:textId="77777777" w:rsidR="00EB2F4A" w:rsidRPr="00EB2F4A" w:rsidRDefault="00EB2F4A" w:rsidP="00EB2F4A">
      <w:pPr>
        <w:rPr>
          <w:rFonts w:ascii="Times New Roman" w:eastAsia="Arial" w:hAnsi="Times New Roman" w:cs="Times New Roman"/>
          <w:color w:val="000000"/>
          <w:sz w:val="22"/>
          <w:szCs w:val="22"/>
          <w:highlight w:val="white"/>
        </w:rPr>
      </w:pPr>
      <w:r w:rsidRPr="00EB2F4A">
        <w:rPr>
          <w:rFonts w:ascii="Times New Roman" w:eastAsia="Arial" w:hAnsi="Times New Roman" w:cs="Times New Roman"/>
          <w:b/>
          <w:color w:val="000000"/>
          <w:sz w:val="22"/>
          <w:szCs w:val="22"/>
          <w:highlight w:val="white"/>
        </w:rPr>
        <w:t xml:space="preserve">Text: </w:t>
      </w:r>
      <w:r w:rsidRPr="00EB2F4A">
        <w:rPr>
          <w:rFonts w:ascii="Times New Roman" w:eastAsia="Arial" w:hAnsi="Times New Roman" w:cs="Times New Roman"/>
          <w:color w:val="000000"/>
          <w:sz w:val="22"/>
          <w:szCs w:val="22"/>
          <w:highlight w:val="white"/>
        </w:rPr>
        <w:t>Software Security: Principles, Policies, and Protection (SS3P, by Mathias Payer)</w:t>
      </w:r>
    </w:p>
    <w:p w14:paraId="4C07D810" w14:textId="77777777" w:rsidR="00DC3936" w:rsidRPr="00DC3936" w:rsidRDefault="00EB2F4A" w:rsidP="00EB2F4A">
      <w:pPr>
        <w:rPr>
          <w:rFonts w:ascii="Times New Roman" w:eastAsia="Arial" w:hAnsi="Times New Roman" w:cs="Times New Roman"/>
          <w:color w:val="000000"/>
          <w:sz w:val="22"/>
          <w:szCs w:val="22"/>
          <w:highlight w:val="white"/>
        </w:rPr>
      </w:pPr>
      <w:r w:rsidRPr="00EB2F4A">
        <w:rPr>
          <w:rFonts w:ascii="Times New Roman" w:eastAsia="Arial" w:hAnsi="Times New Roman" w:cs="Times New Roman"/>
          <w:color w:val="000000"/>
          <w:sz w:val="22"/>
          <w:szCs w:val="22"/>
          <w:highlight w:val="white"/>
        </w:rPr>
        <w:t>Software Security: Building Security In by G. McGraw, 1st Edition</w:t>
      </w:r>
    </w:p>
    <w:p w14:paraId="63F8CA4F" w14:textId="77777777" w:rsidR="00DC3936" w:rsidRDefault="00DC3936" w:rsidP="00EB2F4A">
      <w:pPr>
        <w:rPr>
          <w:rFonts w:ascii="Times New Roman" w:eastAsia="Arial" w:hAnsi="Times New Roman" w:cs="Times New Roman"/>
          <w:b/>
          <w:color w:val="000000"/>
          <w:sz w:val="22"/>
          <w:szCs w:val="22"/>
          <w:highlight w:val="white"/>
        </w:rPr>
      </w:pPr>
    </w:p>
    <w:p w14:paraId="5A761323" w14:textId="77777777" w:rsidR="00EB2F4A" w:rsidRPr="00EB2F4A" w:rsidRDefault="00EB2F4A" w:rsidP="00EB2F4A">
      <w:pPr>
        <w:rPr>
          <w:rFonts w:ascii="Times New Roman" w:eastAsia="Arial" w:hAnsi="Times New Roman" w:cs="Times New Roman"/>
          <w:color w:val="000000"/>
          <w:sz w:val="22"/>
          <w:szCs w:val="22"/>
          <w:highlight w:val="white"/>
        </w:rPr>
      </w:pPr>
      <w:r w:rsidRPr="00EB2F4A">
        <w:rPr>
          <w:rFonts w:ascii="Times New Roman" w:eastAsia="Arial" w:hAnsi="Times New Roman" w:cs="Times New Roman"/>
          <w:b/>
          <w:color w:val="000000"/>
          <w:sz w:val="22"/>
          <w:szCs w:val="22"/>
          <w:highlight w:val="white"/>
        </w:rPr>
        <w:t>Course Code: </w:t>
      </w:r>
      <w:r w:rsidR="005F226C">
        <w:rPr>
          <w:rFonts w:ascii="Times New Roman" w:eastAsia="Arial" w:hAnsi="Times New Roman" w:cs="Times New Roman"/>
          <w:color w:val="000000"/>
          <w:sz w:val="22"/>
          <w:szCs w:val="22"/>
          <w:highlight w:val="white"/>
        </w:rPr>
        <w:t>CSE4</w:t>
      </w:r>
      <w:r w:rsidRPr="00EB2F4A">
        <w:rPr>
          <w:rFonts w:ascii="Times New Roman" w:eastAsia="Arial" w:hAnsi="Times New Roman" w:cs="Times New Roman"/>
          <w:color w:val="000000"/>
          <w:sz w:val="22"/>
          <w:szCs w:val="22"/>
          <w:highlight w:val="white"/>
        </w:rPr>
        <w:t>430</w:t>
      </w:r>
    </w:p>
    <w:p w14:paraId="7EC908C4" w14:textId="77777777" w:rsidR="00EB2F4A" w:rsidRPr="00EB2F4A" w:rsidRDefault="00EB2F4A" w:rsidP="00EB2F4A">
      <w:pPr>
        <w:rPr>
          <w:rFonts w:ascii="Times New Roman" w:eastAsia="Arial" w:hAnsi="Times New Roman" w:cs="Times New Roman"/>
          <w:color w:val="000000"/>
          <w:sz w:val="22"/>
          <w:szCs w:val="22"/>
          <w:highlight w:val="white"/>
        </w:rPr>
      </w:pPr>
      <w:r w:rsidRPr="00EB2F4A">
        <w:rPr>
          <w:rFonts w:ascii="Times New Roman" w:eastAsia="Arial" w:hAnsi="Times New Roman" w:cs="Times New Roman"/>
          <w:b/>
          <w:color w:val="000000"/>
          <w:sz w:val="22"/>
          <w:szCs w:val="22"/>
        </w:rPr>
        <w:lastRenderedPageBreak/>
        <w:t xml:space="preserve">Course Title: </w:t>
      </w:r>
      <w:r w:rsidRPr="00EB2F4A">
        <w:rPr>
          <w:rFonts w:ascii="Times New Roman" w:eastAsia="Arial" w:hAnsi="Times New Roman" w:cs="Times New Roman"/>
          <w:color w:val="000000"/>
          <w:sz w:val="22"/>
          <w:szCs w:val="22"/>
        </w:rPr>
        <w:t>Software Security Lab</w:t>
      </w:r>
      <w:r w:rsidRPr="00EB2F4A">
        <w:rPr>
          <w:rFonts w:ascii="Times New Roman" w:eastAsia="Arial" w:hAnsi="Times New Roman" w:cs="Times New Roman"/>
          <w:color w:val="000000"/>
          <w:sz w:val="22"/>
          <w:szCs w:val="22"/>
        </w:rPr>
        <w:br/>
      </w:r>
      <w:r w:rsidRPr="00EB2F4A">
        <w:rPr>
          <w:rFonts w:ascii="Times New Roman" w:eastAsia="Arial" w:hAnsi="Times New Roman" w:cs="Times New Roman"/>
          <w:b/>
          <w:color w:val="000000"/>
          <w:sz w:val="22"/>
          <w:szCs w:val="22"/>
          <w:highlight w:val="white"/>
        </w:rPr>
        <w:t>Credit Hour: </w:t>
      </w:r>
      <w:r w:rsidRPr="00EB2F4A">
        <w:rPr>
          <w:rFonts w:ascii="Times New Roman" w:eastAsia="Arial" w:hAnsi="Times New Roman" w:cs="Times New Roman"/>
          <w:color w:val="000000"/>
          <w:sz w:val="22"/>
          <w:szCs w:val="22"/>
          <w:highlight w:val="white"/>
        </w:rPr>
        <w:t>1.00</w:t>
      </w:r>
      <w:r w:rsidRPr="00EB2F4A">
        <w:rPr>
          <w:rFonts w:ascii="Times New Roman" w:eastAsia="Arial" w:hAnsi="Times New Roman" w:cs="Times New Roman"/>
          <w:color w:val="000000"/>
          <w:sz w:val="22"/>
          <w:szCs w:val="22"/>
        </w:rPr>
        <w:br/>
      </w:r>
      <w:r w:rsidRPr="00EB2F4A">
        <w:rPr>
          <w:rFonts w:ascii="Times New Roman" w:eastAsia="Arial" w:hAnsi="Times New Roman" w:cs="Times New Roman"/>
          <w:b/>
          <w:color w:val="000000"/>
          <w:sz w:val="22"/>
          <w:szCs w:val="22"/>
          <w:highlight w:val="white"/>
        </w:rPr>
        <w:t xml:space="preserve">Prerequisite: </w:t>
      </w:r>
      <w:r w:rsidR="005F226C">
        <w:rPr>
          <w:rFonts w:ascii="Times New Roman" w:eastAsia="Arial" w:hAnsi="Times New Roman" w:cs="Times New Roman"/>
          <w:color w:val="000000"/>
          <w:sz w:val="22"/>
          <w:szCs w:val="22"/>
          <w:highlight w:val="white"/>
        </w:rPr>
        <w:t>CSE3301</w:t>
      </w:r>
    </w:p>
    <w:p w14:paraId="01624C5B" w14:textId="77777777" w:rsidR="00EB2F4A" w:rsidRPr="00EB2F4A" w:rsidRDefault="00EB2F4A" w:rsidP="00EB2F4A">
      <w:pPr>
        <w:pBdr>
          <w:top w:val="nil"/>
          <w:left w:val="nil"/>
          <w:bottom w:val="nil"/>
          <w:right w:val="nil"/>
          <w:between w:val="nil"/>
        </w:pBdr>
        <w:shd w:val="clear" w:color="auto" w:fill="FFFFFF"/>
        <w:spacing w:before="280" w:after="280"/>
        <w:jc w:val="both"/>
        <w:rPr>
          <w:rFonts w:ascii="Times New Roman" w:eastAsia="Arial" w:hAnsi="Times New Roman" w:cs="Times New Roman"/>
          <w:sz w:val="22"/>
          <w:szCs w:val="22"/>
        </w:rPr>
      </w:pPr>
      <w:r w:rsidRPr="00EB2F4A">
        <w:rPr>
          <w:rFonts w:ascii="Times New Roman" w:eastAsia="Arial" w:hAnsi="Times New Roman" w:cs="Times New Roman"/>
          <w:b/>
          <w:color w:val="000000"/>
          <w:sz w:val="22"/>
          <w:szCs w:val="22"/>
        </w:rPr>
        <w:t>Content</w:t>
      </w:r>
      <w:r w:rsidRPr="00EB2F4A">
        <w:rPr>
          <w:rFonts w:ascii="Times New Roman" w:eastAsia="Arial" w:hAnsi="Times New Roman" w:cs="Times New Roman"/>
          <w:color w:val="000000"/>
          <w:sz w:val="22"/>
          <w:szCs w:val="22"/>
        </w:rPr>
        <w:t xml:space="preserve">: </w:t>
      </w:r>
      <w:r w:rsidR="005F226C">
        <w:rPr>
          <w:rFonts w:ascii="Times New Roman" w:eastAsia="Arial" w:hAnsi="Times New Roman" w:cs="Times New Roman"/>
          <w:sz w:val="22"/>
          <w:szCs w:val="22"/>
          <w:highlight w:val="white"/>
        </w:rPr>
        <w:t>Lab works based CSE4</w:t>
      </w:r>
      <w:r w:rsidRPr="00EB2F4A">
        <w:rPr>
          <w:rFonts w:ascii="Times New Roman" w:eastAsia="Arial" w:hAnsi="Times New Roman" w:cs="Times New Roman"/>
          <w:sz w:val="22"/>
          <w:szCs w:val="22"/>
          <w:highlight w:val="white"/>
        </w:rPr>
        <w:t>429</w:t>
      </w:r>
    </w:p>
    <w:p w14:paraId="3317E9FE" w14:textId="77777777" w:rsidR="00EB2F4A" w:rsidRPr="00EB2F4A" w:rsidRDefault="00EB2F4A" w:rsidP="00EB2F4A">
      <w:pPr>
        <w:rPr>
          <w:rFonts w:ascii="Times New Roman" w:eastAsia="Arial" w:hAnsi="Times New Roman" w:cs="Times New Roman"/>
          <w:sz w:val="22"/>
          <w:szCs w:val="22"/>
        </w:rPr>
      </w:pPr>
    </w:p>
    <w:p w14:paraId="37789230" w14:textId="77777777" w:rsidR="00EB2F4A" w:rsidRPr="00EB2F4A" w:rsidRDefault="00EB2F4A" w:rsidP="00EB2F4A">
      <w:pPr>
        <w:rPr>
          <w:rFonts w:ascii="Times New Roman" w:eastAsia="Arial" w:hAnsi="Times New Roman" w:cs="Times New Roman"/>
          <w:color w:val="000000"/>
          <w:sz w:val="22"/>
          <w:szCs w:val="22"/>
          <w:highlight w:val="white"/>
        </w:rPr>
      </w:pPr>
      <w:r w:rsidRPr="00EB2F4A">
        <w:rPr>
          <w:rFonts w:ascii="Times New Roman" w:eastAsia="Arial" w:hAnsi="Times New Roman" w:cs="Times New Roman"/>
          <w:b/>
          <w:color w:val="000000"/>
          <w:sz w:val="22"/>
          <w:szCs w:val="22"/>
          <w:highlight w:val="white"/>
        </w:rPr>
        <w:t>Course Code: </w:t>
      </w:r>
      <w:r w:rsidR="00EE32B2">
        <w:rPr>
          <w:rFonts w:ascii="Times New Roman" w:eastAsia="Arial" w:hAnsi="Times New Roman" w:cs="Times New Roman"/>
          <w:color w:val="000000"/>
          <w:sz w:val="22"/>
          <w:szCs w:val="22"/>
          <w:highlight w:val="white"/>
        </w:rPr>
        <w:t>CSE4</w:t>
      </w:r>
      <w:r w:rsidRPr="00EB2F4A">
        <w:rPr>
          <w:rFonts w:ascii="Times New Roman" w:eastAsia="Arial" w:hAnsi="Times New Roman" w:cs="Times New Roman"/>
          <w:color w:val="000000"/>
          <w:sz w:val="22"/>
          <w:szCs w:val="22"/>
          <w:highlight w:val="white"/>
        </w:rPr>
        <w:t>431</w:t>
      </w:r>
    </w:p>
    <w:p w14:paraId="278D0368" w14:textId="77777777" w:rsidR="00EB2F4A" w:rsidRPr="00EB2F4A" w:rsidRDefault="00EB2F4A" w:rsidP="00EB2F4A">
      <w:pPr>
        <w:rPr>
          <w:rFonts w:ascii="Times New Roman" w:eastAsia="Arial" w:hAnsi="Times New Roman" w:cs="Times New Roman"/>
          <w:color w:val="000000"/>
          <w:sz w:val="22"/>
          <w:szCs w:val="22"/>
          <w:highlight w:val="white"/>
        </w:rPr>
      </w:pPr>
      <w:r w:rsidRPr="00EB2F4A">
        <w:rPr>
          <w:rFonts w:ascii="Times New Roman" w:eastAsia="Arial" w:hAnsi="Times New Roman" w:cs="Times New Roman"/>
          <w:b/>
          <w:color w:val="000000"/>
          <w:sz w:val="22"/>
          <w:szCs w:val="22"/>
        </w:rPr>
        <w:t xml:space="preserve">Course Title: </w:t>
      </w:r>
      <w:r w:rsidRPr="00EB2F4A">
        <w:rPr>
          <w:rFonts w:ascii="Times New Roman" w:eastAsia="Arial" w:hAnsi="Times New Roman" w:cs="Times New Roman"/>
          <w:color w:val="000000"/>
          <w:sz w:val="22"/>
          <w:szCs w:val="22"/>
        </w:rPr>
        <w:t>Blockchain</w:t>
      </w:r>
      <w:r w:rsidRPr="00EB2F4A">
        <w:rPr>
          <w:rFonts w:ascii="Times New Roman" w:eastAsia="Arial" w:hAnsi="Times New Roman" w:cs="Times New Roman"/>
          <w:color w:val="000000"/>
          <w:sz w:val="22"/>
          <w:szCs w:val="22"/>
        </w:rPr>
        <w:br/>
      </w:r>
      <w:r w:rsidRPr="00EB2F4A">
        <w:rPr>
          <w:rFonts w:ascii="Times New Roman" w:eastAsia="Arial" w:hAnsi="Times New Roman" w:cs="Times New Roman"/>
          <w:b/>
          <w:color w:val="000000"/>
          <w:sz w:val="22"/>
          <w:szCs w:val="22"/>
          <w:highlight w:val="white"/>
        </w:rPr>
        <w:t>Credit Hour: </w:t>
      </w:r>
      <w:r w:rsidRPr="00EB2F4A">
        <w:rPr>
          <w:rFonts w:ascii="Times New Roman" w:eastAsia="Arial" w:hAnsi="Times New Roman" w:cs="Times New Roman"/>
          <w:color w:val="000000"/>
          <w:sz w:val="22"/>
          <w:szCs w:val="22"/>
          <w:highlight w:val="white"/>
        </w:rPr>
        <w:t>3.00</w:t>
      </w:r>
      <w:r w:rsidRPr="00EB2F4A">
        <w:rPr>
          <w:rFonts w:ascii="Times New Roman" w:eastAsia="Arial" w:hAnsi="Times New Roman" w:cs="Times New Roman"/>
          <w:color w:val="000000"/>
          <w:sz w:val="22"/>
          <w:szCs w:val="22"/>
        </w:rPr>
        <w:br/>
      </w:r>
      <w:r w:rsidRPr="00EB2F4A">
        <w:rPr>
          <w:rFonts w:ascii="Times New Roman" w:eastAsia="Arial" w:hAnsi="Times New Roman" w:cs="Times New Roman"/>
          <w:b/>
          <w:color w:val="000000"/>
          <w:sz w:val="22"/>
          <w:szCs w:val="22"/>
          <w:highlight w:val="white"/>
        </w:rPr>
        <w:t xml:space="preserve">Prerequisite: </w:t>
      </w:r>
      <w:r w:rsidRPr="00EB2F4A">
        <w:rPr>
          <w:rFonts w:ascii="Times New Roman" w:eastAsia="Arial" w:hAnsi="Times New Roman" w:cs="Times New Roman"/>
          <w:color w:val="000000"/>
          <w:sz w:val="22"/>
          <w:szCs w:val="22"/>
          <w:highlight w:val="white"/>
        </w:rPr>
        <w:t>N/A</w:t>
      </w:r>
    </w:p>
    <w:p w14:paraId="67C88558" w14:textId="77777777" w:rsidR="00EB2F4A" w:rsidRPr="00EB2F4A" w:rsidRDefault="00EB2F4A" w:rsidP="00EB2F4A">
      <w:pPr>
        <w:pBdr>
          <w:top w:val="nil"/>
          <w:left w:val="nil"/>
          <w:bottom w:val="nil"/>
          <w:right w:val="nil"/>
          <w:between w:val="nil"/>
        </w:pBdr>
        <w:shd w:val="clear" w:color="auto" w:fill="FFFFFF"/>
        <w:spacing w:before="280" w:after="280"/>
        <w:jc w:val="both"/>
        <w:rPr>
          <w:rFonts w:ascii="Times New Roman" w:eastAsia="Arial" w:hAnsi="Times New Roman" w:cs="Times New Roman"/>
          <w:color w:val="000000"/>
          <w:sz w:val="22"/>
          <w:szCs w:val="22"/>
        </w:rPr>
      </w:pPr>
      <w:r w:rsidRPr="00EB2F4A">
        <w:rPr>
          <w:rFonts w:ascii="Times New Roman" w:eastAsia="Arial" w:hAnsi="Times New Roman" w:cs="Times New Roman"/>
          <w:b/>
          <w:color w:val="000000"/>
          <w:sz w:val="22"/>
          <w:szCs w:val="22"/>
        </w:rPr>
        <w:t>Content</w:t>
      </w:r>
      <w:r w:rsidRPr="00EB2F4A">
        <w:rPr>
          <w:rFonts w:ascii="Times New Roman" w:eastAsia="Arial" w:hAnsi="Times New Roman" w:cs="Times New Roman"/>
          <w:color w:val="000000"/>
          <w:sz w:val="22"/>
          <w:szCs w:val="22"/>
        </w:rPr>
        <w:t xml:space="preserve">: This course of the Blockchain specialization provides a broad overview of the essential concepts of blockchain technology – by initially exploring the Bitcoin protocol followed by the Ethereum protocol – to lay the foundation necessary for developing applications and programming. You will be equipped with the knowledge needed to create nodes on your personal Ethereum blockchain, create accounts, unlock accounts, mine, transact, transfer Ethers, and check balances.     </w:t>
      </w:r>
    </w:p>
    <w:p w14:paraId="12B075A3" w14:textId="77777777" w:rsidR="00EB2F4A" w:rsidRPr="00EB2F4A" w:rsidRDefault="00EB2F4A" w:rsidP="00EB2F4A">
      <w:pPr>
        <w:rPr>
          <w:rFonts w:ascii="Times New Roman" w:eastAsia="Arial" w:hAnsi="Times New Roman" w:cs="Times New Roman"/>
          <w:sz w:val="22"/>
          <w:szCs w:val="22"/>
          <w:highlight w:val="white"/>
        </w:rPr>
      </w:pPr>
      <w:r w:rsidRPr="00EB2F4A">
        <w:rPr>
          <w:rFonts w:ascii="Times New Roman" w:eastAsia="Arial" w:hAnsi="Times New Roman" w:cs="Times New Roman"/>
          <w:b/>
          <w:sz w:val="22"/>
          <w:szCs w:val="22"/>
          <w:highlight w:val="white"/>
        </w:rPr>
        <w:t xml:space="preserve">Text: </w:t>
      </w:r>
      <w:r w:rsidRPr="00EB2F4A">
        <w:rPr>
          <w:rFonts w:ascii="Times New Roman" w:eastAsia="Arial" w:hAnsi="Times New Roman" w:cs="Times New Roman"/>
          <w:sz w:val="22"/>
          <w:szCs w:val="22"/>
          <w:highlight w:val="white"/>
        </w:rPr>
        <w:t xml:space="preserve">The Basics of Bitcoins and Blockchains: An Introduction to Cryptocurrencies and the Technology that Powers Them by Antony Lewis </w:t>
      </w:r>
    </w:p>
    <w:p w14:paraId="169D9A93" w14:textId="77777777" w:rsidR="00EB2F4A" w:rsidRPr="00EB2F4A" w:rsidRDefault="00EB2F4A" w:rsidP="00EB2F4A">
      <w:pPr>
        <w:rPr>
          <w:rFonts w:ascii="Times New Roman" w:eastAsia="Arial" w:hAnsi="Times New Roman" w:cs="Times New Roman"/>
          <w:sz w:val="22"/>
          <w:szCs w:val="22"/>
          <w:highlight w:val="white"/>
        </w:rPr>
      </w:pPr>
      <w:r w:rsidRPr="00EB2F4A">
        <w:rPr>
          <w:rFonts w:ascii="Times New Roman" w:eastAsia="Arial" w:hAnsi="Times New Roman" w:cs="Times New Roman"/>
          <w:sz w:val="22"/>
          <w:szCs w:val="22"/>
          <w:highlight w:val="white"/>
        </w:rPr>
        <w:t xml:space="preserve">Hands-On Blockchain with Hyperledger: Building decentralized applications with Hyperledger Fabric and Composer by Nitin Gaur, Luc Desrosiers, Petr Novotny, Venkatraman Ramakrishna, Anthony O'Dowd, Salman A. </w:t>
      </w:r>
      <w:proofErr w:type="spellStart"/>
      <w:r w:rsidRPr="00EB2F4A">
        <w:rPr>
          <w:rFonts w:ascii="Times New Roman" w:eastAsia="Arial" w:hAnsi="Times New Roman" w:cs="Times New Roman"/>
          <w:sz w:val="22"/>
          <w:szCs w:val="22"/>
          <w:highlight w:val="white"/>
        </w:rPr>
        <w:t>Baset</w:t>
      </w:r>
      <w:proofErr w:type="spellEnd"/>
    </w:p>
    <w:p w14:paraId="373FC142" w14:textId="77777777" w:rsidR="00EB2F4A" w:rsidRPr="00EB2F4A" w:rsidRDefault="00EB2F4A" w:rsidP="00EB2F4A">
      <w:pPr>
        <w:rPr>
          <w:rFonts w:ascii="Times New Roman" w:eastAsia="Arial" w:hAnsi="Times New Roman" w:cs="Times New Roman"/>
          <w:sz w:val="22"/>
          <w:szCs w:val="22"/>
          <w:highlight w:val="white"/>
        </w:rPr>
      </w:pPr>
      <w:r w:rsidRPr="00EB2F4A">
        <w:rPr>
          <w:rFonts w:ascii="Times New Roman" w:eastAsia="Arial" w:hAnsi="Times New Roman" w:cs="Times New Roman"/>
          <w:sz w:val="22"/>
          <w:szCs w:val="22"/>
          <w:highlight w:val="white"/>
        </w:rPr>
        <w:t xml:space="preserve">Mastering Ethereum: Building Smart Contracts and </w:t>
      </w:r>
      <w:proofErr w:type="spellStart"/>
      <w:r w:rsidRPr="00EB2F4A">
        <w:rPr>
          <w:rFonts w:ascii="Times New Roman" w:eastAsia="Arial" w:hAnsi="Times New Roman" w:cs="Times New Roman"/>
          <w:sz w:val="22"/>
          <w:szCs w:val="22"/>
          <w:highlight w:val="white"/>
        </w:rPr>
        <w:t>DApps</w:t>
      </w:r>
      <w:proofErr w:type="spellEnd"/>
      <w:r w:rsidRPr="00EB2F4A">
        <w:rPr>
          <w:rFonts w:ascii="Times New Roman" w:eastAsia="Arial" w:hAnsi="Times New Roman" w:cs="Times New Roman"/>
          <w:sz w:val="22"/>
          <w:szCs w:val="22"/>
          <w:highlight w:val="white"/>
        </w:rPr>
        <w:t xml:space="preserve"> by Andreas M. Antonopoulos and Gavin Wood Ph.D., 1st Edition</w:t>
      </w:r>
    </w:p>
    <w:p w14:paraId="23E5E23C" w14:textId="77777777" w:rsidR="00EB2F4A" w:rsidRPr="00EB2F4A" w:rsidRDefault="00EB2F4A" w:rsidP="00EB2F4A">
      <w:pPr>
        <w:rPr>
          <w:rFonts w:ascii="Times New Roman" w:eastAsia="Arial" w:hAnsi="Times New Roman" w:cs="Times New Roman"/>
          <w:b/>
          <w:sz w:val="22"/>
          <w:szCs w:val="22"/>
          <w:highlight w:val="white"/>
        </w:rPr>
      </w:pPr>
    </w:p>
    <w:p w14:paraId="4524E8CB" w14:textId="77777777" w:rsidR="00EB2F4A" w:rsidRPr="00EB2F4A" w:rsidRDefault="00EB2F4A" w:rsidP="00EB2F4A">
      <w:pPr>
        <w:rPr>
          <w:rFonts w:ascii="Times New Roman" w:eastAsia="Arial" w:hAnsi="Times New Roman" w:cs="Times New Roman"/>
          <w:b/>
          <w:sz w:val="22"/>
          <w:szCs w:val="22"/>
          <w:highlight w:val="white"/>
        </w:rPr>
      </w:pPr>
    </w:p>
    <w:p w14:paraId="34039B26" w14:textId="77777777" w:rsidR="00EB2F4A" w:rsidRPr="00EB2F4A" w:rsidRDefault="00EB2F4A" w:rsidP="00EB2F4A">
      <w:pPr>
        <w:rPr>
          <w:rFonts w:ascii="Times New Roman" w:eastAsia="Arial" w:hAnsi="Times New Roman" w:cs="Times New Roman"/>
          <w:color w:val="000000"/>
          <w:sz w:val="22"/>
          <w:szCs w:val="22"/>
          <w:highlight w:val="white"/>
        </w:rPr>
      </w:pPr>
      <w:r w:rsidRPr="00EB2F4A">
        <w:rPr>
          <w:rFonts w:ascii="Times New Roman" w:eastAsia="Arial" w:hAnsi="Times New Roman" w:cs="Times New Roman"/>
          <w:b/>
          <w:color w:val="000000"/>
          <w:sz w:val="22"/>
          <w:szCs w:val="22"/>
          <w:highlight w:val="white"/>
        </w:rPr>
        <w:t>Course Code: </w:t>
      </w:r>
      <w:r w:rsidR="007B1CEC">
        <w:rPr>
          <w:rFonts w:ascii="Times New Roman" w:eastAsia="Arial" w:hAnsi="Times New Roman" w:cs="Times New Roman"/>
          <w:color w:val="000000"/>
          <w:sz w:val="22"/>
          <w:szCs w:val="22"/>
          <w:highlight w:val="white"/>
        </w:rPr>
        <w:t>CSE4</w:t>
      </w:r>
      <w:r w:rsidRPr="00EB2F4A">
        <w:rPr>
          <w:rFonts w:ascii="Times New Roman" w:eastAsia="Arial" w:hAnsi="Times New Roman" w:cs="Times New Roman"/>
          <w:color w:val="000000"/>
          <w:sz w:val="22"/>
          <w:szCs w:val="22"/>
          <w:highlight w:val="white"/>
        </w:rPr>
        <w:t>433</w:t>
      </w:r>
    </w:p>
    <w:p w14:paraId="0963CDC2" w14:textId="77777777" w:rsidR="00EB2F4A" w:rsidRPr="00EB2F4A" w:rsidRDefault="00EB2F4A" w:rsidP="00EB2F4A">
      <w:pPr>
        <w:rPr>
          <w:rFonts w:ascii="Times New Roman" w:eastAsia="Arial" w:hAnsi="Times New Roman" w:cs="Times New Roman"/>
          <w:color w:val="000000"/>
          <w:sz w:val="22"/>
          <w:szCs w:val="22"/>
          <w:highlight w:val="white"/>
        </w:rPr>
      </w:pPr>
      <w:r w:rsidRPr="00EB2F4A">
        <w:rPr>
          <w:rFonts w:ascii="Times New Roman" w:eastAsia="Arial" w:hAnsi="Times New Roman" w:cs="Times New Roman"/>
          <w:b/>
          <w:color w:val="000000"/>
          <w:sz w:val="22"/>
          <w:szCs w:val="22"/>
        </w:rPr>
        <w:t xml:space="preserve">Course Title: </w:t>
      </w:r>
      <w:r w:rsidRPr="00EB2F4A">
        <w:rPr>
          <w:rFonts w:ascii="Times New Roman" w:eastAsia="Arial" w:hAnsi="Times New Roman" w:cs="Times New Roman"/>
          <w:color w:val="000000"/>
          <w:sz w:val="22"/>
          <w:szCs w:val="22"/>
        </w:rPr>
        <w:t>Cryptography</w:t>
      </w:r>
      <w:r w:rsidRPr="00EB2F4A">
        <w:rPr>
          <w:rFonts w:ascii="Times New Roman" w:eastAsia="Arial" w:hAnsi="Times New Roman" w:cs="Times New Roman"/>
          <w:color w:val="000000"/>
          <w:sz w:val="22"/>
          <w:szCs w:val="22"/>
        </w:rPr>
        <w:br/>
      </w:r>
      <w:r w:rsidRPr="00EB2F4A">
        <w:rPr>
          <w:rFonts w:ascii="Times New Roman" w:eastAsia="Arial" w:hAnsi="Times New Roman" w:cs="Times New Roman"/>
          <w:b/>
          <w:color w:val="000000"/>
          <w:sz w:val="22"/>
          <w:szCs w:val="22"/>
          <w:highlight w:val="white"/>
        </w:rPr>
        <w:t>Credit Hour: </w:t>
      </w:r>
      <w:r w:rsidRPr="00EB2F4A">
        <w:rPr>
          <w:rFonts w:ascii="Times New Roman" w:eastAsia="Arial" w:hAnsi="Times New Roman" w:cs="Times New Roman"/>
          <w:color w:val="000000"/>
          <w:sz w:val="22"/>
          <w:szCs w:val="22"/>
          <w:highlight w:val="white"/>
        </w:rPr>
        <w:t>3.00</w:t>
      </w:r>
      <w:r w:rsidRPr="00EB2F4A">
        <w:rPr>
          <w:rFonts w:ascii="Times New Roman" w:eastAsia="Arial" w:hAnsi="Times New Roman" w:cs="Times New Roman"/>
          <w:color w:val="000000"/>
          <w:sz w:val="22"/>
          <w:szCs w:val="22"/>
        </w:rPr>
        <w:br/>
      </w:r>
      <w:r w:rsidRPr="00EB2F4A">
        <w:rPr>
          <w:rFonts w:ascii="Times New Roman" w:eastAsia="Arial" w:hAnsi="Times New Roman" w:cs="Times New Roman"/>
          <w:b/>
          <w:color w:val="000000"/>
          <w:sz w:val="22"/>
          <w:szCs w:val="22"/>
          <w:highlight w:val="white"/>
        </w:rPr>
        <w:t xml:space="preserve">Prerequisite: </w:t>
      </w:r>
      <w:r w:rsidR="007B1CEC">
        <w:rPr>
          <w:rFonts w:ascii="Times New Roman" w:eastAsia="Arial" w:hAnsi="Times New Roman" w:cs="Times New Roman"/>
          <w:color w:val="000000"/>
          <w:sz w:val="22"/>
          <w:szCs w:val="22"/>
          <w:highlight w:val="white"/>
        </w:rPr>
        <w:t>CSE3301</w:t>
      </w:r>
    </w:p>
    <w:p w14:paraId="54D953DB" w14:textId="77777777" w:rsidR="00EB2F4A" w:rsidRPr="00EB2F4A" w:rsidRDefault="00EB2F4A" w:rsidP="00EB2F4A">
      <w:pPr>
        <w:rPr>
          <w:rFonts w:ascii="Times New Roman" w:eastAsia="Arial" w:hAnsi="Times New Roman" w:cs="Times New Roman"/>
          <w:b/>
          <w:color w:val="FF0000"/>
          <w:sz w:val="22"/>
          <w:szCs w:val="22"/>
          <w:highlight w:val="white"/>
        </w:rPr>
      </w:pPr>
    </w:p>
    <w:p w14:paraId="3072E43B" w14:textId="77777777" w:rsidR="00EB2F4A" w:rsidRPr="00EB2F4A" w:rsidRDefault="00EB2F4A" w:rsidP="00EB2F4A">
      <w:pPr>
        <w:pBdr>
          <w:top w:val="nil"/>
          <w:left w:val="nil"/>
          <w:bottom w:val="nil"/>
          <w:right w:val="nil"/>
          <w:between w:val="nil"/>
        </w:pBdr>
        <w:shd w:val="clear" w:color="auto" w:fill="FFFFFF"/>
        <w:spacing w:before="280" w:after="280"/>
        <w:rPr>
          <w:rFonts w:ascii="Times New Roman" w:eastAsia="Arial" w:hAnsi="Times New Roman" w:cs="Times New Roman"/>
          <w:color w:val="000000"/>
          <w:sz w:val="22"/>
          <w:szCs w:val="22"/>
        </w:rPr>
      </w:pPr>
      <w:r w:rsidRPr="00EB2F4A">
        <w:rPr>
          <w:rFonts w:ascii="Times New Roman" w:eastAsia="Arial" w:hAnsi="Times New Roman" w:cs="Times New Roman"/>
          <w:b/>
          <w:color w:val="000000"/>
          <w:sz w:val="22"/>
          <w:szCs w:val="22"/>
        </w:rPr>
        <w:t>Content</w:t>
      </w:r>
      <w:r w:rsidRPr="00EB2F4A">
        <w:rPr>
          <w:rFonts w:ascii="Times New Roman" w:eastAsia="Arial" w:hAnsi="Times New Roman" w:cs="Times New Roman"/>
          <w:color w:val="000000"/>
          <w:sz w:val="22"/>
          <w:szCs w:val="22"/>
        </w:rPr>
        <w:t xml:space="preserve">: Cryptography is an indispensable tool for protecting information in computer systems. This course contains the inner workings of cryptographic systems and how to correctly use them in real-world applications. The course begins with a detailed discussion of how two parties who have a shared secret key can communicate securely when a powerful adversary eavesdrops and tampers with traffic. Examine many deployed protocols and analyze mistakes in existing systems. Discussion on public-key techniques that let two parties generate a shared secret key. </w:t>
      </w:r>
    </w:p>
    <w:p w14:paraId="42AA85F2" w14:textId="77777777" w:rsidR="00EB2F4A" w:rsidRPr="00EB2F4A" w:rsidRDefault="00EB2F4A" w:rsidP="00EB2F4A">
      <w:pPr>
        <w:pBdr>
          <w:top w:val="nil"/>
          <w:left w:val="nil"/>
          <w:bottom w:val="nil"/>
          <w:right w:val="nil"/>
          <w:between w:val="nil"/>
        </w:pBdr>
        <w:shd w:val="clear" w:color="auto" w:fill="FFFFFF"/>
        <w:rPr>
          <w:rFonts w:ascii="Times New Roman" w:eastAsia="Arial" w:hAnsi="Times New Roman" w:cs="Times New Roman"/>
          <w:sz w:val="22"/>
          <w:szCs w:val="22"/>
        </w:rPr>
      </w:pPr>
      <w:r w:rsidRPr="00EB2F4A">
        <w:rPr>
          <w:rFonts w:ascii="Times New Roman" w:eastAsia="Arial" w:hAnsi="Times New Roman" w:cs="Times New Roman"/>
          <w:b/>
          <w:sz w:val="22"/>
          <w:szCs w:val="22"/>
        </w:rPr>
        <w:t xml:space="preserve">Text: </w:t>
      </w:r>
      <w:r w:rsidRPr="00EB2F4A">
        <w:rPr>
          <w:rFonts w:ascii="Times New Roman" w:eastAsia="Arial" w:hAnsi="Times New Roman" w:cs="Times New Roman"/>
          <w:sz w:val="22"/>
          <w:szCs w:val="22"/>
        </w:rPr>
        <w:t>Introduction to Modern Cryptography by Jonathan Katz and Yehuda Lindell, 2nd Edition</w:t>
      </w:r>
    </w:p>
    <w:p w14:paraId="22E17EF1" w14:textId="77777777" w:rsidR="00EB2F4A" w:rsidRPr="00EB2F4A" w:rsidRDefault="00EB2F4A" w:rsidP="00EB2F4A">
      <w:pPr>
        <w:pBdr>
          <w:top w:val="nil"/>
          <w:left w:val="nil"/>
          <w:bottom w:val="nil"/>
          <w:right w:val="nil"/>
          <w:between w:val="nil"/>
        </w:pBdr>
        <w:shd w:val="clear" w:color="auto" w:fill="FFFFFF"/>
        <w:rPr>
          <w:rFonts w:ascii="Times New Roman" w:eastAsia="Arial" w:hAnsi="Times New Roman" w:cs="Times New Roman"/>
          <w:b/>
          <w:sz w:val="22"/>
          <w:szCs w:val="22"/>
        </w:rPr>
      </w:pPr>
      <w:r w:rsidRPr="00EB2F4A">
        <w:rPr>
          <w:rFonts w:ascii="Times New Roman" w:eastAsia="Arial" w:hAnsi="Times New Roman" w:cs="Times New Roman"/>
          <w:sz w:val="22"/>
          <w:szCs w:val="22"/>
        </w:rPr>
        <w:t xml:space="preserve">Cryptography </w:t>
      </w:r>
      <w:proofErr w:type="gramStart"/>
      <w:r w:rsidRPr="00EB2F4A">
        <w:rPr>
          <w:rFonts w:ascii="Times New Roman" w:eastAsia="Arial" w:hAnsi="Times New Roman" w:cs="Times New Roman"/>
          <w:sz w:val="22"/>
          <w:szCs w:val="22"/>
        </w:rPr>
        <w:t>And</w:t>
      </w:r>
      <w:proofErr w:type="gramEnd"/>
      <w:r w:rsidRPr="00EB2F4A">
        <w:rPr>
          <w:rFonts w:ascii="Times New Roman" w:eastAsia="Arial" w:hAnsi="Times New Roman" w:cs="Times New Roman"/>
          <w:sz w:val="22"/>
          <w:szCs w:val="22"/>
        </w:rPr>
        <w:t xml:space="preserve"> Network Security by W. Stallings, 7th Edition</w:t>
      </w:r>
      <w:r w:rsidRPr="00EB2F4A">
        <w:rPr>
          <w:rFonts w:ascii="Times New Roman" w:eastAsia="Arial" w:hAnsi="Times New Roman" w:cs="Times New Roman"/>
          <w:b/>
          <w:sz w:val="22"/>
          <w:szCs w:val="22"/>
        </w:rPr>
        <w:t xml:space="preserve"> </w:t>
      </w:r>
    </w:p>
    <w:p w14:paraId="3FCF97DA" w14:textId="77777777" w:rsidR="00EB2F4A" w:rsidRPr="00EB2F4A" w:rsidRDefault="00EB2F4A" w:rsidP="00EB2F4A">
      <w:pPr>
        <w:rPr>
          <w:rFonts w:ascii="Times New Roman" w:eastAsia="Arial" w:hAnsi="Times New Roman" w:cs="Times New Roman"/>
          <w:b/>
          <w:color w:val="000000"/>
          <w:sz w:val="22"/>
          <w:szCs w:val="22"/>
          <w:highlight w:val="white"/>
        </w:rPr>
      </w:pPr>
    </w:p>
    <w:p w14:paraId="1A0157CB" w14:textId="77777777" w:rsidR="00EB2F4A" w:rsidRPr="00EB2F4A" w:rsidRDefault="00EB2F4A" w:rsidP="00EB2F4A">
      <w:pPr>
        <w:rPr>
          <w:rFonts w:ascii="Times New Roman" w:eastAsia="Arial" w:hAnsi="Times New Roman" w:cs="Times New Roman"/>
          <w:b/>
          <w:color w:val="000000"/>
          <w:sz w:val="22"/>
          <w:szCs w:val="22"/>
          <w:highlight w:val="white"/>
        </w:rPr>
      </w:pPr>
    </w:p>
    <w:p w14:paraId="4091D92B" w14:textId="77777777" w:rsidR="00EB2F4A" w:rsidRPr="00EB2F4A" w:rsidRDefault="00EB2F4A" w:rsidP="00EB2F4A">
      <w:pPr>
        <w:rPr>
          <w:rFonts w:ascii="Times New Roman" w:eastAsia="Arial" w:hAnsi="Times New Roman" w:cs="Times New Roman"/>
          <w:color w:val="000000"/>
          <w:sz w:val="22"/>
          <w:szCs w:val="22"/>
          <w:highlight w:val="white"/>
        </w:rPr>
      </w:pPr>
      <w:r w:rsidRPr="00EB2F4A">
        <w:rPr>
          <w:rFonts w:ascii="Times New Roman" w:eastAsia="Arial" w:hAnsi="Times New Roman" w:cs="Times New Roman"/>
          <w:b/>
          <w:color w:val="000000"/>
          <w:sz w:val="22"/>
          <w:szCs w:val="22"/>
          <w:highlight w:val="white"/>
        </w:rPr>
        <w:t>Course Code: </w:t>
      </w:r>
      <w:r w:rsidR="007B1CEC">
        <w:rPr>
          <w:rFonts w:ascii="Times New Roman" w:eastAsia="Arial" w:hAnsi="Times New Roman" w:cs="Times New Roman"/>
          <w:color w:val="000000"/>
          <w:sz w:val="22"/>
          <w:szCs w:val="22"/>
          <w:highlight w:val="white"/>
        </w:rPr>
        <w:t>CSE4</w:t>
      </w:r>
      <w:r w:rsidRPr="00EB2F4A">
        <w:rPr>
          <w:rFonts w:ascii="Times New Roman" w:eastAsia="Arial" w:hAnsi="Times New Roman" w:cs="Times New Roman"/>
          <w:color w:val="000000"/>
          <w:sz w:val="22"/>
          <w:szCs w:val="22"/>
          <w:highlight w:val="white"/>
        </w:rPr>
        <w:t>435</w:t>
      </w:r>
    </w:p>
    <w:p w14:paraId="364518F8" w14:textId="77777777" w:rsidR="00EB2F4A" w:rsidRPr="00EB2F4A" w:rsidRDefault="00EB2F4A" w:rsidP="00EB2F4A">
      <w:pPr>
        <w:rPr>
          <w:rFonts w:ascii="Times New Roman" w:eastAsia="Arial" w:hAnsi="Times New Roman" w:cs="Times New Roman"/>
          <w:color w:val="000000"/>
          <w:sz w:val="22"/>
          <w:szCs w:val="22"/>
          <w:highlight w:val="white"/>
        </w:rPr>
      </w:pPr>
      <w:r w:rsidRPr="00EB2F4A">
        <w:rPr>
          <w:rFonts w:ascii="Times New Roman" w:eastAsia="Arial" w:hAnsi="Times New Roman" w:cs="Times New Roman"/>
          <w:b/>
          <w:color w:val="000000"/>
          <w:sz w:val="22"/>
          <w:szCs w:val="22"/>
        </w:rPr>
        <w:t xml:space="preserve">Course Title: </w:t>
      </w:r>
      <w:r w:rsidRPr="00EB2F4A">
        <w:rPr>
          <w:rFonts w:ascii="Times New Roman" w:eastAsia="Arial" w:hAnsi="Times New Roman" w:cs="Times New Roman"/>
          <w:color w:val="000000"/>
          <w:sz w:val="22"/>
          <w:szCs w:val="22"/>
        </w:rPr>
        <w:t>ICT Law, Policy and Ethics</w:t>
      </w:r>
      <w:r w:rsidRPr="00EB2F4A">
        <w:rPr>
          <w:rFonts w:ascii="Times New Roman" w:eastAsia="Arial" w:hAnsi="Times New Roman" w:cs="Times New Roman"/>
          <w:color w:val="000000"/>
          <w:sz w:val="22"/>
          <w:szCs w:val="22"/>
        </w:rPr>
        <w:br/>
      </w:r>
      <w:r w:rsidRPr="00EB2F4A">
        <w:rPr>
          <w:rFonts w:ascii="Times New Roman" w:eastAsia="Arial" w:hAnsi="Times New Roman" w:cs="Times New Roman"/>
          <w:b/>
          <w:color w:val="000000"/>
          <w:sz w:val="22"/>
          <w:szCs w:val="22"/>
          <w:highlight w:val="white"/>
        </w:rPr>
        <w:t>Credit Hour: </w:t>
      </w:r>
      <w:r w:rsidRPr="00EB2F4A">
        <w:rPr>
          <w:rFonts w:ascii="Times New Roman" w:eastAsia="Arial" w:hAnsi="Times New Roman" w:cs="Times New Roman"/>
          <w:color w:val="000000"/>
          <w:sz w:val="22"/>
          <w:szCs w:val="22"/>
          <w:highlight w:val="white"/>
        </w:rPr>
        <w:t>3.00</w:t>
      </w:r>
      <w:r w:rsidRPr="00EB2F4A">
        <w:rPr>
          <w:rFonts w:ascii="Times New Roman" w:eastAsia="Arial" w:hAnsi="Times New Roman" w:cs="Times New Roman"/>
          <w:color w:val="000000"/>
          <w:sz w:val="22"/>
          <w:szCs w:val="22"/>
        </w:rPr>
        <w:br/>
      </w:r>
      <w:r w:rsidRPr="00EB2F4A">
        <w:rPr>
          <w:rFonts w:ascii="Times New Roman" w:eastAsia="Arial" w:hAnsi="Times New Roman" w:cs="Times New Roman"/>
          <w:b/>
          <w:color w:val="000000"/>
          <w:sz w:val="22"/>
          <w:szCs w:val="22"/>
          <w:highlight w:val="white"/>
        </w:rPr>
        <w:t xml:space="preserve">Prerequisite: </w:t>
      </w:r>
      <w:r w:rsidR="007B1CEC">
        <w:rPr>
          <w:rFonts w:ascii="Times New Roman" w:eastAsia="Arial" w:hAnsi="Times New Roman" w:cs="Times New Roman"/>
          <w:color w:val="000000"/>
          <w:sz w:val="22"/>
          <w:szCs w:val="22"/>
          <w:highlight w:val="white"/>
        </w:rPr>
        <w:t>GED</w:t>
      </w:r>
      <w:r w:rsidR="00B55CBF">
        <w:rPr>
          <w:rFonts w:ascii="Times New Roman" w:eastAsia="Arial" w:hAnsi="Times New Roman" w:cs="Times New Roman"/>
          <w:color w:val="000000"/>
          <w:sz w:val="22"/>
          <w:szCs w:val="22"/>
          <w:highlight w:val="white"/>
        </w:rPr>
        <w:t xml:space="preserve"> </w:t>
      </w:r>
      <w:r w:rsidR="007B1CEC">
        <w:rPr>
          <w:rFonts w:ascii="Times New Roman" w:eastAsia="Arial" w:hAnsi="Times New Roman" w:cs="Times New Roman"/>
          <w:color w:val="000000"/>
          <w:sz w:val="22"/>
          <w:szCs w:val="22"/>
          <w:highlight w:val="white"/>
        </w:rPr>
        <w:t>21</w:t>
      </w:r>
      <w:r w:rsidR="00B55CBF">
        <w:rPr>
          <w:rFonts w:ascii="Times New Roman" w:eastAsia="Arial" w:hAnsi="Times New Roman" w:cs="Times New Roman"/>
          <w:color w:val="000000"/>
          <w:sz w:val="22"/>
          <w:szCs w:val="22"/>
          <w:highlight w:val="white"/>
        </w:rPr>
        <w:t>59</w:t>
      </w:r>
      <w:r w:rsidR="007B1CEC">
        <w:rPr>
          <w:rFonts w:ascii="Times New Roman" w:eastAsia="Arial" w:hAnsi="Times New Roman" w:cs="Times New Roman"/>
          <w:color w:val="000000"/>
          <w:sz w:val="22"/>
          <w:szCs w:val="22"/>
          <w:highlight w:val="white"/>
        </w:rPr>
        <w:t>, GED</w:t>
      </w:r>
      <w:r w:rsidR="00B55CBF">
        <w:rPr>
          <w:rFonts w:ascii="Times New Roman" w:eastAsia="Arial" w:hAnsi="Times New Roman" w:cs="Times New Roman"/>
          <w:color w:val="000000"/>
          <w:sz w:val="22"/>
          <w:szCs w:val="22"/>
          <w:highlight w:val="white"/>
        </w:rPr>
        <w:t xml:space="preserve"> 2248</w:t>
      </w:r>
    </w:p>
    <w:p w14:paraId="13DBAD7A" w14:textId="77777777" w:rsidR="00EB2F4A" w:rsidRPr="00EB2F4A" w:rsidRDefault="00EB2F4A" w:rsidP="00EB2F4A">
      <w:pPr>
        <w:rPr>
          <w:rFonts w:ascii="Times New Roman" w:eastAsia="Arial" w:hAnsi="Times New Roman" w:cs="Times New Roman"/>
          <w:b/>
          <w:color w:val="FF0000"/>
          <w:sz w:val="22"/>
          <w:szCs w:val="22"/>
          <w:highlight w:val="white"/>
        </w:rPr>
      </w:pPr>
    </w:p>
    <w:p w14:paraId="6D9ACA74" w14:textId="77777777" w:rsidR="00EB2F4A" w:rsidRPr="00EB2F4A" w:rsidRDefault="00EB2F4A" w:rsidP="00EB2F4A">
      <w:pPr>
        <w:pBdr>
          <w:top w:val="nil"/>
          <w:left w:val="nil"/>
          <w:bottom w:val="nil"/>
          <w:right w:val="nil"/>
          <w:between w:val="nil"/>
        </w:pBdr>
        <w:shd w:val="clear" w:color="auto" w:fill="FFFFFF"/>
        <w:spacing w:before="280" w:after="280"/>
        <w:jc w:val="both"/>
        <w:rPr>
          <w:rFonts w:ascii="Times New Roman" w:eastAsia="Arial" w:hAnsi="Times New Roman" w:cs="Times New Roman"/>
          <w:color w:val="000000"/>
          <w:sz w:val="22"/>
          <w:szCs w:val="22"/>
        </w:rPr>
      </w:pPr>
      <w:r w:rsidRPr="00EB2F4A">
        <w:rPr>
          <w:rFonts w:ascii="Times New Roman" w:eastAsia="Arial" w:hAnsi="Times New Roman" w:cs="Times New Roman"/>
          <w:b/>
          <w:color w:val="000000"/>
          <w:sz w:val="22"/>
          <w:szCs w:val="22"/>
        </w:rPr>
        <w:lastRenderedPageBreak/>
        <w:t>Content</w:t>
      </w:r>
      <w:r w:rsidRPr="00EB2F4A">
        <w:rPr>
          <w:rFonts w:ascii="Times New Roman" w:eastAsia="Arial" w:hAnsi="Times New Roman" w:cs="Times New Roman"/>
          <w:color w:val="000000"/>
          <w:sz w:val="22"/>
          <w:szCs w:val="22"/>
        </w:rPr>
        <w:t>: This course consists of a sustained study of ethical and legal issues that arise in relation to employment in the public and private sectors, including allocation of resources, corporate and social responsibility, relationships, and discrimination. A main focus of this course will be on the ethical and legal standards governing information technology. New technology creates ethical challenges for individuals around the globe and applies to most persons regardless of whether they are employed in the information technology field or a more traditional occupation. The study of Cyber Ethics provides a framework for making ethical decisions that professionals are likely to encounter in the workplace. This course will not only focus on ethics but on the legal, economic, social, cultural and global impacts of decisions that are made in the context of professional occupations.</w:t>
      </w:r>
    </w:p>
    <w:p w14:paraId="6655B9A0" w14:textId="77777777" w:rsidR="00EB2F4A" w:rsidRPr="00EB2F4A" w:rsidRDefault="00EB2F4A" w:rsidP="00EB2F4A">
      <w:pPr>
        <w:pBdr>
          <w:top w:val="nil"/>
          <w:left w:val="nil"/>
          <w:bottom w:val="nil"/>
          <w:right w:val="nil"/>
          <w:between w:val="nil"/>
        </w:pBdr>
        <w:shd w:val="clear" w:color="auto" w:fill="FFFFFF"/>
        <w:jc w:val="both"/>
        <w:rPr>
          <w:rFonts w:ascii="Times New Roman" w:eastAsia="Arial" w:hAnsi="Times New Roman" w:cs="Times New Roman"/>
          <w:sz w:val="22"/>
          <w:szCs w:val="22"/>
        </w:rPr>
      </w:pPr>
      <w:r w:rsidRPr="00EB2F4A">
        <w:rPr>
          <w:rFonts w:ascii="Times New Roman" w:eastAsia="Arial" w:hAnsi="Times New Roman" w:cs="Times New Roman"/>
          <w:b/>
          <w:sz w:val="22"/>
          <w:szCs w:val="22"/>
        </w:rPr>
        <w:t xml:space="preserve">Text: </w:t>
      </w:r>
      <w:r w:rsidRPr="00EB2F4A">
        <w:rPr>
          <w:rFonts w:ascii="Times New Roman" w:eastAsia="Arial" w:hAnsi="Times New Roman" w:cs="Times New Roman"/>
          <w:sz w:val="22"/>
          <w:szCs w:val="22"/>
        </w:rPr>
        <w:t>Computer Ethics by Deborah G. Johnson, 4th Edition</w:t>
      </w:r>
    </w:p>
    <w:p w14:paraId="01BF2823" w14:textId="77777777" w:rsidR="00EB2F4A" w:rsidRPr="00EB2F4A" w:rsidRDefault="00EB2F4A" w:rsidP="00EB2F4A">
      <w:pPr>
        <w:pBdr>
          <w:top w:val="nil"/>
          <w:left w:val="nil"/>
          <w:bottom w:val="nil"/>
          <w:right w:val="nil"/>
          <w:between w:val="nil"/>
        </w:pBdr>
        <w:shd w:val="clear" w:color="auto" w:fill="FFFFFF"/>
        <w:jc w:val="both"/>
        <w:rPr>
          <w:rFonts w:ascii="Times New Roman" w:eastAsia="Arial" w:hAnsi="Times New Roman" w:cs="Times New Roman"/>
          <w:sz w:val="22"/>
          <w:szCs w:val="22"/>
        </w:rPr>
      </w:pPr>
      <w:r w:rsidRPr="00EB2F4A">
        <w:rPr>
          <w:rFonts w:ascii="Times New Roman" w:eastAsia="Arial" w:hAnsi="Times New Roman" w:cs="Times New Roman"/>
          <w:sz w:val="22"/>
          <w:szCs w:val="22"/>
        </w:rPr>
        <w:t xml:space="preserve">A Gift of Fire: Social, Legal, and Ethical Issues for Computing and the Internet by Sara </w:t>
      </w:r>
      <w:proofErr w:type="spellStart"/>
      <w:r w:rsidRPr="00EB2F4A">
        <w:rPr>
          <w:rFonts w:ascii="Times New Roman" w:eastAsia="Arial" w:hAnsi="Times New Roman" w:cs="Times New Roman"/>
          <w:sz w:val="22"/>
          <w:szCs w:val="22"/>
        </w:rPr>
        <w:t>Baase</w:t>
      </w:r>
      <w:proofErr w:type="spellEnd"/>
      <w:r w:rsidRPr="00EB2F4A">
        <w:rPr>
          <w:rFonts w:ascii="Times New Roman" w:eastAsia="Arial" w:hAnsi="Times New Roman" w:cs="Times New Roman"/>
          <w:sz w:val="22"/>
          <w:szCs w:val="22"/>
        </w:rPr>
        <w:t>, 5th Edition</w:t>
      </w:r>
    </w:p>
    <w:p w14:paraId="1D73879B" w14:textId="77777777" w:rsidR="00EB2F4A" w:rsidRPr="00EB2F4A" w:rsidRDefault="00EB2F4A" w:rsidP="00EB2F4A">
      <w:pPr>
        <w:pBdr>
          <w:top w:val="nil"/>
          <w:left w:val="nil"/>
          <w:bottom w:val="nil"/>
          <w:right w:val="nil"/>
          <w:between w:val="nil"/>
        </w:pBdr>
        <w:shd w:val="clear" w:color="auto" w:fill="FFFFFF"/>
        <w:jc w:val="both"/>
        <w:rPr>
          <w:rFonts w:ascii="Times New Roman" w:eastAsia="Arial" w:hAnsi="Times New Roman" w:cs="Times New Roman"/>
          <w:sz w:val="22"/>
          <w:szCs w:val="22"/>
        </w:rPr>
      </w:pPr>
      <w:r w:rsidRPr="00EB2F4A">
        <w:rPr>
          <w:rFonts w:ascii="Times New Roman" w:eastAsia="Arial" w:hAnsi="Times New Roman" w:cs="Times New Roman"/>
          <w:sz w:val="22"/>
          <w:szCs w:val="22"/>
        </w:rPr>
        <w:t>Ethics for the Information Age by M. J. Quinn, 7th Edition</w:t>
      </w:r>
    </w:p>
    <w:p w14:paraId="74260453" w14:textId="77777777" w:rsidR="00EB2F4A" w:rsidRPr="00EB2F4A" w:rsidRDefault="00EB2F4A" w:rsidP="00EB2F4A">
      <w:pPr>
        <w:rPr>
          <w:rFonts w:ascii="Times New Roman" w:eastAsia="Arial" w:hAnsi="Times New Roman" w:cs="Times New Roman"/>
          <w:b/>
          <w:sz w:val="22"/>
          <w:szCs w:val="22"/>
        </w:rPr>
      </w:pPr>
    </w:p>
    <w:p w14:paraId="7180CBC7" w14:textId="77777777" w:rsidR="00EB2F4A" w:rsidRPr="00EB2F4A" w:rsidRDefault="00EB2F4A" w:rsidP="00EB2F4A">
      <w:pPr>
        <w:rPr>
          <w:rFonts w:ascii="Times New Roman" w:eastAsia="Arial" w:hAnsi="Times New Roman" w:cs="Times New Roman"/>
          <w:b/>
          <w:sz w:val="22"/>
          <w:szCs w:val="22"/>
        </w:rPr>
      </w:pPr>
    </w:p>
    <w:p w14:paraId="75167339" w14:textId="77777777" w:rsidR="00EB2F4A" w:rsidRPr="00EB2F4A" w:rsidRDefault="00EB2F4A" w:rsidP="00EB2F4A">
      <w:pPr>
        <w:rPr>
          <w:rFonts w:ascii="Times New Roman" w:eastAsia="Arial" w:hAnsi="Times New Roman" w:cs="Times New Roman"/>
          <w:color w:val="000000"/>
          <w:sz w:val="22"/>
          <w:szCs w:val="22"/>
          <w:highlight w:val="white"/>
        </w:rPr>
      </w:pPr>
      <w:r w:rsidRPr="00EB2F4A">
        <w:rPr>
          <w:rFonts w:ascii="Times New Roman" w:eastAsia="Arial" w:hAnsi="Times New Roman" w:cs="Times New Roman"/>
          <w:b/>
          <w:color w:val="000000"/>
          <w:sz w:val="22"/>
          <w:szCs w:val="22"/>
          <w:highlight w:val="white"/>
        </w:rPr>
        <w:t>Course Code: </w:t>
      </w:r>
      <w:r w:rsidR="007B1CEC">
        <w:rPr>
          <w:rFonts w:ascii="Times New Roman" w:eastAsia="Arial" w:hAnsi="Times New Roman" w:cs="Times New Roman"/>
          <w:color w:val="000000"/>
          <w:sz w:val="22"/>
          <w:szCs w:val="22"/>
          <w:highlight w:val="white"/>
        </w:rPr>
        <w:t>CSE4</w:t>
      </w:r>
      <w:r w:rsidRPr="00EB2F4A">
        <w:rPr>
          <w:rFonts w:ascii="Times New Roman" w:eastAsia="Arial" w:hAnsi="Times New Roman" w:cs="Times New Roman"/>
          <w:color w:val="000000"/>
          <w:sz w:val="22"/>
          <w:szCs w:val="22"/>
          <w:highlight w:val="white"/>
        </w:rPr>
        <w:t>437</w:t>
      </w:r>
    </w:p>
    <w:p w14:paraId="794F3B21" w14:textId="77777777" w:rsidR="00EB2F4A" w:rsidRPr="00EB2F4A" w:rsidRDefault="00EB2F4A" w:rsidP="00EB2F4A">
      <w:pPr>
        <w:rPr>
          <w:rFonts w:ascii="Times New Roman" w:eastAsia="Arial" w:hAnsi="Times New Roman" w:cs="Times New Roman"/>
          <w:color w:val="000000"/>
          <w:sz w:val="22"/>
          <w:szCs w:val="22"/>
          <w:highlight w:val="white"/>
        </w:rPr>
      </w:pPr>
      <w:r w:rsidRPr="00EB2F4A">
        <w:rPr>
          <w:rFonts w:ascii="Times New Roman" w:eastAsia="Arial" w:hAnsi="Times New Roman" w:cs="Times New Roman"/>
          <w:b/>
          <w:color w:val="000000"/>
          <w:sz w:val="22"/>
          <w:szCs w:val="22"/>
        </w:rPr>
        <w:t xml:space="preserve">Course Title: </w:t>
      </w:r>
      <w:r w:rsidRPr="00EB2F4A">
        <w:rPr>
          <w:rFonts w:ascii="Times New Roman" w:eastAsia="Arial" w:hAnsi="Times New Roman" w:cs="Times New Roman"/>
          <w:color w:val="000000"/>
          <w:sz w:val="22"/>
          <w:szCs w:val="22"/>
        </w:rPr>
        <w:t>Digital Forensics and Incident Response</w:t>
      </w:r>
      <w:r w:rsidRPr="00EB2F4A">
        <w:rPr>
          <w:rFonts w:ascii="Times New Roman" w:eastAsia="Arial" w:hAnsi="Times New Roman" w:cs="Times New Roman"/>
          <w:color w:val="000000"/>
          <w:sz w:val="22"/>
          <w:szCs w:val="22"/>
        </w:rPr>
        <w:br/>
      </w:r>
      <w:r w:rsidRPr="00EB2F4A">
        <w:rPr>
          <w:rFonts w:ascii="Times New Roman" w:eastAsia="Arial" w:hAnsi="Times New Roman" w:cs="Times New Roman"/>
          <w:b/>
          <w:color w:val="000000"/>
          <w:sz w:val="22"/>
          <w:szCs w:val="22"/>
          <w:highlight w:val="white"/>
        </w:rPr>
        <w:t>Credit Hour: </w:t>
      </w:r>
      <w:r w:rsidRPr="00EB2F4A">
        <w:rPr>
          <w:rFonts w:ascii="Times New Roman" w:eastAsia="Arial" w:hAnsi="Times New Roman" w:cs="Times New Roman"/>
          <w:color w:val="000000"/>
          <w:sz w:val="22"/>
          <w:szCs w:val="22"/>
          <w:highlight w:val="white"/>
        </w:rPr>
        <w:t>3.00</w:t>
      </w:r>
      <w:r w:rsidRPr="00EB2F4A">
        <w:rPr>
          <w:rFonts w:ascii="Times New Roman" w:eastAsia="Arial" w:hAnsi="Times New Roman" w:cs="Times New Roman"/>
          <w:color w:val="000000"/>
          <w:sz w:val="22"/>
          <w:szCs w:val="22"/>
        </w:rPr>
        <w:br/>
      </w:r>
      <w:r w:rsidRPr="00EB2F4A">
        <w:rPr>
          <w:rFonts w:ascii="Times New Roman" w:eastAsia="Arial" w:hAnsi="Times New Roman" w:cs="Times New Roman"/>
          <w:b/>
          <w:color w:val="000000"/>
          <w:sz w:val="22"/>
          <w:szCs w:val="22"/>
          <w:highlight w:val="white"/>
        </w:rPr>
        <w:t xml:space="preserve">Prerequisite: </w:t>
      </w:r>
      <w:r w:rsidR="007B1CEC">
        <w:rPr>
          <w:rFonts w:ascii="Times New Roman" w:eastAsia="Arial" w:hAnsi="Times New Roman" w:cs="Times New Roman"/>
          <w:color w:val="000000"/>
          <w:sz w:val="22"/>
          <w:szCs w:val="22"/>
          <w:highlight w:val="white"/>
        </w:rPr>
        <w:t>CSE3301</w:t>
      </w:r>
    </w:p>
    <w:p w14:paraId="6F9C50B4" w14:textId="77777777" w:rsidR="00EB2F4A" w:rsidRPr="00EB2F4A" w:rsidRDefault="00EB2F4A" w:rsidP="00EB2F4A">
      <w:pPr>
        <w:rPr>
          <w:rFonts w:ascii="Times New Roman" w:eastAsia="Arial" w:hAnsi="Times New Roman" w:cs="Times New Roman"/>
          <w:b/>
          <w:color w:val="FF0000"/>
          <w:sz w:val="22"/>
          <w:szCs w:val="22"/>
          <w:highlight w:val="white"/>
        </w:rPr>
      </w:pPr>
    </w:p>
    <w:p w14:paraId="5AD102FF" w14:textId="77777777" w:rsidR="00EB2F4A" w:rsidRPr="00EB2F4A" w:rsidRDefault="00EB2F4A" w:rsidP="00EB2F4A">
      <w:pPr>
        <w:pBdr>
          <w:top w:val="nil"/>
          <w:left w:val="nil"/>
          <w:bottom w:val="nil"/>
          <w:right w:val="nil"/>
          <w:between w:val="nil"/>
        </w:pBdr>
        <w:shd w:val="clear" w:color="auto" w:fill="FFFFFF"/>
        <w:spacing w:before="280" w:after="280"/>
        <w:jc w:val="both"/>
        <w:rPr>
          <w:rFonts w:ascii="Times New Roman" w:eastAsia="Arial" w:hAnsi="Times New Roman" w:cs="Times New Roman"/>
          <w:color w:val="000000"/>
          <w:sz w:val="22"/>
          <w:szCs w:val="22"/>
        </w:rPr>
      </w:pPr>
      <w:r w:rsidRPr="00EB2F4A">
        <w:rPr>
          <w:rFonts w:ascii="Times New Roman" w:eastAsia="Arial" w:hAnsi="Times New Roman" w:cs="Times New Roman"/>
          <w:b/>
          <w:color w:val="000000"/>
          <w:sz w:val="22"/>
          <w:szCs w:val="22"/>
        </w:rPr>
        <w:t>Content</w:t>
      </w:r>
      <w:r w:rsidRPr="00EB2F4A">
        <w:rPr>
          <w:rFonts w:ascii="Times New Roman" w:eastAsia="Arial" w:hAnsi="Times New Roman" w:cs="Times New Roman"/>
          <w:color w:val="000000"/>
          <w:sz w:val="22"/>
          <w:szCs w:val="22"/>
        </w:rPr>
        <w:t>: The overview of Principles of Forensics and IR, Data Collection Techniques, Forensic Hardware, Chain of Custody, Basic Incident Response Process, Pre-Incident Preparation, Documentation Requirements, Common Approaches, Containment and Remediation Strategies, Malware Footprints, Data Volatility, Installed Software and Hotfixes, Persistence Mechanisms, Windows Audit Policies, Malware Analysis, Prefetch Analysis, The Windows Registry, Windows Event Log Analysis, File Carving, Email Header Analysis, Determining File Headers, Extraction of Attachments, Extracting Specific File Types, Deleted Files and Recovery, Use of Hash Sets, Adding Hash Sets, Advantages of Timeline, Timeline Creation, Sources of Network Data, PCAP Analysis with Wireshark, Network Footprint Basics of Memory Acquisition and Analysis, Highlight Power of Memory, Live Response Best Practices and Order of Volatility, Following the Process Tree and Unix/Linux File Permissions.</w:t>
      </w:r>
    </w:p>
    <w:p w14:paraId="1F6CE959" w14:textId="77777777" w:rsidR="00EB2F4A" w:rsidRPr="00EB2F4A" w:rsidRDefault="00EB2F4A" w:rsidP="00EB2F4A">
      <w:pPr>
        <w:rPr>
          <w:rFonts w:ascii="Times New Roman" w:eastAsia="Arial" w:hAnsi="Times New Roman" w:cs="Times New Roman"/>
          <w:sz w:val="22"/>
          <w:szCs w:val="22"/>
          <w:highlight w:val="white"/>
        </w:rPr>
      </w:pPr>
      <w:r w:rsidRPr="00EB2F4A">
        <w:rPr>
          <w:rFonts w:ascii="Times New Roman" w:eastAsia="Arial" w:hAnsi="Times New Roman" w:cs="Times New Roman"/>
          <w:b/>
          <w:sz w:val="22"/>
          <w:szCs w:val="22"/>
          <w:highlight w:val="white"/>
        </w:rPr>
        <w:t xml:space="preserve">Text: </w:t>
      </w:r>
      <w:r w:rsidRPr="00EB2F4A">
        <w:rPr>
          <w:rFonts w:ascii="Times New Roman" w:eastAsia="Arial" w:hAnsi="Times New Roman" w:cs="Times New Roman"/>
          <w:sz w:val="22"/>
          <w:szCs w:val="22"/>
          <w:highlight w:val="white"/>
        </w:rPr>
        <w:t xml:space="preserve">Incident Response &amp; Computer Forensics by Jason T. </w:t>
      </w:r>
      <w:proofErr w:type="spellStart"/>
      <w:r w:rsidRPr="00EB2F4A">
        <w:rPr>
          <w:rFonts w:ascii="Times New Roman" w:eastAsia="Arial" w:hAnsi="Times New Roman" w:cs="Times New Roman"/>
          <w:sz w:val="22"/>
          <w:szCs w:val="22"/>
          <w:highlight w:val="white"/>
        </w:rPr>
        <w:t>Luttgens</w:t>
      </w:r>
      <w:proofErr w:type="spellEnd"/>
      <w:r w:rsidRPr="00EB2F4A">
        <w:rPr>
          <w:rFonts w:ascii="Times New Roman" w:eastAsia="Arial" w:hAnsi="Times New Roman" w:cs="Times New Roman"/>
          <w:sz w:val="22"/>
          <w:szCs w:val="22"/>
          <w:highlight w:val="white"/>
        </w:rPr>
        <w:t xml:space="preserve">, Matthew Pepe, Kevin </w:t>
      </w:r>
      <w:proofErr w:type="spellStart"/>
      <w:r w:rsidRPr="00EB2F4A">
        <w:rPr>
          <w:rFonts w:ascii="Times New Roman" w:eastAsia="Arial" w:hAnsi="Times New Roman" w:cs="Times New Roman"/>
          <w:sz w:val="22"/>
          <w:szCs w:val="22"/>
          <w:highlight w:val="white"/>
        </w:rPr>
        <w:t>Mandia</w:t>
      </w:r>
      <w:proofErr w:type="spellEnd"/>
      <w:r w:rsidRPr="00EB2F4A">
        <w:rPr>
          <w:rFonts w:ascii="Times New Roman" w:eastAsia="Arial" w:hAnsi="Times New Roman" w:cs="Times New Roman"/>
          <w:sz w:val="22"/>
          <w:szCs w:val="22"/>
          <w:highlight w:val="white"/>
        </w:rPr>
        <w:t>, 3rd Edition</w:t>
      </w:r>
    </w:p>
    <w:p w14:paraId="3040C6B6" w14:textId="77777777" w:rsidR="00EB2F4A" w:rsidRPr="00EB2F4A" w:rsidRDefault="00EB2F4A" w:rsidP="00EB2F4A">
      <w:pPr>
        <w:rPr>
          <w:rFonts w:ascii="Times New Roman" w:eastAsia="Arial" w:hAnsi="Times New Roman" w:cs="Times New Roman"/>
          <w:b/>
          <w:sz w:val="22"/>
          <w:szCs w:val="22"/>
          <w:highlight w:val="white"/>
        </w:rPr>
      </w:pPr>
      <w:r w:rsidRPr="00EB2F4A">
        <w:rPr>
          <w:rFonts w:ascii="Times New Roman" w:eastAsia="Arial" w:hAnsi="Times New Roman" w:cs="Times New Roman"/>
          <w:sz w:val="22"/>
          <w:szCs w:val="22"/>
          <w:highlight w:val="white"/>
        </w:rPr>
        <w:t>Digital Forensics and Incident Response: A practical guide to deploying digital forensic techniques in response to cyber security incidents by Gerard Johansen, 1st Edition</w:t>
      </w:r>
      <w:r w:rsidRPr="00EB2F4A">
        <w:rPr>
          <w:rFonts w:ascii="Times New Roman" w:eastAsia="Arial" w:hAnsi="Times New Roman" w:cs="Times New Roman"/>
          <w:b/>
          <w:sz w:val="22"/>
          <w:szCs w:val="22"/>
          <w:highlight w:val="white"/>
        </w:rPr>
        <w:t xml:space="preserve">  </w:t>
      </w:r>
    </w:p>
    <w:p w14:paraId="4014039E" w14:textId="77777777" w:rsidR="00EB2F4A" w:rsidRPr="00EB2F4A" w:rsidRDefault="00EB2F4A" w:rsidP="00EB2F4A">
      <w:pPr>
        <w:rPr>
          <w:rFonts w:ascii="Times New Roman" w:eastAsia="Arial" w:hAnsi="Times New Roman" w:cs="Times New Roman"/>
          <w:b/>
          <w:sz w:val="22"/>
          <w:szCs w:val="22"/>
          <w:highlight w:val="white"/>
        </w:rPr>
      </w:pPr>
    </w:p>
    <w:p w14:paraId="5ADB9385" w14:textId="77777777" w:rsidR="00EB2F4A" w:rsidRPr="00EB2F4A" w:rsidRDefault="00EB2F4A" w:rsidP="00EB2F4A">
      <w:pPr>
        <w:rPr>
          <w:rFonts w:ascii="Times New Roman" w:eastAsia="Arial" w:hAnsi="Times New Roman" w:cs="Times New Roman"/>
          <w:b/>
          <w:sz w:val="22"/>
          <w:szCs w:val="22"/>
          <w:highlight w:val="white"/>
        </w:rPr>
      </w:pPr>
    </w:p>
    <w:p w14:paraId="34B74E54" w14:textId="77777777" w:rsidR="00EB2F4A" w:rsidRPr="00EB2F4A" w:rsidRDefault="00EB2F4A" w:rsidP="00EB2F4A">
      <w:pPr>
        <w:rPr>
          <w:rFonts w:ascii="Times New Roman" w:eastAsia="Arial" w:hAnsi="Times New Roman" w:cs="Times New Roman"/>
          <w:color w:val="000000"/>
          <w:sz w:val="22"/>
          <w:szCs w:val="22"/>
          <w:highlight w:val="white"/>
        </w:rPr>
      </w:pPr>
      <w:r w:rsidRPr="00EB2F4A">
        <w:rPr>
          <w:rFonts w:ascii="Times New Roman" w:eastAsia="Arial" w:hAnsi="Times New Roman" w:cs="Times New Roman"/>
          <w:b/>
          <w:color w:val="000000"/>
          <w:sz w:val="22"/>
          <w:szCs w:val="22"/>
          <w:highlight w:val="white"/>
        </w:rPr>
        <w:t>Course Code: </w:t>
      </w:r>
      <w:r w:rsidRPr="00EB2F4A">
        <w:rPr>
          <w:rFonts w:ascii="Times New Roman" w:eastAsia="Arial" w:hAnsi="Times New Roman" w:cs="Times New Roman"/>
          <w:color w:val="000000"/>
          <w:sz w:val="22"/>
          <w:szCs w:val="22"/>
          <w:highlight w:val="white"/>
        </w:rPr>
        <w:t>CSE 4</w:t>
      </w:r>
      <w:r w:rsidR="008607A4">
        <w:rPr>
          <w:rFonts w:ascii="Times New Roman" w:eastAsia="Arial" w:hAnsi="Times New Roman" w:cs="Times New Roman"/>
          <w:color w:val="000000"/>
          <w:sz w:val="22"/>
          <w:szCs w:val="22"/>
          <w:highlight w:val="white"/>
        </w:rPr>
        <w:t>4</w:t>
      </w:r>
      <w:r w:rsidRPr="00EB2F4A">
        <w:rPr>
          <w:rFonts w:ascii="Times New Roman" w:eastAsia="Arial" w:hAnsi="Times New Roman" w:cs="Times New Roman"/>
          <w:color w:val="000000"/>
          <w:sz w:val="22"/>
          <w:szCs w:val="22"/>
          <w:highlight w:val="white"/>
        </w:rPr>
        <w:t>39</w:t>
      </w:r>
    </w:p>
    <w:p w14:paraId="7744AD67" w14:textId="77777777" w:rsidR="00EB2F4A" w:rsidRPr="00EB2F4A" w:rsidRDefault="00EB2F4A" w:rsidP="00EB2F4A">
      <w:pPr>
        <w:rPr>
          <w:rFonts w:ascii="Times New Roman" w:eastAsia="Arial" w:hAnsi="Times New Roman" w:cs="Times New Roman"/>
          <w:color w:val="000000"/>
          <w:sz w:val="22"/>
          <w:szCs w:val="22"/>
          <w:highlight w:val="white"/>
        </w:rPr>
      </w:pPr>
      <w:r w:rsidRPr="00EB2F4A">
        <w:rPr>
          <w:rFonts w:ascii="Times New Roman" w:eastAsia="Arial" w:hAnsi="Times New Roman" w:cs="Times New Roman"/>
          <w:b/>
          <w:color w:val="000000"/>
          <w:sz w:val="22"/>
          <w:szCs w:val="22"/>
        </w:rPr>
        <w:t xml:space="preserve">Course Title: </w:t>
      </w:r>
      <w:r w:rsidRPr="00EB2F4A">
        <w:rPr>
          <w:rFonts w:ascii="Times New Roman" w:eastAsia="Arial" w:hAnsi="Times New Roman" w:cs="Times New Roman"/>
          <w:color w:val="000000"/>
          <w:sz w:val="22"/>
          <w:szCs w:val="22"/>
        </w:rPr>
        <w:t>Topics of Current Interest</w:t>
      </w:r>
      <w:r w:rsidRPr="00EB2F4A">
        <w:rPr>
          <w:rFonts w:ascii="Times New Roman" w:eastAsia="Arial" w:hAnsi="Times New Roman" w:cs="Times New Roman"/>
          <w:color w:val="000000"/>
          <w:sz w:val="22"/>
          <w:szCs w:val="22"/>
        </w:rPr>
        <w:br/>
      </w:r>
      <w:r w:rsidRPr="00EB2F4A">
        <w:rPr>
          <w:rFonts w:ascii="Times New Roman" w:eastAsia="Arial" w:hAnsi="Times New Roman" w:cs="Times New Roman"/>
          <w:b/>
          <w:color w:val="000000"/>
          <w:sz w:val="22"/>
          <w:szCs w:val="22"/>
          <w:highlight w:val="white"/>
        </w:rPr>
        <w:t>Credit Hour: </w:t>
      </w:r>
      <w:r w:rsidRPr="00EB2F4A">
        <w:rPr>
          <w:rFonts w:ascii="Times New Roman" w:eastAsia="Arial" w:hAnsi="Times New Roman" w:cs="Times New Roman"/>
          <w:color w:val="000000"/>
          <w:sz w:val="22"/>
          <w:szCs w:val="22"/>
          <w:highlight w:val="white"/>
        </w:rPr>
        <w:t>3.00</w:t>
      </w:r>
      <w:r w:rsidRPr="00EB2F4A">
        <w:rPr>
          <w:rFonts w:ascii="Times New Roman" w:eastAsia="Arial" w:hAnsi="Times New Roman" w:cs="Times New Roman"/>
          <w:color w:val="000000"/>
          <w:sz w:val="22"/>
          <w:szCs w:val="22"/>
        </w:rPr>
        <w:br/>
      </w:r>
      <w:r w:rsidRPr="00EB2F4A">
        <w:rPr>
          <w:rFonts w:ascii="Times New Roman" w:eastAsia="Arial" w:hAnsi="Times New Roman" w:cs="Times New Roman"/>
          <w:b/>
          <w:color w:val="000000"/>
          <w:sz w:val="22"/>
          <w:szCs w:val="22"/>
          <w:highlight w:val="white"/>
        </w:rPr>
        <w:t xml:space="preserve">Prerequisite: </w:t>
      </w:r>
      <w:r w:rsidRPr="00EB2F4A">
        <w:rPr>
          <w:rFonts w:ascii="Times New Roman" w:eastAsia="Arial" w:hAnsi="Times New Roman" w:cs="Times New Roman"/>
          <w:color w:val="000000"/>
          <w:sz w:val="22"/>
          <w:szCs w:val="22"/>
          <w:highlight w:val="white"/>
        </w:rPr>
        <w:t>N/A</w:t>
      </w:r>
    </w:p>
    <w:p w14:paraId="20BD2DCC" w14:textId="77777777" w:rsidR="00EB2F4A" w:rsidRPr="00EB2F4A" w:rsidRDefault="00EB2F4A" w:rsidP="00EB2F4A">
      <w:pPr>
        <w:pBdr>
          <w:top w:val="nil"/>
          <w:left w:val="nil"/>
          <w:bottom w:val="nil"/>
          <w:right w:val="nil"/>
          <w:between w:val="nil"/>
        </w:pBdr>
        <w:shd w:val="clear" w:color="auto" w:fill="FFFFFF"/>
        <w:spacing w:before="280" w:after="280"/>
        <w:rPr>
          <w:rFonts w:ascii="Times New Roman" w:eastAsia="Arial" w:hAnsi="Times New Roman" w:cs="Times New Roman"/>
          <w:color w:val="000000"/>
          <w:sz w:val="22"/>
          <w:szCs w:val="22"/>
        </w:rPr>
      </w:pPr>
      <w:r w:rsidRPr="00EB2F4A">
        <w:rPr>
          <w:rFonts w:ascii="Times New Roman" w:eastAsia="Arial" w:hAnsi="Times New Roman" w:cs="Times New Roman"/>
          <w:b/>
          <w:color w:val="000000"/>
          <w:sz w:val="22"/>
          <w:szCs w:val="22"/>
        </w:rPr>
        <w:t>Content</w:t>
      </w:r>
      <w:r w:rsidRPr="00EB2F4A">
        <w:rPr>
          <w:rFonts w:ascii="Times New Roman" w:eastAsia="Arial" w:hAnsi="Times New Roman" w:cs="Times New Roman"/>
          <w:color w:val="000000"/>
          <w:sz w:val="22"/>
          <w:szCs w:val="22"/>
        </w:rPr>
        <w:t>: As necessary</w:t>
      </w:r>
    </w:p>
    <w:p w14:paraId="1492BBCF" w14:textId="77777777" w:rsidR="00EB2F4A" w:rsidRPr="00EB2F4A" w:rsidRDefault="00EB2F4A" w:rsidP="00EB2F4A">
      <w:pPr>
        <w:rPr>
          <w:rFonts w:ascii="Times New Roman" w:eastAsia="Arial" w:hAnsi="Times New Roman" w:cs="Times New Roman"/>
          <w:b/>
          <w:color w:val="000000"/>
          <w:sz w:val="22"/>
          <w:szCs w:val="22"/>
          <w:highlight w:val="white"/>
        </w:rPr>
      </w:pPr>
    </w:p>
    <w:p w14:paraId="5C3BBFBA" w14:textId="77777777" w:rsidR="00EB2F4A" w:rsidRPr="00EB2F4A" w:rsidRDefault="00EB2F4A" w:rsidP="00EB2F4A">
      <w:pPr>
        <w:rPr>
          <w:rFonts w:ascii="Times New Roman" w:eastAsia="Arial" w:hAnsi="Times New Roman" w:cs="Times New Roman"/>
          <w:color w:val="000000"/>
          <w:sz w:val="22"/>
          <w:szCs w:val="22"/>
          <w:highlight w:val="white"/>
        </w:rPr>
      </w:pPr>
      <w:r w:rsidRPr="00EB2F4A">
        <w:rPr>
          <w:rFonts w:ascii="Times New Roman" w:eastAsia="Arial" w:hAnsi="Times New Roman" w:cs="Times New Roman"/>
          <w:b/>
          <w:color w:val="000000"/>
          <w:sz w:val="22"/>
          <w:szCs w:val="22"/>
          <w:highlight w:val="white"/>
        </w:rPr>
        <w:t>Course Code: </w:t>
      </w:r>
      <w:r w:rsidR="007B1CEC">
        <w:rPr>
          <w:rFonts w:ascii="Times New Roman" w:eastAsia="Arial" w:hAnsi="Times New Roman" w:cs="Times New Roman"/>
          <w:color w:val="000000"/>
          <w:sz w:val="22"/>
          <w:szCs w:val="22"/>
          <w:highlight w:val="white"/>
        </w:rPr>
        <w:t>CSE4</w:t>
      </w:r>
      <w:r w:rsidRPr="00EB2F4A">
        <w:rPr>
          <w:rFonts w:ascii="Times New Roman" w:eastAsia="Arial" w:hAnsi="Times New Roman" w:cs="Times New Roman"/>
          <w:color w:val="000000"/>
          <w:sz w:val="22"/>
          <w:szCs w:val="22"/>
          <w:highlight w:val="white"/>
        </w:rPr>
        <w:t>441</w:t>
      </w:r>
    </w:p>
    <w:p w14:paraId="7B372001" w14:textId="77777777" w:rsidR="00EB2F4A" w:rsidRPr="00EB2F4A" w:rsidRDefault="00EB2F4A" w:rsidP="00EB2F4A">
      <w:pPr>
        <w:rPr>
          <w:rFonts w:ascii="Times New Roman" w:eastAsia="Arial" w:hAnsi="Times New Roman" w:cs="Times New Roman"/>
          <w:color w:val="000000"/>
          <w:sz w:val="22"/>
          <w:szCs w:val="22"/>
          <w:highlight w:val="white"/>
        </w:rPr>
      </w:pPr>
      <w:r w:rsidRPr="00EB2F4A">
        <w:rPr>
          <w:rFonts w:ascii="Times New Roman" w:eastAsia="Arial" w:hAnsi="Times New Roman" w:cs="Times New Roman"/>
          <w:b/>
          <w:color w:val="000000"/>
          <w:sz w:val="22"/>
          <w:szCs w:val="22"/>
        </w:rPr>
        <w:t xml:space="preserve">Course Title: </w:t>
      </w:r>
      <w:r w:rsidRPr="00EB2F4A">
        <w:rPr>
          <w:rFonts w:ascii="Times New Roman" w:eastAsia="Arial" w:hAnsi="Times New Roman" w:cs="Times New Roman"/>
          <w:color w:val="000000"/>
          <w:sz w:val="22"/>
          <w:szCs w:val="22"/>
        </w:rPr>
        <w:t>Real-time Embedded Systems</w:t>
      </w:r>
      <w:r w:rsidRPr="00EB2F4A">
        <w:rPr>
          <w:rFonts w:ascii="Times New Roman" w:eastAsia="Arial" w:hAnsi="Times New Roman" w:cs="Times New Roman"/>
          <w:color w:val="000000"/>
          <w:sz w:val="22"/>
          <w:szCs w:val="22"/>
        </w:rPr>
        <w:br/>
      </w:r>
      <w:r w:rsidRPr="00EB2F4A">
        <w:rPr>
          <w:rFonts w:ascii="Times New Roman" w:eastAsia="Arial" w:hAnsi="Times New Roman" w:cs="Times New Roman"/>
          <w:b/>
          <w:color w:val="000000"/>
          <w:sz w:val="22"/>
          <w:szCs w:val="22"/>
          <w:highlight w:val="white"/>
        </w:rPr>
        <w:t>Credit Hour: </w:t>
      </w:r>
      <w:r w:rsidRPr="00EB2F4A">
        <w:rPr>
          <w:rFonts w:ascii="Times New Roman" w:eastAsia="Arial" w:hAnsi="Times New Roman" w:cs="Times New Roman"/>
          <w:color w:val="000000"/>
          <w:sz w:val="22"/>
          <w:szCs w:val="22"/>
          <w:highlight w:val="white"/>
        </w:rPr>
        <w:t>3.00</w:t>
      </w:r>
      <w:r w:rsidRPr="00EB2F4A">
        <w:rPr>
          <w:rFonts w:ascii="Times New Roman" w:eastAsia="Arial" w:hAnsi="Times New Roman" w:cs="Times New Roman"/>
          <w:color w:val="000000"/>
          <w:sz w:val="22"/>
          <w:szCs w:val="22"/>
        </w:rPr>
        <w:br/>
      </w:r>
      <w:r w:rsidRPr="00EB2F4A">
        <w:rPr>
          <w:rFonts w:ascii="Times New Roman" w:eastAsia="Arial" w:hAnsi="Times New Roman" w:cs="Times New Roman"/>
          <w:b/>
          <w:color w:val="000000"/>
          <w:sz w:val="22"/>
          <w:szCs w:val="22"/>
          <w:highlight w:val="white"/>
        </w:rPr>
        <w:t xml:space="preserve">Prerequisite: </w:t>
      </w:r>
      <w:r w:rsidR="007B1CEC">
        <w:rPr>
          <w:rFonts w:ascii="Times New Roman" w:eastAsia="Arial" w:hAnsi="Times New Roman" w:cs="Times New Roman"/>
          <w:color w:val="000000"/>
          <w:sz w:val="22"/>
          <w:szCs w:val="22"/>
          <w:highlight w:val="white"/>
        </w:rPr>
        <w:t>CSE3101</w:t>
      </w:r>
    </w:p>
    <w:p w14:paraId="0CD3B39D" w14:textId="77777777" w:rsidR="00EB2F4A" w:rsidRPr="00EB2F4A" w:rsidRDefault="00EB2F4A" w:rsidP="00EB2F4A">
      <w:pPr>
        <w:rPr>
          <w:rFonts w:ascii="Times New Roman" w:eastAsia="Arial" w:hAnsi="Times New Roman" w:cs="Times New Roman"/>
          <w:b/>
          <w:color w:val="FF0000"/>
          <w:sz w:val="22"/>
          <w:szCs w:val="22"/>
          <w:highlight w:val="white"/>
        </w:rPr>
      </w:pPr>
    </w:p>
    <w:p w14:paraId="309E3B38" w14:textId="77777777" w:rsidR="00EB2F4A" w:rsidRPr="00EB2F4A" w:rsidRDefault="00EB2F4A" w:rsidP="00EB2F4A">
      <w:pPr>
        <w:shd w:val="clear" w:color="auto" w:fill="FFFFFF"/>
        <w:spacing w:after="150"/>
        <w:jc w:val="both"/>
        <w:rPr>
          <w:rFonts w:ascii="Times New Roman" w:eastAsia="Arial" w:hAnsi="Times New Roman" w:cs="Times New Roman"/>
          <w:color w:val="000000"/>
          <w:sz w:val="22"/>
          <w:szCs w:val="22"/>
        </w:rPr>
      </w:pPr>
      <w:r w:rsidRPr="00EB2F4A">
        <w:rPr>
          <w:rFonts w:ascii="Times New Roman" w:eastAsia="Arial" w:hAnsi="Times New Roman" w:cs="Times New Roman"/>
          <w:b/>
          <w:color w:val="000000"/>
          <w:sz w:val="22"/>
          <w:szCs w:val="22"/>
        </w:rPr>
        <w:t>Content</w:t>
      </w:r>
      <w:r w:rsidRPr="00EB2F4A">
        <w:rPr>
          <w:rFonts w:ascii="Times New Roman" w:eastAsia="Arial" w:hAnsi="Times New Roman" w:cs="Times New Roman"/>
          <w:sz w:val="22"/>
          <w:szCs w:val="22"/>
        </w:rPr>
        <w:t xml:space="preserve">: </w:t>
      </w:r>
      <w:r w:rsidRPr="00EB2F4A">
        <w:rPr>
          <w:rFonts w:ascii="Times New Roman" w:eastAsia="Arial" w:hAnsi="Times New Roman" w:cs="Times New Roman"/>
          <w:color w:val="000000"/>
          <w:sz w:val="22"/>
          <w:szCs w:val="22"/>
        </w:rPr>
        <w:t>Background, history, classifications, programming languages for embedded systems. Combinational logic and transistors, RT-level combinational and sequential components, customized single purpose processor design. Structure of microcontrollers, CPU, memory and I/O structure, various microcontrollers, ARM. I/O and memory mapping, addressing modes, interrupts and traps, bus protocols, DMA, system bus configurations, RAM, ROM, SDRAM, flash, basic I/O interfaces. Parallel ports, LEDs, pushbutton, keypad, 7-segment display, LCD display, touchscreen, timers and counters, serial Interface, networked embedded systems. C-language primer, state machines, streams, circular buffers. Development environment, hardware/software debugging techniques, performance analysis, use of hardware debugging modules. CPU and hardware acceleration, multiprocessor performance analysis. Design methodologies and flows, requirement analysis, specifications description, system analysis and architecture design, quality assurance.</w:t>
      </w:r>
    </w:p>
    <w:p w14:paraId="41529B20" w14:textId="77777777" w:rsidR="00EB2F4A" w:rsidRPr="00EB2F4A" w:rsidRDefault="00EB2F4A" w:rsidP="00EB2F4A">
      <w:pPr>
        <w:pBdr>
          <w:top w:val="nil"/>
          <w:left w:val="nil"/>
          <w:bottom w:val="nil"/>
          <w:right w:val="nil"/>
          <w:between w:val="nil"/>
        </w:pBdr>
        <w:shd w:val="clear" w:color="auto" w:fill="FFFFFF"/>
        <w:rPr>
          <w:rFonts w:ascii="Times New Roman" w:eastAsia="Arial" w:hAnsi="Times New Roman" w:cs="Times New Roman"/>
          <w:sz w:val="22"/>
          <w:szCs w:val="22"/>
          <w:highlight w:val="white"/>
        </w:rPr>
      </w:pPr>
      <w:r w:rsidRPr="00EB2F4A">
        <w:rPr>
          <w:rFonts w:ascii="Times New Roman" w:eastAsia="Arial" w:hAnsi="Times New Roman" w:cs="Times New Roman"/>
          <w:b/>
          <w:sz w:val="22"/>
          <w:szCs w:val="22"/>
          <w:highlight w:val="white"/>
        </w:rPr>
        <w:t xml:space="preserve">Text: </w:t>
      </w:r>
      <w:r w:rsidRPr="00EB2F4A">
        <w:rPr>
          <w:rFonts w:ascii="Times New Roman" w:eastAsia="Arial" w:hAnsi="Times New Roman" w:cs="Times New Roman"/>
          <w:sz w:val="22"/>
          <w:szCs w:val="22"/>
          <w:highlight w:val="white"/>
        </w:rPr>
        <w:t xml:space="preserve">Embedded Systems Architecture: A Comprehensive Guide for Engineers and Programmers by Tammy </w:t>
      </w:r>
      <w:proofErr w:type="spellStart"/>
      <w:r w:rsidRPr="00EB2F4A">
        <w:rPr>
          <w:rFonts w:ascii="Times New Roman" w:eastAsia="Arial" w:hAnsi="Times New Roman" w:cs="Times New Roman"/>
          <w:sz w:val="22"/>
          <w:szCs w:val="22"/>
          <w:highlight w:val="white"/>
        </w:rPr>
        <w:t>Noergaard</w:t>
      </w:r>
      <w:proofErr w:type="spellEnd"/>
      <w:r w:rsidRPr="00EB2F4A">
        <w:rPr>
          <w:rFonts w:ascii="Times New Roman" w:eastAsia="Arial" w:hAnsi="Times New Roman" w:cs="Times New Roman"/>
          <w:sz w:val="22"/>
          <w:szCs w:val="22"/>
          <w:highlight w:val="white"/>
        </w:rPr>
        <w:t xml:space="preserve"> 2nd Edition</w:t>
      </w:r>
    </w:p>
    <w:p w14:paraId="1915F4EB" w14:textId="77777777" w:rsidR="00EB2F4A" w:rsidRDefault="00EB2F4A" w:rsidP="00EB2F4A">
      <w:pPr>
        <w:pBdr>
          <w:top w:val="nil"/>
          <w:left w:val="nil"/>
          <w:bottom w:val="nil"/>
          <w:right w:val="nil"/>
          <w:between w:val="nil"/>
        </w:pBdr>
        <w:shd w:val="clear" w:color="auto" w:fill="FFFFFF"/>
        <w:rPr>
          <w:rFonts w:ascii="Times New Roman" w:eastAsia="Arial" w:hAnsi="Times New Roman" w:cs="Times New Roman"/>
          <w:sz w:val="22"/>
          <w:szCs w:val="22"/>
          <w:highlight w:val="white"/>
        </w:rPr>
      </w:pPr>
      <w:r w:rsidRPr="00EB2F4A">
        <w:rPr>
          <w:rFonts w:ascii="Times New Roman" w:eastAsia="Arial" w:hAnsi="Times New Roman" w:cs="Times New Roman"/>
          <w:sz w:val="22"/>
          <w:szCs w:val="22"/>
          <w:highlight w:val="white"/>
        </w:rPr>
        <w:t xml:space="preserve">Real-Time Embedded Systems: Design Principles and Engineering Practices by </w:t>
      </w:r>
      <w:proofErr w:type="spellStart"/>
      <w:r w:rsidRPr="00EB2F4A">
        <w:rPr>
          <w:rFonts w:ascii="Times New Roman" w:eastAsia="Arial" w:hAnsi="Times New Roman" w:cs="Times New Roman"/>
          <w:sz w:val="22"/>
          <w:szCs w:val="22"/>
          <w:highlight w:val="white"/>
        </w:rPr>
        <w:t>Xiaocong</w:t>
      </w:r>
      <w:proofErr w:type="spellEnd"/>
      <w:r w:rsidRPr="00EB2F4A">
        <w:rPr>
          <w:rFonts w:ascii="Times New Roman" w:eastAsia="Arial" w:hAnsi="Times New Roman" w:cs="Times New Roman"/>
          <w:sz w:val="22"/>
          <w:szCs w:val="22"/>
          <w:highlight w:val="white"/>
        </w:rPr>
        <w:t xml:space="preserve"> Fan, 1st Edition</w:t>
      </w:r>
    </w:p>
    <w:p w14:paraId="7A618A20" w14:textId="77777777" w:rsidR="007B1CEC" w:rsidRPr="00EB2F4A" w:rsidRDefault="007B1CEC" w:rsidP="00EB2F4A">
      <w:pPr>
        <w:pBdr>
          <w:top w:val="nil"/>
          <w:left w:val="nil"/>
          <w:bottom w:val="nil"/>
          <w:right w:val="nil"/>
          <w:between w:val="nil"/>
        </w:pBdr>
        <w:shd w:val="clear" w:color="auto" w:fill="FFFFFF"/>
        <w:rPr>
          <w:rFonts w:ascii="Times New Roman" w:eastAsia="Arial" w:hAnsi="Times New Roman" w:cs="Times New Roman"/>
          <w:sz w:val="22"/>
          <w:szCs w:val="22"/>
          <w:highlight w:val="white"/>
        </w:rPr>
      </w:pPr>
    </w:p>
    <w:p w14:paraId="0AFCD4A8" w14:textId="77777777" w:rsidR="007B1CEC" w:rsidRDefault="00EB2F4A" w:rsidP="007B1CEC">
      <w:pPr>
        <w:pBdr>
          <w:top w:val="nil"/>
          <w:left w:val="nil"/>
          <w:bottom w:val="nil"/>
          <w:right w:val="nil"/>
          <w:between w:val="nil"/>
        </w:pBdr>
        <w:shd w:val="clear" w:color="auto" w:fill="FFFFFF"/>
        <w:spacing w:before="280" w:after="280"/>
        <w:contextualSpacing/>
        <w:rPr>
          <w:rFonts w:ascii="Times New Roman" w:eastAsia="Arial" w:hAnsi="Times New Roman" w:cs="Times New Roman"/>
          <w:color w:val="000000"/>
          <w:sz w:val="22"/>
          <w:szCs w:val="22"/>
        </w:rPr>
      </w:pPr>
      <w:r w:rsidRPr="00EB2F4A">
        <w:rPr>
          <w:rFonts w:ascii="Times New Roman" w:eastAsia="Arial" w:hAnsi="Times New Roman" w:cs="Times New Roman"/>
          <w:b/>
          <w:sz w:val="22"/>
          <w:szCs w:val="22"/>
          <w:highlight w:val="white"/>
        </w:rPr>
        <w:t>C</w:t>
      </w:r>
      <w:r w:rsidRPr="00EB2F4A">
        <w:rPr>
          <w:rFonts w:ascii="Times New Roman" w:eastAsia="Arial" w:hAnsi="Times New Roman" w:cs="Times New Roman"/>
          <w:b/>
          <w:color w:val="000000"/>
          <w:sz w:val="22"/>
          <w:szCs w:val="22"/>
          <w:highlight w:val="white"/>
        </w:rPr>
        <w:t>ourse Code: </w:t>
      </w:r>
      <w:r w:rsidR="007B1CEC">
        <w:rPr>
          <w:rFonts w:ascii="Times New Roman" w:eastAsia="Arial" w:hAnsi="Times New Roman" w:cs="Times New Roman"/>
          <w:color w:val="000000"/>
          <w:sz w:val="22"/>
          <w:szCs w:val="22"/>
          <w:highlight w:val="white"/>
        </w:rPr>
        <w:t>CSE4442</w:t>
      </w:r>
    </w:p>
    <w:p w14:paraId="2076DB38" w14:textId="77777777" w:rsidR="00EB2F4A" w:rsidRPr="00EB2F4A" w:rsidRDefault="00EB2F4A" w:rsidP="007B1CEC">
      <w:pPr>
        <w:pBdr>
          <w:top w:val="nil"/>
          <w:left w:val="nil"/>
          <w:bottom w:val="nil"/>
          <w:right w:val="nil"/>
          <w:between w:val="nil"/>
        </w:pBdr>
        <w:shd w:val="clear" w:color="auto" w:fill="FFFFFF"/>
        <w:spacing w:before="280" w:after="280"/>
        <w:rPr>
          <w:rFonts w:ascii="Times New Roman" w:eastAsia="Arial" w:hAnsi="Times New Roman" w:cs="Times New Roman"/>
          <w:color w:val="000000"/>
          <w:sz w:val="22"/>
          <w:szCs w:val="22"/>
          <w:highlight w:val="white"/>
        </w:rPr>
      </w:pPr>
      <w:r w:rsidRPr="00EB2F4A">
        <w:rPr>
          <w:rFonts w:ascii="Times New Roman" w:eastAsia="Arial" w:hAnsi="Times New Roman" w:cs="Times New Roman"/>
          <w:b/>
          <w:color w:val="000000"/>
          <w:sz w:val="22"/>
          <w:szCs w:val="22"/>
        </w:rPr>
        <w:t xml:space="preserve">Course Title: </w:t>
      </w:r>
      <w:r w:rsidRPr="00EB2F4A">
        <w:rPr>
          <w:rFonts w:ascii="Times New Roman" w:eastAsia="Arial" w:hAnsi="Times New Roman" w:cs="Times New Roman"/>
          <w:color w:val="000000"/>
          <w:sz w:val="22"/>
          <w:szCs w:val="22"/>
        </w:rPr>
        <w:t>Real-time Embedded Systems Lab</w:t>
      </w:r>
      <w:r w:rsidRPr="00EB2F4A">
        <w:rPr>
          <w:rFonts w:ascii="Times New Roman" w:eastAsia="Arial" w:hAnsi="Times New Roman" w:cs="Times New Roman"/>
          <w:color w:val="000000"/>
          <w:sz w:val="22"/>
          <w:szCs w:val="22"/>
        </w:rPr>
        <w:br/>
      </w:r>
      <w:r w:rsidRPr="00EB2F4A">
        <w:rPr>
          <w:rFonts w:ascii="Times New Roman" w:eastAsia="Arial" w:hAnsi="Times New Roman" w:cs="Times New Roman"/>
          <w:b/>
          <w:color w:val="000000"/>
          <w:sz w:val="22"/>
          <w:szCs w:val="22"/>
          <w:highlight w:val="white"/>
        </w:rPr>
        <w:t>Credit Hour: </w:t>
      </w:r>
      <w:r w:rsidRPr="00EB2F4A">
        <w:rPr>
          <w:rFonts w:ascii="Times New Roman" w:eastAsia="Arial" w:hAnsi="Times New Roman" w:cs="Times New Roman"/>
          <w:color w:val="000000"/>
          <w:sz w:val="22"/>
          <w:szCs w:val="22"/>
          <w:highlight w:val="white"/>
        </w:rPr>
        <w:t>1.00</w:t>
      </w:r>
      <w:r w:rsidRPr="00EB2F4A">
        <w:rPr>
          <w:rFonts w:ascii="Times New Roman" w:eastAsia="Arial" w:hAnsi="Times New Roman" w:cs="Times New Roman"/>
          <w:color w:val="000000"/>
          <w:sz w:val="22"/>
          <w:szCs w:val="22"/>
        </w:rPr>
        <w:br/>
      </w:r>
      <w:r w:rsidRPr="00EB2F4A">
        <w:rPr>
          <w:rFonts w:ascii="Times New Roman" w:eastAsia="Arial" w:hAnsi="Times New Roman" w:cs="Times New Roman"/>
          <w:b/>
          <w:color w:val="000000"/>
          <w:sz w:val="22"/>
          <w:szCs w:val="22"/>
          <w:highlight w:val="white"/>
        </w:rPr>
        <w:t xml:space="preserve">Prerequisite: </w:t>
      </w:r>
      <w:r w:rsidR="007B1CEC">
        <w:rPr>
          <w:rFonts w:ascii="Times New Roman" w:eastAsia="Arial" w:hAnsi="Times New Roman" w:cs="Times New Roman"/>
          <w:color w:val="000000"/>
          <w:sz w:val="22"/>
          <w:szCs w:val="22"/>
          <w:highlight w:val="white"/>
        </w:rPr>
        <w:t>CSE3102</w:t>
      </w:r>
    </w:p>
    <w:p w14:paraId="0AC4B0F0" w14:textId="77777777" w:rsidR="00EB2F4A" w:rsidRPr="00EB2F4A" w:rsidRDefault="00EB2F4A" w:rsidP="00EB2F4A">
      <w:pPr>
        <w:shd w:val="clear" w:color="auto" w:fill="FFFFFF"/>
        <w:spacing w:after="150"/>
        <w:jc w:val="both"/>
        <w:rPr>
          <w:rFonts w:ascii="Times New Roman" w:eastAsia="Arial" w:hAnsi="Times New Roman" w:cs="Times New Roman"/>
          <w:color w:val="000000"/>
          <w:sz w:val="22"/>
          <w:szCs w:val="22"/>
        </w:rPr>
      </w:pPr>
      <w:r w:rsidRPr="00EB2F4A">
        <w:rPr>
          <w:rFonts w:ascii="Times New Roman" w:eastAsia="Arial" w:hAnsi="Times New Roman" w:cs="Times New Roman"/>
          <w:b/>
          <w:color w:val="000000"/>
          <w:sz w:val="22"/>
          <w:szCs w:val="22"/>
        </w:rPr>
        <w:t>Content</w:t>
      </w:r>
      <w:r w:rsidRPr="00EB2F4A">
        <w:rPr>
          <w:rFonts w:ascii="Times New Roman" w:eastAsia="Arial" w:hAnsi="Times New Roman" w:cs="Times New Roman"/>
          <w:sz w:val="22"/>
          <w:szCs w:val="22"/>
        </w:rPr>
        <w:t xml:space="preserve">: </w:t>
      </w:r>
      <w:r w:rsidRPr="00EB2F4A">
        <w:rPr>
          <w:rFonts w:ascii="Times New Roman" w:eastAsia="Arial" w:hAnsi="Times New Roman" w:cs="Times New Roman"/>
          <w:sz w:val="22"/>
          <w:szCs w:val="22"/>
          <w:highlight w:val="white"/>
        </w:rPr>
        <w:t xml:space="preserve">Lab works based CSE </w:t>
      </w:r>
      <w:r w:rsidR="007B1CEC">
        <w:rPr>
          <w:rFonts w:ascii="Times New Roman" w:eastAsia="Arial" w:hAnsi="Times New Roman" w:cs="Times New Roman"/>
          <w:sz w:val="22"/>
          <w:szCs w:val="22"/>
          <w:highlight w:val="white"/>
        </w:rPr>
        <w:t>4</w:t>
      </w:r>
      <w:r w:rsidRPr="00EB2F4A">
        <w:rPr>
          <w:rFonts w:ascii="Times New Roman" w:eastAsia="Arial" w:hAnsi="Times New Roman" w:cs="Times New Roman"/>
          <w:sz w:val="22"/>
          <w:szCs w:val="22"/>
          <w:highlight w:val="white"/>
        </w:rPr>
        <w:t>441</w:t>
      </w:r>
    </w:p>
    <w:p w14:paraId="36C4A681" w14:textId="77777777" w:rsidR="00EB2F4A" w:rsidRPr="00EB2F4A" w:rsidRDefault="00EB2F4A" w:rsidP="00EB2F4A">
      <w:pPr>
        <w:shd w:val="clear" w:color="auto" w:fill="FFFFFF"/>
        <w:spacing w:after="150"/>
        <w:jc w:val="both"/>
        <w:rPr>
          <w:rFonts w:ascii="Times New Roman" w:eastAsia="Arial" w:hAnsi="Times New Roman" w:cs="Times New Roman"/>
          <w:color w:val="000000"/>
          <w:sz w:val="22"/>
          <w:szCs w:val="22"/>
        </w:rPr>
      </w:pPr>
    </w:p>
    <w:p w14:paraId="313468FF" w14:textId="77777777" w:rsidR="00EB2F4A" w:rsidRPr="00EB2F4A" w:rsidRDefault="00EB2F4A" w:rsidP="00EB2F4A">
      <w:pPr>
        <w:rPr>
          <w:rFonts w:ascii="Times New Roman" w:eastAsia="Arial" w:hAnsi="Times New Roman" w:cs="Times New Roman"/>
          <w:color w:val="000000"/>
          <w:sz w:val="22"/>
          <w:szCs w:val="22"/>
          <w:highlight w:val="white"/>
        </w:rPr>
      </w:pPr>
      <w:r w:rsidRPr="00EB2F4A">
        <w:rPr>
          <w:rFonts w:ascii="Times New Roman" w:eastAsia="Arial" w:hAnsi="Times New Roman" w:cs="Times New Roman"/>
          <w:b/>
          <w:sz w:val="22"/>
          <w:szCs w:val="22"/>
          <w:highlight w:val="white"/>
        </w:rPr>
        <w:t>C</w:t>
      </w:r>
      <w:r w:rsidRPr="00EB2F4A">
        <w:rPr>
          <w:rFonts w:ascii="Times New Roman" w:eastAsia="Arial" w:hAnsi="Times New Roman" w:cs="Times New Roman"/>
          <w:b/>
          <w:color w:val="000000"/>
          <w:sz w:val="22"/>
          <w:szCs w:val="22"/>
          <w:highlight w:val="white"/>
        </w:rPr>
        <w:t>ourse Code: </w:t>
      </w:r>
      <w:r w:rsidR="007B1CEC">
        <w:rPr>
          <w:rFonts w:ascii="Times New Roman" w:eastAsia="Arial" w:hAnsi="Times New Roman" w:cs="Times New Roman"/>
          <w:color w:val="000000"/>
          <w:sz w:val="22"/>
          <w:szCs w:val="22"/>
          <w:highlight w:val="white"/>
        </w:rPr>
        <w:t>CSE4</w:t>
      </w:r>
      <w:r w:rsidRPr="00EB2F4A">
        <w:rPr>
          <w:rFonts w:ascii="Times New Roman" w:eastAsia="Arial" w:hAnsi="Times New Roman" w:cs="Times New Roman"/>
          <w:color w:val="000000"/>
          <w:sz w:val="22"/>
          <w:szCs w:val="22"/>
          <w:highlight w:val="white"/>
        </w:rPr>
        <w:t>443</w:t>
      </w:r>
    </w:p>
    <w:p w14:paraId="42ACD913" w14:textId="77777777" w:rsidR="00EB2F4A" w:rsidRPr="00EB2F4A" w:rsidRDefault="00EB2F4A" w:rsidP="00EB2F4A">
      <w:pPr>
        <w:rPr>
          <w:rFonts w:ascii="Times New Roman" w:eastAsia="Arial" w:hAnsi="Times New Roman" w:cs="Times New Roman"/>
          <w:color w:val="000000"/>
          <w:sz w:val="22"/>
          <w:szCs w:val="22"/>
          <w:highlight w:val="white"/>
        </w:rPr>
      </w:pPr>
      <w:r w:rsidRPr="00EB2F4A">
        <w:rPr>
          <w:rFonts w:ascii="Times New Roman" w:eastAsia="Arial" w:hAnsi="Times New Roman" w:cs="Times New Roman"/>
          <w:b/>
          <w:color w:val="000000"/>
          <w:sz w:val="22"/>
          <w:szCs w:val="22"/>
        </w:rPr>
        <w:t xml:space="preserve">Course Title: </w:t>
      </w:r>
      <w:r w:rsidRPr="00EB2F4A">
        <w:rPr>
          <w:rFonts w:ascii="Times New Roman" w:eastAsia="Arial" w:hAnsi="Times New Roman" w:cs="Times New Roman"/>
          <w:color w:val="000000"/>
          <w:sz w:val="22"/>
          <w:szCs w:val="22"/>
        </w:rPr>
        <w:t>Distributed Systems</w:t>
      </w:r>
      <w:r w:rsidRPr="00EB2F4A">
        <w:rPr>
          <w:rFonts w:ascii="Times New Roman" w:eastAsia="Arial" w:hAnsi="Times New Roman" w:cs="Times New Roman"/>
          <w:color w:val="000000"/>
          <w:sz w:val="22"/>
          <w:szCs w:val="22"/>
        </w:rPr>
        <w:br/>
      </w:r>
      <w:r w:rsidRPr="00EB2F4A">
        <w:rPr>
          <w:rFonts w:ascii="Times New Roman" w:eastAsia="Arial" w:hAnsi="Times New Roman" w:cs="Times New Roman"/>
          <w:b/>
          <w:color w:val="000000"/>
          <w:sz w:val="22"/>
          <w:szCs w:val="22"/>
          <w:highlight w:val="white"/>
        </w:rPr>
        <w:t>Credit Hour: </w:t>
      </w:r>
      <w:r w:rsidRPr="00EB2F4A">
        <w:rPr>
          <w:rFonts w:ascii="Times New Roman" w:eastAsia="Arial" w:hAnsi="Times New Roman" w:cs="Times New Roman"/>
          <w:color w:val="000000"/>
          <w:sz w:val="22"/>
          <w:szCs w:val="22"/>
          <w:highlight w:val="white"/>
        </w:rPr>
        <w:t>3.00</w:t>
      </w:r>
      <w:r w:rsidRPr="00EB2F4A">
        <w:rPr>
          <w:rFonts w:ascii="Times New Roman" w:eastAsia="Arial" w:hAnsi="Times New Roman" w:cs="Times New Roman"/>
          <w:color w:val="000000"/>
          <w:sz w:val="22"/>
          <w:szCs w:val="22"/>
        </w:rPr>
        <w:br/>
      </w:r>
      <w:r w:rsidRPr="00EB2F4A">
        <w:rPr>
          <w:rFonts w:ascii="Times New Roman" w:eastAsia="Arial" w:hAnsi="Times New Roman" w:cs="Times New Roman"/>
          <w:b/>
          <w:color w:val="000000"/>
          <w:sz w:val="22"/>
          <w:szCs w:val="22"/>
          <w:highlight w:val="white"/>
        </w:rPr>
        <w:t xml:space="preserve">Prerequisite: </w:t>
      </w:r>
      <w:r w:rsidR="007B1CEC">
        <w:rPr>
          <w:rFonts w:ascii="Times New Roman" w:eastAsia="Arial" w:hAnsi="Times New Roman" w:cs="Times New Roman"/>
          <w:color w:val="000000"/>
          <w:sz w:val="22"/>
          <w:szCs w:val="22"/>
          <w:highlight w:val="white"/>
        </w:rPr>
        <w:t>CSE2305, CSE3101</w:t>
      </w:r>
    </w:p>
    <w:p w14:paraId="7C1090F4" w14:textId="77777777" w:rsidR="00EB2F4A" w:rsidRPr="00EB2F4A" w:rsidRDefault="00EB2F4A" w:rsidP="00EB2F4A">
      <w:pPr>
        <w:rPr>
          <w:rFonts w:ascii="Times New Roman" w:eastAsia="Arial" w:hAnsi="Times New Roman" w:cs="Times New Roman"/>
          <w:b/>
          <w:color w:val="FF0000"/>
          <w:sz w:val="22"/>
          <w:szCs w:val="22"/>
          <w:highlight w:val="white"/>
        </w:rPr>
      </w:pPr>
    </w:p>
    <w:p w14:paraId="2295E5CA" w14:textId="77777777" w:rsidR="00EB2F4A" w:rsidRPr="00EB2F4A" w:rsidRDefault="00EB2F4A" w:rsidP="00EB2F4A">
      <w:pPr>
        <w:pBdr>
          <w:top w:val="nil"/>
          <w:left w:val="nil"/>
          <w:bottom w:val="nil"/>
          <w:right w:val="nil"/>
          <w:between w:val="nil"/>
        </w:pBdr>
        <w:shd w:val="clear" w:color="auto" w:fill="FFFFFF"/>
        <w:spacing w:before="280" w:after="280"/>
        <w:jc w:val="both"/>
        <w:rPr>
          <w:rFonts w:ascii="Times New Roman" w:eastAsia="Arial" w:hAnsi="Times New Roman" w:cs="Times New Roman"/>
          <w:color w:val="000000"/>
          <w:sz w:val="22"/>
          <w:szCs w:val="22"/>
        </w:rPr>
      </w:pPr>
      <w:r w:rsidRPr="00EB2F4A">
        <w:rPr>
          <w:rFonts w:ascii="Times New Roman" w:eastAsia="Arial" w:hAnsi="Times New Roman" w:cs="Times New Roman"/>
          <w:b/>
          <w:color w:val="000000"/>
          <w:sz w:val="22"/>
          <w:szCs w:val="22"/>
        </w:rPr>
        <w:t>Content</w:t>
      </w:r>
      <w:r w:rsidRPr="00EB2F4A">
        <w:rPr>
          <w:rFonts w:ascii="Times New Roman" w:eastAsia="Arial" w:hAnsi="Times New Roman" w:cs="Times New Roman"/>
          <w:color w:val="000000"/>
          <w:sz w:val="22"/>
          <w:szCs w:val="22"/>
        </w:rPr>
        <w:t>: This course covers general introductory concepts in the design and implementation of distributed systems, covering all the major branches such as Cloud Computing, Grid Computing, Cluster Computing, Supercomputing, and Many-core Computing. The specific topics that this course will cover are: scheduling in multiprocessors, memory hierarchies, synchronization, concurrency control, fault tolerance, data parallel programming models, scalability studies, distributed memory message passing systems, shared memory programming models, tasks, dependence graphs and program transformations, parallel I/O, applications, tools (</w:t>
      </w:r>
      <w:proofErr w:type="spellStart"/>
      <w:r w:rsidRPr="00EB2F4A">
        <w:rPr>
          <w:rFonts w:ascii="Times New Roman" w:eastAsia="Arial" w:hAnsi="Times New Roman" w:cs="Times New Roman"/>
          <w:color w:val="000000"/>
          <w:sz w:val="22"/>
          <w:szCs w:val="22"/>
        </w:rPr>
        <w:t>Cuda</w:t>
      </w:r>
      <w:proofErr w:type="spellEnd"/>
      <w:r w:rsidRPr="00EB2F4A">
        <w:rPr>
          <w:rFonts w:ascii="Times New Roman" w:eastAsia="Arial" w:hAnsi="Times New Roman" w:cs="Times New Roman"/>
          <w:color w:val="000000"/>
          <w:sz w:val="22"/>
          <w:szCs w:val="22"/>
        </w:rPr>
        <w:t xml:space="preserve">, Swift, Globus, Condor, Amazon AWS, OpenStack, </w:t>
      </w:r>
      <w:proofErr w:type="spellStart"/>
      <w:r w:rsidRPr="00EB2F4A">
        <w:rPr>
          <w:rFonts w:ascii="Times New Roman" w:eastAsia="Arial" w:hAnsi="Times New Roman" w:cs="Times New Roman"/>
          <w:color w:val="000000"/>
          <w:sz w:val="22"/>
          <w:szCs w:val="22"/>
        </w:rPr>
        <w:t>Cilk</w:t>
      </w:r>
      <w:proofErr w:type="spellEnd"/>
      <w:r w:rsidRPr="00EB2F4A">
        <w:rPr>
          <w:rFonts w:ascii="Times New Roman" w:eastAsia="Arial" w:hAnsi="Times New Roman" w:cs="Times New Roman"/>
          <w:color w:val="000000"/>
          <w:sz w:val="22"/>
          <w:szCs w:val="22"/>
        </w:rPr>
        <w:t xml:space="preserve">, </w:t>
      </w:r>
      <w:proofErr w:type="spellStart"/>
      <w:r w:rsidRPr="00EB2F4A">
        <w:rPr>
          <w:rFonts w:ascii="Times New Roman" w:eastAsia="Arial" w:hAnsi="Times New Roman" w:cs="Times New Roman"/>
          <w:color w:val="000000"/>
          <w:sz w:val="22"/>
          <w:szCs w:val="22"/>
        </w:rPr>
        <w:t>gdb</w:t>
      </w:r>
      <w:proofErr w:type="spellEnd"/>
      <w:r w:rsidRPr="00EB2F4A">
        <w:rPr>
          <w:rFonts w:ascii="Times New Roman" w:eastAsia="Arial" w:hAnsi="Times New Roman" w:cs="Times New Roman"/>
          <w:color w:val="000000"/>
          <w:sz w:val="22"/>
          <w:szCs w:val="22"/>
        </w:rPr>
        <w:t xml:space="preserve">, threads, MPICH, OpenMP, Hadoop, FUSE), SIMD, MIMD, fundamental parallel algorithms, parallel programming exercises, parallel algorithm design techniques, interconnection topologies, heterogeneity, load balancing, memory consistency model, asynchronous computation, partitioning, determinacy, Amdahl's Law, scalability and performance studies, vectorization and parallelization, parallel programming languages, and power. </w:t>
      </w:r>
    </w:p>
    <w:p w14:paraId="6B9D47AD" w14:textId="77777777" w:rsidR="00EB2F4A" w:rsidRPr="00EB2F4A" w:rsidRDefault="00EB2F4A" w:rsidP="00EB2F4A">
      <w:pPr>
        <w:rPr>
          <w:rFonts w:ascii="Times New Roman" w:eastAsia="Arial" w:hAnsi="Times New Roman" w:cs="Times New Roman"/>
          <w:sz w:val="22"/>
          <w:szCs w:val="22"/>
          <w:highlight w:val="white"/>
        </w:rPr>
      </w:pPr>
      <w:r w:rsidRPr="00EB2F4A">
        <w:rPr>
          <w:rFonts w:ascii="Times New Roman" w:eastAsia="Arial" w:hAnsi="Times New Roman" w:cs="Times New Roman"/>
          <w:b/>
          <w:sz w:val="22"/>
          <w:szCs w:val="22"/>
          <w:highlight w:val="white"/>
        </w:rPr>
        <w:t xml:space="preserve">Text: </w:t>
      </w:r>
      <w:r w:rsidRPr="00EB2F4A">
        <w:rPr>
          <w:rFonts w:ascii="Times New Roman" w:eastAsia="Arial" w:hAnsi="Times New Roman" w:cs="Times New Roman"/>
          <w:sz w:val="22"/>
          <w:szCs w:val="22"/>
          <w:highlight w:val="white"/>
        </w:rPr>
        <w:t>Distributed Systems: Principles and Paradigms by Andrew S. Tanenbaum and Maarten van Steen, 2nd Edition</w:t>
      </w:r>
    </w:p>
    <w:p w14:paraId="0BD3BB20" w14:textId="77777777" w:rsidR="00EB2F4A" w:rsidRPr="00EB2F4A" w:rsidRDefault="00EB2F4A" w:rsidP="00EB2F4A">
      <w:pPr>
        <w:rPr>
          <w:rFonts w:ascii="Times New Roman" w:eastAsia="Arial" w:hAnsi="Times New Roman" w:cs="Times New Roman"/>
          <w:sz w:val="22"/>
          <w:szCs w:val="22"/>
          <w:highlight w:val="white"/>
        </w:rPr>
      </w:pPr>
      <w:r w:rsidRPr="00EB2F4A">
        <w:rPr>
          <w:rFonts w:ascii="Times New Roman" w:eastAsia="Arial" w:hAnsi="Times New Roman" w:cs="Times New Roman"/>
          <w:sz w:val="22"/>
          <w:szCs w:val="22"/>
          <w:highlight w:val="white"/>
        </w:rPr>
        <w:t>Distributed Systems:  Maarten van Steen and Andrew S. Tanenbaum, 3.01 Edition</w:t>
      </w:r>
    </w:p>
    <w:p w14:paraId="54BE7717" w14:textId="77777777" w:rsidR="00EB2F4A" w:rsidRPr="00EB2F4A" w:rsidRDefault="00EB2F4A" w:rsidP="00EB2F4A">
      <w:pPr>
        <w:rPr>
          <w:rFonts w:ascii="Times New Roman" w:eastAsia="Arial" w:hAnsi="Times New Roman" w:cs="Times New Roman"/>
          <w:b/>
          <w:sz w:val="22"/>
          <w:szCs w:val="22"/>
          <w:highlight w:val="white"/>
        </w:rPr>
      </w:pPr>
    </w:p>
    <w:p w14:paraId="29EB9D9A" w14:textId="77777777" w:rsidR="00EB2F4A" w:rsidRPr="00EB2F4A" w:rsidRDefault="00EB2F4A" w:rsidP="00EB2F4A">
      <w:pPr>
        <w:rPr>
          <w:rFonts w:ascii="Times New Roman" w:eastAsia="Arial" w:hAnsi="Times New Roman" w:cs="Times New Roman"/>
          <w:b/>
          <w:sz w:val="22"/>
          <w:szCs w:val="22"/>
          <w:highlight w:val="white"/>
        </w:rPr>
      </w:pPr>
    </w:p>
    <w:p w14:paraId="4F09D42B" w14:textId="77777777" w:rsidR="00EB2F4A" w:rsidRPr="00EB2F4A" w:rsidRDefault="00EB2F4A" w:rsidP="00EB2F4A">
      <w:pPr>
        <w:rPr>
          <w:rFonts w:ascii="Times New Roman" w:eastAsia="Arial" w:hAnsi="Times New Roman" w:cs="Times New Roman"/>
          <w:color w:val="000000"/>
          <w:sz w:val="22"/>
          <w:szCs w:val="22"/>
        </w:rPr>
      </w:pPr>
      <w:r w:rsidRPr="00EB2F4A">
        <w:rPr>
          <w:rFonts w:ascii="Times New Roman" w:eastAsia="Arial" w:hAnsi="Times New Roman" w:cs="Times New Roman"/>
          <w:b/>
          <w:color w:val="000000"/>
          <w:sz w:val="22"/>
          <w:szCs w:val="22"/>
        </w:rPr>
        <w:t>Course Code: </w:t>
      </w:r>
      <w:r w:rsidR="00A71E92">
        <w:rPr>
          <w:rFonts w:ascii="Times New Roman" w:eastAsia="Arial" w:hAnsi="Times New Roman" w:cs="Times New Roman"/>
          <w:color w:val="000000"/>
          <w:sz w:val="22"/>
          <w:szCs w:val="22"/>
        </w:rPr>
        <w:t>CSE4</w:t>
      </w:r>
      <w:r w:rsidRPr="00EB2F4A">
        <w:rPr>
          <w:rFonts w:ascii="Times New Roman" w:eastAsia="Arial" w:hAnsi="Times New Roman" w:cs="Times New Roman"/>
          <w:color w:val="000000"/>
          <w:sz w:val="22"/>
          <w:szCs w:val="22"/>
        </w:rPr>
        <w:t>445</w:t>
      </w:r>
    </w:p>
    <w:p w14:paraId="471D4A71" w14:textId="77777777" w:rsidR="00EB2F4A" w:rsidRPr="00EB2F4A" w:rsidRDefault="00EB2F4A" w:rsidP="00EB2F4A">
      <w:pPr>
        <w:rPr>
          <w:rFonts w:ascii="Times New Roman" w:eastAsia="Arial" w:hAnsi="Times New Roman" w:cs="Times New Roman"/>
          <w:color w:val="000000"/>
          <w:sz w:val="22"/>
          <w:szCs w:val="22"/>
        </w:rPr>
      </w:pPr>
      <w:r w:rsidRPr="00EB2F4A">
        <w:rPr>
          <w:rFonts w:ascii="Times New Roman" w:eastAsia="Arial" w:hAnsi="Times New Roman" w:cs="Times New Roman"/>
          <w:b/>
          <w:color w:val="000000"/>
          <w:sz w:val="22"/>
          <w:szCs w:val="22"/>
        </w:rPr>
        <w:lastRenderedPageBreak/>
        <w:t xml:space="preserve">Course Title: </w:t>
      </w:r>
      <w:r w:rsidRPr="00EB2F4A">
        <w:rPr>
          <w:rFonts w:ascii="Times New Roman" w:eastAsia="Arial" w:hAnsi="Times New Roman" w:cs="Times New Roman"/>
          <w:color w:val="000000"/>
          <w:sz w:val="22"/>
          <w:szCs w:val="22"/>
        </w:rPr>
        <w:t>Simulation and Modeling</w:t>
      </w:r>
      <w:r w:rsidRPr="00EB2F4A">
        <w:rPr>
          <w:rFonts w:ascii="Times New Roman" w:eastAsia="Arial" w:hAnsi="Times New Roman" w:cs="Times New Roman"/>
          <w:color w:val="000000"/>
          <w:sz w:val="22"/>
          <w:szCs w:val="22"/>
        </w:rPr>
        <w:br/>
      </w:r>
      <w:r w:rsidRPr="00EB2F4A">
        <w:rPr>
          <w:rFonts w:ascii="Times New Roman" w:eastAsia="Arial" w:hAnsi="Times New Roman" w:cs="Times New Roman"/>
          <w:b/>
          <w:color w:val="000000"/>
          <w:sz w:val="22"/>
          <w:szCs w:val="22"/>
        </w:rPr>
        <w:t>Credit Hour: </w:t>
      </w:r>
      <w:r w:rsidRPr="00EB2F4A">
        <w:rPr>
          <w:rFonts w:ascii="Times New Roman" w:eastAsia="Arial" w:hAnsi="Times New Roman" w:cs="Times New Roman"/>
          <w:color w:val="000000"/>
          <w:sz w:val="22"/>
          <w:szCs w:val="22"/>
        </w:rPr>
        <w:t>3.00</w:t>
      </w:r>
      <w:r w:rsidRPr="00EB2F4A">
        <w:rPr>
          <w:rFonts w:ascii="Times New Roman" w:eastAsia="Arial" w:hAnsi="Times New Roman" w:cs="Times New Roman"/>
          <w:color w:val="000000"/>
          <w:sz w:val="22"/>
          <w:szCs w:val="22"/>
        </w:rPr>
        <w:br/>
      </w:r>
      <w:r w:rsidRPr="00EB2F4A">
        <w:rPr>
          <w:rFonts w:ascii="Times New Roman" w:eastAsia="Arial" w:hAnsi="Times New Roman" w:cs="Times New Roman"/>
          <w:b/>
          <w:color w:val="000000"/>
          <w:sz w:val="22"/>
          <w:szCs w:val="22"/>
        </w:rPr>
        <w:t xml:space="preserve">Prerequisite: </w:t>
      </w:r>
      <w:r w:rsidR="00A71E92" w:rsidRPr="00A71E92">
        <w:rPr>
          <w:rFonts w:ascii="Times New Roman" w:eastAsia="Arial" w:hAnsi="Times New Roman" w:cs="Times New Roman"/>
          <w:bCs/>
          <w:color w:val="000000"/>
          <w:sz w:val="22"/>
          <w:szCs w:val="22"/>
        </w:rPr>
        <w:t>STA2101, CSE2201</w:t>
      </w:r>
      <w:r w:rsidR="00A71E92">
        <w:rPr>
          <w:rFonts w:ascii="Times New Roman" w:eastAsia="Arial" w:hAnsi="Times New Roman" w:cs="Times New Roman"/>
          <w:color w:val="000000"/>
          <w:sz w:val="22"/>
          <w:szCs w:val="22"/>
        </w:rPr>
        <w:t xml:space="preserve"> </w:t>
      </w:r>
    </w:p>
    <w:p w14:paraId="49BD9C34" w14:textId="77777777" w:rsidR="00EB2F4A" w:rsidRPr="00EB2F4A" w:rsidRDefault="00EB2F4A" w:rsidP="00EB2F4A">
      <w:pPr>
        <w:shd w:val="clear" w:color="auto" w:fill="FFFFFF"/>
        <w:spacing w:after="150"/>
        <w:rPr>
          <w:rFonts w:ascii="Times New Roman" w:eastAsia="Arial" w:hAnsi="Times New Roman" w:cs="Times New Roman"/>
          <w:b/>
          <w:color w:val="333333"/>
          <w:sz w:val="22"/>
          <w:szCs w:val="22"/>
        </w:rPr>
      </w:pPr>
    </w:p>
    <w:p w14:paraId="0A1E57DA" w14:textId="77777777" w:rsidR="00EB2F4A" w:rsidRPr="00EB2F4A" w:rsidRDefault="00EB2F4A" w:rsidP="00EB2F4A">
      <w:pPr>
        <w:jc w:val="both"/>
        <w:rPr>
          <w:rFonts w:ascii="Times New Roman" w:eastAsia="Arial" w:hAnsi="Times New Roman" w:cs="Times New Roman"/>
          <w:sz w:val="22"/>
          <w:szCs w:val="22"/>
        </w:rPr>
      </w:pPr>
      <w:r w:rsidRPr="00EB2F4A">
        <w:rPr>
          <w:rFonts w:ascii="Times New Roman" w:eastAsia="Arial" w:hAnsi="Times New Roman" w:cs="Times New Roman"/>
          <w:b/>
          <w:sz w:val="22"/>
          <w:szCs w:val="22"/>
        </w:rPr>
        <w:t>Content</w:t>
      </w:r>
      <w:r w:rsidRPr="00EB2F4A">
        <w:rPr>
          <w:rFonts w:ascii="Times New Roman" w:eastAsia="Arial" w:hAnsi="Times New Roman" w:cs="Times New Roman"/>
          <w:sz w:val="22"/>
          <w:szCs w:val="22"/>
        </w:rPr>
        <w:t>:</w:t>
      </w:r>
      <w:r w:rsidRPr="00EB2F4A">
        <w:rPr>
          <w:rFonts w:ascii="Times New Roman" w:eastAsia="Arial" w:hAnsi="Times New Roman" w:cs="Times New Roman"/>
          <w:sz w:val="22"/>
          <w:szCs w:val="22"/>
          <w:highlight w:val="white"/>
        </w:rPr>
        <w:t xml:space="preserve"> System Models- Entities, Attributes, States, Activities, Types of Models, Static &amp; Dynamic Models, Deterministic &amp; Stochastic Activities. Principles used in Modeling. System Simulation Continuous &amp; Discrete event simulation Languages- GPSS, SIMULA, CSMP, DYNAMO. Probability concepts in Simulation- Random number, stochastic processes, Birth-Death process. Parameter estimation &amp; input/output validation. Statistical Hypothesis Testing. Queuing Systems, M/M/I &amp; M/M./m queues, Bulk arrival &amp; Bulk service systems. Queuing networks. Computational algorithms &amp; approximation techniques. Workload characterization &amp; performance evaluation of computer systems. Evaluation of program performance. Case studies.</w:t>
      </w:r>
    </w:p>
    <w:p w14:paraId="491CFB52" w14:textId="77777777" w:rsidR="00EB2F4A" w:rsidRPr="00EB2F4A" w:rsidRDefault="00EB2F4A" w:rsidP="00EB2F4A">
      <w:pPr>
        <w:rPr>
          <w:rFonts w:ascii="Times New Roman" w:eastAsia="Arial" w:hAnsi="Times New Roman" w:cs="Times New Roman"/>
          <w:b/>
          <w:color w:val="000000"/>
          <w:sz w:val="22"/>
          <w:szCs w:val="22"/>
          <w:highlight w:val="white"/>
        </w:rPr>
      </w:pPr>
    </w:p>
    <w:p w14:paraId="77E24A4F" w14:textId="77777777" w:rsidR="00EB2F4A" w:rsidRPr="00EB2F4A" w:rsidRDefault="00EB2F4A" w:rsidP="00EB2F4A">
      <w:pPr>
        <w:rPr>
          <w:rFonts w:ascii="Times New Roman" w:eastAsia="Arial" w:hAnsi="Times New Roman" w:cs="Times New Roman"/>
          <w:sz w:val="22"/>
          <w:szCs w:val="22"/>
          <w:highlight w:val="white"/>
        </w:rPr>
      </w:pPr>
      <w:r w:rsidRPr="00EB2F4A">
        <w:rPr>
          <w:rFonts w:ascii="Times New Roman" w:eastAsia="Arial" w:hAnsi="Times New Roman" w:cs="Times New Roman"/>
          <w:b/>
          <w:sz w:val="22"/>
          <w:szCs w:val="22"/>
          <w:highlight w:val="white"/>
        </w:rPr>
        <w:t xml:space="preserve">Text: </w:t>
      </w:r>
      <w:r w:rsidRPr="00EB2F4A">
        <w:rPr>
          <w:rFonts w:ascii="Times New Roman" w:eastAsia="Arial" w:hAnsi="Times New Roman" w:cs="Times New Roman"/>
          <w:sz w:val="22"/>
          <w:szCs w:val="22"/>
          <w:highlight w:val="white"/>
        </w:rPr>
        <w:t>Handbook Of Simulation: Principles Methodology, Advances, Applications And Practice by Jerry Banks, 1st Edition</w:t>
      </w:r>
    </w:p>
    <w:p w14:paraId="3F49AA84" w14:textId="77777777" w:rsidR="00EB2F4A" w:rsidRPr="00EB2F4A" w:rsidRDefault="00EB2F4A" w:rsidP="00EB2F4A">
      <w:pPr>
        <w:rPr>
          <w:rFonts w:ascii="Times New Roman" w:eastAsia="Arial" w:hAnsi="Times New Roman" w:cs="Times New Roman"/>
          <w:sz w:val="22"/>
          <w:szCs w:val="22"/>
          <w:highlight w:val="white"/>
        </w:rPr>
      </w:pPr>
      <w:r w:rsidRPr="00EB2F4A">
        <w:rPr>
          <w:rFonts w:ascii="Times New Roman" w:eastAsia="Arial" w:hAnsi="Times New Roman" w:cs="Times New Roman"/>
          <w:sz w:val="22"/>
          <w:szCs w:val="22"/>
          <w:highlight w:val="white"/>
        </w:rPr>
        <w:t>Discrete-Event System Simulation by Jerry Banks, John S. Carson II, Barry L. Nelson, David M. Nicol, 5th Edition</w:t>
      </w:r>
    </w:p>
    <w:p w14:paraId="081F6080" w14:textId="77777777" w:rsidR="00EB2F4A" w:rsidRPr="00EB2F4A" w:rsidRDefault="00EB2F4A" w:rsidP="00EB2F4A">
      <w:pPr>
        <w:rPr>
          <w:rFonts w:ascii="Times New Roman" w:eastAsia="Arial" w:hAnsi="Times New Roman" w:cs="Times New Roman"/>
          <w:b/>
          <w:sz w:val="22"/>
          <w:szCs w:val="22"/>
          <w:highlight w:val="white"/>
        </w:rPr>
      </w:pPr>
    </w:p>
    <w:p w14:paraId="36C5BA1C" w14:textId="77777777" w:rsidR="00EB2F4A" w:rsidRPr="00EB2F4A" w:rsidRDefault="00EB2F4A" w:rsidP="00EB2F4A">
      <w:pPr>
        <w:rPr>
          <w:rFonts w:ascii="Times New Roman" w:eastAsia="Arial" w:hAnsi="Times New Roman" w:cs="Times New Roman"/>
          <w:color w:val="000000"/>
          <w:sz w:val="22"/>
          <w:szCs w:val="22"/>
          <w:highlight w:val="white"/>
        </w:rPr>
      </w:pPr>
      <w:r w:rsidRPr="00EB2F4A">
        <w:rPr>
          <w:rFonts w:ascii="Times New Roman" w:eastAsia="Arial" w:hAnsi="Times New Roman" w:cs="Times New Roman"/>
          <w:b/>
          <w:color w:val="000000"/>
          <w:sz w:val="22"/>
          <w:szCs w:val="22"/>
          <w:highlight w:val="white"/>
        </w:rPr>
        <w:t>Course Code: </w:t>
      </w:r>
      <w:r w:rsidR="00A71E92">
        <w:rPr>
          <w:rFonts w:ascii="Times New Roman" w:eastAsia="Arial" w:hAnsi="Times New Roman" w:cs="Times New Roman"/>
          <w:color w:val="000000"/>
          <w:sz w:val="22"/>
          <w:szCs w:val="22"/>
          <w:highlight w:val="white"/>
        </w:rPr>
        <w:t>CSE4</w:t>
      </w:r>
      <w:r w:rsidRPr="00EB2F4A">
        <w:rPr>
          <w:rFonts w:ascii="Times New Roman" w:eastAsia="Arial" w:hAnsi="Times New Roman" w:cs="Times New Roman"/>
          <w:color w:val="000000"/>
          <w:sz w:val="22"/>
          <w:szCs w:val="22"/>
          <w:highlight w:val="white"/>
        </w:rPr>
        <w:t>446</w:t>
      </w:r>
    </w:p>
    <w:p w14:paraId="5A819312" w14:textId="77777777" w:rsidR="00EB2F4A" w:rsidRPr="00EB2F4A" w:rsidRDefault="00EB2F4A" w:rsidP="00EB2F4A">
      <w:pPr>
        <w:rPr>
          <w:rFonts w:ascii="Times New Roman" w:eastAsia="Arial" w:hAnsi="Times New Roman" w:cs="Times New Roman"/>
          <w:color w:val="000000"/>
          <w:sz w:val="22"/>
          <w:szCs w:val="22"/>
        </w:rPr>
      </w:pPr>
      <w:r w:rsidRPr="00EB2F4A">
        <w:rPr>
          <w:rFonts w:ascii="Times New Roman" w:eastAsia="Arial" w:hAnsi="Times New Roman" w:cs="Times New Roman"/>
          <w:b/>
          <w:color w:val="000000"/>
          <w:sz w:val="22"/>
          <w:szCs w:val="22"/>
        </w:rPr>
        <w:t xml:space="preserve">Course Title: </w:t>
      </w:r>
      <w:r w:rsidRPr="00EB2F4A">
        <w:rPr>
          <w:rFonts w:ascii="Times New Roman" w:eastAsia="Arial" w:hAnsi="Times New Roman" w:cs="Times New Roman"/>
          <w:color w:val="000000"/>
          <w:sz w:val="22"/>
          <w:szCs w:val="22"/>
        </w:rPr>
        <w:t>Simulation and Modeling Lab</w:t>
      </w:r>
      <w:r w:rsidRPr="00EB2F4A">
        <w:rPr>
          <w:rFonts w:ascii="Times New Roman" w:eastAsia="Arial" w:hAnsi="Times New Roman" w:cs="Times New Roman"/>
          <w:color w:val="000000"/>
          <w:sz w:val="22"/>
          <w:szCs w:val="22"/>
        </w:rPr>
        <w:br/>
      </w:r>
      <w:r w:rsidRPr="00EB2F4A">
        <w:rPr>
          <w:rFonts w:ascii="Times New Roman" w:eastAsia="Arial" w:hAnsi="Times New Roman" w:cs="Times New Roman"/>
          <w:b/>
          <w:color w:val="000000"/>
          <w:sz w:val="22"/>
          <w:szCs w:val="22"/>
          <w:highlight w:val="white"/>
        </w:rPr>
        <w:t>Credit Hour: </w:t>
      </w:r>
      <w:r w:rsidRPr="00EB2F4A">
        <w:rPr>
          <w:rFonts w:ascii="Times New Roman" w:eastAsia="Arial" w:hAnsi="Times New Roman" w:cs="Times New Roman"/>
          <w:color w:val="000000"/>
          <w:sz w:val="22"/>
          <w:szCs w:val="22"/>
          <w:highlight w:val="white"/>
        </w:rPr>
        <w:t>1.00</w:t>
      </w:r>
      <w:r w:rsidRPr="00EB2F4A">
        <w:rPr>
          <w:rFonts w:ascii="Times New Roman" w:eastAsia="Arial" w:hAnsi="Times New Roman" w:cs="Times New Roman"/>
          <w:color w:val="000000"/>
          <w:sz w:val="22"/>
          <w:szCs w:val="22"/>
        </w:rPr>
        <w:br/>
      </w:r>
      <w:r w:rsidRPr="00EB2F4A">
        <w:rPr>
          <w:rFonts w:ascii="Times New Roman" w:eastAsia="Arial" w:hAnsi="Times New Roman" w:cs="Times New Roman"/>
          <w:b/>
          <w:color w:val="000000"/>
          <w:sz w:val="22"/>
          <w:szCs w:val="22"/>
          <w:highlight w:val="white"/>
        </w:rPr>
        <w:t xml:space="preserve">Prerequisite: </w:t>
      </w:r>
      <w:r w:rsidR="00A71E92" w:rsidRPr="00A71E92">
        <w:rPr>
          <w:rFonts w:ascii="Times New Roman" w:eastAsia="Arial" w:hAnsi="Times New Roman" w:cs="Times New Roman"/>
          <w:bCs/>
          <w:color w:val="000000"/>
          <w:sz w:val="22"/>
          <w:szCs w:val="22"/>
        </w:rPr>
        <w:t>CSE2201</w:t>
      </w:r>
    </w:p>
    <w:p w14:paraId="37F3FDA5" w14:textId="77777777" w:rsidR="00EB2F4A" w:rsidRDefault="00EB2F4A" w:rsidP="00EB2F4A">
      <w:pPr>
        <w:jc w:val="both"/>
        <w:rPr>
          <w:rFonts w:ascii="Times New Roman" w:eastAsia="Arial" w:hAnsi="Times New Roman" w:cs="Times New Roman"/>
          <w:sz w:val="22"/>
          <w:szCs w:val="22"/>
          <w:highlight w:val="white"/>
        </w:rPr>
      </w:pPr>
      <w:r w:rsidRPr="00EB2F4A">
        <w:rPr>
          <w:rFonts w:ascii="Times New Roman" w:eastAsia="Arial" w:hAnsi="Times New Roman" w:cs="Times New Roman"/>
          <w:b/>
          <w:sz w:val="22"/>
          <w:szCs w:val="22"/>
        </w:rPr>
        <w:t>Content</w:t>
      </w:r>
      <w:r w:rsidRPr="00EB2F4A">
        <w:rPr>
          <w:rFonts w:ascii="Times New Roman" w:eastAsia="Arial" w:hAnsi="Times New Roman" w:cs="Times New Roman"/>
          <w:sz w:val="22"/>
          <w:szCs w:val="22"/>
        </w:rPr>
        <w:t>:</w:t>
      </w:r>
      <w:r w:rsidR="00A71E92">
        <w:rPr>
          <w:rFonts w:ascii="Times New Roman" w:eastAsia="Arial" w:hAnsi="Times New Roman" w:cs="Times New Roman"/>
          <w:sz w:val="22"/>
          <w:szCs w:val="22"/>
          <w:highlight w:val="white"/>
        </w:rPr>
        <w:t xml:space="preserve"> Lab works based CSE4</w:t>
      </w:r>
      <w:r w:rsidRPr="00EB2F4A">
        <w:rPr>
          <w:rFonts w:ascii="Times New Roman" w:eastAsia="Arial" w:hAnsi="Times New Roman" w:cs="Times New Roman"/>
          <w:sz w:val="22"/>
          <w:szCs w:val="22"/>
          <w:highlight w:val="white"/>
        </w:rPr>
        <w:t>445</w:t>
      </w:r>
    </w:p>
    <w:p w14:paraId="26567032" w14:textId="77777777" w:rsidR="00A71E92" w:rsidRPr="00EB2F4A" w:rsidRDefault="00A71E92" w:rsidP="00EB2F4A">
      <w:pPr>
        <w:jc w:val="both"/>
        <w:rPr>
          <w:rFonts w:ascii="Times New Roman" w:eastAsia="Arial" w:hAnsi="Times New Roman" w:cs="Times New Roman"/>
          <w:sz w:val="22"/>
          <w:szCs w:val="22"/>
          <w:highlight w:val="white"/>
        </w:rPr>
      </w:pPr>
    </w:p>
    <w:p w14:paraId="5D1AEC0E" w14:textId="77777777" w:rsidR="00EB2F4A" w:rsidRPr="00EB2F4A" w:rsidRDefault="00EB2F4A" w:rsidP="00EB2F4A">
      <w:pPr>
        <w:jc w:val="both"/>
        <w:rPr>
          <w:rFonts w:ascii="Times New Roman" w:eastAsia="Arial" w:hAnsi="Times New Roman" w:cs="Times New Roman"/>
          <w:sz w:val="22"/>
          <w:szCs w:val="22"/>
        </w:rPr>
      </w:pPr>
    </w:p>
    <w:p w14:paraId="6CDEB045" w14:textId="77777777" w:rsidR="00EB2F4A" w:rsidRPr="00EB2F4A" w:rsidRDefault="00EB2F4A" w:rsidP="00EB2F4A">
      <w:pPr>
        <w:rPr>
          <w:rFonts w:ascii="Times New Roman" w:eastAsia="Arial" w:hAnsi="Times New Roman" w:cs="Times New Roman"/>
          <w:color w:val="000000"/>
          <w:sz w:val="22"/>
          <w:szCs w:val="22"/>
          <w:highlight w:val="white"/>
        </w:rPr>
      </w:pPr>
      <w:r w:rsidRPr="00EB2F4A">
        <w:rPr>
          <w:rFonts w:ascii="Times New Roman" w:eastAsia="Arial" w:hAnsi="Times New Roman" w:cs="Times New Roman"/>
          <w:b/>
          <w:color w:val="000000"/>
          <w:sz w:val="22"/>
          <w:szCs w:val="22"/>
          <w:highlight w:val="white"/>
        </w:rPr>
        <w:t>Course Code: </w:t>
      </w:r>
      <w:r w:rsidR="00A71E92">
        <w:rPr>
          <w:rFonts w:ascii="Times New Roman" w:eastAsia="Arial" w:hAnsi="Times New Roman" w:cs="Times New Roman"/>
          <w:color w:val="000000"/>
          <w:sz w:val="22"/>
          <w:szCs w:val="22"/>
          <w:highlight w:val="white"/>
        </w:rPr>
        <w:t>CSE4</w:t>
      </w:r>
      <w:r w:rsidRPr="00EB2F4A">
        <w:rPr>
          <w:rFonts w:ascii="Times New Roman" w:eastAsia="Arial" w:hAnsi="Times New Roman" w:cs="Times New Roman"/>
          <w:color w:val="000000"/>
          <w:sz w:val="22"/>
          <w:szCs w:val="22"/>
          <w:highlight w:val="white"/>
        </w:rPr>
        <w:t>447</w:t>
      </w:r>
    </w:p>
    <w:p w14:paraId="361D4971" w14:textId="77777777" w:rsidR="00EB2F4A" w:rsidRPr="00EB2F4A" w:rsidRDefault="00EB2F4A" w:rsidP="00EB2F4A">
      <w:pPr>
        <w:rPr>
          <w:rFonts w:ascii="Times New Roman" w:eastAsia="Arial" w:hAnsi="Times New Roman" w:cs="Times New Roman"/>
          <w:color w:val="000000"/>
          <w:sz w:val="22"/>
          <w:szCs w:val="22"/>
        </w:rPr>
      </w:pPr>
      <w:r w:rsidRPr="00EB2F4A">
        <w:rPr>
          <w:rFonts w:ascii="Times New Roman" w:eastAsia="Arial" w:hAnsi="Times New Roman" w:cs="Times New Roman"/>
          <w:b/>
          <w:color w:val="000000"/>
          <w:sz w:val="22"/>
          <w:szCs w:val="22"/>
        </w:rPr>
        <w:t xml:space="preserve">Course Title: </w:t>
      </w:r>
      <w:r w:rsidRPr="00EB2F4A">
        <w:rPr>
          <w:rFonts w:ascii="Times New Roman" w:eastAsia="Arial" w:hAnsi="Times New Roman" w:cs="Times New Roman"/>
          <w:color w:val="000000"/>
          <w:sz w:val="22"/>
          <w:szCs w:val="22"/>
        </w:rPr>
        <w:t>Introduction to Robotics</w:t>
      </w:r>
      <w:r w:rsidRPr="00EB2F4A">
        <w:rPr>
          <w:rFonts w:ascii="Times New Roman" w:eastAsia="Arial" w:hAnsi="Times New Roman" w:cs="Times New Roman"/>
          <w:color w:val="000000"/>
          <w:sz w:val="22"/>
          <w:szCs w:val="22"/>
        </w:rPr>
        <w:br/>
      </w:r>
      <w:r w:rsidRPr="00EB2F4A">
        <w:rPr>
          <w:rFonts w:ascii="Times New Roman" w:eastAsia="Arial" w:hAnsi="Times New Roman" w:cs="Times New Roman"/>
          <w:b/>
          <w:color w:val="000000"/>
          <w:sz w:val="22"/>
          <w:szCs w:val="22"/>
          <w:highlight w:val="white"/>
        </w:rPr>
        <w:t>Credit Hour: </w:t>
      </w:r>
      <w:r w:rsidRPr="00EB2F4A">
        <w:rPr>
          <w:rFonts w:ascii="Times New Roman" w:eastAsia="Arial" w:hAnsi="Times New Roman" w:cs="Times New Roman"/>
          <w:color w:val="000000"/>
          <w:sz w:val="22"/>
          <w:szCs w:val="22"/>
          <w:highlight w:val="white"/>
        </w:rPr>
        <w:t>3.00</w:t>
      </w:r>
      <w:r w:rsidRPr="00EB2F4A">
        <w:rPr>
          <w:rFonts w:ascii="Times New Roman" w:eastAsia="Arial" w:hAnsi="Times New Roman" w:cs="Times New Roman"/>
          <w:color w:val="000000"/>
          <w:sz w:val="22"/>
          <w:szCs w:val="22"/>
        </w:rPr>
        <w:br/>
      </w:r>
      <w:r w:rsidRPr="00EB2F4A">
        <w:rPr>
          <w:rFonts w:ascii="Times New Roman" w:eastAsia="Arial" w:hAnsi="Times New Roman" w:cs="Times New Roman"/>
          <w:b/>
          <w:color w:val="000000"/>
          <w:sz w:val="22"/>
          <w:szCs w:val="22"/>
          <w:highlight w:val="white"/>
        </w:rPr>
        <w:t>Prerequisite:</w:t>
      </w:r>
      <w:r w:rsidRPr="00EB2F4A">
        <w:rPr>
          <w:rFonts w:ascii="Times New Roman" w:eastAsia="Arial" w:hAnsi="Times New Roman" w:cs="Times New Roman"/>
          <w:color w:val="000000"/>
          <w:sz w:val="22"/>
          <w:szCs w:val="22"/>
          <w:highlight w:val="white"/>
        </w:rPr>
        <w:t> </w:t>
      </w:r>
      <w:r w:rsidR="00A71E92">
        <w:rPr>
          <w:rFonts w:ascii="Times New Roman" w:eastAsia="Arial" w:hAnsi="Times New Roman" w:cs="Times New Roman"/>
          <w:color w:val="000000"/>
          <w:sz w:val="22"/>
          <w:szCs w:val="22"/>
          <w:highlight w:val="white"/>
        </w:rPr>
        <w:t>MAT1201, CSE3201</w:t>
      </w:r>
    </w:p>
    <w:p w14:paraId="1C974FFE" w14:textId="77777777" w:rsidR="00EB2F4A" w:rsidRPr="00EB2F4A" w:rsidRDefault="00EB2F4A" w:rsidP="00EB2F4A">
      <w:pPr>
        <w:shd w:val="clear" w:color="auto" w:fill="FFFFFF"/>
        <w:spacing w:after="150"/>
        <w:rPr>
          <w:rFonts w:ascii="Times New Roman" w:eastAsia="Arial" w:hAnsi="Times New Roman" w:cs="Times New Roman"/>
          <w:b/>
          <w:color w:val="000000"/>
          <w:sz w:val="22"/>
          <w:szCs w:val="22"/>
        </w:rPr>
      </w:pPr>
    </w:p>
    <w:p w14:paraId="73E471E0" w14:textId="77777777" w:rsidR="00EB2F4A" w:rsidRPr="00EB2F4A" w:rsidRDefault="00EB2F4A" w:rsidP="00EB2F4A">
      <w:pPr>
        <w:shd w:val="clear" w:color="auto" w:fill="FFFFFF"/>
        <w:spacing w:after="150"/>
        <w:jc w:val="both"/>
        <w:rPr>
          <w:rFonts w:ascii="Times New Roman" w:eastAsia="Arial" w:hAnsi="Times New Roman" w:cs="Times New Roman"/>
          <w:sz w:val="22"/>
          <w:szCs w:val="22"/>
        </w:rPr>
      </w:pPr>
      <w:r w:rsidRPr="00EB2F4A">
        <w:rPr>
          <w:rFonts w:ascii="Times New Roman" w:eastAsia="Arial" w:hAnsi="Times New Roman" w:cs="Times New Roman"/>
          <w:b/>
          <w:sz w:val="22"/>
          <w:szCs w:val="22"/>
        </w:rPr>
        <w:t xml:space="preserve">Contents: </w:t>
      </w:r>
      <w:r w:rsidRPr="00EB2F4A">
        <w:rPr>
          <w:rFonts w:ascii="Times New Roman" w:eastAsia="Arial" w:hAnsi="Times New Roman" w:cs="Times New Roman"/>
          <w:sz w:val="22"/>
          <w:szCs w:val="22"/>
        </w:rPr>
        <w:t xml:space="preserve">Basics of Robotics and Linear Algebra, Representing positions and rotations, Rotational transformations and parameterizations of rotations, Homogeneous transformations, kinematic chains and </w:t>
      </w:r>
      <w:proofErr w:type="spellStart"/>
      <w:r w:rsidRPr="00EB2F4A">
        <w:rPr>
          <w:rFonts w:ascii="Times New Roman" w:eastAsia="Arial" w:hAnsi="Times New Roman" w:cs="Times New Roman"/>
          <w:sz w:val="22"/>
          <w:szCs w:val="22"/>
        </w:rPr>
        <w:t>Denavit</w:t>
      </w:r>
      <w:proofErr w:type="spellEnd"/>
      <w:r w:rsidRPr="00EB2F4A">
        <w:rPr>
          <w:rFonts w:ascii="Times New Roman" w:eastAsia="Arial" w:hAnsi="Times New Roman" w:cs="Times New Roman"/>
          <w:sz w:val="22"/>
          <w:szCs w:val="22"/>
        </w:rPr>
        <w:t>–</w:t>
      </w:r>
      <w:proofErr w:type="spellStart"/>
      <w:r w:rsidRPr="00EB2F4A">
        <w:rPr>
          <w:rFonts w:ascii="Times New Roman" w:eastAsia="Arial" w:hAnsi="Times New Roman" w:cs="Times New Roman"/>
          <w:sz w:val="22"/>
          <w:szCs w:val="22"/>
        </w:rPr>
        <w:t>Hartenberg</w:t>
      </w:r>
      <w:proofErr w:type="spellEnd"/>
      <w:r w:rsidRPr="00EB2F4A">
        <w:rPr>
          <w:rFonts w:ascii="Times New Roman" w:eastAsia="Arial" w:hAnsi="Times New Roman" w:cs="Times New Roman"/>
          <w:sz w:val="22"/>
          <w:szCs w:val="22"/>
        </w:rPr>
        <w:t xml:space="preserve"> (DH) convention, DH convention and forward kinematics, Inverse kinematics and angular velocity, Jacobian, Trajectory design and configuration space, Configuration space with examples and motion planning introduction, Motion planning: potential field and Probabilistic Roadmaps (PRM). </w:t>
      </w:r>
    </w:p>
    <w:p w14:paraId="1DF19DD5" w14:textId="77777777" w:rsidR="00EB2F4A" w:rsidRPr="00EB2F4A" w:rsidRDefault="00EB2F4A" w:rsidP="00EB2F4A">
      <w:pPr>
        <w:shd w:val="clear" w:color="auto" w:fill="FFFFFF"/>
        <w:jc w:val="both"/>
        <w:rPr>
          <w:rFonts w:ascii="Times New Roman" w:eastAsia="Arial" w:hAnsi="Times New Roman" w:cs="Times New Roman"/>
          <w:sz w:val="22"/>
          <w:szCs w:val="22"/>
        </w:rPr>
      </w:pPr>
      <w:r w:rsidRPr="00EB2F4A">
        <w:rPr>
          <w:rFonts w:ascii="Times New Roman" w:eastAsia="Arial" w:hAnsi="Times New Roman" w:cs="Times New Roman"/>
          <w:b/>
          <w:sz w:val="22"/>
          <w:szCs w:val="22"/>
        </w:rPr>
        <w:t xml:space="preserve">Text: </w:t>
      </w:r>
      <w:r w:rsidRPr="00EB2F4A">
        <w:rPr>
          <w:rFonts w:ascii="Times New Roman" w:eastAsia="Arial" w:hAnsi="Times New Roman" w:cs="Times New Roman"/>
          <w:sz w:val="22"/>
          <w:szCs w:val="22"/>
        </w:rPr>
        <w:t xml:space="preserve">Introduction to Robotics: Analysis, Control, Applications by Saeed </w:t>
      </w:r>
      <w:proofErr w:type="spellStart"/>
      <w:r w:rsidRPr="00EB2F4A">
        <w:rPr>
          <w:rFonts w:ascii="Times New Roman" w:eastAsia="Arial" w:hAnsi="Times New Roman" w:cs="Times New Roman"/>
          <w:sz w:val="22"/>
          <w:szCs w:val="22"/>
        </w:rPr>
        <w:t>B.Niku</w:t>
      </w:r>
      <w:proofErr w:type="spellEnd"/>
      <w:r w:rsidRPr="00EB2F4A">
        <w:rPr>
          <w:rFonts w:ascii="Times New Roman" w:eastAsia="Arial" w:hAnsi="Times New Roman" w:cs="Times New Roman"/>
          <w:sz w:val="22"/>
          <w:szCs w:val="22"/>
        </w:rPr>
        <w:t>, 2nd Edition</w:t>
      </w:r>
    </w:p>
    <w:p w14:paraId="5940A6CE" w14:textId="77777777" w:rsidR="00EB2F4A" w:rsidRPr="00EB2F4A" w:rsidRDefault="00EB2F4A" w:rsidP="00EB2F4A">
      <w:pPr>
        <w:shd w:val="clear" w:color="auto" w:fill="FFFFFF"/>
        <w:jc w:val="both"/>
        <w:rPr>
          <w:rFonts w:ascii="Times New Roman" w:eastAsia="Arial" w:hAnsi="Times New Roman" w:cs="Times New Roman"/>
          <w:sz w:val="22"/>
          <w:szCs w:val="22"/>
        </w:rPr>
      </w:pPr>
      <w:r w:rsidRPr="00EB2F4A">
        <w:rPr>
          <w:rFonts w:ascii="Times New Roman" w:eastAsia="Arial" w:hAnsi="Times New Roman" w:cs="Times New Roman"/>
          <w:sz w:val="22"/>
          <w:szCs w:val="22"/>
        </w:rPr>
        <w:t xml:space="preserve">Robot Modelling and Control by M. W. </w:t>
      </w:r>
      <w:proofErr w:type="spellStart"/>
      <w:r w:rsidRPr="00EB2F4A">
        <w:rPr>
          <w:rFonts w:ascii="Times New Roman" w:eastAsia="Arial" w:hAnsi="Times New Roman" w:cs="Times New Roman"/>
          <w:sz w:val="22"/>
          <w:szCs w:val="22"/>
        </w:rPr>
        <w:t>Spong</w:t>
      </w:r>
      <w:proofErr w:type="spellEnd"/>
      <w:r w:rsidRPr="00EB2F4A">
        <w:rPr>
          <w:rFonts w:ascii="Times New Roman" w:eastAsia="Arial" w:hAnsi="Times New Roman" w:cs="Times New Roman"/>
          <w:sz w:val="22"/>
          <w:szCs w:val="22"/>
        </w:rPr>
        <w:t>, 1st Edition</w:t>
      </w:r>
    </w:p>
    <w:p w14:paraId="204C100B" w14:textId="77777777" w:rsidR="00EB2F4A" w:rsidRPr="00EB2F4A" w:rsidRDefault="00EB2F4A" w:rsidP="00EB2F4A">
      <w:pPr>
        <w:shd w:val="clear" w:color="auto" w:fill="FFFFFF"/>
        <w:jc w:val="both"/>
        <w:rPr>
          <w:rFonts w:ascii="Times New Roman" w:eastAsia="Arial" w:hAnsi="Times New Roman" w:cs="Times New Roman"/>
          <w:sz w:val="22"/>
          <w:szCs w:val="22"/>
        </w:rPr>
      </w:pPr>
    </w:p>
    <w:p w14:paraId="21103C5B" w14:textId="77777777" w:rsidR="00EB2F4A" w:rsidRPr="00EB2F4A" w:rsidRDefault="00EB2F4A" w:rsidP="00EB2F4A">
      <w:pPr>
        <w:shd w:val="clear" w:color="auto" w:fill="FFFFFF"/>
        <w:jc w:val="both"/>
        <w:rPr>
          <w:rFonts w:ascii="Times New Roman" w:eastAsia="Arial" w:hAnsi="Times New Roman" w:cs="Times New Roman"/>
          <w:sz w:val="22"/>
          <w:szCs w:val="22"/>
        </w:rPr>
      </w:pPr>
    </w:p>
    <w:p w14:paraId="06E8380B" w14:textId="77777777" w:rsidR="00EB2F4A" w:rsidRPr="00EB2F4A" w:rsidRDefault="00EB2F4A" w:rsidP="00EB2F4A">
      <w:pPr>
        <w:rPr>
          <w:rFonts w:ascii="Times New Roman" w:eastAsia="Arial" w:hAnsi="Times New Roman" w:cs="Times New Roman"/>
          <w:color w:val="000000"/>
          <w:sz w:val="22"/>
          <w:szCs w:val="22"/>
          <w:highlight w:val="white"/>
        </w:rPr>
      </w:pPr>
      <w:r w:rsidRPr="00EB2F4A">
        <w:rPr>
          <w:rFonts w:ascii="Times New Roman" w:eastAsia="Arial" w:hAnsi="Times New Roman" w:cs="Times New Roman"/>
          <w:b/>
          <w:color w:val="000000"/>
          <w:sz w:val="22"/>
          <w:szCs w:val="22"/>
          <w:highlight w:val="white"/>
        </w:rPr>
        <w:t>Course Code: </w:t>
      </w:r>
      <w:r w:rsidR="00DC1785">
        <w:rPr>
          <w:rFonts w:ascii="Times New Roman" w:eastAsia="Arial" w:hAnsi="Times New Roman" w:cs="Times New Roman"/>
          <w:color w:val="000000"/>
          <w:sz w:val="22"/>
          <w:szCs w:val="22"/>
          <w:highlight w:val="white"/>
        </w:rPr>
        <w:t>CSE4</w:t>
      </w:r>
      <w:r w:rsidRPr="00EB2F4A">
        <w:rPr>
          <w:rFonts w:ascii="Times New Roman" w:eastAsia="Arial" w:hAnsi="Times New Roman" w:cs="Times New Roman"/>
          <w:color w:val="000000"/>
          <w:sz w:val="22"/>
          <w:szCs w:val="22"/>
          <w:highlight w:val="white"/>
        </w:rPr>
        <w:t>449</w:t>
      </w:r>
    </w:p>
    <w:p w14:paraId="15BAAE54" w14:textId="77777777" w:rsidR="00EB2F4A" w:rsidRPr="00EB2F4A" w:rsidRDefault="00EB2F4A" w:rsidP="00EB2F4A">
      <w:pPr>
        <w:rPr>
          <w:rFonts w:ascii="Times New Roman" w:eastAsia="Arial" w:hAnsi="Times New Roman" w:cs="Times New Roman"/>
          <w:color w:val="000000"/>
          <w:sz w:val="22"/>
          <w:szCs w:val="22"/>
        </w:rPr>
      </w:pPr>
      <w:r w:rsidRPr="00EB2F4A">
        <w:rPr>
          <w:rFonts w:ascii="Times New Roman" w:eastAsia="Arial" w:hAnsi="Times New Roman" w:cs="Times New Roman"/>
          <w:b/>
          <w:color w:val="000000"/>
          <w:sz w:val="22"/>
          <w:szCs w:val="22"/>
        </w:rPr>
        <w:t xml:space="preserve">Course Title: </w:t>
      </w:r>
      <w:r w:rsidRPr="00EB2F4A">
        <w:rPr>
          <w:rFonts w:ascii="Times New Roman" w:eastAsia="Arial" w:hAnsi="Times New Roman" w:cs="Times New Roman"/>
          <w:color w:val="000000"/>
          <w:sz w:val="22"/>
          <w:szCs w:val="22"/>
        </w:rPr>
        <w:t>Cloud Computing</w:t>
      </w:r>
      <w:r w:rsidRPr="00EB2F4A">
        <w:rPr>
          <w:rFonts w:ascii="Times New Roman" w:eastAsia="Arial" w:hAnsi="Times New Roman" w:cs="Times New Roman"/>
          <w:color w:val="000000"/>
          <w:sz w:val="22"/>
          <w:szCs w:val="22"/>
        </w:rPr>
        <w:br/>
      </w:r>
      <w:r w:rsidRPr="00EB2F4A">
        <w:rPr>
          <w:rFonts w:ascii="Times New Roman" w:eastAsia="Arial" w:hAnsi="Times New Roman" w:cs="Times New Roman"/>
          <w:b/>
          <w:color w:val="000000"/>
          <w:sz w:val="22"/>
          <w:szCs w:val="22"/>
          <w:highlight w:val="white"/>
        </w:rPr>
        <w:t>Credit Hour: </w:t>
      </w:r>
      <w:r w:rsidRPr="00EB2F4A">
        <w:rPr>
          <w:rFonts w:ascii="Times New Roman" w:eastAsia="Arial" w:hAnsi="Times New Roman" w:cs="Times New Roman"/>
          <w:color w:val="000000"/>
          <w:sz w:val="22"/>
          <w:szCs w:val="22"/>
          <w:highlight w:val="white"/>
        </w:rPr>
        <w:t>3.00</w:t>
      </w:r>
      <w:r w:rsidRPr="00EB2F4A">
        <w:rPr>
          <w:rFonts w:ascii="Times New Roman" w:eastAsia="Arial" w:hAnsi="Times New Roman" w:cs="Times New Roman"/>
          <w:color w:val="000000"/>
          <w:sz w:val="22"/>
          <w:szCs w:val="22"/>
        </w:rPr>
        <w:br/>
      </w:r>
      <w:r w:rsidRPr="00EB2F4A">
        <w:rPr>
          <w:rFonts w:ascii="Times New Roman" w:eastAsia="Arial" w:hAnsi="Times New Roman" w:cs="Times New Roman"/>
          <w:b/>
          <w:color w:val="000000"/>
          <w:sz w:val="22"/>
          <w:szCs w:val="22"/>
          <w:highlight w:val="white"/>
        </w:rPr>
        <w:t>Prerequisite:</w:t>
      </w:r>
      <w:r w:rsidRPr="00EB2F4A">
        <w:rPr>
          <w:rFonts w:ascii="Times New Roman" w:eastAsia="Arial" w:hAnsi="Times New Roman" w:cs="Times New Roman"/>
          <w:color w:val="000000"/>
          <w:sz w:val="22"/>
          <w:szCs w:val="22"/>
          <w:highlight w:val="white"/>
        </w:rPr>
        <w:t> N/A</w:t>
      </w:r>
    </w:p>
    <w:p w14:paraId="35BE8610" w14:textId="77777777" w:rsidR="00EB2F4A" w:rsidRPr="00EB2F4A" w:rsidRDefault="00EB2F4A" w:rsidP="00EB2F4A">
      <w:pPr>
        <w:shd w:val="clear" w:color="auto" w:fill="FFFFFF"/>
        <w:spacing w:after="150"/>
        <w:rPr>
          <w:rFonts w:ascii="Times New Roman" w:eastAsia="Arial" w:hAnsi="Times New Roman" w:cs="Times New Roman"/>
          <w:b/>
          <w:color w:val="000000"/>
          <w:sz w:val="22"/>
          <w:szCs w:val="22"/>
        </w:rPr>
      </w:pPr>
    </w:p>
    <w:p w14:paraId="6929DA78" w14:textId="77777777" w:rsidR="00EB2F4A" w:rsidRPr="00EB2F4A" w:rsidRDefault="00EB2F4A" w:rsidP="00EB2F4A">
      <w:pPr>
        <w:shd w:val="clear" w:color="auto" w:fill="FFFFFF"/>
        <w:spacing w:after="150"/>
        <w:jc w:val="both"/>
        <w:rPr>
          <w:rFonts w:ascii="Times New Roman" w:eastAsia="Arial" w:hAnsi="Times New Roman" w:cs="Times New Roman"/>
          <w:sz w:val="22"/>
          <w:szCs w:val="22"/>
        </w:rPr>
      </w:pPr>
      <w:r w:rsidRPr="00EB2F4A">
        <w:rPr>
          <w:rFonts w:ascii="Times New Roman" w:eastAsia="Arial" w:hAnsi="Times New Roman" w:cs="Times New Roman"/>
          <w:b/>
          <w:sz w:val="22"/>
          <w:szCs w:val="22"/>
        </w:rPr>
        <w:t xml:space="preserve">Contents: </w:t>
      </w:r>
      <w:r w:rsidRPr="00EB2F4A">
        <w:rPr>
          <w:rFonts w:ascii="Times New Roman" w:eastAsia="Arial" w:hAnsi="Times New Roman" w:cs="Times New Roman"/>
          <w:sz w:val="22"/>
          <w:szCs w:val="22"/>
        </w:rPr>
        <w:t xml:space="preserve">Cloud Computing has transformed the IT industry by opening the possibility for infinite or at least highly elastic scalability in the delivery of enterprise applications and software as a service (SaaS). Amazon Elastic Cloud, Microsoft’s Azure, Google App Engine, and many other Cloud offerings give mature software vendors and new start-ups the option to deploy their applications to systems of infinite </w:t>
      </w:r>
      <w:r w:rsidRPr="00EB2F4A">
        <w:rPr>
          <w:rFonts w:ascii="Times New Roman" w:eastAsia="Arial" w:hAnsi="Times New Roman" w:cs="Times New Roman"/>
          <w:sz w:val="22"/>
          <w:szCs w:val="22"/>
        </w:rPr>
        <w:lastRenderedPageBreak/>
        <w:t>computational power with practically no initial capital investment and with modest operating costs proportional to the actual use. The course examines the most important APIs used in the Amazon and Microsoft Cloud, including the techniques for building, deploying, and maintaining machine images and applications. We will learn how to use Cloud as the infrastructure for existing and new services. We will use open source implementations of highly available clustering computational environments, as well as RESTful Web services, to build very powerful and efficient applications. We also learn how to deal with not trivial issues in the Cloud, such as load balancing, caching, distributed transactions, and identity and authorization management</w:t>
      </w:r>
    </w:p>
    <w:p w14:paraId="05AF1273" w14:textId="77777777" w:rsidR="00EB2F4A" w:rsidRPr="00EB2F4A" w:rsidRDefault="00EB2F4A" w:rsidP="00EB2F4A">
      <w:pPr>
        <w:rPr>
          <w:rFonts w:ascii="Times New Roman" w:eastAsia="Arial" w:hAnsi="Times New Roman" w:cs="Times New Roman"/>
          <w:b/>
          <w:color w:val="000000"/>
          <w:sz w:val="22"/>
          <w:szCs w:val="22"/>
          <w:highlight w:val="white"/>
        </w:rPr>
      </w:pPr>
    </w:p>
    <w:p w14:paraId="28638BFD" w14:textId="77777777" w:rsidR="00EB2F4A" w:rsidRPr="00EB2F4A" w:rsidRDefault="00EB2F4A" w:rsidP="00EB2F4A">
      <w:pPr>
        <w:rPr>
          <w:rFonts w:ascii="Times New Roman" w:eastAsia="Arial" w:hAnsi="Times New Roman" w:cs="Times New Roman"/>
          <w:sz w:val="22"/>
          <w:szCs w:val="22"/>
          <w:highlight w:val="white"/>
        </w:rPr>
      </w:pPr>
      <w:r w:rsidRPr="00EB2F4A">
        <w:rPr>
          <w:rFonts w:ascii="Times New Roman" w:eastAsia="Arial" w:hAnsi="Times New Roman" w:cs="Times New Roman"/>
          <w:b/>
          <w:sz w:val="22"/>
          <w:szCs w:val="22"/>
          <w:highlight w:val="white"/>
        </w:rPr>
        <w:t xml:space="preserve">Text: </w:t>
      </w:r>
      <w:r w:rsidRPr="00EB2F4A">
        <w:rPr>
          <w:rFonts w:ascii="Times New Roman" w:eastAsia="Arial" w:hAnsi="Times New Roman" w:cs="Times New Roman"/>
          <w:sz w:val="22"/>
          <w:szCs w:val="22"/>
          <w:highlight w:val="white"/>
        </w:rPr>
        <w:t xml:space="preserve">Cloud Computing: Methodology, Systems, and Applications by </w:t>
      </w:r>
      <w:proofErr w:type="spellStart"/>
      <w:r w:rsidRPr="00EB2F4A">
        <w:rPr>
          <w:rFonts w:ascii="Times New Roman" w:eastAsia="Arial" w:hAnsi="Times New Roman" w:cs="Times New Roman"/>
          <w:sz w:val="22"/>
          <w:szCs w:val="22"/>
          <w:highlight w:val="white"/>
        </w:rPr>
        <w:t>Lizhe</w:t>
      </w:r>
      <w:proofErr w:type="spellEnd"/>
      <w:r w:rsidRPr="00EB2F4A">
        <w:rPr>
          <w:rFonts w:ascii="Times New Roman" w:eastAsia="Arial" w:hAnsi="Times New Roman" w:cs="Times New Roman"/>
          <w:sz w:val="22"/>
          <w:szCs w:val="22"/>
          <w:highlight w:val="white"/>
        </w:rPr>
        <w:t xml:space="preserve"> Wang, Rajiv Ranjan, </w:t>
      </w:r>
      <w:proofErr w:type="spellStart"/>
      <w:r w:rsidRPr="00EB2F4A">
        <w:rPr>
          <w:rFonts w:ascii="Times New Roman" w:eastAsia="Arial" w:hAnsi="Times New Roman" w:cs="Times New Roman"/>
          <w:sz w:val="22"/>
          <w:szCs w:val="22"/>
          <w:highlight w:val="white"/>
        </w:rPr>
        <w:t>Jinjun</w:t>
      </w:r>
      <w:proofErr w:type="spellEnd"/>
      <w:r w:rsidRPr="00EB2F4A">
        <w:rPr>
          <w:rFonts w:ascii="Times New Roman" w:eastAsia="Arial" w:hAnsi="Times New Roman" w:cs="Times New Roman"/>
          <w:sz w:val="22"/>
          <w:szCs w:val="22"/>
          <w:highlight w:val="white"/>
        </w:rPr>
        <w:t xml:space="preserve"> Chen, </w:t>
      </w:r>
      <w:proofErr w:type="spellStart"/>
      <w:r w:rsidRPr="00EB2F4A">
        <w:rPr>
          <w:rFonts w:ascii="Times New Roman" w:eastAsia="Arial" w:hAnsi="Times New Roman" w:cs="Times New Roman"/>
          <w:sz w:val="22"/>
          <w:szCs w:val="22"/>
          <w:highlight w:val="white"/>
        </w:rPr>
        <w:t>Boualem</w:t>
      </w:r>
      <w:proofErr w:type="spellEnd"/>
      <w:r w:rsidRPr="00EB2F4A">
        <w:rPr>
          <w:rFonts w:ascii="Times New Roman" w:eastAsia="Arial" w:hAnsi="Times New Roman" w:cs="Times New Roman"/>
          <w:sz w:val="22"/>
          <w:szCs w:val="22"/>
          <w:highlight w:val="white"/>
        </w:rPr>
        <w:t xml:space="preserve"> </w:t>
      </w:r>
      <w:proofErr w:type="spellStart"/>
      <w:r w:rsidRPr="00EB2F4A">
        <w:rPr>
          <w:rFonts w:ascii="Times New Roman" w:eastAsia="Arial" w:hAnsi="Times New Roman" w:cs="Times New Roman"/>
          <w:sz w:val="22"/>
          <w:szCs w:val="22"/>
          <w:highlight w:val="white"/>
        </w:rPr>
        <w:t>Benatallah</w:t>
      </w:r>
      <w:proofErr w:type="spellEnd"/>
      <w:r w:rsidRPr="00EB2F4A">
        <w:rPr>
          <w:rFonts w:ascii="Times New Roman" w:eastAsia="Arial" w:hAnsi="Times New Roman" w:cs="Times New Roman"/>
          <w:sz w:val="22"/>
          <w:szCs w:val="22"/>
          <w:highlight w:val="white"/>
        </w:rPr>
        <w:t>, 1st Edition</w:t>
      </w:r>
    </w:p>
    <w:p w14:paraId="0DFE23F5" w14:textId="77777777" w:rsidR="00EB2F4A" w:rsidRPr="00EB2F4A" w:rsidRDefault="00EB2F4A" w:rsidP="00EB2F4A">
      <w:pPr>
        <w:rPr>
          <w:rFonts w:ascii="Times New Roman" w:eastAsia="Arial" w:hAnsi="Times New Roman" w:cs="Times New Roman"/>
          <w:sz w:val="22"/>
          <w:szCs w:val="22"/>
          <w:highlight w:val="white"/>
        </w:rPr>
      </w:pPr>
      <w:r w:rsidRPr="00EB2F4A">
        <w:rPr>
          <w:rFonts w:ascii="Times New Roman" w:eastAsia="Arial" w:hAnsi="Times New Roman" w:cs="Times New Roman"/>
          <w:sz w:val="22"/>
          <w:szCs w:val="22"/>
          <w:highlight w:val="white"/>
        </w:rPr>
        <w:t xml:space="preserve">Cloud Computing: A Practical Approach by Robert C. </w:t>
      </w:r>
      <w:proofErr w:type="spellStart"/>
      <w:r w:rsidRPr="00EB2F4A">
        <w:rPr>
          <w:rFonts w:ascii="Times New Roman" w:eastAsia="Arial" w:hAnsi="Times New Roman" w:cs="Times New Roman"/>
          <w:sz w:val="22"/>
          <w:szCs w:val="22"/>
          <w:highlight w:val="white"/>
        </w:rPr>
        <w:t>Elsenpeter</w:t>
      </w:r>
      <w:proofErr w:type="spellEnd"/>
      <w:r w:rsidRPr="00EB2F4A">
        <w:rPr>
          <w:rFonts w:ascii="Times New Roman" w:eastAsia="Arial" w:hAnsi="Times New Roman" w:cs="Times New Roman"/>
          <w:sz w:val="22"/>
          <w:szCs w:val="22"/>
          <w:highlight w:val="white"/>
        </w:rPr>
        <w:t xml:space="preserve">, Toby </w:t>
      </w:r>
      <w:proofErr w:type="spellStart"/>
      <w:r w:rsidRPr="00EB2F4A">
        <w:rPr>
          <w:rFonts w:ascii="Times New Roman" w:eastAsia="Arial" w:hAnsi="Times New Roman" w:cs="Times New Roman"/>
          <w:sz w:val="22"/>
          <w:szCs w:val="22"/>
          <w:highlight w:val="white"/>
        </w:rPr>
        <w:t>Velte</w:t>
      </w:r>
      <w:proofErr w:type="spellEnd"/>
      <w:r w:rsidRPr="00EB2F4A">
        <w:rPr>
          <w:rFonts w:ascii="Times New Roman" w:eastAsia="Arial" w:hAnsi="Times New Roman" w:cs="Times New Roman"/>
          <w:sz w:val="22"/>
          <w:szCs w:val="22"/>
          <w:highlight w:val="white"/>
        </w:rPr>
        <w:t xml:space="preserve">, Anthony </w:t>
      </w:r>
      <w:proofErr w:type="spellStart"/>
      <w:r w:rsidRPr="00EB2F4A">
        <w:rPr>
          <w:rFonts w:ascii="Times New Roman" w:eastAsia="Arial" w:hAnsi="Times New Roman" w:cs="Times New Roman"/>
          <w:sz w:val="22"/>
          <w:szCs w:val="22"/>
          <w:highlight w:val="white"/>
        </w:rPr>
        <w:t>Velte</w:t>
      </w:r>
      <w:proofErr w:type="spellEnd"/>
      <w:r w:rsidRPr="00EB2F4A">
        <w:rPr>
          <w:rFonts w:ascii="Times New Roman" w:eastAsia="Arial" w:hAnsi="Times New Roman" w:cs="Times New Roman"/>
          <w:sz w:val="22"/>
          <w:szCs w:val="22"/>
          <w:highlight w:val="white"/>
        </w:rPr>
        <w:t>, 1st Edition</w:t>
      </w:r>
    </w:p>
    <w:p w14:paraId="69B62693" w14:textId="77777777" w:rsidR="00EB2F4A" w:rsidRPr="00EB2F4A" w:rsidRDefault="00EB2F4A" w:rsidP="00EB2F4A">
      <w:pPr>
        <w:rPr>
          <w:rFonts w:ascii="Times New Roman" w:eastAsia="Arial" w:hAnsi="Times New Roman" w:cs="Times New Roman"/>
          <w:b/>
          <w:sz w:val="22"/>
          <w:szCs w:val="22"/>
          <w:highlight w:val="white"/>
        </w:rPr>
      </w:pPr>
    </w:p>
    <w:p w14:paraId="0BF2B491" w14:textId="77777777" w:rsidR="00EB2F4A" w:rsidRPr="00EB2F4A" w:rsidRDefault="00EB2F4A" w:rsidP="00EB2F4A">
      <w:pPr>
        <w:rPr>
          <w:rFonts w:ascii="Times New Roman" w:eastAsia="Arial" w:hAnsi="Times New Roman" w:cs="Times New Roman"/>
          <w:b/>
          <w:sz w:val="22"/>
          <w:szCs w:val="22"/>
          <w:highlight w:val="white"/>
        </w:rPr>
      </w:pPr>
    </w:p>
    <w:p w14:paraId="7905C603" w14:textId="77777777" w:rsidR="00EB2F4A" w:rsidRPr="00EB2F4A" w:rsidRDefault="00EB2F4A" w:rsidP="00EB2F4A">
      <w:pPr>
        <w:rPr>
          <w:rFonts w:ascii="Times New Roman" w:eastAsia="Arial" w:hAnsi="Times New Roman" w:cs="Times New Roman"/>
          <w:color w:val="000000"/>
          <w:sz w:val="22"/>
          <w:szCs w:val="22"/>
          <w:highlight w:val="white"/>
        </w:rPr>
      </w:pPr>
      <w:r w:rsidRPr="00EB2F4A">
        <w:rPr>
          <w:rFonts w:ascii="Times New Roman" w:eastAsia="Arial" w:hAnsi="Times New Roman" w:cs="Times New Roman"/>
          <w:b/>
          <w:color w:val="000000"/>
          <w:sz w:val="22"/>
          <w:szCs w:val="22"/>
          <w:highlight w:val="white"/>
        </w:rPr>
        <w:t>Course Code: </w:t>
      </w:r>
      <w:r w:rsidR="00DC1785">
        <w:rPr>
          <w:rFonts w:ascii="Times New Roman" w:eastAsia="Arial" w:hAnsi="Times New Roman" w:cs="Times New Roman"/>
          <w:color w:val="000000"/>
          <w:sz w:val="22"/>
          <w:szCs w:val="22"/>
          <w:highlight w:val="white"/>
        </w:rPr>
        <w:t>CSE4</w:t>
      </w:r>
      <w:r w:rsidRPr="00EB2F4A">
        <w:rPr>
          <w:rFonts w:ascii="Times New Roman" w:eastAsia="Arial" w:hAnsi="Times New Roman" w:cs="Times New Roman"/>
          <w:color w:val="000000"/>
          <w:sz w:val="22"/>
          <w:szCs w:val="22"/>
          <w:highlight w:val="white"/>
        </w:rPr>
        <w:t>451</w:t>
      </w:r>
    </w:p>
    <w:p w14:paraId="6D8A48CA" w14:textId="77777777" w:rsidR="00EB2F4A" w:rsidRPr="00EB2F4A" w:rsidRDefault="00EB2F4A" w:rsidP="00EB2F4A">
      <w:pPr>
        <w:rPr>
          <w:rFonts w:ascii="Times New Roman" w:eastAsia="Arial" w:hAnsi="Times New Roman" w:cs="Times New Roman"/>
          <w:color w:val="000000"/>
          <w:sz w:val="22"/>
          <w:szCs w:val="22"/>
        </w:rPr>
      </w:pPr>
      <w:r w:rsidRPr="00EB2F4A">
        <w:rPr>
          <w:rFonts w:ascii="Times New Roman" w:eastAsia="Arial" w:hAnsi="Times New Roman" w:cs="Times New Roman"/>
          <w:b/>
          <w:color w:val="000000"/>
          <w:sz w:val="22"/>
          <w:szCs w:val="22"/>
        </w:rPr>
        <w:t xml:space="preserve">Course Title: </w:t>
      </w:r>
      <w:r w:rsidRPr="00EB2F4A">
        <w:rPr>
          <w:rFonts w:ascii="Times New Roman" w:eastAsia="Arial" w:hAnsi="Times New Roman" w:cs="Times New Roman"/>
          <w:color w:val="000000"/>
          <w:sz w:val="22"/>
          <w:szCs w:val="22"/>
        </w:rPr>
        <w:t>Advanced Database Management Systems</w:t>
      </w:r>
      <w:r w:rsidRPr="00EB2F4A">
        <w:rPr>
          <w:rFonts w:ascii="Times New Roman" w:eastAsia="Arial" w:hAnsi="Times New Roman" w:cs="Times New Roman"/>
          <w:color w:val="000000"/>
          <w:sz w:val="22"/>
          <w:szCs w:val="22"/>
        </w:rPr>
        <w:br/>
      </w:r>
      <w:r w:rsidRPr="00EB2F4A">
        <w:rPr>
          <w:rFonts w:ascii="Times New Roman" w:eastAsia="Arial" w:hAnsi="Times New Roman" w:cs="Times New Roman"/>
          <w:b/>
          <w:color w:val="000000"/>
          <w:sz w:val="22"/>
          <w:szCs w:val="22"/>
          <w:highlight w:val="white"/>
        </w:rPr>
        <w:t>Credit Hour: </w:t>
      </w:r>
      <w:r w:rsidRPr="00EB2F4A">
        <w:rPr>
          <w:rFonts w:ascii="Times New Roman" w:eastAsia="Arial" w:hAnsi="Times New Roman" w:cs="Times New Roman"/>
          <w:color w:val="000000"/>
          <w:sz w:val="22"/>
          <w:szCs w:val="22"/>
          <w:highlight w:val="white"/>
        </w:rPr>
        <w:t>3.00</w:t>
      </w:r>
      <w:r w:rsidRPr="00EB2F4A">
        <w:rPr>
          <w:rFonts w:ascii="Times New Roman" w:eastAsia="Arial" w:hAnsi="Times New Roman" w:cs="Times New Roman"/>
          <w:color w:val="000000"/>
          <w:sz w:val="22"/>
          <w:szCs w:val="22"/>
        </w:rPr>
        <w:br/>
      </w:r>
      <w:r w:rsidRPr="00EB2F4A">
        <w:rPr>
          <w:rFonts w:ascii="Times New Roman" w:eastAsia="Arial" w:hAnsi="Times New Roman" w:cs="Times New Roman"/>
          <w:b/>
          <w:color w:val="000000"/>
          <w:sz w:val="22"/>
          <w:szCs w:val="22"/>
          <w:highlight w:val="white"/>
        </w:rPr>
        <w:t>Prerequisite:</w:t>
      </w:r>
      <w:r w:rsidR="00EE7E1B">
        <w:rPr>
          <w:rFonts w:ascii="Times New Roman" w:eastAsia="Arial" w:hAnsi="Times New Roman" w:cs="Times New Roman"/>
          <w:color w:val="000000"/>
          <w:sz w:val="22"/>
          <w:szCs w:val="22"/>
          <w:highlight w:val="white"/>
        </w:rPr>
        <w:t> CSE2301</w:t>
      </w:r>
      <w:r w:rsidR="00EE7E1B">
        <w:rPr>
          <w:rFonts w:ascii="Times New Roman" w:eastAsia="Arial" w:hAnsi="Times New Roman" w:cs="Times New Roman"/>
          <w:color w:val="000000"/>
          <w:sz w:val="22"/>
          <w:szCs w:val="22"/>
        </w:rPr>
        <w:t>, CSE2302, STA2101</w:t>
      </w:r>
    </w:p>
    <w:p w14:paraId="6D175634" w14:textId="77777777" w:rsidR="00EB2F4A" w:rsidRPr="00EB2F4A" w:rsidRDefault="00EB2F4A" w:rsidP="00EB2F4A">
      <w:pPr>
        <w:jc w:val="both"/>
        <w:rPr>
          <w:rFonts w:ascii="Times New Roman" w:eastAsia="Arial" w:hAnsi="Times New Roman" w:cs="Times New Roman"/>
          <w:b/>
          <w:color w:val="000000"/>
          <w:sz w:val="22"/>
          <w:szCs w:val="22"/>
        </w:rPr>
      </w:pPr>
    </w:p>
    <w:p w14:paraId="33530D97" w14:textId="77777777" w:rsidR="00EB2F4A" w:rsidRPr="00EB2F4A" w:rsidRDefault="00EB2F4A" w:rsidP="00EB2F4A">
      <w:pPr>
        <w:jc w:val="both"/>
        <w:rPr>
          <w:rFonts w:ascii="Times New Roman" w:eastAsia="Arial" w:hAnsi="Times New Roman" w:cs="Times New Roman"/>
          <w:color w:val="000000"/>
          <w:sz w:val="22"/>
          <w:szCs w:val="22"/>
        </w:rPr>
      </w:pPr>
      <w:r w:rsidRPr="00EB2F4A">
        <w:rPr>
          <w:rFonts w:ascii="Times New Roman" w:eastAsia="Arial" w:hAnsi="Times New Roman" w:cs="Times New Roman"/>
          <w:b/>
          <w:color w:val="000000"/>
          <w:sz w:val="22"/>
          <w:szCs w:val="22"/>
        </w:rPr>
        <w:t>Content:</w:t>
      </w:r>
      <w:r w:rsidRPr="00EB2F4A">
        <w:rPr>
          <w:rFonts w:ascii="Times New Roman" w:eastAsia="Arial" w:hAnsi="Times New Roman" w:cs="Times New Roman"/>
          <w:color w:val="000000"/>
          <w:sz w:val="22"/>
          <w:szCs w:val="22"/>
        </w:rPr>
        <w:t xml:space="preserve"> Basic Concepts, Ordered Indices, Tree Index Files, Static Hashing, Dynamic Hashing, Comparison of Ordered Indexing and Hashing; Measures of Query Cost, Selection Operation, Sorting, Join Operation, Evaluation of Expressions; Transformation of Relational Expressions, Catalog Information for Cost Estimation, Statistical Information for Cost Estimation, Cost-based optimization; Transaction Concept, Transaction State, Concurrent Executions, Serializability; Lock-Based Protocols, Timestamp Based Protocols; Failure Classification, Storage Structure, Recovery and Atomicity, Log-Based Recovery, Recovery With Concurrent Transactions; Data Mining, Decision tree, Bayes theory, Randomize tree; Database System Architectures: Centralized and Client-Server Systems, Server System Architectures, Parallel Systems, Distributed Systems, Network Types; I/O Parallelism, Interquery Parallelism, Intraquery Parallelism, Intraoperation Parallelism, Interoperation Parallelism; Distributed Data Storage, Distributed Transactions, Commit Protocols; Database Design, Database Tuning Security and Authorization, Multidimensional query.</w:t>
      </w:r>
    </w:p>
    <w:p w14:paraId="143D27B5" w14:textId="77777777" w:rsidR="00EB2F4A" w:rsidRPr="00EB2F4A" w:rsidRDefault="00EB2F4A" w:rsidP="00EB2F4A">
      <w:pPr>
        <w:rPr>
          <w:rFonts w:ascii="Times New Roman" w:eastAsia="Arial" w:hAnsi="Times New Roman" w:cs="Times New Roman"/>
          <w:sz w:val="22"/>
          <w:szCs w:val="22"/>
          <w:highlight w:val="white"/>
        </w:rPr>
      </w:pPr>
      <w:r w:rsidRPr="00EB2F4A">
        <w:rPr>
          <w:rFonts w:ascii="Times New Roman" w:eastAsia="Arial" w:hAnsi="Times New Roman" w:cs="Times New Roman"/>
          <w:b/>
          <w:sz w:val="22"/>
          <w:szCs w:val="22"/>
          <w:highlight w:val="white"/>
        </w:rPr>
        <w:t xml:space="preserve">Text: </w:t>
      </w:r>
      <w:r w:rsidRPr="00EB2F4A">
        <w:rPr>
          <w:rFonts w:ascii="Times New Roman" w:eastAsia="Arial" w:hAnsi="Times New Roman" w:cs="Times New Roman"/>
          <w:sz w:val="22"/>
          <w:szCs w:val="22"/>
          <w:highlight w:val="white"/>
        </w:rPr>
        <w:t>Database Systems: Design, Implementation, &amp; Management by Carlos Coronel and Steven Morris, 13th Edition</w:t>
      </w:r>
    </w:p>
    <w:p w14:paraId="09291A08" w14:textId="77777777" w:rsidR="00EB2F4A" w:rsidRPr="00EB2F4A" w:rsidRDefault="00EB2F4A" w:rsidP="00EB2F4A">
      <w:pPr>
        <w:rPr>
          <w:rFonts w:ascii="Times New Roman" w:eastAsia="Arial" w:hAnsi="Times New Roman" w:cs="Times New Roman"/>
          <w:sz w:val="22"/>
          <w:szCs w:val="22"/>
          <w:highlight w:val="white"/>
        </w:rPr>
      </w:pPr>
      <w:r w:rsidRPr="00EB2F4A">
        <w:rPr>
          <w:rFonts w:ascii="Times New Roman" w:eastAsia="Arial" w:hAnsi="Times New Roman" w:cs="Times New Roman"/>
          <w:sz w:val="22"/>
          <w:szCs w:val="22"/>
          <w:highlight w:val="white"/>
        </w:rPr>
        <w:t xml:space="preserve">Database Systems </w:t>
      </w:r>
      <w:proofErr w:type="gramStart"/>
      <w:r w:rsidRPr="00EB2F4A">
        <w:rPr>
          <w:rFonts w:ascii="Times New Roman" w:eastAsia="Arial" w:hAnsi="Times New Roman" w:cs="Times New Roman"/>
          <w:sz w:val="22"/>
          <w:szCs w:val="22"/>
          <w:highlight w:val="white"/>
        </w:rPr>
        <w:t>The</w:t>
      </w:r>
      <w:proofErr w:type="gramEnd"/>
      <w:r w:rsidRPr="00EB2F4A">
        <w:rPr>
          <w:rFonts w:ascii="Times New Roman" w:eastAsia="Arial" w:hAnsi="Times New Roman" w:cs="Times New Roman"/>
          <w:sz w:val="22"/>
          <w:szCs w:val="22"/>
          <w:highlight w:val="white"/>
        </w:rPr>
        <w:t xml:space="preserve"> Complete Book by Garcia-Molina, 2nd Edition</w:t>
      </w:r>
    </w:p>
    <w:p w14:paraId="08D85F21" w14:textId="77777777" w:rsidR="00EB2F4A" w:rsidRPr="00EB2F4A" w:rsidRDefault="00EB2F4A" w:rsidP="00EB2F4A">
      <w:pPr>
        <w:rPr>
          <w:rFonts w:ascii="Times New Roman" w:eastAsia="Arial" w:hAnsi="Times New Roman" w:cs="Times New Roman"/>
          <w:b/>
          <w:sz w:val="22"/>
          <w:szCs w:val="22"/>
          <w:highlight w:val="white"/>
        </w:rPr>
      </w:pPr>
    </w:p>
    <w:p w14:paraId="6FC62DA2" w14:textId="77777777" w:rsidR="00EB2F4A" w:rsidRPr="00EB2F4A" w:rsidRDefault="00EB2F4A" w:rsidP="00EB2F4A">
      <w:pPr>
        <w:rPr>
          <w:rFonts w:ascii="Times New Roman" w:eastAsia="Arial" w:hAnsi="Times New Roman" w:cs="Times New Roman"/>
          <w:b/>
          <w:sz w:val="22"/>
          <w:szCs w:val="22"/>
          <w:highlight w:val="white"/>
        </w:rPr>
      </w:pPr>
    </w:p>
    <w:p w14:paraId="20D185FB" w14:textId="77777777" w:rsidR="00EB2F4A" w:rsidRPr="00EB2F4A" w:rsidRDefault="00EB2F4A" w:rsidP="00EB2F4A">
      <w:pPr>
        <w:rPr>
          <w:rFonts w:ascii="Times New Roman" w:eastAsia="Arial" w:hAnsi="Times New Roman" w:cs="Times New Roman"/>
          <w:color w:val="000000"/>
          <w:sz w:val="22"/>
          <w:szCs w:val="22"/>
          <w:highlight w:val="white"/>
        </w:rPr>
      </w:pPr>
      <w:r w:rsidRPr="00EB2F4A">
        <w:rPr>
          <w:rFonts w:ascii="Times New Roman" w:eastAsia="Arial" w:hAnsi="Times New Roman" w:cs="Times New Roman"/>
          <w:b/>
          <w:color w:val="000000"/>
          <w:sz w:val="22"/>
          <w:szCs w:val="22"/>
          <w:highlight w:val="white"/>
        </w:rPr>
        <w:t>Course Code: </w:t>
      </w:r>
      <w:r w:rsidR="00EE7E1B">
        <w:rPr>
          <w:rFonts w:ascii="Times New Roman" w:eastAsia="Arial" w:hAnsi="Times New Roman" w:cs="Times New Roman"/>
          <w:color w:val="000000"/>
          <w:sz w:val="22"/>
          <w:szCs w:val="22"/>
          <w:highlight w:val="white"/>
        </w:rPr>
        <w:t>CSE4</w:t>
      </w:r>
      <w:r w:rsidRPr="00EB2F4A">
        <w:rPr>
          <w:rFonts w:ascii="Times New Roman" w:eastAsia="Arial" w:hAnsi="Times New Roman" w:cs="Times New Roman"/>
          <w:color w:val="000000"/>
          <w:sz w:val="22"/>
          <w:szCs w:val="22"/>
          <w:highlight w:val="white"/>
        </w:rPr>
        <w:t>453</w:t>
      </w:r>
    </w:p>
    <w:p w14:paraId="210DB7D7" w14:textId="77777777" w:rsidR="00EB2F4A" w:rsidRPr="00EB2F4A" w:rsidRDefault="00EB2F4A" w:rsidP="00EB2F4A">
      <w:pPr>
        <w:rPr>
          <w:rFonts w:ascii="Times New Roman" w:eastAsia="Arial" w:hAnsi="Times New Roman" w:cs="Times New Roman"/>
          <w:color w:val="000000"/>
          <w:sz w:val="22"/>
          <w:szCs w:val="22"/>
          <w:highlight w:val="white"/>
        </w:rPr>
      </w:pPr>
      <w:r w:rsidRPr="00EB2F4A">
        <w:rPr>
          <w:rFonts w:ascii="Times New Roman" w:eastAsia="Arial" w:hAnsi="Times New Roman" w:cs="Times New Roman"/>
          <w:b/>
          <w:color w:val="000000"/>
          <w:sz w:val="22"/>
          <w:szCs w:val="22"/>
        </w:rPr>
        <w:t xml:space="preserve">Course Title: </w:t>
      </w:r>
      <w:r w:rsidRPr="00EB2F4A">
        <w:rPr>
          <w:rFonts w:ascii="Times New Roman" w:eastAsia="Arial" w:hAnsi="Times New Roman" w:cs="Times New Roman"/>
          <w:color w:val="000000"/>
          <w:sz w:val="22"/>
          <w:szCs w:val="22"/>
        </w:rPr>
        <w:t>Topics of Current Interest</w:t>
      </w:r>
      <w:r w:rsidRPr="00EB2F4A">
        <w:rPr>
          <w:rFonts w:ascii="Times New Roman" w:eastAsia="Arial" w:hAnsi="Times New Roman" w:cs="Times New Roman"/>
          <w:color w:val="000000"/>
          <w:sz w:val="22"/>
          <w:szCs w:val="22"/>
        </w:rPr>
        <w:br/>
      </w:r>
      <w:r w:rsidRPr="00EB2F4A">
        <w:rPr>
          <w:rFonts w:ascii="Times New Roman" w:eastAsia="Arial" w:hAnsi="Times New Roman" w:cs="Times New Roman"/>
          <w:b/>
          <w:color w:val="000000"/>
          <w:sz w:val="22"/>
          <w:szCs w:val="22"/>
          <w:highlight w:val="white"/>
        </w:rPr>
        <w:t>Credit Hour: </w:t>
      </w:r>
      <w:r w:rsidRPr="00EB2F4A">
        <w:rPr>
          <w:rFonts w:ascii="Times New Roman" w:eastAsia="Arial" w:hAnsi="Times New Roman" w:cs="Times New Roman"/>
          <w:color w:val="000000"/>
          <w:sz w:val="22"/>
          <w:szCs w:val="22"/>
          <w:highlight w:val="white"/>
        </w:rPr>
        <w:t>3.00</w:t>
      </w:r>
      <w:r w:rsidRPr="00EB2F4A">
        <w:rPr>
          <w:rFonts w:ascii="Times New Roman" w:eastAsia="Arial" w:hAnsi="Times New Roman" w:cs="Times New Roman"/>
          <w:color w:val="000000"/>
          <w:sz w:val="22"/>
          <w:szCs w:val="22"/>
        </w:rPr>
        <w:br/>
      </w:r>
      <w:r w:rsidRPr="00EB2F4A">
        <w:rPr>
          <w:rFonts w:ascii="Times New Roman" w:eastAsia="Arial" w:hAnsi="Times New Roman" w:cs="Times New Roman"/>
          <w:b/>
          <w:color w:val="000000"/>
          <w:sz w:val="22"/>
          <w:szCs w:val="22"/>
          <w:highlight w:val="white"/>
        </w:rPr>
        <w:t xml:space="preserve">Prerequisite: </w:t>
      </w:r>
      <w:r w:rsidRPr="00EB2F4A">
        <w:rPr>
          <w:rFonts w:ascii="Times New Roman" w:eastAsia="Arial" w:hAnsi="Times New Roman" w:cs="Times New Roman"/>
          <w:color w:val="000000"/>
          <w:sz w:val="22"/>
          <w:szCs w:val="22"/>
          <w:highlight w:val="white"/>
        </w:rPr>
        <w:t>N/A</w:t>
      </w:r>
    </w:p>
    <w:p w14:paraId="26527BCA" w14:textId="77777777" w:rsidR="00EB2F4A" w:rsidRPr="00EB2F4A" w:rsidRDefault="00EB2F4A" w:rsidP="00EB2F4A">
      <w:pPr>
        <w:pBdr>
          <w:top w:val="nil"/>
          <w:left w:val="nil"/>
          <w:bottom w:val="nil"/>
          <w:right w:val="nil"/>
          <w:between w:val="nil"/>
        </w:pBdr>
        <w:shd w:val="clear" w:color="auto" w:fill="FFFFFF"/>
        <w:spacing w:before="280" w:after="280"/>
        <w:rPr>
          <w:rFonts w:ascii="Times New Roman" w:eastAsia="Arial" w:hAnsi="Times New Roman" w:cs="Times New Roman"/>
          <w:color w:val="000000"/>
          <w:sz w:val="22"/>
          <w:szCs w:val="22"/>
        </w:rPr>
      </w:pPr>
      <w:r w:rsidRPr="00EB2F4A">
        <w:rPr>
          <w:rFonts w:ascii="Times New Roman" w:eastAsia="Arial" w:hAnsi="Times New Roman" w:cs="Times New Roman"/>
          <w:b/>
          <w:color w:val="000000"/>
          <w:sz w:val="22"/>
          <w:szCs w:val="22"/>
        </w:rPr>
        <w:t>Content</w:t>
      </w:r>
      <w:r w:rsidRPr="00EB2F4A">
        <w:rPr>
          <w:rFonts w:ascii="Times New Roman" w:eastAsia="Arial" w:hAnsi="Times New Roman" w:cs="Times New Roman"/>
          <w:color w:val="000000"/>
          <w:sz w:val="22"/>
          <w:szCs w:val="22"/>
        </w:rPr>
        <w:t>: As necessary</w:t>
      </w:r>
    </w:p>
    <w:p w14:paraId="4563AF34" w14:textId="77777777" w:rsidR="00EB2F4A" w:rsidRPr="00EB2F4A" w:rsidRDefault="00EB2F4A" w:rsidP="00EB2F4A">
      <w:pPr>
        <w:rPr>
          <w:rFonts w:ascii="Times New Roman" w:eastAsia="Arial" w:hAnsi="Times New Roman" w:cs="Times New Roman"/>
          <w:color w:val="000000"/>
          <w:sz w:val="22"/>
          <w:szCs w:val="22"/>
          <w:highlight w:val="white"/>
        </w:rPr>
      </w:pPr>
      <w:r w:rsidRPr="00EB2F4A">
        <w:rPr>
          <w:rFonts w:ascii="Times New Roman" w:eastAsia="Arial" w:hAnsi="Times New Roman" w:cs="Times New Roman"/>
          <w:b/>
          <w:color w:val="000000"/>
          <w:sz w:val="22"/>
          <w:szCs w:val="22"/>
          <w:highlight w:val="white"/>
        </w:rPr>
        <w:t>Course Code: </w:t>
      </w:r>
      <w:r w:rsidR="00EE7E1B">
        <w:rPr>
          <w:rFonts w:ascii="Times New Roman" w:eastAsia="Arial" w:hAnsi="Times New Roman" w:cs="Times New Roman"/>
          <w:color w:val="000000"/>
          <w:sz w:val="22"/>
          <w:szCs w:val="22"/>
          <w:highlight w:val="white"/>
        </w:rPr>
        <w:t>CSE4</w:t>
      </w:r>
      <w:r w:rsidRPr="00EB2F4A">
        <w:rPr>
          <w:rFonts w:ascii="Times New Roman" w:eastAsia="Arial" w:hAnsi="Times New Roman" w:cs="Times New Roman"/>
          <w:color w:val="000000"/>
          <w:sz w:val="22"/>
          <w:szCs w:val="22"/>
          <w:highlight w:val="white"/>
        </w:rPr>
        <w:t>455</w:t>
      </w:r>
    </w:p>
    <w:p w14:paraId="1C4527EC" w14:textId="77777777" w:rsidR="00EB2F4A" w:rsidRPr="00EB2F4A" w:rsidRDefault="00EB2F4A" w:rsidP="00EB2F4A">
      <w:pPr>
        <w:rPr>
          <w:rFonts w:ascii="Times New Roman" w:eastAsia="Arial" w:hAnsi="Times New Roman" w:cs="Times New Roman"/>
          <w:color w:val="000000"/>
          <w:sz w:val="22"/>
          <w:szCs w:val="22"/>
        </w:rPr>
      </w:pPr>
      <w:r w:rsidRPr="00EB2F4A">
        <w:rPr>
          <w:rFonts w:ascii="Times New Roman" w:eastAsia="Arial" w:hAnsi="Times New Roman" w:cs="Times New Roman"/>
          <w:b/>
          <w:color w:val="000000"/>
          <w:sz w:val="22"/>
          <w:szCs w:val="22"/>
        </w:rPr>
        <w:t xml:space="preserve">Course Title: </w:t>
      </w:r>
      <w:r w:rsidRPr="00EB2F4A">
        <w:rPr>
          <w:rFonts w:ascii="Times New Roman" w:eastAsia="Arial" w:hAnsi="Times New Roman" w:cs="Times New Roman"/>
          <w:color w:val="000000"/>
          <w:sz w:val="22"/>
          <w:szCs w:val="22"/>
        </w:rPr>
        <w:t xml:space="preserve">Data Mining </w:t>
      </w:r>
      <w:r w:rsidRPr="00EB2F4A">
        <w:rPr>
          <w:rFonts w:ascii="Times New Roman" w:eastAsia="Arial" w:hAnsi="Times New Roman" w:cs="Times New Roman"/>
          <w:color w:val="000000"/>
          <w:sz w:val="22"/>
          <w:szCs w:val="22"/>
        </w:rPr>
        <w:br/>
      </w:r>
      <w:r w:rsidRPr="00EB2F4A">
        <w:rPr>
          <w:rFonts w:ascii="Times New Roman" w:eastAsia="Arial" w:hAnsi="Times New Roman" w:cs="Times New Roman"/>
          <w:b/>
          <w:color w:val="000000"/>
          <w:sz w:val="22"/>
          <w:szCs w:val="22"/>
          <w:highlight w:val="white"/>
        </w:rPr>
        <w:t>Credit Hour: </w:t>
      </w:r>
      <w:r w:rsidRPr="00EB2F4A">
        <w:rPr>
          <w:rFonts w:ascii="Times New Roman" w:eastAsia="Arial" w:hAnsi="Times New Roman" w:cs="Times New Roman"/>
          <w:color w:val="000000"/>
          <w:sz w:val="22"/>
          <w:szCs w:val="22"/>
          <w:highlight w:val="white"/>
        </w:rPr>
        <w:t>3.00</w:t>
      </w:r>
      <w:r w:rsidRPr="00EB2F4A">
        <w:rPr>
          <w:rFonts w:ascii="Times New Roman" w:eastAsia="Arial" w:hAnsi="Times New Roman" w:cs="Times New Roman"/>
          <w:color w:val="000000"/>
          <w:sz w:val="22"/>
          <w:szCs w:val="22"/>
        </w:rPr>
        <w:br/>
      </w:r>
      <w:r w:rsidRPr="00EB2F4A">
        <w:rPr>
          <w:rFonts w:ascii="Times New Roman" w:eastAsia="Arial" w:hAnsi="Times New Roman" w:cs="Times New Roman"/>
          <w:b/>
          <w:color w:val="000000"/>
          <w:sz w:val="22"/>
          <w:szCs w:val="22"/>
          <w:highlight w:val="white"/>
        </w:rPr>
        <w:t>Prerequisite:</w:t>
      </w:r>
      <w:r w:rsidRPr="00EB2F4A">
        <w:rPr>
          <w:rFonts w:ascii="Times New Roman" w:eastAsia="Arial" w:hAnsi="Times New Roman" w:cs="Times New Roman"/>
          <w:color w:val="000000"/>
          <w:sz w:val="22"/>
          <w:szCs w:val="22"/>
          <w:highlight w:val="white"/>
        </w:rPr>
        <w:t> </w:t>
      </w:r>
      <w:r w:rsidR="007E675D">
        <w:rPr>
          <w:rFonts w:ascii="Times New Roman" w:eastAsia="Arial" w:hAnsi="Times New Roman" w:cs="Times New Roman"/>
          <w:color w:val="000000"/>
          <w:sz w:val="22"/>
          <w:szCs w:val="22"/>
        </w:rPr>
        <w:t>CSE2201, CSE2301</w:t>
      </w:r>
    </w:p>
    <w:p w14:paraId="24194DE5" w14:textId="77777777" w:rsidR="00EB2F4A" w:rsidRPr="00EB2F4A" w:rsidRDefault="00EB2F4A" w:rsidP="00EB2F4A">
      <w:pPr>
        <w:jc w:val="both"/>
        <w:rPr>
          <w:rFonts w:ascii="Times New Roman" w:eastAsia="Arial" w:hAnsi="Times New Roman" w:cs="Times New Roman"/>
          <w:b/>
          <w:color w:val="000000"/>
          <w:sz w:val="22"/>
          <w:szCs w:val="22"/>
        </w:rPr>
      </w:pPr>
    </w:p>
    <w:p w14:paraId="79CE16C4" w14:textId="77777777" w:rsidR="00EB2F4A" w:rsidRDefault="00EB2F4A" w:rsidP="00EB2F4A">
      <w:pPr>
        <w:jc w:val="both"/>
        <w:rPr>
          <w:rFonts w:ascii="Times New Roman" w:eastAsia="Arial" w:hAnsi="Times New Roman" w:cs="Times New Roman"/>
          <w:color w:val="000000"/>
          <w:sz w:val="22"/>
          <w:szCs w:val="22"/>
        </w:rPr>
      </w:pPr>
      <w:r w:rsidRPr="00EB2F4A">
        <w:rPr>
          <w:rFonts w:ascii="Times New Roman" w:eastAsia="Arial" w:hAnsi="Times New Roman" w:cs="Times New Roman"/>
          <w:b/>
          <w:color w:val="000000"/>
          <w:sz w:val="22"/>
          <w:szCs w:val="22"/>
        </w:rPr>
        <w:lastRenderedPageBreak/>
        <w:t>Content:</w:t>
      </w:r>
      <w:r w:rsidRPr="00EB2F4A">
        <w:rPr>
          <w:rFonts w:ascii="Times New Roman" w:eastAsia="Arial" w:hAnsi="Times New Roman" w:cs="Times New Roman"/>
          <w:color w:val="000000"/>
          <w:sz w:val="22"/>
          <w:szCs w:val="22"/>
        </w:rPr>
        <w:t xml:space="preserve"> In this course we explore how this interdisciplinary field brings together techniques from databases, statistics, machine learning, and information retrieval. We will discuss the main data mining methods currently used, including data warehousing and data cleaning, clustering, classification, association rules mining, query flocks, text indexing and searching algorithms, how search engines rank pages, and recent techniques for web mining. Designing algorithms for these tasks is difficult because the input data sets are very large, and the tasks may be very complex. One of the main focuses in the field is the integration of these algorithms with relational databases and the mining of information from semi-structured data, and we will examine the additional complications that come up in this case.</w:t>
      </w:r>
    </w:p>
    <w:p w14:paraId="724C4F77" w14:textId="77777777" w:rsidR="007E675D" w:rsidRPr="00EB2F4A" w:rsidRDefault="007E675D" w:rsidP="00EB2F4A">
      <w:pPr>
        <w:jc w:val="both"/>
        <w:rPr>
          <w:rFonts w:ascii="Times New Roman" w:eastAsia="Arial" w:hAnsi="Times New Roman" w:cs="Times New Roman"/>
          <w:color w:val="000000"/>
          <w:sz w:val="22"/>
          <w:szCs w:val="22"/>
        </w:rPr>
      </w:pPr>
    </w:p>
    <w:p w14:paraId="74918894" w14:textId="77777777" w:rsidR="00EB2F4A" w:rsidRPr="00EB2F4A" w:rsidRDefault="00EB2F4A" w:rsidP="00EB2F4A">
      <w:pPr>
        <w:rPr>
          <w:rFonts w:ascii="Times New Roman" w:eastAsia="Arial" w:hAnsi="Times New Roman" w:cs="Times New Roman"/>
          <w:sz w:val="22"/>
          <w:szCs w:val="22"/>
          <w:highlight w:val="white"/>
        </w:rPr>
      </w:pPr>
      <w:r w:rsidRPr="00EB2F4A">
        <w:rPr>
          <w:rFonts w:ascii="Times New Roman" w:eastAsia="Arial" w:hAnsi="Times New Roman" w:cs="Times New Roman"/>
          <w:b/>
          <w:sz w:val="22"/>
          <w:szCs w:val="22"/>
          <w:highlight w:val="white"/>
        </w:rPr>
        <w:t xml:space="preserve">Text: </w:t>
      </w:r>
      <w:r w:rsidRPr="00EB2F4A">
        <w:rPr>
          <w:rFonts w:ascii="Times New Roman" w:eastAsia="Arial" w:hAnsi="Times New Roman" w:cs="Times New Roman"/>
          <w:sz w:val="22"/>
          <w:szCs w:val="22"/>
          <w:highlight w:val="white"/>
        </w:rPr>
        <w:t>Data Mining: Concepts and Techniques by Jiawei Han, Mich</w:t>
      </w:r>
      <w:r w:rsidR="007E675D">
        <w:rPr>
          <w:rFonts w:ascii="Times New Roman" w:eastAsia="Arial" w:hAnsi="Times New Roman" w:cs="Times New Roman"/>
          <w:sz w:val="22"/>
          <w:szCs w:val="22"/>
          <w:highlight w:val="white"/>
        </w:rPr>
        <w:t xml:space="preserve">eline </w:t>
      </w:r>
      <w:proofErr w:type="spellStart"/>
      <w:r w:rsidR="007E675D">
        <w:rPr>
          <w:rFonts w:ascii="Times New Roman" w:eastAsia="Arial" w:hAnsi="Times New Roman" w:cs="Times New Roman"/>
          <w:sz w:val="22"/>
          <w:szCs w:val="22"/>
          <w:highlight w:val="white"/>
        </w:rPr>
        <w:t>Kamber</w:t>
      </w:r>
      <w:proofErr w:type="spellEnd"/>
      <w:r w:rsidR="007E675D">
        <w:rPr>
          <w:rFonts w:ascii="Times New Roman" w:eastAsia="Arial" w:hAnsi="Times New Roman" w:cs="Times New Roman"/>
          <w:sz w:val="22"/>
          <w:szCs w:val="22"/>
          <w:highlight w:val="white"/>
        </w:rPr>
        <w:t>, and Jian Pei, 3</w:t>
      </w:r>
      <w:r w:rsidR="007E675D" w:rsidRPr="007E675D">
        <w:rPr>
          <w:rFonts w:ascii="Times New Roman" w:eastAsia="Arial" w:hAnsi="Times New Roman" w:cs="Times New Roman"/>
          <w:sz w:val="22"/>
          <w:szCs w:val="22"/>
          <w:highlight w:val="white"/>
          <w:vertAlign w:val="superscript"/>
        </w:rPr>
        <w:t>rd</w:t>
      </w:r>
      <w:r w:rsidR="007E675D">
        <w:rPr>
          <w:rFonts w:ascii="Times New Roman" w:eastAsia="Arial" w:hAnsi="Times New Roman" w:cs="Times New Roman"/>
          <w:sz w:val="22"/>
          <w:szCs w:val="22"/>
          <w:highlight w:val="white"/>
        </w:rPr>
        <w:t xml:space="preserve"> </w:t>
      </w:r>
      <w:r w:rsidRPr="00EB2F4A">
        <w:rPr>
          <w:rFonts w:ascii="Times New Roman" w:eastAsia="Arial" w:hAnsi="Times New Roman" w:cs="Times New Roman"/>
          <w:sz w:val="22"/>
          <w:szCs w:val="22"/>
          <w:highlight w:val="white"/>
        </w:rPr>
        <w:t>Edition</w:t>
      </w:r>
    </w:p>
    <w:p w14:paraId="0E319BD1" w14:textId="77777777" w:rsidR="00EB2F4A" w:rsidRPr="00EB2F4A" w:rsidRDefault="00EB2F4A" w:rsidP="00EB2F4A">
      <w:pPr>
        <w:rPr>
          <w:rFonts w:ascii="Times New Roman" w:eastAsia="Arial" w:hAnsi="Times New Roman" w:cs="Times New Roman"/>
          <w:sz w:val="22"/>
          <w:szCs w:val="22"/>
          <w:highlight w:val="white"/>
        </w:rPr>
      </w:pPr>
      <w:r w:rsidRPr="00EB2F4A">
        <w:rPr>
          <w:rFonts w:ascii="Times New Roman" w:eastAsia="Arial" w:hAnsi="Times New Roman" w:cs="Times New Roman"/>
          <w:sz w:val="22"/>
          <w:szCs w:val="22"/>
          <w:highlight w:val="white"/>
        </w:rPr>
        <w:t xml:space="preserve">Mining of Massive Datasets by Jure </w:t>
      </w:r>
      <w:proofErr w:type="spellStart"/>
      <w:r w:rsidRPr="00EB2F4A">
        <w:rPr>
          <w:rFonts w:ascii="Times New Roman" w:eastAsia="Arial" w:hAnsi="Times New Roman" w:cs="Times New Roman"/>
          <w:sz w:val="22"/>
          <w:szCs w:val="22"/>
          <w:highlight w:val="white"/>
        </w:rPr>
        <w:t>Leskovec</w:t>
      </w:r>
      <w:proofErr w:type="spellEnd"/>
      <w:r w:rsidRPr="00EB2F4A">
        <w:rPr>
          <w:rFonts w:ascii="Times New Roman" w:eastAsia="Arial" w:hAnsi="Times New Roman" w:cs="Times New Roman"/>
          <w:sz w:val="22"/>
          <w:szCs w:val="22"/>
          <w:highlight w:val="white"/>
        </w:rPr>
        <w:t>, Anand Rajaraman, Jeff Ullman, 2nd Edition</w:t>
      </w:r>
    </w:p>
    <w:p w14:paraId="203352C1" w14:textId="77777777" w:rsidR="00EB2F4A" w:rsidRPr="00EB2F4A" w:rsidRDefault="00EB2F4A" w:rsidP="00EB2F4A">
      <w:pPr>
        <w:rPr>
          <w:rFonts w:ascii="Times New Roman" w:eastAsia="Arial" w:hAnsi="Times New Roman" w:cs="Times New Roman"/>
          <w:b/>
          <w:sz w:val="22"/>
          <w:szCs w:val="22"/>
          <w:highlight w:val="white"/>
        </w:rPr>
      </w:pPr>
    </w:p>
    <w:p w14:paraId="6BFA87EF" w14:textId="77777777" w:rsidR="00EB2F4A" w:rsidRPr="00EB2F4A" w:rsidRDefault="00EB2F4A" w:rsidP="00EB2F4A">
      <w:pPr>
        <w:rPr>
          <w:rFonts w:ascii="Times New Roman" w:eastAsia="Arial" w:hAnsi="Times New Roman" w:cs="Times New Roman"/>
          <w:color w:val="000000"/>
          <w:sz w:val="22"/>
          <w:szCs w:val="22"/>
          <w:highlight w:val="white"/>
        </w:rPr>
      </w:pPr>
      <w:r w:rsidRPr="00EB2F4A">
        <w:rPr>
          <w:rFonts w:ascii="Times New Roman" w:eastAsia="Arial" w:hAnsi="Times New Roman" w:cs="Times New Roman"/>
          <w:b/>
          <w:color w:val="000000"/>
          <w:sz w:val="22"/>
          <w:szCs w:val="22"/>
          <w:highlight w:val="white"/>
        </w:rPr>
        <w:t>Course Code: </w:t>
      </w:r>
      <w:r w:rsidR="007E675D">
        <w:rPr>
          <w:rFonts w:ascii="Times New Roman" w:eastAsia="Arial" w:hAnsi="Times New Roman" w:cs="Times New Roman"/>
          <w:color w:val="000000"/>
          <w:sz w:val="22"/>
          <w:szCs w:val="22"/>
          <w:highlight w:val="white"/>
        </w:rPr>
        <w:t>CSE4</w:t>
      </w:r>
      <w:r w:rsidRPr="00EB2F4A">
        <w:rPr>
          <w:rFonts w:ascii="Times New Roman" w:eastAsia="Arial" w:hAnsi="Times New Roman" w:cs="Times New Roman"/>
          <w:color w:val="000000"/>
          <w:sz w:val="22"/>
          <w:szCs w:val="22"/>
          <w:highlight w:val="white"/>
        </w:rPr>
        <w:t>457</w:t>
      </w:r>
    </w:p>
    <w:p w14:paraId="053DC327" w14:textId="77777777" w:rsidR="00EB2F4A" w:rsidRPr="00EB2F4A" w:rsidRDefault="00EB2F4A" w:rsidP="00EB2F4A">
      <w:pPr>
        <w:rPr>
          <w:rFonts w:ascii="Times New Roman" w:eastAsia="Arial" w:hAnsi="Times New Roman" w:cs="Times New Roman"/>
          <w:color w:val="000000"/>
          <w:sz w:val="22"/>
          <w:szCs w:val="22"/>
        </w:rPr>
      </w:pPr>
      <w:r w:rsidRPr="00EB2F4A">
        <w:rPr>
          <w:rFonts w:ascii="Times New Roman" w:eastAsia="Arial" w:hAnsi="Times New Roman" w:cs="Times New Roman"/>
          <w:b/>
          <w:color w:val="000000"/>
          <w:sz w:val="22"/>
          <w:szCs w:val="22"/>
        </w:rPr>
        <w:t xml:space="preserve">Course Title: </w:t>
      </w:r>
      <w:r w:rsidRPr="00EB2F4A">
        <w:rPr>
          <w:rFonts w:ascii="Times New Roman" w:eastAsia="Arial" w:hAnsi="Times New Roman" w:cs="Times New Roman"/>
          <w:color w:val="000000"/>
          <w:sz w:val="22"/>
          <w:szCs w:val="22"/>
        </w:rPr>
        <w:t xml:space="preserve">Data Science </w:t>
      </w:r>
      <w:r w:rsidRPr="00EB2F4A">
        <w:rPr>
          <w:rFonts w:ascii="Times New Roman" w:eastAsia="Arial" w:hAnsi="Times New Roman" w:cs="Times New Roman"/>
          <w:color w:val="000000"/>
          <w:sz w:val="22"/>
          <w:szCs w:val="22"/>
        </w:rPr>
        <w:br/>
      </w:r>
      <w:r w:rsidRPr="00EB2F4A">
        <w:rPr>
          <w:rFonts w:ascii="Times New Roman" w:eastAsia="Arial" w:hAnsi="Times New Roman" w:cs="Times New Roman"/>
          <w:b/>
          <w:color w:val="000000"/>
          <w:sz w:val="22"/>
          <w:szCs w:val="22"/>
          <w:highlight w:val="white"/>
        </w:rPr>
        <w:t>Credit Hour: </w:t>
      </w:r>
      <w:r w:rsidRPr="00EB2F4A">
        <w:rPr>
          <w:rFonts w:ascii="Times New Roman" w:eastAsia="Arial" w:hAnsi="Times New Roman" w:cs="Times New Roman"/>
          <w:color w:val="000000"/>
          <w:sz w:val="22"/>
          <w:szCs w:val="22"/>
          <w:highlight w:val="white"/>
        </w:rPr>
        <w:t>3.00</w:t>
      </w:r>
      <w:r w:rsidRPr="00EB2F4A">
        <w:rPr>
          <w:rFonts w:ascii="Times New Roman" w:eastAsia="Arial" w:hAnsi="Times New Roman" w:cs="Times New Roman"/>
          <w:color w:val="000000"/>
          <w:sz w:val="22"/>
          <w:szCs w:val="22"/>
        </w:rPr>
        <w:br/>
      </w:r>
      <w:r w:rsidRPr="00EB2F4A">
        <w:rPr>
          <w:rFonts w:ascii="Times New Roman" w:eastAsia="Arial" w:hAnsi="Times New Roman" w:cs="Times New Roman"/>
          <w:b/>
          <w:color w:val="000000"/>
          <w:sz w:val="22"/>
          <w:szCs w:val="22"/>
          <w:highlight w:val="white"/>
        </w:rPr>
        <w:t>Prerequisite:</w:t>
      </w:r>
      <w:r w:rsidRPr="00EB2F4A">
        <w:rPr>
          <w:rFonts w:ascii="Times New Roman" w:eastAsia="Arial" w:hAnsi="Times New Roman" w:cs="Times New Roman"/>
          <w:color w:val="000000"/>
          <w:sz w:val="22"/>
          <w:szCs w:val="22"/>
          <w:highlight w:val="white"/>
        </w:rPr>
        <w:t> </w:t>
      </w:r>
      <w:r w:rsidR="007E675D">
        <w:rPr>
          <w:rFonts w:ascii="Times New Roman" w:eastAsia="Arial" w:hAnsi="Times New Roman" w:cs="Times New Roman"/>
          <w:color w:val="000000"/>
          <w:sz w:val="22"/>
          <w:szCs w:val="22"/>
        </w:rPr>
        <w:t>CSE3201</w:t>
      </w:r>
    </w:p>
    <w:p w14:paraId="2D74753A" w14:textId="77777777" w:rsidR="00EB2F4A" w:rsidRPr="00EB2F4A" w:rsidRDefault="00EB2F4A" w:rsidP="00EB2F4A">
      <w:pPr>
        <w:jc w:val="both"/>
        <w:rPr>
          <w:rFonts w:ascii="Times New Roman" w:eastAsia="Arial" w:hAnsi="Times New Roman" w:cs="Times New Roman"/>
          <w:b/>
          <w:color w:val="000000"/>
          <w:sz w:val="22"/>
          <w:szCs w:val="22"/>
        </w:rPr>
      </w:pPr>
    </w:p>
    <w:p w14:paraId="67C2058A" w14:textId="77777777" w:rsidR="00EB2F4A" w:rsidRPr="00EB2F4A" w:rsidRDefault="00EB2F4A" w:rsidP="00EB2F4A">
      <w:pPr>
        <w:jc w:val="both"/>
        <w:rPr>
          <w:rFonts w:ascii="Times New Roman" w:eastAsia="Arial" w:hAnsi="Times New Roman" w:cs="Times New Roman"/>
          <w:color w:val="000000"/>
          <w:sz w:val="22"/>
          <w:szCs w:val="22"/>
        </w:rPr>
      </w:pPr>
      <w:r w:rsidRPr="00EB2F4A">
        <w:rPr>
          <w:rFonts w:ascii="Times New Roman" w:eastAsia="Arial" w:hAnsi="Times New Roman" w:cs="Times New Roman"/>
          <w:b/>
          <w:color w:val="000000"/>
          <w:sz w:val="22"/>
          <w:szCs w:val="22"/>
        </w:rPr>
        <w:t>Content:</w:t>
      </w:r>
      <w:r w:rsidRPr="00EB2F4A">
        <w:rPr>
          <w:rFonts w:ascii="Times New Roman" w:eastAsia="Arial" w:hAnsi="Times New Roman" w:cs="Times New Roman"/>
          <w:color w:val="000000"/>
          <w:sz w:val="22"/>
          <w:szCs w:val="22"/>
        </w:rPr>
        <w:t xml:space="preserve"> Data Science is the study of the generalizable extraction of knowledge from data. Being a data scientist requires an integrated skill set spanning mathematics, statistics, machine learning, databases and other branches of computer science along with a good understanding of the craft of problem formulation to engineer effective solutions. This course will introduce students to this rapidly growing field and equip them with some of its basic principles and tools as well as its general mindset. Students will learn concepts, techniques and tools they need to deal with various facets of data science practice, including data collection and integration, exploratory data analysis, predictive modeling, descriptive modeling, data product creation, evaluation, and effective communication. The focus in the treatment of these topics will be on breadth, rather than depth, and emphasis will be placed on integration and synthesis of concepts and their application to solving problems. To make the learning contextual, real datasets from a variety of disciplines will be used.</w:t>
      </w:r>
    </w:p>
    <w:p w14:paraId="195B6650" w14:textId="77777777" w:rsidR="007E675D" w:rsidRDefault="007E675D" w:rsidP="00EB2F4A">
      <w:pPr>
        <w:rPr>
          <w:rFonts w:ascii="Times New Roman" w:eastAsia="Arial" w:hAnsi="Times New Roman" w:cs="Times New Roman"/>
          <w:b/>
          <w:sz w:val="22"/>
          <w:szCs w:val="22"/>
          <w:highlight w:val="white"/>
        </w:rPr>
      </w:pPr>
    </w:p>
    <w:p w14:paraId="6270C31B" w14:textId="77777777" w:rsidR="00EB2F4A" w:rsidRPr="00EB2F4A" w:rsidRDefault="00EB2F4A" w:rsidP="00EB2F4A">
      <w:pPr>
        <w:rPr>
          <w:rFonts w:ascii="Times New Roman" w:eastAsia="Arial" w:hAnsi="Times New Roman" w:cs="Times New Roman"/>
          <w:sz w:val="22"/>
          <w:szCs w:val="22"/>
          <w:highlight w:val="white"/>
        </w:rPr>
      </w:pPr>
      <w:r w:rsidRPr="00EB2F4A">
        <w:rPr>
          <w:rFonts w:ascii="Times New Roman" w:eastAsia="Arial" w:hAnsi="Times New Roman" w:cs="Times New Roman"/>
          <w:b/>
          <w:sz w:val="22"/>
          <w:szCs w:val="22"/>
          <w:highlight w:val="white"/>
        </w:rPr>
        <w:t xml:space="preserve">Text: </w:t>
      </w:r>
      <w:r w:rsidRPr="00EB2F4A">
        <w:rPr>
          <w:rFonts w:ascii="Times New Roman" w:eastAsia="Arial" w:hAnsi="Times New Roman" w:cs="Times New Roman"/>
          <w:sz w:val="22"/>
          <w:szCs w:val="22"/>
          <w:highlight w:val="white"/>
        </w:rPr>
        <w:t xml:space="preserve">Doing Data Science, Straight Talk </w:t>
      </w:r>
      <w:proofErr w:type="gramStart"/>
      <w:r w:rsidRPr="00EB2F4A">
        <w:rPr>
          <w:rFonts w:ascii="Times New Roman" w:eastAsia="Arial" w:hAnsi="Times New Roman" w:cs="Times New Roman"/>
          <w:sz w:val="22"/>
          <w:szCs w:val="22"/>
          <w:highlight w:val="white"/>
        </w:rPr>
        <w:t>From</w:t>
      </w:r>
      <w:proofErr w:type="gramEnd"/>
      <w:r w:rsidRPr="00EB2F4A">
        <w:rPr>
          <w:rFonts w:ascii="Times New Roman" w:eastAsia="Arial" w:hAnsi="Times New Roman" w:cs="Times New Roman"/>
          <w:sz w:val="22"/>
          <w:szCs w:val="22"/>
          <w:highlight w:val="white"/>
        </w:rPr>
        <w:t xml:space="preserve"> The Frontline by Cath</w:t>
      </w:r>
      <w:r w:rsidR="007E675D">
        <w:rPr>
          <w:rFonts w:ascii="Times New Roman" w:eastAsia="Arial" w:hAnsi="Times New Roman" w:cs="Times New Roman"/>
          <w:sz w:val="22"/>
          <w:szCs w:val="22"/>
          <w:highlight w:val="white"/>
        </w:rPr>
        <w:t>y O’Neil and Rachel Schutt, 1</w:t>
      </w:r>
      <w:r w:rsidR="007E675D" w:rsidRPr="007E675D">
        <w:rPr>
          <w:rFonts w:ascii="Times New Roman" w:eastAsia="Arial" w:hAnsi="Times New Roman" w:cs="Times New Roman"/>
          <w:sz w:val="22"/>
          <w:szCs w:val="22"/>
          <w:highlight w:val="white"/>
          <w:vertAlign w:val="superscript"/>
        </w:rPr>
        <w:t>st</w:t>
      </w:r>
      <w:r w:rsidR="007E675D">
        <w:rPr>
          <w:rFonts w:ascii="Times New Roman" w:eastAsia="Arial" w:hAnsi="Times New Roman" w:cs="Times New Roman"/>
          <w:sz w:val="22"/>
          <w:szCs w:val="22"/>
          <w:highlight w:val="white"/>
        </w:rPr>
        <w:t xml:space="preserve"> </w:t>
      </w:r>
      <w:r w:rsidRPr="00EB2F4A">
        <w:rPr>
          <w:rFonts w:ascii="Times New Roman" w:eastAsia="Arial" w:hAnsi="Times New Roman" w:cs="Times New Roman"/>
          <w:sz w:val="22"/>
          <w:szCs w:val="22"/>
          <w:highlight w:val="white"/>
        </w:rPr>
        <w:t xml:space="preserve">Edition </w:t>
      </w:r>
    </w:p>
    <w:p w14:paraId="1AF9DDEB" w14:textId="77777777" w:rsidR="00EB2F4A" w:rsidRPr="00EB2F4A" w:rsidRDefault="00EB2F4A" w:rsidP="00EB2F4A">
      <w:pPr>
        <w:rPr>
          <w:rFonts w:ascii="Times New Roman" w:eastAsia="Arial" w:hAnsi="Times New Roman" w:cs="Times New Roman"/>
          <w:sz w:val="22"/>
          <w:szCs w:val="22"/>
          <w:highlight w:val="white"/>
        </w:rPr>
      </w:pPr>
      <w:r w:rsidRPr="00EB2F4A">
        <w:rPr>
          <w:rFonts w:ascii="Times New Roman" w:eastAsia="Arial" w:hAnsi="Times New Roman" w:cs="Times New Roman"/>
          <w:sz w:val="22"/>
          <w:szCs w:val="22"/>
          <w:highlight w:val="white"/>
        </w:rPr>
        <w:t xml:space="preserve">Mining of Massive Datasets by Jure </w:t>
      </w:r>
      <w:proofErr w:type="spellStart"/>
      <w:r w:rsidRPr="00EB2F4A">
        <w:rPr>
          <w:rFonts w:ascii="Times New Roman" w:eastAsia="Arial" w:hAnsi="Times New Roman" w:cs="Times New Roman"/>
          <w:sz w:val="22"/>
          <w:szCs w:val="22"/>
          <w:highlight w:val="white"/>
        </w:rPr>
        <w:t>Leskovek</w:t>
      </w:r>
      <w:proofErr w:type="spellEnd"/>
      <w:r w:rsidRPr="00EB2F4A">
        <w:rPr>
          <w:rFonts w:ascii="Times New Roman" w:eastAsia="Arial" w:hAnsi="Times New Roman" w:cs="Times New Roman"/>
          <w:sz w:val="22"/>
          <w:szCs w:val="22"/>
          <w:highlight w:val="white"/>
        </w:rPr>
        <w:t>, Anand Rajaraman and Jeffrey Ullman, 2nd Edition</w:t>
      </w:r>
    </w:p>
    <w:p w14:paraId="7EC3448D" w14:textId="77777777" w:rsidR="00EB2F4A" w:rsidRPr="00EB2F4A" w:rsidRDefault="00EB2F4A" w:rsidP="00EB2F4A">
      <w:pPr>
        <w:rPr>
          <w:rFonts w:ascii="Times New Roman" w:eastAsia="Arial" w:hAnsi="Times New Roman" w:cs="Times New Roman"/>
          <w:b/>
          <w:sz w:val="22"/>
          <w:szCs w:val="22"/>
          <w:highlight w:val="white"/>
        </w:rPr>
      </w:pPr>
    </w:p>
    <w:p w14:paraId="2429E0AB" w14:textId="77777777" w:rsidR="00EB2F4A" w:rsidRPr="00EB2F4A" w:rsidRDefault="00EB2F4A" w:rsidP="00EB2F4A">
      <w:pPr>
        <w:rPr>
          <w:rFonts w:ascii="Times New Roman" w:eastAsia="Arial" w:hAnsi="Times New Roman" w:cs="Times New Roman"/>
          <w:b/>
          <w:sz w:val="22"/>
          <w:szCs w:val="22"/>
          <w:highlight w:val="white"/>
        </w:rPr>
      </w:pPr>
    </w:p>
    <w:p w14:paraId="759CB4F1" w14:textId="77777777" w:rsidR="00EB2F4A" w:rsidRPr="00EB2F4A" w:rsidRDefault="00EB2F4A" w:rsidP="00EB2F4A">
      <w:pPr>
        <w:rPr>
          <w:rFonts w:ascii="Times New Roman" w:eastAsia="Arial" w:hAnsi="Times New Roman" w:cs="Times New Roman"/>
          <w:color w:val="000000"/>
          <w:sz w:val="22"/>
          <w:szCs w:val="22"/>
          <w:highlight w:val="white"/>
        </w:rPr>
      </w:pPr>
      <w:r w:rsidRPr="00EB2F4A">
        <w:rPr>
          <w:rFonts w:ascii="Times New Roman" w:eastAsia="Arial" w:hAnsi="Times New Roman" w:cs="Times New Roman"/>
          <w:b/>
          <w:color w:val="000000"/>
          <w:sz w:val="22"/>
          <w:szCs w:val="22"/>
          <w:highlight w:val="white"/>
        </w:rPr>
        <w:t>Course Code: </w:t>
      </w:r>
      <w:r w:rsidR="007E675D">
        <w:rPr>
          <w:rFonts w:ascii="Times New Roman" w:eastAsia="Arial" w:hAnsi="Times New Roman" w:cs="Times New Roman"/>
          <w:color w:val="000000"/>
          <w:sz w:val="22"/>
          <w:szCs w:val="22"/>
          <w:highlight w:val="white"/>
        </w:rPr>
        <w:t>CSE4</w:t>
      </w:r>
      <w:r w:rsidRPr="00EB2F4A">
        <w:rPr>
          <w:rFonts w:ascii="Times New Roman" w:eastAsia="Arial" w:hAnsi="Times New Roman" w:cs="Times New Roman"/>
          <w:color w:val="000000"/>
          <w:sz w:val="22"/>
          <w:szCs w:val="22"/>
          <w:highlight w:val="white"/>
        </w:rPr>
        <w:t>458</w:t>
      </w:r>
    </w:p>
    <w:p w14:paraId="17D683EE" w14:textId="77777777" w:rsidR="00EB2F4A" w:rsidRPr="00EB2F4A" w:rsidRDefault="00EB2F4A" w:rsidP="00EB2F4A">
      <w:pPr>
        <w:rPr>
          <w:rFonts w:ascii="Times New Roman" w:eastAsia="Arial" w:hAnsi="Times New Roman" w:cs="Times New Roman"/>
          <w:color w:val="000000"/>
          <w:sz w:val="22"/>
          <w:szCs w:val="22"/>
        </w:rPr>
      </w:pPr>
      <w:r w:rsidRPr="00EB2F4A">
        <w:rPr>
          <w:rFonts w:ascii="Times New Roman" w:eastAsia="Arial" w:hAnsi="Times New Roman" w:cs="Times New Roman"/>
          <w:b/>
          <w:color w:val="000000"/>
          <w:sz w:val="22"/>
          <w:szCs w:val="22"/>
        </w:rPr>
        <w:t xml:space="preserve">Course Title: </w:t>
      </w:r>
      <w:r w:rsidRPr="00EB2F4A">
        <w:rPr>
          <w:rFonts w:ascii="Times New Roman" w:eastAsia="Arial" w:hAnsi="Times New Roman" w:cs="Times New Roman"/>
          <w:color w:val="000000"/>
          <w:sz w:val="22"/>
          <w:szCs w:val="22"/>
        </w:rPr>
        <w:t>Data Science Lab</w:t>
      </w:r>
      <w:r w:rsidRPr="00EB2F4A">
        <w:rPr>
          <w:rFonts w:ascii="Times New Roman" w:eastAsia="Arial" w:hAnsi="Times New Roman" w:cs="Times New Roman"/>
          <w:color w:val="000000"/>
          <w:sz w:val="22"/>
          <w:szCs w:val="22"/>
        </w:rPr>
        <w:br/>
      </w:r>
      <w:r w:rsidRPr="00EB2F4A">
        <w:rPr>
          <w:rFonts w:ascii="Times New Roman" w:eastAsia="Arial" w:hAnsi="Times New Roman" w:cs="Times New Roman"/>
          <w:b/>
          <w:color w:val="000000"/>
          <w:sz w:val="22"/>
          <w:szCs w:val="22"/>
          <w:highlight w:val="white"/>
        </w:rPr>
        <w:t>Credit Hour: </w:t>
      </w:r>
      <w:r w:rsidRPr="00EB2F4A">
        <w:rPr>
          <w:rFonts w:ascii="Times New Roman" w:eastAsia="Arial" w:hAnsi="Times New Roman" w:cs="Times New Roman"/>
          <w:color w:val="000000"/>
          <w:sz w:val="22"/>
          <w:szCs w:val="22"/>
          <w:highlight w:val="white"/>
        </w:rPr>
        <w:t>1.00</w:t>
      </w:r>
      <w:r w:rsidRPr="00EB2F4A">
        <w:rPr>
          <w:rFonts w:ascii="Times New Roman" w:eastAsia="Arial" w:hAnsi="Times New Roman" w:cs="Times New Roman"/>
          <w:color w:val="000000"/>
          <w:sz w:val="22"/>
          <w:szCs w:val="22"/>
        </w:rPr>
        <w:br/>
      </w:r>
      <w:r w:rsidRPr="00EB2F4A">
        <w:rPr>
          <w:rFonts w:ascii="Times New Roman" w:eastAsia="Arial" w:hAnsi="Times New Roman" w:cs="Times New Roman"/>
          <w:b/>
          <w:color w:val="000000"/>
          <w:sz w:val="22"/>
          <w:szCs w:val="22"/>
          <w:highlight w:val="white"/>
        </w:rPr>
        <w:t>Prerequisite:</w:t>
      </w:r>
      <w:r w:rsidRPr="00EB2F4A">
        <w:rPr>
          <w:rFonts w:ascii="Times New Roman" w:eastAsia="Arial" w:hAnsi="Times New Roman" w:cs="Times New Roman"/>
          <w:color w:val="000000"/>
          <w:sz w:val="22"/>
          <w:szCs w:val="22"/>
          <w:highlight w:val="white"/>
        </w:rPr>
        <w:t> </w:t>
      </w:r>
      <w:r w:rsidR="007E675D">
        <w:rPr>
          <w:rFonts w:ascii="Times New Roman" w:eastAsia="Arial" w:hAnsi="Times New Roman" w:cs="Times New Roman"/>
          <w:color w:val="000000"/>
          <w:sz w:val="22"/>
          <w:szCs w:val="22"/>
        </w:rPr>
        <w:t>CSE3202</w:t>
      </w:r>
    </w:p>
    <w:p w14:paraId="1B8FF70A" w14:textId="77777777" w:rsidR="00EB2F4A" w:rsidRPr="00EB2F4A" w:rsidRDefault="00EB2F4A" w:rsidP="00EB2F4A">
      <w:pPr>
        <w:jc w:val="both"/>
        <w:rPr>
          <w:rFonts w:ascii="Times New Roman" w:eastAsia="Arial" w:hAnsi="Times New Roman" w:cs="Times New Roman"/>
          <w:color w:val="000000"/>
          <w:sz w:val="22"/>
          <w:szCs w:val="22"/>
        </w:rPr>
      </w:pPr>
      <w:r w:rsidRPr="00EB2F4A">
        <w:rPr>
          <w:rFonts w:ascii="Times New Roman" w:eastAsia="Arial" w:hAnsi="Times New Roman" w:cs="Times New Roman"/>
          <w:b/>
          <w:color w:val="000000"/>
          <w:sz w:val="22"/>
          <w:szCs w:val="22"/>
        </w:rPr>
        <w:t>Content:</w:t>
      </w:r>
      <w:r w:rsidRPr="00EB2F4A">
        <w:rPr>
          <w:rFonts w:ascii="Times New Roman" w:eastAsia="Arial" w:hAnsi="Times New Roman" w:cs="Times New Roman"/>
          <w:color w:val="000000"/>
          <w:sz w:val="22"/>
          <w:szCs w:val="22"/>
        </w:rPr>
        <w:t xml:space="preserve"> </w:t>
      </w:r>
      <w:r w:rsidR="007E675D">
        <w:rPr>
          <w:rFonts w:ascii="Times New Roman" w:eastAsia="Arial" w:hAnsi="Times New Roman" w:cs="Times New Roman"/>
          <w:sz w:val="22"/>
          <w:szCs w:val="22"/>
          <w:highlight w:val="white"/>
        </w:rPr>
        <w:t>Lab works based CSE4</w:t>
      </w:r>
      <w:r w:rsidRPr="00EB2F4A">
        <w:rPr>
          <w:rFonts w:ascii="Times New Roman" w:eastAsia="Arial" w:hAnsi="Times New Roman" w:cs="Times New Roman"/>
          <w:sz w:val="22"/>
          <w:szCs w:val="22"/>
          <w:highlight w:val="white"/>
        </w:rPr>
        <w:t>457</w:t>
      </w:r>
    </w:p>
    <w:p w14:paraId="7D04E93C" w14:textId="77777777" w:rsidR="007E675D" w:rsidRDefault="007E675D" w:rsidP="00EB2F4A">
      <w:pPr>
        <w:rPr>
          <w:rFonts w:ascii="Times New Roman" w:eastAsia="Arial" w:hAnsi="Times New Roman" w:cs="Times New Roman"/>
          <w:b/>
          <w:color w:val="000000"/>
          <w:sz w:val="22"/>
          <w:szCs w:val="22"/>
          <w:highlight w:val="white"/>
        </w:rPr>
      </w:pPr>
    </w:p>
    <w:p w14:paraId="4074A240" w14:textId="77777777" w:rsidR="007E675D" w:rsidRDefault="007E675D" w:rsidP="00EB2F4A">
      <w:pPr>
        <w:rPr>
          <w:rFonts w:ascii="Times New Roman" w:eastAsia="Arial" w:hAnsi="Times New Roman" w:cs="Times New Roman"/>
          <w:b/>
          <w:color w:val="000000"/>
          <w:sz w:val="22"/>
          <w:szCs w:val="22"/>
          <w:highlight w:val="white"/>
        </w:rPr>
      </w:pPr>
    </w:p>
    <w:p w14:paraId="55814A0A" w14:textId="77777777" w:rsidR="00EB2F4A" w:rsidRPr="00EB2F4A" w:rsidRDefault="00EB2F4A" w:rsidP="00EB2F4A">
      <w:pPr>
        <w:rPr>
          <w:rFonts w:ascii="Times New Roman" w:eastAsia="Arial" w:hAnsi="Times New Roman" w:cs="Times New Roman"/>
          <w:color w:val="000000"/>
          <w:sz w:val="22"/>
          <w:szCs w:val="22"/>
          <w:highlight w:val="white"/>
        </w:rPr>
      </w:pPr>
      <w:r w:rsidRPr="00EB2F4A">
        <w:rPr>
          <w:rFonts w:ascii="Times New Roman" w:eastAsia="Arial" w:hAnsi="Times New Roman" w:cs="Times New Roman"/>
          <w:b/>
          <w:color w:val="000000"/>
          <w:sz w:val="22"/>
          <w:szCs w:val="22"/>
          <w:highlight w:val="white"/>
        </w:rPr>
        <w:t>Course Code: </w:t>
      </w:r>
      <w:r w:rsidR="007E675D">
        <w:rPr>
          <w:rFonts w:ascii="Times New Roman" w:eastAsia="Arial" w:hAnsi="Times New Roman" w:cs="Times New Roman"/>
          <w:color w:val="000000"/>
          <w:sz w:val="22"/>
          <w:szCs w:val="22"/>
          <w:highlight w:val="white"/>
        </w:rPr>
        <w:t>CSE4</w:t>
      </w:r>
      <w:r w:rsidRPr="00EB2F4A">
        <w:rPr>
          <w:rFonts w:ascii="Times New Roman" w:eastAsia="Arial" w:hAnsi="Times New Roman" w:cs="Times New Roman"/>
          <w:color w:val="000000"/>
          <w:sz w:val="22"/>
          <w:szCs w:val="22"/>
          <w:highlight w:val="white"/>
        </w:rPr>
        <w:t>459</w:t>
      </w:r>
    </w:p>
    <w:p w14:paraId="5C0244D6" w14:textId="77777777" w:rsidR="00EB2F4A" w:rsidRPr="00EB2F4A" w:rsidRDefault="00EB2F4A" w:rsidP="00EB2F4A">
      <w:pPr>
        <w:rPr>
          <w:rFonts w:ascii="Times New Roman" w:eastAsia="Arial" w:hAnsi="Times New Roman" w:cs="Times New Roman"/>
          <w:color w:val="000000"/>
          <w:sz w:val="22"/>
          <w:szCs w:val="22"/>
        </w:rPr>
      </w:pPr>
      <w:r w:rsidRPr="00EB2F4A">
        <w:rPr>
          <w:rFonts w:ascii="Times New Roman" w:eastAsia="Arial" w:hAnsi="Times New Roman" w:cs="Times New Roman"/>
          <w:b/>
          <w:color w:val="000000"/>
          <w:sz w:val="22"/>
          <w:szCs w:val="22"/>
        </w:rPr>
        <w:t xml:space="preserve">Course Title: </w:t>
      </w:r>
      <w:r w:rsidRPr="00EB2F4A">
        <w:rPr>
          <w:rFonts w:ascii="Times New Roman" w:eastAsia="Arial" w:hAnsi="Times New Roman" w:cs="Times New Roman"/>
          <w:color w:val="000000"/>
          <w:sz w:val="22"/>
          <w:szCs w:val="22"/>
        </w:rPr>
        <w:t>Big Data Analytics</w:t>
      </w:r>
    </w:p>
    <w:p w14:paraId="5E17B276" w14:textId="77777777" w:rsidR="00EB2F4A" w:rsidRPr="00EB2F4A" w:rsidRDefault="00EB2F4A" w:rsidP="00EB2F4A">
      <w:pPr>
        <w:rPr>
          <w:rFonts w:ascii="Times New Roman" w:eastAsia="Arial" w:hAnsi="Times New Roman" w:cs="Times New Roman"/>
          <w:color w:val="000000"/>
          <w:sz w:val="22"/>
          <w:szCs w:val="22"/>
        </w:rPr>
      </w:pPr>
      <w:r w:rsidRPr="00EB2F4A">
        <w:rPr>
          <w:rFonts w:ascii="Times New Roman" w:eastAsia="Arial" w:hAnsi="Times New Roman" w:cs="Times New Roman"/>
          <w:b/>
          <w:color w:val="000000"/>
          <w:sz w:val="22"/>
          <w:szCs w:val="22"/>
          <w:highlight w:val="white"/>
        </w:rPr>
        <w:t>Credit Hour: </w:t>
      </w:r>
      <w:r w:rsidRPr="00EB2F4A">
        <w:rPr>
          <w:rFonts w:ascii="Times New Roman" w:eastAsia="Arial" w:hAnsi="Times New Roman" w:cs="Times New Roman"/>
          <w:color w:val="000000"/>
          <w:sz w:val="22"/>
          <w:szCs w:val="22"/>
          <w:highlight w:val="white"/>
        </w:rPr>
        <w:t>3.00</w:t>
      </w:r>
      <w:r w:rsidRPr="00EB2F4A">
        <w:rPr>
          <w:rFonts w:ascii="Times New Roman" w:eastAsia="Arial" w:hAnsi="Times New Roman" w:cs="Times New Roman"/>
          <w:color w:val="000000"/>
          <w:sz w:val="22"/>
          <w:szCs w:val="22"/>
        </w:rPr>
        <w:br/>
      </w:r>
      <w:r w:rsidRPr="00EB2F4A">
        <w:rPr>
          <w:rFonts w:ascii="Times New Roman" w:eastAsia="Arial" w:hAnsi="Times New Roman" w:cs="Times New Roman"/>
          <w:b/>
          <w:color w:val="000000"/>
          <w:sz w:val="22"/>
          <w:szCs w:val="22"/>
          <w:highlight w:val="white"/>
        </w:rPr>
        <w:t>Prerequisite:</w:t>
      </w:r>
      <w:r w:rsidRPr="00EB2F4A">
        <w:rPr>
          <w:rFonts w:ascii="Times New Roman" w:eastAsia="Arial" w:hAnsi="Times New Roman" w:cs="Times New Roman"/>
          <w:color w:val="000000"/>
          <w:sz w:val="22"/>
          <w:szCs w:val="22"/>
          <w:highlight w:val="white"/>
        </w:rPr>
        <w:t> N/A</w:t>
      </w:r>
    </w:p>
    <w:p w14:paraId="4E264836" w14:textId="77777777" w:rsidR="00EB2F4A" w:rsidRPr="00EB2F4A" w:rsidRDefault="00EB2F4A" w:rsidP="00EB2F4A">
      <w:pPr>
        <w:jc w:val="both"/>
        <w:rPr>
          <w:rFonts w:ascii="Times New Roman" w:eastAsia="Arial" w:hAnsi="Times New Roman" w:cs="Times New Roman"/>
          <w:b/>
          <w:color w:val="000000"/>
          <w:sz w:val="22"/>
          <w:szCs w:val="22"/>
        </w:rPr>
      </w:pPr>
    </w:p>
    <w:p w14:paraId="2DAD1650" w14:textId="77777777" w:rsidR="00EB2F4A" w:rsidRPr="00EB2F4A" w:rsidRDefault="00EB2F4A" w:rsidP="00EB2F4A">
      <w:pPr>
        <w:jc w:val="both"/>
        <w:rPr>
          <w:rFonts w:ascii="Times New Roman" w:eastAsia="Arial" w:hAnsi="Times New Roman" w:cs="Times New Roman"/>
          <w:color w:val="000000"/>
          <w:sz w:val="22"/>
          <w:szCs w:val="22"/>
        </w:rPr>
      </w:pPr>
      <w:r w:rsidRPr="00EB2F4A">
        <w:rPr>
          <w:rFonts w:ascii="Times New Roman" w:eastAsia="Arial" w:hAnsi="Times New Roman" w:cs="Times New Roman"/>
          <w:b/>
          <w:color w:val="000000"/>
          <w:sz w:val="22"/>
          <w:szCs w:val="22"/>
        </w:rPr>
        <w:t>Content:</w:t>
      </w:r>
      <w:r w:rsidRPr="00EB2F4A">
        <w:rPr>
          <w:rFonts w:ascii="Times New Roman" w:eastAsia="Arial" w:hAnsi="Times New Roman" w:cs="Times New Roman"/>
          <w:color w:val="000000"/>
          <w:sz w:val="22"/>
          <w:szCs w:val="22"/>
        </w:rPr>
        <w:t xml:space="preserve"> This course provides a basic introduction to big data and corresponding quantitative research methods. The objective of the course is to familiarize students with big data analysis as a tool for addressing substantive research questions. The course begins with a basic introduction to big data and discusses what the analysis of these data entails, as well as associated technical, conceptual and ethical challenges. Strength and limitations of big data research are discussed in depth using real-world examples. Students then engage </w:t>
      </w:r>
      <w:r w:rsidRPr="00EB2F4A">
        <w:rPr>
          <w:rFonts w:ascii="Times New Roman" w:eastAsia="Arial" w:hAnsi="Times New Roman" w:cs="Times New Roman"/>
          <w:color w:val="000000"/>
          <w:sz w:val="22"/>
          <w:szCs w:val="22"/>
        </w:rPr>
        <w:lastRenderedPageBreak/>
        <w:t>in case study exercises in which small groups of students develop and present a big data concept for a specific real-world case. This includes practical exercises to familiarize students with the format of big data. It also provides a first hands-on experience in handling and analyzing large, complex data structures. The block course is designed as a primer for anyone interested in attaining a basic understanding of what big data analysis entails. There are no prerequisite requirements for this course.</w:t>
      </w:r>
    </w:p>
    <w:p w14:paraId="643DB49B" w14:textId="77777777" w:rsidR="00EB2F4A" w:rsidRPr="00EB2F4A" w:rsidRDefault="00EB2F4A" w:rsidP="00EB2F4A">
      <w:pPr>
        <w:rPr>
          <w:rFonts w:ascii="Times New Roman" w:eastAsia="Arial" w:hAnsi="Times New Roman" w:cs="Times New Roman"/>
          <w:sz w:val="22"/>
          <w:szCs w:val="22"/>
        </w:rPr>
      </w:pPr>
    </w:p>
    <w:p w14:paraId="2E468B55" w14:textId="77777777" w:rsidR="00EB2F4A" w:rsidRPr="00EB2F4A" w:rsidRDefault="00EB2F4A" w:rsidP="00EB2F4A">
      <w:pPr>
        <w:rPr>
          <w:rFonts w:ascii="Times New Roman" w:eastAsia="Arial" w:hAnsi="Times New Roman" w:cs="Times New Roman"/>
          <w:sz w:val="22"/>
          <w:szCs w:val="22"/>
        </w:rPr>
      </w:pPr>
      <w:r w:rsidRPr="00EB2F4A">
        <w:rPr>
          <w:rFonts w:ascii="Times New Roman" w:eastAsia="Arial" w:hAnsi="Times New Roman" w:cs="Times New Roman"/>
          <w:b/>
          <w:sz w:val="22"/>
          <w:szCs w:val="22"/>
        </w:rPr>
        <w:t xml:space="preserve">Text: </w:t>
      </w:r>
      <w:r w:rsidRPr="00EB2F4A">
        <w:rPr>
          <w:rFonts w:ascii="Times New Roman" w:eastAsia="Arial" w:hAnsi="Times New Roman" w:cs="Times New Roman"/>
          <w:sz w:val="22"/>
          <w:szCs w:val="22"/>
        </w:rPr>
        <w:t>Data Science &amp; Big Data Analytics: Discovering, Analyzing, Visualizing and Presenting Data by D Dietrich, 1st Edition</w:t>
      </w:r>
    </w:p>
    <w:p w14:paraId="635BFA5E" w14:textId="77777777" w:rsidR="00EB2F4A" w:rsidRPr="00EB2F4A" w:rsidRDefault="00EB2F4A" w:rsidP="00EB2F4A">
      <w:pPr>
        <w:rPr>
          <w:rFonts w:ascii="Times New Roman" w:eastAsia="Arial" w:hAnsi="Times New Roman" w:cs="Times New Roman"/>
          <w:sz w:val="22"/>
          <w:szCs w:val="22"/>
        </w:rPr>
      </w:pPr>
      <w:r w:rsidRPr="00EB2F4A">
        <w:rPr>
          <w:rFonts w:ascii="Times New Roman" w:eastAsia="Arial" w:hAnsi="Times New Roman" w:cs="Times New Roman"/>
          <w:sz w:val="22"/>
          <w:szCs w:val="22"/>
        </w:rPr>
        <w:t xml:space="preserve">Big Data Analytics by Venkat </w:t>
      </w:r>
      <w:proofErr w:type="spellStart"/>
      <w:r w:rsidRPr="00EB2F4A">
        <w:rPr>
          <w:rFonts w:ascii="Times New Roman" w:eastAsia="Arial" w:hAnsi="Times New Roman" w:cs="Times New Roman"/>
          <w:sz w:val="22"/>
          <w:szCs w:val="22"/>
        </w:rPr>
        <w:t>Ankam</w:t>
      </w:r>
      <w:proofErr w:type="spellEnd"/>
    </w:p>
    <w:p w14:paraId="5AA0D4B8" w14:textId="77777777" w:rsidR="00EB2F4A" w:rsidRPr="00EB2F4A" w:rsidRDefault="00EB2F4A" w:rsidP="00EB2F4A">
      <w:pPr>
        <w:rPr>
          <w:rFonts w:ascii="Times New Roman" w:eastAsia="Arial" w:hAnsi="Times New Roman" w:cs="Times New Roman"/>
          <w:color w:val="000000"/>
          <w:sz w:val="22"/>
          <w:szCs w:val="22"/>
          <w:highlight w:val="white"/>
        </w:rPr>
      </w:pPr>
      <w:r w:rsidRPr="00EB2F4A">
        <w:rPr>
          <w:rFonts w:ascii="Times New Roman" w:eastAsia="Arial" w:hAnsi="Times New Roman" w:cs="Times New Roman"/>
          <w:color w:val="000000"/>
          <w:sz w:val="22"/>
          <w:szCs w:val="22"/>
        </w:rPr>
        <w:br/>
      </w:r>
      <w:r w:rsidRPr="00EB2F4A">
        <w:rPr>
          <w:rFonts w:ascii="Times New Roman" w:eastAsia="Arial" w:hAnsi="Times New Roman" w:cs="Times New Roman"/>
          <w:b/>
          <w:color w:val="000000"/>
          <w:sz w:val="22"/>
          <w:szCs w:val="22"/>
          <w:highlight w:val="white"/>
        </w:rPr>
        <w:t>Course Code: </w:t>
      </w:r>
      <w:r w:rsidR="007E675D">
        <w:rPr>
          <w:rFonts w:ascii="Times New Roman" w:eastAsia="Arial" w:hAnsi="Times New Roman" w:cs="Times New Roman"/>
          <w:color w:val="000000"/>
          <w:sz w:val="22"/>
          <w:szCs w:val="22"/>
          <w:highlight w:val="white"/>
        </w:rPr>
        <w:t>CSE4</w:t>
      </w:r>
      <w:r w:rsidRPr="00EB2F4A">
        <w:rPr>
          <w:rFonts w:ascii="Times New Roman" w:eastAsia="Arial" w:hAnsi="Times New Roman" w:cs="Times New Roman"/>
          <w:color w:val="000000"/>
          <w:sz w:val="22"/>
          <w:szCs w:val="22"/>
          <w:highlight w:val="white"/>
        </w:rPr>
        <w:t>460</w:t>
      </w:r>
    </w:p>
    <w:p w14:paraId="670D7840" w14:textId="77777777" w:rsidR="00EB2F4A" w:rsidRPr="00EB2F4A" w:rsidRDefault="00EB2F4A" w:rsidP="00EB2F4A">
      <w:pPr>
        <w:rPr>
          <w:rFonts w:ascii="Times New Roman" w:eastAsia="Arial" w:hAnsi="Times New Roman" w:cs="Times New Roman"/>
          <w:color w:val="000000"/>
          <w:sz w:val="22"/>
          <w:szCs w:val="22"/>
        </w:rPr>
      </w:pPr>
      <w:r w:rsidRPr="00EB2F4A">
        <w:rPr>
          <w:rFonts w:ascii="Times New Roman" w:eastAsia="Arial" w:hAnsi="Times New Roman" w:cs="Times New Roman"/>
          <w:b/>
          <w:color w:val="000000"/>
          <w:sz w:val="22"/>
          <w:szCs w:val="22"/>
        </w:rPr>
        <w:t xml:space="preserve">Course Title: </w:t>
      </w:r>
      <w:r w:rsidRPr="00EB2F4A">
        <w:rPr>
          <w:rFonts w:ascii="Times New Roman" w:eastAsia="Arial" w:hAnsi="Times New Roman" w:cs="Times New Roman"/>
          <w:color w:val="000000"/>
          <w:sz w:val="22"/>
          <w:szCs w:val="22"/>
        </w:rPr>
        <w:t>Big Data Analytics Lab</w:t>
      </w:r>
    </w:p>
    <w:p w14:paraId="0ACB0E30" w14:textId="77777777" w:rsidR="00EB2F4A" w:rsidRPr="00EB2F4A" w:rsidRDefault="00EB2F4A" w:rsidP="00EB2F4A">
      <w:pPr>
        <w:rPr>
          <w:rFonts w:ascii="Times New Roman" w:eastAsia="Arial" w:hAnsi="Times New Roman" w:cs="Times New Roman"/>
          <w:color w:val="000000"/>
          <w:sz w:val="22"/>
          <w:szCs w:val="22"/>
        </w:rPr>
      </w:pPr>
      <w:r w:rsidRPr="00EB2F4A">
        <w:rPr>
          <w:rFonts w:ascii="Times New Roman" w:eastAsia="Arial" w:hAnsi="Times New Roman" w:cs="Times New Roman"/>
          <w:b/>
          <w:color w:val="000000"/>
          <w:sz w:val="22"/>
          <w:szCs w:val="22"/>
          <w:highlight w:val="white"/>
        </w:rPr>
        <w:t>Credit Hour: </w:t>
      </w:r>
      <w:r w:rsidRPr="00EB2F4A">
        <w:rPr>
          <w:rFonts w:ascii="Times New Roman" w:eastAsia="Arial" w:hAnsi="Times New Roman" w:cs="Times New Roman"/>
          <w:color w:val="000000"/>
          <w:sz w:val="22"/>
          <w:szCs w:val="22"/>
          <w:highlight w:val="white"/>
        </w:rPr>
        <w:t>1.00</w:t>
      </w:r>
      <w:r w:rsidRPr="00EB2F4A">
        <w:rPr>
          <w:rFonts w:ascii="Times New Roman" w:eastAsia="Arial" w:hAnsi="Times New Roman" w:cs="Times New Roman"/>
          <w:color w:val="000000"/>
          <w:sz w:val="22"/>
          <w:szCs w:val="22"/>
        </w:rPr>
        <w:br/>
      </w:r>
      <w:r w:rsidRPr="00EB2F4A">
        <w:rPr>
          <w:rFonts w:ascii="Times New Roman" w:eastAsia="Arial" w:hAnsi="Times New Roman" w:cs="Times New Roman"/>
          <w:b/>
          <w:color w:val="000000"/>
          <w:sz w:val="22"/>
          <w:szCs w:val="22"/>
          <w:highlight w:val="white"/>
        </w:rPr>
        <w:t>Prerequisite:</w:t>
      </w:r>
      <w:r w:rsidRPr="00EB2F4A">
        <w:rPr>
          <w:rFonts w:ascii="Times New Roman" w:eastAsia="Arial" w:hAnsi="Times New Roman" w:cs="Times New Roman"/>
          <w:color w:val="000000"/>
          <w:sz w:val="22"/>
          <w:szCs w:val="22"/>
          <w:highlight w:val="white"/>
        </w:rPr>
        <w:t> N/A</w:t>
      </w:r>
    </w:p>
    <w:p w14:paraId="2AEC003C" w14:textId="77777777" w:rsidR="00EB2F4A" w:rsidRPr="00EB2F4A" w:rsidRDefault="00EB2F4A" w:rsidP="00EB2F4A">
      <w:pPr>
        <w:jc w:val="both"/>
        <w:rPr>
          <w:rFonts w:ascii="Times New Roman" w:eastAsia="Arial" w:hAnsi="Times New Roman" w:cs="Times New Roman"/>
          <w:color w:val="000000"/>
          <w:sz w:val="22"/>
          <w:szCs w:val="22"/>
        </w:rPr>
      </w:pPr>
      <w:r w:rsidRPr="00EB2F4A">
        <w:rPr>
          <w:rFonts w:ascii="Times New Roman" w:eastAsia="Arial" w:hAnsi="Times New Roman" w:cs="Times New Roman"/>
          <w:b/>
          <w:color w:val="000000"/>
          <w:sz w:val="22"/>
          <w:szCs w:val="22"/>
        </w:rPr>
        <w:t>Content:</w:t>
      </w:r>
      <w:r w:rsidRPr="00EB2F4A">
        <w:rPr>
          <w:rFonts w:ascii="Times New Roman" w:eastAsia="Arial" w:hAnsi="Times New Roman" w:cs="Times New Roman"/>
          <w:color w:val="000000"/>
          <w:sz w:val="22"/>
          <w:szCs w:val="22"/>
        </w:rPr>
        <w:t xml:space="preserve"> </w:t>
      </w:r>
      <w:r w:rsidRPr="00EB2F4A">
        <w:rPr>
          <w:rFonts w:ascii="Times New Roman" w:eastAsia="Arial" w:hAnsi="Times New Roman" w:cs="Times New Roman"/>
          <w:sz w:val="22"/>
          <w:szCs w:val="22"/>
          <w:highlight w:val="white"/>
        </w:rPr>
        <w:t>Lab works based CSE 459</w:t>
      </w:r>
    </w:p>
    <w:p w14:paraId="3AD1CB80" w14:textId="77777777" w:rsidR="007E675D" w:rsidRDefault="007E675D" w:rsidP="00EB2F4A">
      <w:pPr>
        <w:rPr>
          <w:rFonts w:ascii="Times New Roman" w:eastAsia="Arial" w:hAnsi="Times New Roman" w:cs="Times New Roman"/>
          <w:b/>
          <w:color w:val="000000"/>
          <w:sz w:val="22"/>
          <w:szCs w:val="22"/>
          <w:highlight w:val="white"/>
        </w:rPr>
      </w:pPr>
    </w:p>
    <w:p w14:paraId="1D78AED7" w14:textId="77777777" w:rsidR="007E675D" w:rsidRDefault="007E675D" w:rsidP="00EB2F4A">
      <w:pPr>
        <w:rPr>
          <w:rFonts w:ascii="Times New Roman" w:eastAsia="Arial" w:hAnsi="Times New Roman" w:cs="Times New Roman"/>
          <w:b/>
          <w:color w:val="000000"/>
          <w:sz w:val="22"/>
          <w:szCs w:val="22"/>
          <w:highlight w:val="white"/>
        </w:rPr>
      </w:pPr>
    </w:p>
    <w:p w14:paraId="39D83091" w14:textId="77777777" w:rsidR="00EB2F4A" w:rsidRPr="00EB2F4A" w:rsidRDefault="00EB2F4A" w:rsidP="00EB2F4A">
      <w:pPr>
        <w:rPr>
          <w:rFonts w:ascii="Times New Roman" w:eastAsia="Arial" w:hAnsi="Times New Roman" w:cs="Times New Roman"/>
          <w:color w:val="000000"/>
          <w:sz w:val="22"/>
          <w:szCs w:val="22"/>
          <w:highlight w:val="white"/>
        </w:rPr>
      </w:pPr>
      <w:r w:rsidRPr="00EB2F4A">
        <w:rPr>
          <w:rFonts w:ascii="Times New Roman" w:eastAsia="Arial" w:hAnsi="Times New Roman" w:cs="Times New Roman"/>
          <w:b/>
          <w:color w:val="000000"/>
          <w:sz w:val="22"/>
          <w:szCs w:val="22"/>
          <w:highlight w:val="white"/>
        </w:rPr>
        <w:t>Course Code: </w:t>
      </w:r>
      <w:r w:rsidR="007E675D">
        <w:rPr>
          <w:rFonts w:ascii="Times New Roman" w:eastAsia="Arial" w:hAnsi="Times New Roman" w:cs="Times New Roman"/>
          <w:color w:val="000000"/>
          <w:sz w:val="22"/>
          <w:szCs w:val="22"/>
          <w:highlight w:val="white"/>
        </w:rPr>
        <w:t>CSE4</w:t>
      </w:r>
      <w:r w:rsidR="002B6101">
        <w:rPr>
          <w:rFonts w:ascii="Times New Roman" w:eastAsia="Arial" w:hAnsi="Times New Roman" w:cs="Times New Roman"/>
          <w:color w:val="000000"/>
          <w:sz w:val="22"/>
          <w:szCs w:val="22"/>
          <w:highlight w:val="white"/>
        </w:rPr>
        <w:t>461</w:t>
      </w:r>
    </w:p>
    <w:p w14:paraId="35CC08F0" w14:textId="77777777" w:rsidR="00EB2F4A" w:rsidRPr="00EB2F4A" w:rsidRDefault="00EB2F4A" w:rsidP="00EB2F4A">
      <w:pPr>
        <w:rPr>
          <w:rFonts w:ascii="Times New Roman" w:eastAsia="Arial" w:hAnsi="Times New Roman" w:cs="Times New Roman"/>
          <w:color w:val="000000"/>
          <w:sz w:val="22"/>
          <w:szCs w:val="22"/>
        </w:rPr>
      </w:pPr>
      <w:r w:rsidRPr="00EB2F4A">
        <w:rPr>
          <w:rFonts w:ascii="Times New Roman" w:eastAsia="Arial" w:hAnsi="Times New Roman" w:cs="Times New Roman"/>
          <w:b/>
          <w:color w:val="000000"/>
          <w:sz w:val="22"/>
          <w:szCs w:val="22"/>
        </w:rPr>
        <w:t xml:space="preserve">Course Title: </w:t>
      </w:r>
      <w:r w:rsidRPr="00EB2F4A">
        <w:rPr>
          <w:rFonts w:ascii="Times New Roman" w:eastAsia="Arial" w:hAnsi="Times New Roman" w:cs="Times New Roman"/>
          <w:color w:val="000000"/>
          <w:sz w:val="22"/>
          <w:szCs w:val="22"/>
        </w:rPr>
        <w:t>Digital Image Processing</w:t>
      </w:r>
      <w:r w:rsidRPr="00EB2F4A">
        <w:rPr>
          <w:rFonts w:ascii="Times New Roman" w:eastAsia="Arial" w:hAnsi="Times New Roman" w:cs="Times New Roman"/>
          <w:color w:val="000000"/>
          <w:sz w:val="22"/>
          <w:szCs w:val="22"/>
        </w:rPr>
        <w:br/>
      </w:r>
      <w:r w:rsidRPr="00EB2F4A">
        <w:rPr>
          <w:rFonts w:ascii="Times New Roman" w:eastAsia="Arial" w:hAnsi="Times New Roman" w:cs="Times New Roman"/>
          <w:b/>
          <w:color w:val="000000"/>
          <w:sz w:val="22"/>
          <w:szCs w:val="22"/>
          <w:highlight w:val="white"/>
        </w:rPr>
        <w:t>Credit Hour: </w:t>
      </w:r>
      <w:r w:rsidRPr="00EB2F4A">
        <w:rPr>
          <w:rFonts w:ascii="Times New Roman" w:eastAsia="Arial" w:hAnsi="Times New Roman" w:cs="Times New Roman"/>
          <w:color w:val="000000"/>
          <w:sz w:val="22"/>
          <w:szCs w:val="22"/>
          <w:highlight w:val="white"/>
        </w:rPr>
        <w:t>3.00</w:t>
      </w:r>
      <w:r w:rsidRPr="00EB2F4A">
        <w:rPr>
          <w:rFonts w:ascii="Times New Roman" w:eastAsia="Arial" w:hAnsi="Times New Roman" w:cs="Times New Roman"/>
          <w:color w:val="000000"/>
          <w:sz w:val="22"/>
          <w:szCs w:val="22"/>
        </w:rPr>
        <w:br/>
      </w:r>
      <w:r w:rsidRPr="00EB2F4A">
        <w:rPr>
          <w:rFonts w:ascii="Times New Roman" w:eastAsia="Arial" w:hAnsi="Times New Roman" w:cs="Times New Roman"/>
          <w:b/>
          <w:color w:val="000000"/>
          <w:sz w:val="22"/>
          <w:szCs w:val="22"/>
          <w:highlight w:val="white"/>
        </w:rPr>
        <w:t xml:space="preserve">Prerequisite: </w:t>
      </w:r>
      <w:r w:rsidR="002B6101">
        <w:rPr>
          <w:rFonts w:ascii="Times New Roman" w:eastAsia="Arial" w:hAnsi="Times New Roman" w:cs="Times New Roman"/>
          <w:color w:val="000000"/>
          <w:sz w:val="22"/>
          <w:szCs w:val="22"/>
          <w:highlight w:val="white"/>
        </w:rPr>
        <w:t xml:space="preserve">CSE1201, </w:t>
      </w:r>
      <w:r w:rsidRPr="00EB2F4A">
        <w:rPr>
          <w:rFonts w:ascii="Times New Roman" w:eastAsia="Arial" w:hAnsi="Times New Roman" w:cs="Times New Roman"/>
          <w:color w:val="000000"/>
          <w:sz w:val="22"/>
          <w:szCs w:val="22"/>
          <w:highlight w:val="white"/>
        </w:rPr>
        <w:t xml:space="preserve">MAT </w:t>
      </w:r>
      <w:r w:rsidR="002B6101">
        <w:rPr>
          <w:rFonts w:ascii="Times New Roman" w:eastAsia="Arial" w:hAnsi="Times New Roman" w:cs="Times New Roman"/>
          <w:color w:val="000000"/>
          <w:sz w:val="22"/>
          <w:szCs w:val="22"/>
          <w:highlight w:val="white"/>
        </w:rPr>
        <w:t>1</w:t>
      </w:r>
      <w:r w:rsidRPr="00EB2F4A">
        <w:rPr>
          <w:rFonts w:ascii="Times New Roman" w:eastAsia="Arial" w:hAnsi="Times New Roman" w:cs="Times New Roman"/>
          <w:color w:val="000000"/>
          <w:sz w:val="22"/>
          <w:szCs w:val="22"/>
          <w:highlight w:val="white"/>
        </w:rPr>
        <w:t>101</w:t>
      </w:r>
    </w:p>
    <w:p w14:paraId="6F7FA5FE" w14:textId="77777777" w:rsidR="00EB2F4A" w:rsidRPr="00EB2F4A" w:rsidRDefault="00EB2F4A" w:rsidP="00EB2F4A">
      <w:pPr>
        <w:shd w:val="clear" w:color="auto" w:fill="FFFFFF"/>
        <w:spacing w:after="150"/>
        <w:rPr>
          <w:rFonts w:ascii="Times New Roman" w:eastAsia="Arial" w:hAnsi="Times New Roman" w:cs="Times New Roman"/>
          <w:b/>
          <w:color w:val="333333"/>
          <w:sz w:val="22"/>
          <w:szCs w:val="22"/>
        </w:rPr>
      </w:pPr>
    </w:p>
    <w:p w14:paraId="0F0FF411" w14:textId="77777777" w:rsidR="00EB2F4A" w:rsidRPr="00EB2F4A" w:rsidRDefault="00EB2F4A" w:rsidP="00EB2F4A">
      <w:pPr>
        <w:ind w:hanging="2"/>
        <w:jc w:val="both"/>
        <w:rPr>
          <w:rFonts w:ascii="Times New Roman" w:eastAsia="Arial" w:hAnsi="Times New Roman" w:cs="Times New Roman"/>
          <w:sz w:val="22"/>
          <w:szCs w:val="22"/>
        </w:rPr>
      </w:pPr>
      <w:r w:rsidRPr="00EB2F4A">
        <w:rPr>
          <w:rFonts w:ascii="Times New Roman" w:eastAsia="Arial" w:hAnsi="Times New Roman" w:cs="Times New Roman"/>
          <w:b/>
          <w:color w:val="333333"/>
          <w:sz w:val="22"/>
          <w:szCs w:val="22"/>
        </w:rPr>
        <w:t>Content</w:t>
      </w:r>
      <w:r w:rsidRPr="00EB2F4A">
        <w:rPr>
          <w:rFonts w:ascii="Times New Roman" w:eastAsia="Arial" w:hAnsi="Times New Roman" w:cs="Times New Roman"/>
          <w:color w:val="333333"/>
          <w:sz w:val="22"/>
          <w:szCs w:val="22"/>
        </w:rPr>
        <w:t xml:space="preserve">: </w:t>
      </w:r>
      <w:r w:rsidRPr="00EB2F4A">
        <w:rPr>
          <w:rFonts w:ascii="Times New Roman" w:eastAsia="Arial" w:hAnsi="Times New Roman" w:cs="Times New Roman"/>
          <w:sz w:val="22"/>
          <w:szCs w:val="22"/>
        </w:rPr>
        <w:t xml:space="preserve">Introduction to image processing: Image processing applications, image processing goals, image function, image representation, sampling and quantization, gray scale, binary (black and white), and color images, histograms, noise in images. Color image models: RGB, HIS, YIQ models. Image enhancement, convolution and filtering: Point processing, histogram equalization, histogram modeling, and histogram specification, spatial filtering – image smoothing, median filtering Edge detections: Sobel, </w:t>
      </w:r>
      <w:proofErr w:type="spellStart"/>
      <w:r w:rsidRPr="00EB2F4A">
        <w:rPr>
          <w:rFonts w:ascii="Times New Roman" w:eastAsia="Arial" w:hAnsi="Times New Roman" w:cs="Times New Roman"/>
          <w:sz w:val="22"/>
          <w:szCs w:val="22"/>
        </w:rPr>
        <w:t>Prewit</w:t>
      </w:r>
      <w:proofErr w:type="spellEnd"/>
      <w:r w:rsidRPr="00EB2F4A">
        <w:rPr>
          <w:rFonts w:ascii="Times New Roman" w:eastAsia="Arial" w:hAnsi="Times New Roman" w:cs="Times New Roman"/>
          <w:sz w:val="22"/>
          <w:szCs w:val="22"/>
        </w:rPr>
        <w:t xml:space="preserve">, Laplacian and Canny edge detectors Image segmentation: Thresholding Shape detection, image matching and texture: image moments, central moments, moment invariants, template matching, area correlation, texture description, Image morphology: Basic morphological concepts, structuring elements, erosion, dilation, thinning, thickening, opening, and closing operations. </w:t>
      </w:r>
    </w:p>
    <w:p w14:paraId="7212EE24" w14:textId="77777777" w:rsidR="00EB2F4A" w:rsidRPr="00EB2F4A" w:rsidRDefault="002B6101" w:rsidP="00EB2F4A">
      <w:pPr>
        <w:rPr>
          <w:rFonts w:ascii="Times New Roman" w:eastAsia="Arial" w:hAnsi="Times New Roman" w:cs="Times New Roman"/>
          <w:sz w:val="22"/>
          <w:szCs w:val="22"/>
          <w:highlight w:val="white"/>
        </w:rPr>
      </w:pPr>
      <w:r>
        <w:rPr>
          <w:rFonts w:ascii="Times New Roman" w:eastAsia="Arial" w:hAnsi="Times New Roman" w:cs="Times New Roman"/>
          <w:b/>
          <w:sz w:val="22"/>
          <w:szCs w:val="22"/>
          <w:highlight w:val="white"/>
        </w:rPr>
        <w:t>Tex</w:t>
      </w:r>
      <w:r w:rsidR="00EB2F4A" w:rsidRPr="00EB2F4A">
        <w:rPr>
          <w:rFonts w:ascii="Times New Roman" w:eastAsia="Arial" w:hAnsi="Times New Roman" w:cs="Times New Roman"/>
          <w:b/>
          <w:sz w:val="22"/>
          <w:szCs w:val="22"/>
          <w:highlight w:val="white"/>
        </w:rPr>
        <w:t xml:space="preserve">t: </w:t>
      </w:r>
      <w:r w:rsidR="00EB2F4A" w:rsidRPr="00EB2F4A">
        <w:rPr>
          <w:rFonts w:ascii="Times New Roman" w:eastAsia="Arial" w:hAnsi="Times New Roman" w:cs="Times New Roman"/>
          <w:sz w:val="22"/>
          <w:szCs w:val="22"/>
          <w:highlight w:val="white"/>
        </w:rPr>
        <w:t xml:space="preserve">Digital Image Processing by Gonzalez and Woods, 4th Edition  </w:t>
      </w:r>
    </w:p>
    <w:p w14:paraId="5B46BD3C" w14:textId="77777777" w:rsidR="00EB2F4A" w:rsidRPr="00EB2F4A" w:rsidRDefault="00EB2F4A" w:rsidP="00EB2F4A">
      <w:pPr>
        <w:rPr>
          <w:rFonts w:ascii="Times New Roman" w:eastAsia="Arial" w:hAnsi="Times New Roman" w:cs="Times New Roman"/>
          <w:sz w:val="22"/>
          <w:szCs w:val="22"/>
          <w:highlight w:val="white"/>
        </w:rPr>
      </w:pPr>
      <w:r w:rsidRPr="00EB2F4A">
        <w:rPr>
          <w:rFonts w:ascii="Times New Roman" w:eastAsia="Arial" w:hAnsi="Times New Roman" w:cs="Times New Roman"/>
          <w:sz w:val="22"/>
          <w:szCs w:val="22"/>
          <w:highlight w:val="white"/>
        </w:rPr>
        <w:t>Image Processing and Analysis by S. Birchfield, 1st Edition</w:t>
      </w:r>
    </w:p>
    <w:p w14:paraId="43D67ED6" w14:textId="77777777" w:rsidR="00EB2F4A" w:rsidRPr="00EB2F4A" w:rsidRDefault="00EB2F4A" w:rsidP="00EB2F4A">
      <w:pPr>
        <w:rPr>
          <w:rFonts w:ascii="Times New Roman" w:eastAsia="Arial" w:hAnsi="Times New Roman" w:cs="Times New Roman"/>
          <w:b/>
          <w:sz w:val="22"/>
          <w:szCs w:val="22"/>
          <w:highlight w:val="white"/>
        </w:rPr>
      </w:pPr>
    </w:p>
    <w:p w14:paraId="16CCC1FE" w14:textId="77777777" w:rsidR="00EB2F4A" w:rsidRPr="00EB2F4A" w:rsidRDefault="00EB2F4A" w:rsidP="00EB2F4A">
      <w:pPr>
        <w:rPr>
          <w:rFonts w:ascii="Times New Roman" w:eastAsia="Arial" w:hAnsi="Times New Roman" w:cs="Times New Roman"/>
          <w:b/>
          <w:sz w:val="22"/>
          <w:szCs w:val="22"/>
          <w:highlight w:val="white"/>
        </w:rPr>
      </w:pPr>
    </w:p>
    <w:p w14:paraId="483AF67A" w14:textId="77777777" w:rsidR="00EB2F4A" w:rsidRPr="00EB2F4A" w:rsidRDefault="00EB2F4A" w:rsidP="00EB2F4A">
      <w:pPr>
        <w:rPr>
          <w:rFonts w:ascii="Times New Roman" w:eastAsia="Arial" w:hAnsi="Times New Roman" w:cs="Times New Roman"/>
          <w:color w:val="000000"/>
          <w:sz w:val="22"/>
          <w:szCs w:val="22"/>
          <w:highlight w:val="white"/>
        </w:rPr>
      </w:pPr>
      <w:r w:rsidRPr="00EB2F4A">
        <w:rPr>
          <w:rFonts w:ascii="Times New Roman" w:eastAsia="Arial" w:hAnsi="Times New Roman" w:cs="Times New Roman"/>
          <w:b/>
          <w:color w:val="000000"/>
          <w:sz w:val="22"/>
          <w:szCs w:val="22"/>
          <w:highlight w:val="white"/>
        </w:rPr>
        <w:t>Course Code: </w:t>
      </w:r>
      <w:r w:rsidR="002B6101">
        <w:rPr>
          <w:rFonts w:ascii="Times New Roman" w:eastAsia="Arial" w:hAnsi="Times New Roman" w:cs="Times New Roman"/>
          <w:color w:val="000000"/>
          <w:sz w:val="22"/>
          <w:szCs w:val="22"/>
          <w:highlight w:val="white"/>
        </w:rPr>
        <w:t>CSE4462</w:t>
      </w:r>
    </w:p>
    <w:p w14:paraId="190E91EC" w14:textId="77777777" w:rsidR="00EB2F4A" w:rsidRPr="00EB2F4A" w:rsidRDefault="00EB2F4A" w:rsidP="00EB2F4A">
      <w:pPr>
        <w:rPr>
          <w:rFonts w:ascii="Times New Roman" w:eastAsia="Arial" w:hAnsi="Times New Roman" w:cs="Times New Roman"/>
          <w:color w:val="000000"/>
          <w:sz w:val="22"/>
          <w:szCs w:val="22"/>
        </w:rPr>
      </w:pPr>
      <w:r w:rsidRPr="00EB2F4A">
        <w:rPr>
          <w:rFonts w:ascii="Times New Roman" w:eastAsia="Arial" w:hAnsi="Times New Roman" w:cs="Times New Roman"/>
          <w:b/>
          <w:color w:val="000000"/>
          <w:sz w:val="22"/>
          <w:szCs w:val="22"/>
        </w:rPr>
        <w:t xml:space="preserve">Course Title: </w:t>
      </w:r>
      <w:r w:rsidRPr="00EB2F4A">
        <w:rPr>
          <w:rFonts w:ascii="Times New Roman" w:eastAsia="Arial" w:hAnsi="Times New Roman" w:cs="Times New Roman"/>
          <w:color w:val="000000"/>
          <w:sz w:val="22"/>
          <w:szCs w:val="22"/>
        </w:rPr>
        <w:t>Digital Image Processing Lab</w:t>
      </w:r>
      <w:r w:rsidRPr="00EB2F4A">
        <w:rPr>
          <w:rFonts w:ascii="Times New Roman" w:eastAsia="Arial" w:hAnsi="Times New Roman" w:cs="Times New Roman"/>
          <w:color w:val="000000"/>
          <w:sz w:val="22"/>
          <w:szCs w:val="22"/>
        </w:rPr>
        <w:br/>
      </w:r>
      <w:r w:rsidRPr="00EB2F4A">
        <w:rPr>
          <w:rFonts w:ascii="Times New Roman" w:eastAsia="Arial" w:hAnsi="Times New Roman" w:cs="Times New Roman"/>
          <w:b/>
          <w:color w:val="000000"/>
          <w:sz w:val="22"/>
          <w:szCs w:val="22"/>
          <w:highlight w:val="white"/>
        </w:rPr>
        <w:t>Credit Hour: </w:t>
      </w:r>
      <w:r w:rsidRPr="00EB2F4A">
        <w:rPr>
          <w:rFonts w:ascii="Times New Roman" w:eastAsia="Arial" w:hAnsi="Times New Roman" w:cs="Times New Roman"/>
          <w:color w:val="000000"/>
          <w:sz w:val="22"/>
          <w:szCs w:val="22"/>
          <w:highlight w:val="white"/>
        </w:rPr>
        <w:t>1.00</w:t>
      </w:r>
      <w:r w:rsidRPr="00EB2F4A">
        <w:rPr>
          <w:rFonts w:ascii="Times New Roman" w:eastAsia="Arial" w:hAnsi="Times New Roman" w:cs="Times New Roman"/>
          <w:color w:val="000000"/>
          <w:sz w:val="22"/>
          <w:szCs w:val="22"/>
        </w:rPr>
        <w:br/>
      </w:r>
      <w:r w:rsidRPr="00EB2F4A">
        <w:rPr>
          <w:rFonts w:ascii="Times New Roman" w:eastAsia="Arial" w:hAnsi="Times New Roman" w:cs="Times New Roman"/>
          <w:b/>
          <w:color w:val="000000"/>
          <w:sz w:val="22"/>
          <w:szCs w:val="22"/>
          <w:highlight w:val="white"/>
        </w:rPr>
        <w:t xml:space="preserve">Prerequisite: </w:t>
      </w:r>
      <w:r w:rsidR="002B6101">
        <w:rPr>
          <w:rFonts w:ascii="Times New Roman" w:eastAsia="Arial" w:hAnsi="Times New Roman" w:cs="Times New Roman"/>
          <w:color w:val="000000"/>
          <w:sz w:val="22"/>
          <w:szCs w:val="22"/>
          <w:highlight w:val="white"/>
        </w:rPr>
        <w:t>CSE1202</w:t>
      </w:r>
    </w:p>
    <w:p w14:paraId="5F00B7EA" w14:textId="77777777" w:rsidR="00EB2F4A" w:rsidRPr="00EB2F4A" w:rsidRDefault="00EB2F4A" w:rsidP="00EB2F4A">
      <w:pPr>
        <w:ind w:hanging="2"/>
        <w:jc w:val="both"/>
        <w:rPr>
          <w:rFonts w:ascii="Times New Roman" w:eastAsia="Arial" w:hAnsi="Times New Roman" w:cs="Times New Roman"/>
          <w:sz w:val="22"/>
          <w:szCs w:val="22"/>
        </w:rPr>
      </w:pPr>
      <w:r w:rsidRPr="00EB2F4A">
        <w:rPr>
          <w:rFonts w:ascii="Times New Roman" w:eastAsia="Arial" w:hAnsi="Times New Roman" w:cs="Times New Roman"/>
          <w:b/>
          <w:color w:val="333333"/>
          <w:sz w:val="22"/>
          <w:szCs w:val="22"/>
        </w:rPr>
        <w:t>Content</w:t>
      </w:r>
      <w:r w:rsidRPr="00EB2F4A">
        <w:rPr>
          <w:rFonts w:ascii="Times New Roman" w:eastAsia="Arial" w:hAnsi="Times New Roman" w:cs="Times New Roman"/>
          <w:color w:val="333333"/>
          <w:sz w:val="22"/>
          <w:szCs w:val="22"/>
        </w:rPr>
        <w:t xml:space="preserve">: </w:t>
      </w:r>
      <w:r w:rsidRPr="00EB2F4A">
        <w:rPr>
          <w:rFonts w:ascii="Times New Roman" w:eastAsia="Arial" w:hAnsi="Times New Roman" w:cs="Times New Roman"/>
          <w:sz w:val="22"/>
          <w:szCs w:val="22"/>
          <w:highlight w:val="white"/>
        </w:rPr>
        <w:t>Lab works based CSE 4</w:t>
      </w:r>
      <w:r w:rsidRPr="00EB2F4A">
        <w:rPr>
          <w:rFonts w:ascii="Times New Roman" w:eastAsia="Arial" w:hAnsi="Times New Roman" w:cs="Times New Roman"/>
          <w:sz w:val="22"/>
          <w:szCs w:val="22"/>
        </w:rPr>
        <w:t>95</w:t>
      </w:r>
    </w:p>
    <w:p w14:paraId="399C7A27" w14:textId="77777777" w:rsidR="00EB2F4A" w:rsidRPr="00EB2F4A" w:rsidRDefault="00EB2F4A" w:rsidP="00EB2F4A">
      <w:pPr>
        <w:jc w:val="both"/>
        <w:rPr>
          <w:rFonts w:ascii="Times New Roman" w:eastAsia="Arial" w:hAnsi="Times New Roman" w:cs="Times New Roman"/>
          <w:color w:val="000000"/>
          <w:sz w:val="22"/>
          <w:szCs w:val="22"/>
        </w:rPr>
      </w:pPr>
    </w:p>
    <w:p w14:paraId="43070475" w14:textId="77777777" w:rsidR="002B6101" w:rsidRDefault="002B6101" w:rsidP="00EB2F4A">
      <w:pPr>
        <w:rPr>
          <w:rFonts w:ascii="Times New Roman" w:eastAsia="Arial" w:hAnsi="Times New Roman" w:cs="Times New Roman"/>
          <w:b/>
          <w:color w:val="000000"/>
          <w:sz w:val="22"/>
          <w:szCs w:val="22"/>
          <w:highlight w:val="white"/>
        </w:rPr>
      </w:pPr>
    </w:p>
    <w:p w14:paraId="7F42D19E" w14:textId="77777777" w:rsidR="00EB2F4A" w:rsidRPr="00EB2F4A" w:rsidRDefault="00EB2F4A" w:rsidP="00EB2F4A">
      <w:pPr>
        <w:rPr>
          <w:rFonts w:ascii="Times New Roman" w:eastAsia="Arial" w:hAnsi="Times New Roman" w:cs="Times New Roman"/>
          <w:color w:val="000000"/>
          <w:sz w:val="22"/>
          <w:szCs w:val="22"/>
          <w:highlight w:val="white"/>
        </w:rPr>
      </w:pPr>
      <w:r w:rsidRPr="00EB2F4A">
        <w:rPr>
          <w:rFonts w:ascii="Times New Roman" w:eastAsia="Arial" w:hAnsi="Times New Roman" w:cs="Times New Roman"/>
          <w:b/>
          <w:color w:val="000000"/>
          <w:sz w:val="22"/>
          <w:szCs w:val="22"/>
          <w:highlight w:val="white"/>
        </w:rPr>
        <w:t>Course Code: </w:t>
      </w:r>
      <w:r w:rsidR="002B6101">
        <w:rPr>
          <w:rFonts w:ascii="Times New Roman" w:eastAsia="Arial" w:hAnsi="Times New Roman" w:cs="Times New Roman"/>
          <w:color w:val="000000"/>
          <w:sz w:val="22"/>
          <w:szCs w:val="22"/>
          <w:highlight w:val="white"/>
        </w:rPr>
        <w:t>CSE4463</w:t>
      </w:r>
    </w:p>
    <w:p w14:paraId="4170A7CA" w14:textId="77777777" w:rsidR="00EB2F4A" w:rsidRPr="00EB2F4A" w:rsidRDefault="00EB2F4A" w:rsidP="00EB2F4A">
      <w:pPr>
        <w:rPr>
          <w:rFonts w:ascii="Times New Roman" w:eastAsia="Arial" w:hAnsi="Times New Roman" w:cs="Times New Roman"/>
          <w:color w:val="000000"/>
          <w:sz w:val="22"/>
          <w:szCs w:val="22"/>
        </w:rPr>
      </w:pPr>
      <w:r w:rsidRPr="00EB2F4A">
        <w:rPr>
          <w:rFonts w:ascii="Times New Roman" w:eastAsia="Arial" w:hAnsi="Times New Roman" w:cs="Times New Roman"/>
          <w:b/>
          <w:color w:val="000000"/>
          <w:sz w:val="22"/>
          <w:szCs w:val="22"/>
        </w:rPr>
        <w:t xml:space="preserve">Course Title: </w:t>
      </w:r>
      <w:r w:rsidRPr="00EB2F4A">
        <w:rPr>
          <w:rFonts w:ascii="Times New Roman" w:eastAsia="Arial" w:hAnsi="Times New Roman" w:cs="Times New Roman"/>
          <w:color w:val="000000"/>
          <w:sz w:val="22"/>
          <w:szCs w:val="22"/>
        </w:rPr>
        <w:t>Introduction to</w:t>
      </w:r>
      <w:r w:rsidRPr="00EB2F4A">
        <w:rPr>
          <w:rFonts w:ascii="Times New Roman" w:eastAsia="Arial" w:hAnsi="Times New Roman" w:cs="Times New Roman"/>
          <w:b/>
          <w:color w:val="000000"/>
          <w:sz w:val="22"/>
          <w:szCs w:val="22"/>
        </w:rPr>
        <w:t xml:space="preserve"> </w:t>
      </w:r>
      <w:r w:rsidRPr="00EB2F4A">
        <w:rPr>
          <w:rFonts w:ascii="Times New Roman" w:eastAsia="Arial" w:hAnsi="Times New Roman" w:cs="Times New Roman"/>
          <w:color w:val="000000"/>
          <w:sz w:val="22"/>
          <w:szCs w:val="22"/>
        </w:rPr>
        <w:t>Bioinformatics</w:t>
      </w:r>
      <w:r w:rsidRPr="00EB2F4A">
        <w:rPr>
          <w:rFonts w:ascii="Times New Roman" w:eastAsia="Arial" w:hAnsi="Times New Roman" w:cs="Times New Roman"/>
          <w:color w:val="000000"/>
          <w:sz w:val="22"/>
          <w:szCs w:val="22"/>
        </w:rPr>
        <w:br/>
      </w:r>
      <w:r w:rsidRPr="00EB2F4A">
        <w:rPr>
          <w:rFonts w:ascii="Times New Roman" w:eastAsia="Arial" w:hAnsi="Times New Roman" w:cs="Times New Roman"/>
          <w:b/>
          <w:color w:val="000000"/>
          <w:sz w:val="22"/>
          <w:szCs w:val="22"/>
          <w:highlight w:val="white"/>
        </w:rPr>
        <w:t>Credit Hour: </w:t>
      </w:r>
      <w:r w:rsidRPr="00EB2F4A">
        <w:rPr>
          <w:rFonts w:ascii="Times New Roman" w:eastAsia="Arial" w:hAnsi="Times New Roman" w:cs="Times New Roman"/>
          <w:color w:val="000000"/>
          <w:sz w:val="22"/>
          <w:szCs w:val="22"/>
          <w:highlight w:val="white"/>
        </w:rPr>
        <w:t>3.00</w:t>
      </w:r>
      <w:r w:rsidRPr="00EB2F4A">
        <w:rPr>
          <w:rFonts w:ascii="Times New Roman" w:eastAsia="Arial" w:hAnsi="Times New Roman" w:cs="Times New Roman"/>
          <w:color w:val="000000"/>
          <w:sz w:val="22"/>
          <w:szCs w:val="22"/>
        </w:rPr>
        <w:br/>
      </w:r>
      <w:r w:rsidRPr="00EB2F4A">
        <w:rPr>
          <w:rFonts w:ascii="Times New Roman" w:eastAsia="Arial" w:hAnsi="Times New Roman" w:cs="Times New Roman"/>
          <w:b/>
          <w:color w:val="000000"/>
          <w:sz w:val="22"/>
          <w:szCs w:val="22"/>
          <w:highlight w:val="white"/>
        </w:rPr>
        <w:t>Prerequisite:</w:t>
      </w:r>
      <w:r w:rsidR="002B6101">
        <w:rPr>
          <w:rFonts w:ascii="Times New Roman" w:eastAsia="Arial" w:hAnsi="Times New Roman" w:cs="Times New Roman"/>
          <w:color w:val="000000"/>
          <w:sz w:val="22"/>
          <w:szCs w:val="22"/>
          <w:highlight w:val="white"/>
        </w:rPr>
        <w:t> CSE3201, CSE</w:t>
      </w:r>
      <w:r w:rsidR="002B6101">
        <w:rPr>
          <w:rFonts w:ascii="Times New Roman" w:eastAsia="Arial" w:hAnsi="Times New Roman" w:cs="Times New Roman"/>
          <w:color w:val="000000"/>
          <w:sz w:val="22"/>
          <w:szCs w:val="22"/>
        </w:rPr>
        <w:t>3202</w:t>
      </w:r>
    </w:p>
    <w:p w14:paraId="19E1C0EF" w14:textId="77777777" w:rsidR="00EB2F4A" w:rsidRPr="00EB2F4A" w:rsidRDefault="00EB2F4A" w:rsidP="00EB2F4A">
      <w:pPr>
        <w:shd w:val="clear" w:color="auto" w:fill="FFFFFF"/>
        <w:spacing w:after="150"/>
        <w:rPr>
          <w:rFonts w:ascii="Times New Roman" w:eastAsia="Arial" w:hAnsi="Times New Roman" w:cs="Times New Roman"/>
          <w:b/>
          <w:color w:val="000000"/>
          <w:sz w:val="22"/>
          <w:szCs w:val="22"/>
        </w:rPr>
      </w:pPr>
    </w:p>
    <w:p w14:paraId="04B34E6B" w14:textId="77777777" w:rsidR="00EB2F4A" w:rsidRPr="00EB2F4A" w:rsidRDefault="00EB2F4A" w:rsidP="00EB2F4A">
      <w:pPr>
        <w:shd w:val="clear" w:color="auto" w:fill="FFFFFF"/>
        <w:spacing w:after="150"/>
        <w:jc w:val="both"/>
        <w:rPr>
          <w:rFonts w:ascii="Times New Roman" w:eastAsia="Arial" w:hAnsi="Times New Roman" w:cs="Times New Roman"/>
          <w:color w:val="000000"/>
          <w:sz w:val="22"/>
          <w:szCs w:val="22"/>
        </w:rPr>
      </w:pPr>
      <w:r w:rsidRPr="00EB2F4A">
        <w:rPr>
          <w:rFonts w:ascii="Times New Roman" w:eastAsia="Arial" w:hAnsi="Times New Roman" w:cs="Times New Roman"/>
          <w:b/>
          <w:color w:val="000000"/>
          <w:sz w:val="22"/>
          <w:szCs w:val="22"/>
        </w:rPr>
        <w:t xml:space="preserve">Contents: </w:t>
      </w:r>
      <w:r w:rsidRPr="00EB2F4A">
        <w:rPr>
          <w:rFonts w:ascii="Times New Roman" w:eastAsia="Arial" w:hAnsi="Times New Roman" w:cs="Times New Roman"/>
          <w:color w:val="000000"/>
          <w:sz w:val="22"/>
          <w:szCs w:val="22"/>
        </w:rPr>
        <w:t xml:space="preserve">Introduction; Molecular biology basics: DNA, RNA, genes, and proteins; Graph algorithms: DNA sequencing, DNA fragment assembly, Spectrum graphs; Sequence similarity; Suffix Tree and variants with applications; Genome Alignment: maximum unique match, LCS, mutation sensitive </w:t>
      </w:r>
      <w:r w:rsidRPr="00EB2F4A">
        <w:rPr>
          <w:rFonts w:ascii="Times New Roman" w:eastAsia="Arial" w:hAnsi="Times New Roman" w:cs="Times New Roman"/>
          <w:color w:val="000000"/>
          <w:sz w:val="22"/>
          <w:szCs w:val="22"/>
        </w:rPr>
        <w:lastRenderedPageBreak/>
        <w:t>alignments; Database search: Smith-Waterman algorithm, FASTA, BLAST and its variations; Locality sensitive hashing; Multiple sequence alignment; Phylogeny reconstruction; Phylogeny comparison: similarity and dissimilarity measurements, consensus tree problem; Genome rearrangement: types of genome rearrangements, sorting by reversal and other operations; Motif finding; RNA secondary structure prediction; Peptide sequencing; Population genetics; Recent Trends in Bioinformatics.</w:t>
      </w:r>
    </w:p>
    <w:p w14:paraId="6DD41E2F" w14:textId="77777777" w:rsidR="00EB2F4A" w:rsidRPr="00EB2F4A" w:rsidRDefault="00EB2F4A" w:rsidP="00EB2F4A">
      <w:pPr>
        <w:rPr>
          <w:rFonts w:ascii="Times New Roman" w:eastAsia="Arial" w:hAnsi="Times New Roman" w:cs="Times New Roman"/>
          <w:sz w:val="22"/>
          <w:szCs w:val="22"/>
          <w:highlight w:val="white"/>
        </w:rPr>
      </w:pPr>
      <w:r w:rsidRPr="00EB2F4A">
        <w:rPr>
          <w:rFonts w:ascii="Times New Roman" w:eastAsia="Arial" w:hAnsi="Times New Roman" w:cs="Times New Roman"/>
          <w:b/>
          <w:sz w:val="22"/>
          <w:szCs w:val="22"/>
          <w:highlight w:val="white"/>
        </w:rPr>
        <w:t xml:space="preserve">Text: </w:t>
      </w:r>
      <w:r w:rsidRPr="00EB2F4A">
        <w:rPr>
          <w:rFonts w:ascii="Times New Roman" w:eastAsia="Arial" w:hAnsi="Times New Roman" w:cs="Times New Roman"/>
          <w:sz w:val="22"/>
          <w:szCs w:val="22"/>
          <w:highlight w:val="white"/>
        </w:rPr>
        <w:t xml:space="preserve">Introduction to Bioinformatics by Arthur </w:t>
      </w:r>
      <w:proofErr w:type="spellStart"/>
      <w:r w:rsidRPr="00EB2F4A">
        <w:rPr>
          <w:rFonts w:ascii="Times New Roman" w:eastAsia="Arial" w:hAnsi="Times New Roman" w:cs="Times New Roman"/>
          <w:sz w:val="22"/>
          <w:szCs w:val="22"/>
          <w:highlight w:val="white"/>
        </w:rPr>
        <w:t>Lesk</w:t>
      </w:r>
      <w:proofErr w:type="spellEnd"/>
      <w:r w:rsidRPr="00EB2F4A">
        <w:rPr>
          <w:rFonts w:ascii="Times New Roman" w:eastAsia="Arial" w:hAnsi="Times New Roman" w:cs="Times New Roman"/>
          <w:sz w:val="22"/>
          <w:szCs w:val="22"/>
          <w:highlight w:val="white"/>
        </w:rPr>
        <w:t>, 5th Edition</w:t>
      </w:r>
    </w:p>
    <w:p w14:paraId="7D96DD91" w14:textId="77777777" w:rsidR="00EB2F4A" w:rsidRPr="00EB2F4A" w:rsidRDefault="00EB2F4A" w:rsidP="00EB2F4A">
      <w:pPr>
        <w:rPr>
          <w:rFonts w:ascii="Times New Roman" w:eastAsia="Arial" w:hAnsi="Times New Roman" w:cs="Times New Roman"/>
          <w:sz w:val="22"/>
          <w:szCs w:val="22"/>
          <w:highlight w:val="white"/>
        </w:rPr>
      </w:pPr>
      <w:r w:rsidRPr="00EB2F4A">
        <w:rPr>
          <w:rFonts w:ascii="Times New Roman" w:eastAsia="Arial" w:hAnsi="Times New Roman" w:cs="Times New Roman"/>
          <w:sz w:val="22"/>
          <w:szCs w:val="22"/>
          <w:highlight w:val="white"/>
        </w:rPr>
        <w:t xml:space="preserve">Bioinformatics </w:t>
      </w:r>
      <w:proofErr w:type="gramStart"/>
      <w:r w:rsidRPr="00EB2F4A">
        <w:rPr>
          <w:rFonts w:ascii="Times New Roman" w:eastAsia="Arial" w:hAnsi="Times New Roman" w:cs="Times New Roman"/>
          <w:sz w:val="22"/>
          <w:szCs w:val="22"/>
          <w:highlight w:val="white"/>
        </w:rPr>
        <w:t>And</w:t>
      </w:r>
      <w:proofErr w:type="gramEnd"/>
      <w:r w:rsidRPr="00EB2F4A">
        <w:rPr>
          <w:rFonts w:ascii="Times New Roman" w:eastAsia="Arial" w:hAnsi="Times New Roman" w:cs="Times New Roman"/>
          <w:sz w:val="22"/>
          <w:szCs w:val="22"/>
          <w:highlight w:val="white"/>
        </w:rPr>
        <w:t xml:space="preserve"> Functional Genomics by Pevsner J., 3rd Edition</w:t>
      </w:r>
    </w:p>
    <w:p w14:paraId="1FBF047B" w14:textId="77777777" w:rsidR="00EB2F4A" w:rsidRPr="00EB2F4A" w:rsidRDefault="00EB2F4A" w:rsidP="00EB2F4A">
      <w:pPr>
        <w:rPr>
          <w:rFonts w:ascii="Times New Roman" w:eastAsia="Arial" w:hAnsi="Times New Roman" w:cs="Times New Roman"/>
          <w:b/>
          <w:sz w:val="22"/>
          <w:szCs w:val="22"/>
          <w:highlight w:val="white"/>
        </w:rPr>
      </w:pPr>
    </w:p>
    <w:p w14:paraId="7E1B9F72" w14:textId="77777777" w:rsidR="002B6101" w:rsidRDefault="002B6101" w:rsidP="00EB2F4A">
      <w:pPr>
        <w:rPr>
          <w:rFonts w:ascii="Times New Roman" w:eastAsia="Arial" w:hAnsi="Times New Roman" w:cs="Times New Roman"/>
          <w:b/>
          <w:color w:val="000000"/>
          <w:sz w:val="22"/>
          <w:szCs w:val="22"/>
          <w:highlight w:val="white"/>
        </w:rPr>
      </w:pPr>
    </w:p>
    <w:p w14:paraId="04C0E489" w14:textId="77777777" w:rsidR="00EB2F4A" w:rsidRPr="00EB2F4A" w:rsidRDefault="00EB2F4A" w:rsidP="00EB2F4A">
      <w:pPr>
        <w:rPr>
          <w:rFonts w:ascii="Times New Roman" w:eastAsia="Arial" w:hAnsi="Times New Roman" w:cs="Times New Roman"/>
          <w:color w:val="000000"/>
          <w:sz w:val="22"/>
          <w:szCs w:val="22"/>
          <w:highlight w:val="white"/>
        </w:rPr>
      </w:pPr>
      <w:r w:rsidRPr="00EB2F4A">
        <w:rPr>
          <w:rFonts w:ascii="Times New Roman" w:eastAsia="Arial" w:hAnsi="Times New Roman" w:cs="Times New Roman"/>
          <w:b/>
          <w:color w:val="000000"/>
          <w:sz w:val="22"/>
          <w:szCs w:val="22"/>
          <w:highlight w:val="white"/>
        </w:rPr>
        <w:t>Course Code: </w:t>
      </w:r>
      <w:r w:rsidR="002B6101">
        <w:rPr>
          <w:rFonts w:ascii="Times New Roman" w:eastAsia="Arial" w:hAnsi="Times New Roman" w:cs="Times New Roman"/>
          <w:color w:val="000000"/>
          <w:sz w:val="22"/>
          <w:szCs w:val="22"/>
          <w:highlight w:val="white"/>
        </w:rPr>
        <w:t>CSE4465</w:t>
      </w:r>
    </w:p>
    <w:p w14:paraId="770C02A7" w14:textId="77777777" w:rsidR="00EB2F4A" w:rsidRPr="00EB2F4A" w:rsidRDefault="00EB2F4A" w:rsidP="00EB2F4A">
      <w:pPr>
        <w:rPr>
          <w:rFonts w:ascii="Times New Roman" w:eastAsia="Arial" w:hAnsi="Times New Roman" w:cs="Times New Roman"/>
          <w:color w:val="000000"/>
          <w:sz w:val="22"/>
          <w:szCs w:val="22"/>
        </w:rPr>
      </w:pPr>
      <w:r w:rsidRPr="00EB2F4A">
        <w:rPr>
          <w:rFonts w:ascii="Times New Roman" w:eastAsia="Arial" w:hAnsi="Times New Roman" w:cs="Times New Roman"/>
          <w:b/>
          <w:color w:val="000000"/>
          <w:sz w:val="22"/>
          <w:szCs w:val="22"/>
        </w:rPr>
        <w:t xml:space="preserve">Course Title: </w:t>
      </w:r>
      <w:r w:rsidRPr="00EB2F4A">
        <w:rPr>
          <w:rFonts w:ascii="Times New Roman" w:eastAsia="Arial" w:hAnsi="Times New Roman" w:cs="Times New Roman"/>
          <w:color w:val="000000"/>
          <w:sz w:val="22"/>
          <w:szCs w:val="22"/>
          <w:highlight w:val="white"/>
        </w:rPr>
        <w:t>Natural Language Processing</w:t>
      </w:r>
      <w:r w:rsidRPr="00EB2F4A">
        <w:rPr>
          <w:rFonts w:ascii="Times New Roman" w:eastAsia="Arial" w:hAnsi="Times New Roman" w:cs="Times New Roman"/>
          <w:color w:val="000000"/>
          <w:sz w:val="22"/>
          <w:szCs w:val="22"/>
        </w:rPr>
        <w:br/>
      </w:r>
      <w:r w:rsidRPr="00EB2F4A">
        <w:rPr>
          <w:rFonts w:ascii="Times New Roman" w:eastAsia="Arial" w:hAnsi="Times New Roman" w:cs="Times New Roman"/>
          <w:b/>
          <w:color w:val="000000"/>
          <w:sz w:val="22"/>
          <w:szCs w:val="22"/>
          <w:highlight w:val="white"/>
        </w:rPr>
        <w:t>Credit Hour: </w:t>
      </w:r>
      <w:r w:rsidRPr="00EB2F4A">
        <w:rPr>
          <w:rFonts w:ascii="Times New Roman" w:eastAsia="Arial" w:hAnsi="Times New Roman" w:cs="Times New Roman"/>
          <w:color w:val="000000"/>
          <w:sz w:val="22"/>
          <w:szCs w:val="22"/>
          <w:highlight w:val="white"/>
        </w:rPr>
        <w:t>3.00</w:t>
      </w:r>
      <w:r w:rsidRPr="00EB2F4A">
        <w:rPr>
          <w:rFonts w:ascii="Times New Roman" w:eastAsia="Arial" w:hAnsi="Times New Roman" w:cs="Times New Roman"/>
          <w:color w:val="000000"/>
          <w:sz w:val="22"/>
          <w:szCs w:val="22"/>
        </w:rPr>
        <w:br/>
      </w:r>
      <w:r w:rsidRPr="00EB2F4A">
        <w:rPr>
          <w:rFonts w:ascii="Times New Roman" w:eastAsia="Arial" w:hAnsi="Times New Roman" w:cs="Times New Roman"/>
          <w:b/>
          <w:color w:val="000000"/>
          <w:sz w:val="22"/>
          <w:szCs w:val="22"/>
          <w:highlight w:val="white"/>
        </w:rPr>
        <w:t>Prerequisite:</w:t>
      </w:r>
      <w:r w:rsidRPr="00EB2F4A">
        <w:rPr>
          <w:rFonts w:ascii="Times New Roman" w:eastAsia="Arial" w:hAnsi="Times New Roman" w:cs="Times New Roman"/>
          <w:color w:val="000000"/>
          <w:sz w:val="22"/>
          <w:szCs w:val="22"/>
          <w:highlight w:val="white"/>
        </w:rPr>
        <w:t xml:space="preserve"> N/A</w:t>
      </w:r>
    </w:p>
    <w:p w14:paraId="22CECB4A" w14:textId="77777777" w:rsidR="00EB2F4A" w:rsidRPr="00EB2F4A" w:rsidRDefault="00EB2F4A" w:rsidP="00EB2F4A">
      <w:pPr>
        <w:shd w:val="clear" w:color="auto" w:fill="FFFFFF"/>
        <w:spacing w:after="150"/>
        <w:rPr>
          <w:rFonts w:ascii="Times New Roman" w:eastAsia="Arial" w:hAnsi="Times New Roman" w:cs="Times New Roman"/>
          <w:b/>
          <w:color w:val="000000"/>
          <w:sz w:val="22"/>
          <w:szCs w:val="22"/>
        </w:rPr>
      </w:pPr>
    </w:p>
    <w:p w14:paraId="72598ADB" w14:textId="77777777" w:rsidR="00EB2F4A" w:rsidRPr="00EB2F4A" w:rsidRDefault="00EB2F4A" w:rsidP="00EB2F4A">
      <w:pPr>
        <w:shd w:val="clear" w:color="auto" w:fill="FFFFFF"/>
        <w:spacing w:after="150"/>
        <w:jc w:val="both"/>
        <w:rPr>
          <w:rFonts w:ascii="Times New Roman" w:eastAsia="Arial" w:hAnsi="Times New Roman" w:cs="Times New Roman"/>
          <w:color w:val="000000"/>
          <w:sz w:val="22"/>
          <w:szCs w:val="22"/>
        </w:rPr>
      </w:pPr>
      <w:r w:rsidRPr="00EB2F4A">
        <w:rPr>
          <w:rFonts w:ascii="Times New Roman" w:eastAsia="Arial" w:hAnsi="Times New Roman" w:cs="Times New Roman"/>
          <w:b/>
          <w:color w:val="000000"/>
          <w:sz w:val="22"/>
          <w:szCs w:val="22"/>
        </w:rPr>
        <w:t xml:space="preserve">Contents: </w:t>
      </w:r>
      <w:r w:rsidRPr="00EB2F4A">
        <w:rPr>
          <w:rFonts w:ascii="Times New Roman" w:eastAsia="Arial" w:hAnsi="Times New Roman" w:cs="Times New Roman"/>
          <w:color w:val="000000"/>
          <w:sz w:val="22"/>
          <w:szCs w:val="22"/>
        </w:rPr>
        <w:t>Natural language processing (NLP) is one of the most important technologies of the information age. Understanding complex language utterances is also a crucial part of artificial intelligence. In this course, you will be given a thorough overview of Natural Language Processing and how to use classic machine learning methods. You will learn about Statistical Machine Translation as well as Deep Semantic Similarity Models (DSSM) and their applications. We will also discuss deep reinforcement learning techniques applied in NLP and Vision-Language Multimodal Intelligence.</w:t>
      </w:r>
    </w:p>
    <w:p w14:paraId="7030DD81" w14:textId="77777777" w:rsidR="00EB2F4A" w:rsidRPr="00EB2F4A" w:rsidRDefault="00EB2F4A" w:rsidP="00EB2F4A">
      <w:pPr>
        <w:rPr>
          <w:rFonts w:ascii="Times New Roman" w:eastAsia="Arial" w:hAnsi="Times New Roman" w:cs="Times New Roman"/>
          <w:sz w:val="22"/>
          <w:szCs w:val="22"/>
          <w:highlight w:val="white"/>
        </w:rPr>
      </w:pPr>
      <w:r w:rsidRPr="00EB2F4A">
        <w:rPr>
          <w:rFonts w:ascii="Times New Roman" w:eastAsia="Arial" w:hAnsi="Times New Roman" w:cs="Times New Roman"/>
          <w:b/>
          <w:sz w:val="22"/>
          <w:szCs w:val="22"/>
          <w:highlight w:val="white"/>
        </w:rPr>
        <w:t xml:space="preserve">Text: </w:t>
      </w:r>
      <w:r w:rsidRPr="00EB2F4A">
        <w:rPr>
          <w:rFonts w:ascii="Times New Roman" w:eastAsia="Arial" w:hAnsi="Times New Roman" w:cs="Times New Roman"/>
          <w:sz w:val="22"/>
          <w:szCs w:val="22"/>
          <w:highlight w:val="white"/>
        </w:rPr>
        <w:t xml:space="preserve">Speech and Language Processing: An Introduction to Natural Language Processing, Computational Linguistics, and Speech Recognition, 2nd Edition, by Daniel </w:t>
      </w:r>
      <w:proofErr w:type="spellStart"/>
      <w:r w:rsidRPr="00EB2F4A">
        <w:rPr>
          <w:rFonts w:ascii="Times New Roman" w:eastAsia="Arial" w:hAnsi="Times New Roman" w:cs="Times New Roman"/>
          <w:sz w:val="22"/>
          <w:szCs w:val="22"/>
          <w:highlight w:val="white"/>
        </w:rPr>
        <w:t>Jurafsky</w:t>
      </w:r>
      <w:proofErr w:type="spellEnd"/>
      <w:r w:rsidRPr="00EB2F4A">
        <w:rPr>
          <w:rFonts w:ascii="Times New Roman" w:eastAsia="Arial" w:hAnsi="Times New Roman" w:cs="Times New Roman"/>
          <w:sz w:val="22"/>
          <w:szCs w:val="22"/>
          <w:highlight w:val="white"/>
        </w:rPr>
        <w:t xml:space="preserve"> and James H. Martin.</w:t>
      </w:r>
    </w:p>
    <w:p w14:paraId="1DAE9813" w14:textId="77777777" w:rsidR="00EB2F4A" w:rsidRPr="00EB2F4A" w:rsidRDefault="00EB2F4A" w:rsidP="00EB2F4A">
      <w:pPr>
        <w:rPr>
          <w:rFonts w:ascii="Times New Roman" w:eastAsia="Arial" w:hAnsi="Times New Roman" w:cs="Times New Roman"/>
          <w:sz w:val="22"/>
          <w:szCs w:val="22"/>
          <w:highlight w:val="white"/>
        </w:rPr>
      </w:pPr>
      <w:r w:rsidRPr="00EB2F4A">
        <w:rPr>
          <w:rFonts w:ascii="Times New Roman" w:eastAsia="Arial" w:hAnsi="Times New Roman" w:cs="Times New Roman"/>
          <w:sz w:val="22"/>
          <w:szCs w:val="22"/>
          <w:highlight w:val="white"/>
        </w:rPr>
        <w:t xml:space="preserve">Neural Network Methods in Natural Language Processing by </w:t>
      </w:r>
      <w:proofErr w:type="spellStart"/>
      <w:r w:rsidRPr="00EB2F4A">
        <w:rPr>
          <w:rFonts w:ascii="Times New Roman" w:eastAsia="Arial" w:hAnsi="Times New Roman" w:cs="Times New Roman"/>
          <w:sz w:val="22"/>
          <w:szCs w:val="22"/>
          <w:highlight w:val="white"/>
        </w:rPr>
        <w:t>by</w:t>
      </w:r>
      <w:proofErr w:type="spellEnd"/>
      <w:r w:rsidRPr="00EB2F4A">
        <w:rPr>
          <w:rFonts w:ascii="Times New Roman" w:eastAsia="Arial" w:hAnsi="Times New Roman" w:cs="Times New Roman"/>
          <w:sz w:val="22"/>
          <w:szCs w:val="22"/>
          <w:highlight w:val="white"/>
        </w:rPr>
        <w:t xml:space="preserve"> Yoav Goldberg</w:t>
      </w:r>
    </w:p>
    <w:p w14:paraId="4E0CCE45" w14:textId="77777777" w:rsidR="002B6101" w:rsidRDefault="002B6101" w:rsidP="00EB2F4A">
      <w:pPr>
        <w:rPr>
          <w:rFonts w:ascii="Times New Roman" w:eastAsia="Arial" w:hAnsi="Times New Roman" w:cs="Times New Roman"/>
          <w:b/>
          <w:color w:val="000000"/>
          <w:sz w:val="22"/>
          <w:szCs w:val="22"/>
          <w:highlight w:val="white"/>
        </w:rPr>
      </w:pPr>
    </w:p>
    <w:p w14:paraId="5C51FDD6" w14:textId="77777777" w:rsidR="002B6101" w:rsidRDefault="002B6101" w:rsidP="00EB2F4A">
      <w:pPr>
        <w:rPr>
          <w:rFonts w:ascii="Times New Roman" w:eastAsia="Arial" w:hAnsi="Times New Roman" w:cs="Times New Roman"/>
          <w:b/>
          <w:color w:val="000000"/>
          <w:sz w:val="22"/>
          <w:szCs w:val="22"/>
          <w:highlight w:val="white"/>
        </w:rPr>
      </w:pPr>
    </w:p>
    <w:p w14:paraId="5083F39A" w14:textId="77777777" w:rsidR="00EB2F4A" w:rsidRPr="00EB2F4A" w:rsidRDefault="00EB2F4A" w:rsidP="00EB2F4A">
      <w:pPr>
        <w:rPr>
          <w:rFonts w:ascii="Times New Roman" w:eastAsia="Arial" w:hAnsi="Times New Roman" w:cs="Times New Roman"/>
          <w:color w:val="000000"/>
          <w:sz w:val="22"/>
          <w:szCs w:val="22"/>
          <w:highlight w:val="white"/>
        </w:rPr>
      </w:pPr>
      <w:r w:rsidRPr="00EB2F4A">
        <w:rPr>
          <w:rFonts w:ascii="Times New Roman" w:eastAsia="Arial" w:hAnsi="Times New Roman" w:cs="Times New Roman"/>
          <w:b/>
          <w:color w:val="000000"/>
          <w:sz w:val="22"/>
          <w:szCs w:val="22"/>
          <w:highlight w:val="white"/>
        </w:rPr>
        <w:t>Course Code: </w:t>
      </w:r>
      <w:r w:rsidR="00E07306">
        <w:rPr>
          <w:rFonts w:ascii="Times New Roman" w:eastAsia="Arial" w:hAnsi="Times New Roman" w:cs="Times New Roman"/>
          <w:color w:val="000000"/>
          <w:sz w:val="22"/>
          <w:szCs w:val="22"/>
          <w:highlight w:val="white"/>
        </w:rPr>
        <w:t>CSE4</w:t>
      </w:r>
      <w:r w:rsidRPr="00EB2F4A">
        <w:rPr>
          <w:rFonts w:ascii="Times New Roman" w:eastAsia="Arial" w:hAnsi="Times New Roman" w:cs="Times New Roman"/>
          <w:color w:val="000000"/>
          <w:sz w:val="22"/>
          <w:szCs w:val="22"/>
          <w:highlight w:val="white"/>
        </w:rPr>
        <w:t>46</w:t>
      </w:r>
      <w:r w:rsidR="00E07306">
        <w:rPr>
          <w:rFonts w:ascii="Times New Roman" w:eastAsia="Arial" w:hAnsi="Times New Roman" w:cs="Times New Roman"/>
          <w:color w:val="000000"/>
          <w:sz w:val="22"/>
          <w:szCs w:val="22"/>
          <w:highlight w:val="white"/>
        </w:rPr>
        <w:t>7</w:t>
      </w:r>
    </w:p>
    <w:p w14:paraId="71253442" w14:textId="77777777" w:rsidR="00EB2F4A" w:rsidRPr="00EB2F4A" w:rsidRDefault="00EB2F4A" w:rsidP="00EB2F4A">
      <w:pPr>
        <w:rPr>
          <w:rFonts w:ascii="Times New Roman" w:eastAsia="Arial" w:hAnsi="Times New Roman" w:cs="Times New Roman"/>
          <w:color w:val="000000"/>
          <w:sz w:val="22"/>
          <w:szCs w:val="22"/>
          <w:highlight w:val="white"/>
        </w:rPr>
      </w:pPr>
      <w:r w:rsidRPr="00EB2F4A">
        <w:rPr>
          <w:rFonts w:ascii="Times New Roman" w:eastAsia="Arial" w:hAnsi="Times New Roman" w:cs="Times New Roman"/>
          <w:b/>
          <w:color w:val="000000"/>
          <w:sz w:val="22"/>
          <w:szCs w:val="22"/>
        </w:rPr>
        <w:t xml:space="preserve">Course Title: </w:t>
      </w:r>
      <w:r w:rsidRPr="00EB2F4A">
        <w:rPr>
          <w:rFonts w:ascii="Times New Roman" w:eastAsia="Arial" w:hAnsi="Times New Roman" w:cs="Times New Roman"/>
          <w:color w:val="000000"/>
          <w:sz w:val="22"/>
          <w:szCs w:val="22"/>
        </w:rPr>
        <w:t>Topics of Current Interest</w:t>
      </w:r>
      <w:r w:rsidRPr="00EB2F4A">
        <w:rPr>
          <w:rFonts w:ascii="Times New Roman" w:eastAsia="Arial" w:hAnsi="Times New Roman" w:cs="Times New Roman"/>
          <w:color w:val="000000"/>
          <w:sz w:val="22"/>
          <w:szCs w:val="22"/>
        </w:rPr>
        <w:br/>
      </w:r>
      <w:r w:rsidRPr="00EB2F4A">
        <w:rPr>
          <w:rFonts w:ascii="Times New Roman" w:eastAsia="Arial" w:hAnsi="Times New Roman" w:cs="Times New Roman"/>
          <w:b/>
          <w:color w:val="000000"/>
          <w:sz w:val="22"/>
          <w:szCs w:val="22"/>
          <w:highlight w:val="white"/>
        </w:rPr>
        <w:t>Credit Hour: </w:t>
      </w:r>
      <w:r w:rsidRPr="00EB2F4A">
        <w:rPr>
          <w:rFonts w:ascii="Times New Roman" w:eastAsia="Arial" w:hAnsi="Times New Roman" w:cs="Times New Roman"/>
          <w:color w:val="000000"/>
          <w:sz w:val="22"/>
          <w:szCs w:val="22"/>
          <w:highlight w:val="white"/>
        </w:rPr>
        <w:t>3.00</w:t>
      </w:r>
      <w:r w:rsidRPr="00EB2F4A">
        <w:rPr>
          <w:rFonts w:ascii="Times New Roman" w:eastAsia="Arial" w:hAnsi="Times New Roman" w:cs="Times New Roman"/>
          <w:color w:val="000000"/>
          <w:sz w:val="22"/>
          <w:szCs w:val="22"/>
        </w:rPr>
        <w:br/>
      </w:r>
      <w:r w:rsidRPr="00EB2F4A">
        <w:rPr>
          <w:rFonts w:ascii="Times New Roman" w:eastAsia="Arial" w:hAnsi="Times New Roman" w:cs="Times New Roman"/>
          <w:b/>
          <w:color w:val="000000"/>
          <w:sz w:val="22"/>
          <w:szCs w:val="22"/>
          <w:highlight w:val="white"/>
        </w:rPr>
        <w:t xml:space="preserve">Prerequisite: </w:t>
      </w:r>
      <w:r w:rsidRPr="00EB2F4A">
        <w:rPr>
          <w:rFonts w:ascii="Times New Roman" w:eastAsia="Arial" w:hAnsi="Times New Roman" w:cs="Times New Roman"/>
          <w:color w:val="000000"/>
          <w:sz w:val="22"/>
          <w:szCs w:val="22"/>
          <w:highlight w:val="white"/>
        </w:rPr>
        <w:t>N/A</w:t>
      </w:r>
    </w:p>
    <w:p w14:paraId="3B52B599" w14:textId="77777777" w:rsidR="00EB2F4A" w:rsidRPr="00EB2F4A" w:rsidRDefault="00EB2F4A" w:rsidP="00EB2F4A">
      <w:pPr>
        <w:pBdr>
          <w:top w:val="nil"/>
          <w:left w:val="nil"/>
          <w:bottom w:val="nil"/>
          <w:right w:val="nil"/>
          <w:between w:val="nil"/>
        </w:pBdr>
        <w:shd w:val="clear" w:color="auto" w:fill="FFFFFF"/>
        <w:spacing w:before="280" w:after="280"/>
        <w:rPr>
          <w:rFonts w:ascii="Times New Roman" w:eastAsia="Arial" w:hAnsi="Times New Roman" w:cs="Times New Roman"/>
          <w:color w:val="000000"/>
          <w:sz w:val="22"/>
          <w:szCs w:val="22"/>
        </w:rPr>
      </w:pPr>
      <w:r w:rsidRPr="00EB2F4A">
        <w:rPr>
          <w:rFonts w:ascii="Times New Roman" w:eastAsia="Arial" w:hAnsi="Times New Roman" w:cs="Times New Roman"/>
          <w:b/>
          <w:color w:val="000000"/>
          <w:sz w:val="22"/>
          <w:szCs w:val="22"/>
        </w:rPr>
        <w:t>Content</w:t>
      </w:r>
      <w:r w:rsidRPr="00EB2F4A">
        <w:rPr>
          <w:rFonts w:ascii="Times New Roman" w:eastAsia="Arial" w:hAnsi="Times New Roman" w:cs="Times New Roman"/>
          <w:color w:val="000000"/>
          <w:sz w:val="22"/>
          <w:szCs w:val="22"/>
        </w:rPr>
        <w:t>: As necessary.</w:t>
      </w:r>
    </w:p>
    <w:p w14:paraId="6F0D7E87" w14:textId="77777777" w:rsidR="008C16EB" w:rsidRDefault="008C16EB" w:rsidP="00EB2F4A">
      <w:pPr>
        <w:rPr>
          <w:rFonts w:ascii="Times New Roman" w:eastAsia="Arial" w:hAnsi="Times New Roman" w:cs="Times New Roman"/>
          <w:b/>
          <w:color w:val="000000"/>
          <w:sz w:val="22"/>
          <w:szCs w:val="22"/>
          <w:highlight w:val="white"/>
        </w:rPr>
      </w:pPr>
    </w:p>
    <w:p w14:paraId="73BBF9F9" w14:textId="77777777" w:rsidR="00EB2F4A" w:rsidRPr="00EB2F4A" w:rsidRDefault="00EB2F4A" w:rsidP="00EB2F4A">
      <w:pPr>
        <w:rPr>
          <w:rFonts w:ascii="Times New Roman" w:eastAsia="Arial" w:hAnsi="Times New Roman" w:cs="Times New Roman"/>
          <w:color w:val="000000"/>
          <w:sz w:val="22"/>
          <w:szCs w:val="22"/>
          <w:highlight w:val="white"/>
        </w:rPr>
      </w:pPr>
      <w:r w:rsidRPr="00EB2F4A">
        <w:rPr>
          <w:rFonts w:ascii="Times New Roman" w:eastAsia="Arial" w:hAnsi="Times New Roman" w:cs="Times New Roman"/>
          <w:b/>
          <w:color w:val="000000"/>
          <w:sz w:val="22"/>
          <w:szCs w:val="22"/>
          <w:highlight w:val="white"/>
        </w:rPr>
        <w:t>Course Code: </w:t>
      </w:r>
      <w:r w:rsidR="00E07306">
        <w:rPr>
          <w:rFonts w:ascii="Times New Roman" w:eastAsia="Arial" w:hAnsi="Times New Roman" w:cs="Times New Roman"/>
          <w:color w:val="000000"/>
          <w:sz w:val="22"/>
          <w:szCs w:val="22"/>
          <w:highlight w:val="white"/>
        </w:rPr>
        <w:t>CSE4469</w:t>
      </w:r>
    </w:p>
    <w:p w14:paraId="0D71CC42" w14:textId="77777777" w:rsidR="00EB2F4A" w:rsidRPr="00EB2F4A" w:rsidRDefault="00EB2F4A" w:rsidP="00EB2F4A">
      <w:pPr>
        <w:rPr>
          <w:rFonts w:ascii="Times New Roman" w:eastAsia="Arial" w:hAnsi="Times New Roman" w:cs="Times New Roman"/>
          <w:color w:val="000000"/>
          <w:sz w:val="22"/>
          <w:szCs w:val="22"/>
        </w:rPr>
      </w:pPr>
      <w:r w:rsidRPr="00EB2F4A">
        <w:rPr>
          <w:rFonts w:ascii="Times New Roman" w:eastAsia="Arial" w:hAnsi="Times New Roman" w:cs="Times New Roman"/>
          <w:b/>
          <w:color w:val="000000"/>
          <w:sz w:val="22"/>
          <w:szCs w:val="22"/>
        </w:rPr>
        <w:t xml:space="preserve">Course Title: </w:t>
      </w:r>
      <w:r w:rsidRPr="00EB2F4A">
        <w:rPr>
          <w:rFonts w:ascii="Times New Roman" w:eastAsia="Arial" w:hAnsi="Times New Roman" w:cs="Times New Roman"/>
          <w:color w:val="000000"/>
          <w:sz w:val="22"/>
          <w:szCs w:val="22"/>
          <w:highlight w:val="white"/>
        </w:rPr>
        <w:t>Software Requirements Specification and Analysis</w:t>
      </w:r>
      <w:r w:rsidRPr="00EB2F4A">
        <w:rPr>
          <w:rFonts w:ascii="Times New Roman" w:eastAsia="Arial" w:hAnsi="Times New Roman" w:cs="Times New Roman"/>
          <w:color w:val="000000"/>
          <w:sz w:val="22"/>
          <w:szCs w:val="22"/>
        </w:rPr>
        <w:br/>
      </w:r>
      <w:r w:rsidRPr="00EB2F4A">
        <w:rPr>
          <w:rFonts w:ascii="Times New Roman" w:eastAsia="Arial" w:hAnsi="Times New Roman" w:cs="Times New Roman"/>
          <w:b/>
          <w:color w:val="000000"/>
          <w:sz w:val="22"/>
          <w:szCs w:val="22"/>
          <w:highlight w:val="white"/>
        </w:rPr>
        <w:t>Credit Hour: </w:t>
      </w:r>
      <w:r w:rsidRPr="00EB2F4A">
        <w:rPr>
          <w:rFonts w:ascii="Times New Roman" w:eastAsia="Arial" w:hAnsi="Times New Roman" w:cs="Times New Roman"/>
          <w:color w:val="000000"/>
          <w:sz w:val="22"/>
          <w:szCs w:val="22"/>
          <w:highlight w:val="white"/>
        </w:rPr>
        <w:t>3.00</w:t>
      </w:r>
      <w:r w:rsidRPr="00EB2F4A">
        <w:rPr>
          <w:rFonts w:ascii="Times New Roman" w:eastAsia="Arial" w:hAnsi="Times New Roman" w:cs="Times New Roman"/>
          <w:color w:val="000000"/>
          <w:sz w:val="22"/>
          <w:szCs w:val="22"/>
        </w:rPr>
        <w:br/>
      </w:r>
      <w:r w:rsidRPr="00EB2F4A">
        <w:rPr>
          <w:rFonts w:ascii="Times New Roman" w:eastAsia="Arial" w:hAnsi="Times New Roman" w:cs="Times New Roman"/>
          <w:b/>
          <w:color w:val="000000"/>
          <w:sz w:val="22"/>
          <w:szCs w:val="22"/>
          <w:highlight w:val="white"/>
        </w:rPr>
        <w:t>Prerequisite:</w:t>
      </w:r>
      <w:r w:rsidRPr="00EB2F4A">
        <w:rPr>
          <w:rFonts w:ascii="Times New Roman" w:eastAsia="Arial" w:hAnsi="Times New Roman" w:cs="Times New Roman"/>
          <w:color w:val="000000"/>
          <w:sz w:val="22"/>
          <w:szCs w:val="22"/>
          <w:highlight w:val="white"/>
        </w:rPr>
        <w:t xml:space="preserve"> </w:t>
      </w:r>
      <w:r w:rsidR="00E07306">
        <w:rPr>
          <w:rFonts w:ascii="Times New Roman" w:eastAsia="Arial" w:hAnsi="Times New Roman" w:cs="Times New Roman"/>
          <w:color w:val="000000"/>
          <w:sz w:val="22"/>
          <w:szCs w:val="22"/>
        </w:rPr>
        <w:t>CSE3200, CSE3203</w:t>
      </w:r>
    </w:p>
    <w:p w14:paraId="61B5AAC2" w14:textId="77777777" w:rsidR="00EB2F4A" w:rsidRPr="00EB2F4A" w:rsidRDefault="00EB2F4A" w:rsidP="00EB2F4A">
      <w:pPr>
        <w:shd w:val="clear" w:color="auto" w:fill="FFFFFF"/>
        <w:spacing w:after="150"/>
        <w:rPr>
          <w:rFonts w:ascii="Times New Roman" w:eastAsia="Arial" w:hAnsi="Times New Roman" w:cs="Times New Roman"/>
          <w:b/>
          <w:color w:val="000000"/>
          <w:sz w:val="22"/>
          <w:szCs w:val="22"/>
        </w:rPr>
      </w:pPr>
    </w:p>
    <w:p w14:paraId="1164C9D1" w14:textId="77777777" w:rsidR="00EB2F4A" w:rsidRPr="00EB2F4A" w:rsidRDefault="00EB2F4A" w:rsidP="00EB2F4A">
      <w:pPr>
        <w:shd w:val="clear" w:color="auto" w:fill="FFFFFF"/>
        <w:spacing w:after="150"/>
        <w:jc w:val="both"/>
        <w:rPr>
          <w:rFonts w:ascii="Times New Roman" w:eastAsia="Arial" w:hAnsi="Times New Roman" w:cs="Times New Roman"/>
          <w:color w:val="000000"/>
          <w:sz w:val="22"/>
          <w:szCs w:val="22"/>
        </w:rPr>
      </w:pPr>
      <w:r w:rsidRPr="00EB2F4A">
        <w:rPr>
          <w:rFonts w:ascii="Times New Roman" w:eastAsia="Arial" w:hAnsi="Times New Roman" w:cs="Times New Roman"/>
          <w:b/>
          <w:color w:val="000000"/>
          <w:sz w:val="22"/>
          <w:szCs w:val="22"/>
        </w:rPr>
        <w:t xml:space="preserve">Contents: </w:t>
      </w:r>
      <w:r w:rsidRPr="00EB2F4A">
        <w:rPr>
          <w:rFonts w:ascii="Times New Roman" w:eastAsia="Arial" w:hAnsi="Times New Roman" w:cs="Times New Roman"/>
          <w:color w:val="000000"/>
          <w:sz w:val="22"/>
          <w:szCs w:val="22"/>
        </w:rPr>
        <w:t>This course offers to develop effective functional and non-functional requirements that are complete, concise, correct, consistent, testable and unambiguous, select the appropriate requirements elicitation techniques to identify requirements, design a set of software models to be used to flesh out hidden requirements and drive clarity into the system functional requirements, effectively analyze requirements and prioritize accordingly, perform requirements engineering in the context of the most common software development life cycles and processes, create a requirements specification to communicate requirements to a broad set of stakeholders, utilize various requirements validation techniques to critically evaluate their requirements to identify defects, manage change to requirements.</w:t>
      </w:r>
    </w:p>
    <w:p w14:paraId="629F1BA2" w14:textId="77777777" w:rsidR="00EB2F4A" w:rsidRPr="00EB2F4A" w:rsidRDefault="00EB2F4A" w:rsidP="00EB2F4A">
      <w:pPr>
        <w:rPr>
          <w:rFonts w:ascii="Times New Roman" w:eastAsia="Arial" w:hAnsi="Times New Roman" w:cs="Times New Roman"/>
          <w:sz w:val="22"/>
          <w:szCs w:val="22"/>
          <w:highlight w:val="white"/>
        </w:rPr>
      </w:pPr>
      <w:r w:rsidRPr="00EB2F4A">
        <w:rPr>
          <w:rFonts w:ascii="Times New Roman" w:eastAsia="Arial" w:hAnsi="Times New Roman" w:cs="Times New Roman"/>
          <w:b/>
          <w:sz w:val="22"/>
          <w:szCs w:val="22"/>
          <w:highlight w:val="white"/>
        </w:rPr>
        <w:t xml:space="preserve">Text: </w:t>
      </w:r>
      <w:r w:rsidRPr="00EB2F4A">
        <w:rPr>
          <w:rFonts w:ascii="Times New Roman" w:eastAsia="Arial" w:hAnsi="Times New Roman" w:cs="Times New Roman"/>
          <w:sz w:val="22"/>
          <w:szCs w:val="22"/>
          <w:highlight w:val="white"/>
        </w:rPr>
        <w:t>Software Engineering: A Practitioner’s Approach by R. S. Pressman, 8th edition</w:t>
      </w:r>
    </w:p>
    <w:p w14:paraId="0CF40559" w14:textId="77777777" w:rsidR="00EB2F4A" w:rsidRPr="00EB2F4A" w:rsidRDefault="00EB2F4A" w:rsidP="00EB2F4A">
      <w:pPr>
        <w:rPr>
          <w:rFonts w:ascii="Times New Roman" w:eastAsia="Arial" w:hAnsi="Times New Roman" w:cs="Times New Roman"/>
          <w:sz w:val="22"/>
          <w:szCs w:val="22"/>
          <w:highlight w:val="white"/>
        </w:rPr>
      </w:pPr>
      <w:r w:rsidRPr="00EB2F4A">
        <w:rPr>
          <w:rFonts w:ascii="Times New Roman" w:eastAsia="Arial" w:hAnsi="Times New Roman" w:cs="Times New Roman"/>
          <w:sz w:val="22"/>
          <w:szCs w:val="22"/>
          <w:highlight w:val="white"/>
        </w:rPr>
        <w:t>Software Engineering by Ian Sommerville, 10th Edition</w:t>
      </w:r>
    </w:p>
    <w:p w14:paraId="087DE59A" w14:textId="77777777" w:rsidR="00EB2F4A" w:rsidRPr="00EB2F4A" w:rsidRDefault="00EB2F4A" w:rsidP="00EB2F4A">
      <w:pPr>
        <w:rPr>
          <w:rFonts w:ascii="Times New Roman" w:eastAsia="Arial" w:hAnsi="Times New Roman" w:cs="Times New Roman"/>
          <w:b/>
          <w:sz w:val="22"/>
          <w:szCs w:val="22"/>
          <w:highlight w:val="white"/>
        </w:rPr>
      </w:pPr>
    </w:p>
    <w:p w14:paraId="60DDF63F" w14:textId="77777777" w:rsidR="00EB2F4A" w:rsidRPr="00EB2F4A" w:rsidRDefault="00EB2F4A" w:rsidP="00EB2F4A">
      <w:pPr>
        <w:rPr>
          <w:rFonts w:ascii="Times New Roman" w:eastAsia="Arial" w:hAnsi="Times New Roman" w:cs="Times New Roman"/>
          <w:b/>
          <w:color w:val="000000"/>
          <w:sz w:val="22"/>
          <w:szCs w:val="22"/>
          <w:highlight w:val="white"/>
        </w:rPr>
      </w:pPr>
    </w:p>
    <w:p w14:paraId="3E3CBCA8" w14:textId="77777777" w:rsidR="00DC3936" w:rsidRDefault="00DC3936" w:rsidP="00EB2F4A">
      <w:pPr>
        <w:rPr>
          <w:rFonts w:ascii="Times New Roman" w:eastAsia="Arial" w:hAnsi="Times New Roman" w:cs="Times New Roman"/>
          <w:b/>
          <w:color w:val="000000"/>
          <w:sz w:val="22"/>
          <w:szCs w:val="22"/>
          <w:highlight w:val="white"/>
        </w:rPr>
      </w:pPr>
    </w:p>
    <w:p w14:paraId="3B1E56D8" w14:textId="77777777" w:rsidR="00EB2F4A" w:rsidRPr="00EB2F4A" w:rsidRDefault="00EB2F4A" w:rsidP="00EB2F4A">
      <w:pPr>
        <w:rPr>
          <w:rFonts w:ascii="Times New Roman" w:eastAsia="Arial" w:hAnsi="Times New Roman" w:cs="Times New Roman"/>
          <w:color w:val="000000"/>
          <w:sz w:val="22"/>
          <w:szCs w:val="22"/>
          <w:highlight w:val="white"/>
        </w:rPr>
      </w:pPr>
      <w:r w:rsidRPr="00EB2F4A">
        <w:rPr>
          <w:rFonts w:ascii="Times New Roman" w:eastAsia="Arial" w:hAnsi="Times New Roman" w:cs="Times New Roman"/>
          <w:b/>
          <w:color w:val="000000"/>
          <w:sz w:val="22"/>
          <w:szCs w:val="22"/>
          <w:highlight w:val="white"/>
        </w:rPr>
        <w:t>Course Code: </w:t>
      </w:r>
      <w:r w:rsidR="00E07306">
        <w:rPr>
          <w:rFonts w:ascii="Times New Roman" w:eastAsia="Arial" w:hAnsi="Times New Roman" w:cs="Times New Roman"/>
          <w:color w:val="000000"/>
          <w:sz w:val="22"/>
          <w:szCs w:val="22"/>
          <w:highlight w:val="white"/>
        </w:rPr>
        <w:t>CSE4471</w:t>
      </w:r>
    </w:p>
    <w:p w14:paraId="15F65FD5" w14:textId="77777777" w:rsidR="00EB2F4A" w:rsidRPr="00EB2F4A" w:rsidRDefault="00EB2F4A" w:rsidP="00EB2F4A">
      <w:pPr>
        <w:rPr>
          <w:rFonts w:ascii="Times New Roman" w:eastAsia="Arial" w:hAnsi="Times New Roman" w:cs="Times New Roman"/>
          <w:color w:val="000000"/>
          <w:sz w:val="22"/>
          <w:szCs w:val="22"/>
        </w:rPr>
      </w:pPr>
      <w:r w:rsidRPr="00EB2F4A">
        <w:rPr>
          <w:rFonts w:ascii="Times New Roman" w:eastAsia="Arial" w:hAnsi="Times New Roman" w:cs="Times New Roman"/>
          <w:b/>
          <w:color w:val="000000"/>
          <w:sz w:val="22"/>
          <w:szCs w:val="22"/>
        </w:rPr>
        <w:t xml:space="preserve">Course Title: </w:t>
      </w:r>
      <w:r w:rsidR="00E07306">
        <w:rPr>
          <w:rFonts w:ascii="Times New Roman" w:eastAsia="Arial" w:hAnsi="Times New Roman" w:cs="Times New Roman"/>
          <w:color w:val="000000"/>
          <w:sz w:val="22"/>
          <w:szCs w:val="22"/>
        </w:rPr>
        <w:t>Design Patterns</w:t>
      </w:r>
      <w:r w:rsidRPr="00EB2F4A">
        <w:rPr>
          <w:rFonts w:ascii="Times New Roman" w:eastAsia="Arial" w:hAnsi="Times New Roman" w:cs="Times New Roman"/>
          <w:color w:val="000000"/>
          <w:sz w:val="22"/>
          <w:szCs w:val="22"/>
        </w:rPr>
        <w:br/>
      </w:r>
      <w:r w:rsidRPr="00EB2F4A">
        <w:rPr>
          <w:rFonts w:ascii="Times New Roman" w:eastAsia="Arial" w:hAnsi="Times New Roman" w:cs="Times New Roman"/>
          <w:b/>
          <w:color w:val="000000"/>
          <w:sz w:val="22"/>
          <w:szCs w:val="22"/>
          <w:highlight w:val="white"/>
        </w:rPr>
        <w:t>Credit Hour: </w:t>
      </w:r>
      <w:r w:rsidRPr="00EB2F4A">
        <w:rPr>
          <w:rFonts w:ascii="Times New Roman" w:eastAsia="Arial" w:hAnsi="Times New Roman" w:cs="Times New Roman"/>
          <w:color w:val="000000"/>
          <w:sz w:val="22"/>
          <w:szCs w:val="22"/>
          <w:highlight w:val="white"/>
        </w:rPr>
        <w:t>3.00</w:t>
      </w:r>
      <w:r w:rsidRPr="00EB2F4A">
        <w:rPr>
          <w:rFonts w:ascii="Times New Roman" w:eastAsia="Arial" w:hAnsi="Times New Roman" w:cs="Times New Roman"/>
          <w:color w:val="000000"/>
          <w:sz w:val="22"/>
          <w:szCs w:val="22"/>
        </w:rPr>
        <w:br/>
      </w:r>
      <w:r w:rsidRPr="00EB2F4A">
        <w:rPr>
          <w:rFonts w:ascii="Times New Roman" w:eastAsia="Arial" w:hAnsi="Times New Roman" w:cs="Times New Roman"/>
          <w:b/>
          <w:color w:val="000000"/>
          <w:sz w:val="22"/>
          <w:szCs w:val="22"/>
          <w:highlight w:val="white"/>
        </w:rPr>
        <w:t>Prerequisite:</w:t>
      </w:r>
      <w:r w:rsidR="005C04AC">
        <w:rPr>
          <w:rFonts w:ascii="Times New Roman" w:eastAsia="Arial" w:hAnsi="Times New Roman" w:cs="Times New Roman"/>
          <w:color w:val="000000"/>
          <w:sz w:val="22"/>
          <w:szCs w:val="22"/>
          <w:highlight w:val="white"/>
        </w:rPr>
        <w:t xml:space="preserve"> </w:t>
      </w:r>
      <w:r w:rsidR="005C04AC">
        <w:rPr>
          <w:rFonts w:ascii="Times New Roman" w:eastAsia="Arial" w:hAnsi="Times New Roman" w:cs="Times New Roman"/>
          <w:color w:val="000000"/>
          <w:sz w:val="22"/>
          <w:szCs w:val="22"/>
        </w:rPr>
        <w:t>CSE2103, CSE2104</w:t>
      </w:r>
    </w:p>
    <w:p w14:paraId="27C72D2C" w14:textId="77777777" w:rsidR="00EB2F4A" w:rsidRPr="00EB2F4A" w:rsidRDefault="00EB2F4A" w:rsidP="00EB2F4A">
      <w:pPr>
        <w:shd w:val="clear" w:color="auto" w:fill="FFFFFF"/>
        <w:spacing w:after="150"/>
        <w:rPr>
          <w:rFonts w:ascii="Times New Roman" w:eastAsia="Arial" w:hAnsi="Times New Roman" w:cs="Times New Roman"/>
          <w:b/>
          <w:color w:val="000000"/>
          <w:sz w:val="22"/>
          <w:szCs w:val="22"/>
        </w:rPr>
      </w:pPr>
    </w:p>
    <w:p w14:paraId="1F1CACB4" w14:textId="77777777" w:rsidR="00EB2F4A" w:rsidRPr="00E07306" w:rsidRDefault="00EB2F4A" w:rsidP="00EB2F4A">
      <w:pPr>
        <w:shd w:val="clear" w:color="auto" w:fill="FFFFFF"/>
        <w:spacing w:after="150"/>
        <w:jc w:val="both"/>
        <w:rPr>
          <w:rFonts w:ascii="Times New Roman" w:eastAsia="Arial" w:hAnsi="Times New Roman" w:cs="Times New Roman"/>
          <w:sz w:val="22"/>
          <w:szCs w:val="22"/>
          <w:highlight w:val="white"/>
        </w:rPr>
      </w:pPr>
      <w:r w:rsidRPr="00EB2F4A">
        <w:rPr>
          <w:rFonts w:ascii="Times New Roman" w:eastAsia="Arial" w:hAnsi="Times New Roman" w:cs="Times New Roman"/>
          <w:b/>
          <w:color w:val="000000"/>
          <w:sz w:val="22"/>
          <w:szCs w:val="22"/>
        </w:rPr>
        <w:t>Contents:</w:t>
      </w:r>
      <w:r w:rsidRPr="00EB2F4A">
        <w:rPr>
          <w:rFonts w:ascii="Times New Roman" w:eastAsia="Arial" w:hAnsi="Times New Roman" w:cs="Times New Roman"/>
          <w:sz w:val="22"/>
          <w:szCs w:val="22"/>
        </w:rPr>
        <w:t xml:space="preserve"> </w:t>
      </w:r>
      <w:r w:rsidR="00E07306" w:rsidRPr="00E07306">
        <w:rPr>
          <w:rFonts w:ascii="Times New Roman" w:eastAsia="Arial" w:hAnsi="Times New Roman" w:cs="Times New Roman"/>
          <w:sz w:val="22"/>
          <w:szCs w:val="22"/>
          <w:highlight w:val="white"/>
        </w:rPr>
        <w:t xml:space="preserve">Revision of Concepts of OOP, Importance of learning design patterns, Types of Design Patterns - Structural, Behavioral and Creational Patterns, Creational Patterns – Singleton, Factory, Factory Method, Abstract Factory, Builder, Prototype and Object Pool, Behavioral Patterns - Chain of Responsibility, Command, Interpreter, Iterator, Mediator, Memento, Observer, Strategy, Template Method, Visitor and Null Object, Structural Patterns – Adapter, Bridge, Composite, Decorator, Flyweight and Proxy, REFACTORING CODE SMELL, Different type of code smells - Inappropriate Naming, Comments, Dead Code, Duplicated code, Primitive Obsession, Large Class, Lazy Class, Alternative Class with Different Interface, Long Method, Long Parameter List, Switch Statements, Speculative Generality, Oddball Solution, Feature Envy, Refused Bequest, Black Sheep and Train Wreck, Design Principles (SOLID) - Single responsibility principle, Open Close Principle, </w:t>
      </w:r>
      <w:proofErr w:type="spellStart"/>
      <w:r w:rsidR="00E07306" w:rsidRPr="00E07306">
        <w:rPr>
          <w:rFonts w:ascii="Times New Roman" w:eastAsia="Arial" w:hAnsi="Times New Roman" w:cs="Times New Roman"/>
          <w:sz w:val="22"/>
          <w:szCs w:val="22"/>
          <w:highlight w:val="white"/>
        </w:rPr>
        <w:t>Liskov</w:t>
      </w:r>
      <w:proofErr w:type="spellEnd"/>
      <w:r w:rsidR="00E07306" w:rsidRPr="00E07306">
        <w:rPr>
          <w:rFonts w:ascii="Times New Roman" w:eastAsia="Arial" w:hAnsi="Times New Roman" w:cs="Times New Roman"/>
          <w:sz w:val="22"/>
          <w:szCs w:val="22"/>
          <w:highlight w:val="white"/>
        </w:rPr>
        <w:t xml:space="preserve"> substitution principle, Interface segregation principle, Dependency Inversion principle.</w:t>
      </w:r>
    </w:p>
    <w:p w14:paraId="2A1A4651" w14:textId="77777777" w:rsidR="00EB2F4A" w:rsidRPr="00EB2F4A" w:rsidRDefault="00EB2F4A" w:rsidP="005C04AC">
      <w:pPr>
        <w:rPr>
          <w:rFonts w:ascii="Times New Roman" w:eastAsia="Arial" w:hAnsi="Times New Roman" w:cs="Times New Roman"/>
          <w:sz w:val="22"/>
          <w:szCs w:val="22"/>
          <w:highlight w:val="white"/>
        </w:rPr>
      </w:pPr>
      <w:r w:rsidRPr="00EB2F4A">
        <w:rPr>
          <w:rFonts w:ascii="Times New Roman" w:eastAsia="Arial" w:hAnsi="Times New Roman" w:cs="Times New Roman"/>
          <w:b/>
          <w:sz w:val="22"/>
          <w:szCs w:val="22"/>
          <w:highlight w:val="white"/>
        </w:rPr>
        <w:t xml:space="preserve">Text: </w:t>
      </w:r>
      <w:r w:rsidR="005C04AC" w:rsidRPr="005C04AC">
        <w:rPr>
          <w:rFonts w:ascii="Times New Roman" w:eastAsia="Arial" w:hAnsi="Times New Roman" w:cs="Times New Roman"/>
          <w:sz w:val="22"/>
          <w:szCs w:val="22"/>
          <w:highlight w:val="white"/>
        </w:rPr>
        <w:t>Gamma, Erich. Design patterns: elements of reusable object-oriented software. Pearson Education, 1995</w:t>
      </w:r>
    </w:p>
    <w:p w14:paraId="4D084B7F" w14:textId="77777777" w:rsidR="00EB2F4A" w:rsidRPr="00EB2F4A" w:rsidRDefault="00EB2F4A" w:rsidP="00EB2F4A">
      <w:pPr>
        <w:rPr>
          <w:rFonts w:ascii="Times New Roman" w:eastAsia="Arial" w:hAnsi="Times New Roman" w:cs="Times New Roman"/>
          <w:b/>
          <w:sz w:val="22"/>
          <w:szCs w:val="22"/>
          <w:highlight w:val="white"/>
        </w:rPr>
      </w:pPr>
    </w:p>
    <w:p w14:paraId="52451835" w14:textId="77777777" w:rsidR="00EB2F4A" w:rsidRPr="00EB2F4A" w:rsidRDefault="00EB2F4A" w:rsidP="00EB2F4A">
      <w:pPr>
        <w:rPr>
          <w:rFonts w:ascii="Times New Roman" w:eastAsia="Arial" w:hAnsi="Times New Roman" w:cs="Times New Roman"/>
          <w:b/>
          <w:sz w:val="22"/>
          <w:szCs w:val="22"/>
          <w:highlight w:val="white"/>
        </w:rPr>
      </w:pPr>
    </w:p>
    <w:p w14:paraId="3FBE97A0" w14:textId="77777777" w:rsidR="00EB2F4A" w:rsidRPr="00EB2F4A" w:rsidRDefault="00EB2F4A" w:rsidP="00EB2F4A">
      <w:pPr>
        <w:rPr>
          <w:rFonts w:ascii="Times New Roman" w:eastAsia="Arial" w:hAnsi="Times New Roman" w:cs="Times New Roman"/>
          <w:color w:val="000000"/>
          <w:sz w:val="22"/>
          <w:szCs w:val="22"/>
        </w:rPr>
      </w:pPr>
      <w:r w:rsidRPr="00EB2F4A">
        <w:rPr>
          <w:rFonts w:ascii="Times New Roman" w:eastAsia="Arial" w:hAnsi="Times New Roman" w:cs="Times New Roman"/>
          <w:b/>
          <w:color w:val="000000"/>
          <w:sz w:val="22"/>
          <w:szCs w:val="22"/>
        </w:rPr>
        <w:t>Course Code: </w:t>
      </w:r>
      <w:r w:rsidR="005C04AC">
        <w:rPr>
          <w:rFonts w:ascii="Times New Roman" w:eastAsia="Arial" w:hAnsi="Times New Roman" w:cs="Times New Roman"/>
          <w:color w:val="000000"/>
          <w:sz w:val="22"/>
          <w:szCs w:val="22"/>
        </w:rPr>
        <w:t>CSE4473</w:t>
      </w:r>
    </w:p>
    <w:p w14:paraId="0DCB9DF5" w14:textId="77777777" w:rsidR="00EB2F4A" w:rsidRPr="00EB2F4A" w:rsidRDefault="00EB2F4A" w:rsidP="00EB2F4A">
      <w:pPr>
        <w:rPr>
          <w:rFonts w:ascii="Times New Roman" w:eastAsia="Arial" w:hAnsi="Times New Roman" w:cs="Times New Roman"/>
          <w:color w:val="000000"/>
          <w:sz w:val="22"/>
          <w:szCs w:val="22"/>
        </w:rPr>
      </w:pPr>
      <w:r w:rsidRPr="00EB2F4A">
        <w:rPr>
          <w:rFonts w:ascii="Times New Roman" w:eastAsia="Arial" w:hAnsi="Times New Roman" w:cs="Times New Roman"/>
          <w:b/>
          <w:color w:val="000000"/>
          <w:sz w:val="22"/>
          <w:szCs w:val="22"/>
        </w:rPr>
        <w:t xml:space="preserve">Course Title: </w:t>
      </w:r>
      <w:r w:rsidRPr="00EB2F4A">
        <w:rPr>
          <w:rFonts w:ascii="Times New Roman" w:eastAsia="Arial" w:hAnsi="Times New Roman" w:cs="Times New Roman"/>
          <w:color w:val="000000"/>
          <w:sz w:val="22"/>
          <w:szCs w:val="22"/>
        </w:rPr>
        <w:t>Software Testing and Quality Assurance</w:t>
      </w:r>
      <w:r w:rsidRPr="00EB2F4A">
        <w:rPr>
          <w:rFonts w:ascii="Times New Roman" w:eastAsia="Arial" w:hAnsi="Times New Roman" w:cs="Times New Roman"/>
          <w:color w:val="000000"/>
          <w:sz w:val="22"/>
          <w:szCs w:val="22"/>
        </w:rPr>
        <w:br/>
      </w:r>
      <w:r w:rsidRPr="00EB2F4A">
        <w:rPr>
          <w:rFonts w:ascii="Times New Roman" w:eastAsia="Arial" w:hAnsi="Times New Roman" w:cs="Times New Roman"/>
          <w:b/>
          <w:color w:val="000000"/>
          <w:sz w:val="22"/>
          <w:szCs w:val="22"/>
          <w:highlight w:val="white"/>
        </w:rPr>
        <w:t>Credit Hour: </w:t>
      </w:r>
      <w:r w:rsidRPr="00EB2F4A">
        <w:rPr>
          <w:rFonts w:ascii="Times New Roman" w:eastAsia="Arial" w:hAnsi="Times New Roman" w:cs="Times New Roman"/>
          <w:color w:val="000000"/>
          <w:sz w:val="22"/>
          <w:szCs w:val="22"/>
          <w:highlight w:val="white"/>
        </w:rPr>
        <w:t>3.00</w:t>
      </w:r>
      <w:r w:rsidRPr="00EB2F4A">
        <w:rPr>
          <w:rFonts w:ascii="Times New Roman" w:eastAsia="Arial" w:hAnsi="Times New Roman" w:cs="Times New Roman"/>
          <w:color w:val="000000"/>
          <w:sz w:val="22"/>
          <w:szCs w:val="22"/>
        </w:rPr>
        <w:br/>
      </w:r>
      <w:r w:rsidRPr="00EB2F4A">
        <w:rPr>
          <w:rFonts w:ascii="Times New Roman" w:eastAsia="Arial" w:hAnsi="Times New Roman" w:cs="Times New Roman"/>
          <w:b/>
          <w:color w:val="000000"/>
          <w:sz w:val="22"/>
          <w:szCs w:val="22"/>
          <w:highlight w:val="white"/>
        </w:rPr>
        <w:t>Prerequisite:</w:t>
      </w:r>
      <w:r w:rsidRPr="00EB2F4A">
        <w:rPr>
          <w:rFonts w:ascii="Times New Roman" w:eastAsia="Arial" w:hAnsi="Times New Roman" w:cs="Times New Roman"/>
          <w:color w:val="000000"/>
          <w:sz w:val="22"/>
          <w:szCs w:val="22"/>
          <w:highlight w:val="white"/>
        </w:rPr>
        <w:t> </w:t>
      </w:r>
      <w:r w:rsidR="005C04AC">
        <w:rPr>
          <w:rFonts w:ascii="Times New Roman" w:eastAsia="Arial" w:hAnsi="Times New Roman" w:cs="Times New Roman"/>
          <w:color w:val="000000"/>
          <w:sz w:val="22"/>
          <w:szCs w:val="22"/>
        </w:rPr>
        <w:t>CSE3200, CSE3203</w:t>
      </w:r>
      <w:r w:rsidRPr="00EB2F4A">
        <w:rPr>
          <w:rFonts w:ascii="Times New Roman" w:eastAsia="Arial" w:hAnsi="Times New Roman" w:cs="Times New Roman"/>
          <w:color w:val="000000"/>
          <w:sz w:val="22"/>
          <w:szCs w:val="22"/>
          <w:highlight w:val="white"/>
        </w:rPr>
        <w:t xml:space="preserve"> </w:t>
      </w:r>
    </w:p>
    <w:p w14:paraId="577788C2" w14:textId="77777777" w:rsidR="00EB2F4A" w:rsidRPr="00EB2F4A" w:rsidRDefault="00EB2F4A" w:rsidP="00EB2F4A">
      <w:pPr>
        <w:shd w:val="clear" w:color="auto" w:fill="FFFFFF"/>
        <w:spacing w:after="150"/>
        <w:jc w:val="both"/>
        <w:rPr>
          <w:rFonts w:ascii="Times New Roman" w:eastAsia="Arial" w:hAnsi="Times New Roman" w:cs="Times New Roman"/>
          <w:b/>
          <w:color w:val="000000"/>
          <w:sz w:val="22"/>
          <w:szCs w:val="22"/>
        </w:rPr>
      </w:pPr>
    </w:p>
    <w:p w14:paraId="1FC662A1" w14:textId="77777777" w:rsidR="00EB2F4A" w:rsidRPr="00EB2F4A" w:rsidRDefault="00EB2F4A" w:rsidP="00EB2F4A">
      <w:pPr>
        <w:shd w:val="clear" w:color="auto" w:fill="FFFFFF"/>
        <w:spacing w:after="150"/>
        <w:jc w:val="both"/>
        <w:rPr>
          <w:rFonts w:ascii="Times New Roman" w:eastAsia="Arial" w:hAnsi="Times New Roman" w:cs="Times New Roman"/>
          <w:color w:val="000000"/>
          <w:sz w:val="22"/>
          <w:szCs w:val="22"/>
        </w:rPr>
      </w:pPr>
      <w:r w:rsidRPr="00EB2F4A">
        <w:rPr>
          <w:rFonts w:ascii="Times New Roman" w:eastAsia="Arial" w:hAnsi="Times New Roman" w:cs="Times New Roman"/>
          <w:b/>
          <w:color w:val="000000"/>
          <w:sz w:val="22"/>
          <w:szCs w:val="22"/>
        </w:rPr>
        <w:t>Content:</w:t>
      </w:r>
      <w:r w:rsidRPr="00EB2F4A">
        <w:rPr>
          <w:rFonts w:ascii="Times New Roman" w:eastAsia="Arial" w:hAnsi="Times New Roman" w:cs="Times New Roman"/>
          <w:color w:val="000000"/>
          <w:sz w:val="22"/>
          <w:szCs w:val="22"/>
        </w:rPr>
        <w:t xml:space="preserve"> Software Testing Life Cycle (STLC), SDLC vs STLC; Testing Levels; Testing methods; Testing types: Specification-based vs. code-based, black-box vs. white-box, functional vs. structural testing; unit, integration, system, acceptance, and regression testing; Load, Performance, Stress, Unit Testing; Verification vs. validation; Test planning: scenario, case, traceability matrix; ISO Standards; Agile testing; Testing Estimation techniques; Introduction to software reliability, quality control and quality assurance; Formal verification methods; static and dynamic program verification. Testing Internet Applications - Security and Performance Testing, Debugging, Test Driven Development (TDD), Behavior Driven Development (BDD). </w:t>
      </w:r>
    </w:p>
    <w:p w14:paraId="18C28066" w14:textId="77777777" w:rsidR="00EB2F4A" w:rsidRPr="00EB2F4A" w:rsidRDefault="00EB2F4A" w:rsidP="00EB2F4A">
      <w:pPr>
        <w:shd w:val="clear" w:color="auto" w:fill="FFFFFF"/>
        <w:jc w:val="both"/>
        <w:rPr>
          <w:rFonts w:ascii="Times New Roman" w:eastAsia="Arial" w:hAnsi="Times New Roman" w:cs="Times New Roman"/>
          <w:sz w:val="22"/>
          <w:szCs w:val="22"/>
        </w:rPr>
      </w:pPr>
      <w:r w:rsidRPr="00EB2F4A">
        <w:rPr>
          <w:rFonts w:ascii="Times New Roman" w:eastAsia="Arial" w:hAnsi="Times New Roman" w:cs="Times New Roman"/>
          <w:b/>
          <w:sz w:val="22"/>
          <w:szCs w:val="22"/>
        </w:rPr>
        <w:t xml:space="preserve">Text: </w:t>
      </w:r>
      <w:r w:rsidRPr="00EB2F4A">
        <w:rPr>
          <w:rFonts w:ascii="Times New Roman" w:eastAsia="Arial" w:hAnsi="Times New Roman" w:cs="Times New Roman"/>
          <w:sz w:val="22"/>
          <w:szCs w:val="22"/>
        </w:rPr>
        <w:t xml:space="preserve">Mastering Software Quality Assurance: Best Practices, Tools and Techniques for Software Developers by Murali </w:t>
      </w:r>
      <w:proofErr w:type="spellStart"/>
      <w:r w:rsidRPr="00EB2F4A">
        <w:rPr>
          <w:rFonts w:ascii="Times New Roman" w:eastAsia="Arial" w:hAnsi="Times New Roman" w:cs="Times New Roman"/>
          <w:sz w:val="22"/>
          <w:szCs w:val="22"/>
        </w:rPr>
        <w:t>Chemuturi</w:t>
      </w:r>
      <w:proofErr w:type="spellEnd"/>
    </w:p>
    <w:p w14:paraId="78C48E96" w14:textId="77777777" w:rsidR="00EB2F4A" w:rsidRPr="00EB2F4A" w:rsidRDefault="00EB2F4A" w:rsidP="00EB2F4A">
      <w:pPr>
        <w:shd w:val="clear" w:color="auto" w:fill="FFFFFF"/>
        <w:jc w:val="both"/>
        <w:rPr>
          <w:rFonts w:ascii="Times New Roman" w:eastAsia="Arial" w:hAnsi="Times New Roman" w:cs="Times New Roman"/>
          <w:sz w:val="22"/>
          <w:szCs w:val="22"/>
        </w:rPr>
      </w:pPr>
      <w:r w:rsidRPr="00EB2F4A">
        <w:rPr>
          <w:rFonts w:ascii="Times New Roman" w:eastAsia="Arial" w:hAnsi="Times New Roman" w:cs="Times New Roman"/>
          <w:sz w:val="22"/>
          <w:szCs w:val="22"/>
        </w:rPr>
        <w:t xml:space="preserve">The Art of Software Testing by </w:t>
      </w:r>
      <w:proofErr w:type="spellStart"/>
      <w:r w:rsidRPr="00EB2F4A">
        <w:rPr>
          <w:rFonts w:ascii="Times New Roman" w:eastAsia="Arial" w:hAnsi="Times New Roman" w:cs="Times New Roman"/>
          <w:sz w:val="22"/>
          <w:szCs w:val="22"/>
        </w:rPr>
        <w:t>Glenford</w:t>
      </w:r>
      <w:proofErr w:type="spellEnd"/>
      <w:r w:rsidRPr="00EB2F4A">
        <w:rPr>
          <w:rFonts w:ascii="Times New Roman" w:eastAsia="Arial" w:hAnsi="Times New Roman" w:cs="Times New Roman"/>
          <w:sz w:val="22"/>
          <w:szCs w:val="22"/>
        </w:rPr>
        <w:t xml:space="preserve"> J. Myers, Corey Sandler, and Tom </w:t>
      </w:r>
      <w:proofErr w:type="spellStart"/>
      <w:r w:rsidRPr="00EB2F4A">
        <w:rPr>
          <w:rFonts w:ascii="Times New Roman" w:eastAsia="Arial" w:hAnsi="Times New Roman" w:cs="Times New Roman"/>
          <w:sz w:val="22"/>
          <w:szCs w:val="22"/>
        </w:rPr>
        <w:t>Badgett</w:t>
      </w:r>
      <w:proofErr w:type="spellEnd"/>
      <w:r w:rsidRPr="00EB2F4A">
        <w:rPr>
          <w:rFonts w:ascii="Times New Roman" w:eastAsia="Arial" w:hAnsi="Times New Roman" w:cs="Times New Roman"/>
          <w:sz w:val="22"/>
          <w:szCs w:val="22"/>
        </w:rPr>
        <w:t>, 3rd Edition</w:t>
      </w:r>
    </w:p>
    <w:p w14:paraId="279EFFEA" w14:textId="77777777" w:rsidR="00EB2F4A" w:rsidRPr="00EB2F4A" w:rsidRDefault="00EB2F4A" w:rsidP="00EB2F4A">
      <w:pPr>
        <w:shd w:val="clear" w:color="auto" w:fill="FFFFFF"/>
        <w:spacing w:after="150"/>
        <w:jc w:val="both"/>
        <w:rPr>
          <w:rFonts w:ascii="Times New Roman" w:eastAsia="Arial" w:hAnsi="Times New Roman" w:cs="Times New Roman"/>
          <w:b/>
          <w:sz w:val="22"/>
          <w:szCs w:val="22"/>
        </w:rPr>
      </w:pPr>
    </w:p>
    <w:p w14:paraId="19CC6B62" w14:textId="77777777" w:rsidR="00EB2F4A" w:rsidRPr="00EB2F4A" w:rsidRDefault="00EB2F4A" w:rsidP="00EB2F4A">
      <w:pPr>
        <w:rPr>
          <w:rFonts w:ascii="Times New Roman" w:eastAsia="Arial" w:hAnsi="Times New Roman" w:cs="Times New Roman"/>
          <w:color w:val="000000"/>
          <w:sz w:val="22"/>
          <w:szCs w:val="22"/>
          <w:highlight w:val="white"/>
        </w:rPr>
      </w:pPr>
      <w:r w:rsidRPr="00EB2F4A">
        <w:rPr>
          <w:rFonts w:ascii="Times New Roman" w:eastAsia="Arial" w:hAnsi="Times New Roman" w:cs="Times New Roman"/>
          <w:b/>
          <w:color w:val="000000"/>
          <w:sz w:val="22"/>
          <w:szCs w:val="22"/>
          <w:highlight w:val="white"/>
        </w:rPr>
        <w:t>Course Code: </w:t>
      </w:r>
      <w:r w:rsidR="005C04AC">
        <w:rPr>
          <w:rFonts w:ascii="Times New Roman" w:eastAsia="Arial" w:hAnsi="Times New Roman" w:cs="Times New Roman"/>
          <w:color w:val="000000"/>
          <w:sz w:val="22"/>
          <w:szCs w:val="22"/>
          <w:highlight w:val="white"/>
        </w:rPr>
        <w:t>CSE4474</w:t>
      </w:r>
    </w:p>
    <w:p w14:paraId="52404AFE" w14:textId="77777777" w:rsidR="00EB2F4A" w:rsidRPr="00EB2F4A" w:rsidRDefault="00EB2F4A" w:rsidP="00EB2F4A">
      <w:pPr>
        <w:rPr>
          <w:rFonts w:ascii="Times New Roman" w:eastAsia="Arial" w:hAnsi="Times New Roman" w:cs="Times New Roman"/>
          <w:color w:val="000000"/>
          <w:sz w:val="22"/>
          <w:szCs w:val="22"/>
        </w:rPr>
      </w:pPr>
      <w:r w:rsidRPr="00EB2F4A">
        <w:rPr>
          <w:rFonts w:ascii="Times New Roman" w:eastAsia="Arial" w:hAnsi="Times New Roman" w:cs="Times New Roman"/>
          <w:b/>
          <w:color w:val="000000"/>
          <w:sz w:val="22"/>
          <w:szCs w:val="22"/>
        </w:rPr>
        <w:t xml:space="preserve">Course Title: </w:t>
      </w:r>
      <w:r w:rsidRPr="00EB2F4A">
        <w:rPr>
          <w:rFonts w:ascii="Times New Roman" w:eastAsia="Arial" w:hAnsi="Times New Roman" w:cs="Times New Roman"/>
          <w:color w:val="000000"/>
          <w:sz w:val="22"/>
          <w:szCs w:val="22"/>
        </w:rPr>
        <w:t>Software Testing and Quality Assurance Lab</w:t>
      </w:r>
      <w:r w:rsidRPr="00EB2F4A">
        <w:rPr>
          <w:rFonts w:ascii="Times New Roman" w:eastAsia="Arial" w:hAnsi="Times New Roman" w:cs="Times New Roman"/>
          <w:color w:val="000000"/>
          <w:sz w:val="22"/>
          <w:szCs w:val="22"/>
        </w:rPr>
        <w:br/>
      </w:r>
      <w:r w:rsidRPr="00EB2F4A">
        <w:rPr>
          <w:rFonts w:ascii="Times New Roman" w:eastAsia="Arial" w:hAnsi="Times New Roman" w:cs="Times New Roman"/>
          <w:b/>
          <w:color w:val="000000"/>
          <w:sz w:val="22"/>
          <w:szCs w:val="22"/>
          <w:highlight w:val="white"/>
        </w:rPr>
        <w:t>Credit Hour: </w:t>
      </w:r>
      <w:r w:rsidRPr="00EB2F4A">
        <w:rPr>
          <w:rFonts w:ascii="Times New Roman" w:eastAsia="Arial" w:hAnsi="Times New Roman" w:cs="Times New Roman"/>
          <w:color w:val="000000"/>
          <w:sz w:val="22"/>
          <w:szCs w:val="22"/>
          <w:highlight w:val="white"/>
        </w:rPr>
        <w:t>1.00</w:t>
      </w:r>
      <w:r w:rsidRPr="00EB2F4A">
        <w:rPr>
          <w:rFonts w:ascii="Times New Roman" w:eastAsia="Arial" w:hAnsi="Times New Roman" w:cs="Times New Roman"/>
          <w:color w:val="000000"/>
          <w:sz w:val="22"/>
          <w:szCs w:val="22"/>
        </w:rPr>
        <w:br/>
      </w:r>
      <w:r w:rsidRPr="00EB2F4A">
        <w:rPr>
          <w:rFonts w:ascii="Times New Roman" w:eastAsia="Arial" w:hAnsi="Times New Roman" w:cs="Times New Roman"/>
          <w:b/>
          <w:color w:val="000000"/>
          <w:sz w:val="22"/>
          <w:szCs w:val="22"/>
          <w:highlight w:val="white"/>
        </w:rPr>
        <w:t>Prerequisite:</w:t>
      </w:r>
      <w:r w:rsidRPr="00EB2F4A">
        <w:rPr>
          <w:rFonts w:ascii="Times New Roman" w:eastAsia="Arial" w:hAnsi="Times New Roman" w:cs="Times New Roman"/>
          <w:color w:val="000000"/>
          <w:sz w:val="22"/>
          <w:szCs w:val="22"/>
          <w:highlight w:val="white"/>
        </w:rPr>
        <w:t> </w:t>
      </w:r>
      <w:r w:rsidR="005C04AC">
        <w:rPr>
          <w:rFonts w:ascii="Times New Roman" w:eastAsia="Arial" w:hAnsi="Times New Roman" w:cs="Times New Roman"/>
          <w:color w:val="000000"/>
          <w:sz w:val="22"/>
          <w:szCs w:val="22"/>
        </w:rPr>
        <w:t>CSE3200, CSE3203</w:t>
      </w:r>
      <w:r w:rsidRPr="00EB2F4A">
        <w:rPr>
          <w:rFonts w:ascii="Times New Roman" w:eastAsia="Arial" w:hAnsi="Times New Roman" w:cs="Times New Roman"/>
          <w:color w:val="000000"/>
          <w:sz w:val="22"/>
          <w:szCs w:val="22"/>
          <w:highlight w:val="white"/>
        </w:rPr>
        <w:t xml:space="preserve"> </w:t>
      </w:r>
    </w:p>
    <w:p w14:paraId="0789DB8D" w14:textId="77777777" w:rsidR="00EB2F4A" w:rsidRPr="00EB2F4A" w:rsidRDefault="00EB2F4A" w:rsidP="00EB2F4A">
      <w:pPr>
        <w:shd w:val="clear" w:color="auto" w:fill="FFFFFF"/>
        <w:spacing w:after="150"/>
        <w:jc w:val="both"/>
        <w:rPr>
          <w:rFonts w:ascii="Times New Roman" w:eastAsia="Arial" w:hAnsi="Times New Roman" w:cs="Times New Roman"/>
          <w:color w:val="000000"/>
          <w:sz w:val="22"/>
          <w:szCs w:val="22"/>
        </w:rPr>
      </w:pPr>
      <w:r w:rsidRPr="00EB2F4A">
        <w:rPr>
          <w:rFonts w:ascii="Times New Roman" w:eastAsia="Arial" w:hAnsi="Times New Roman" w:cs="Times New Roman"/>
          <w:b/>
          <w:color w:val="000000"/>
          <w:sz w:val="22"/>
          <w:szCs w:val="22"/>
        </w:rPr>
        <w:t>Content:</w:t>
      </w:r>
      <w:r w:rsidRPr="00EB2F4A">
        <w:rPr>
          <w:rFonts w:ascii="Times New Roman" w:eastAsia="Arial" w:hAnsi="Times New Roman" w:cs="Times New Roman"/>
          <w:color w:val="000000"/>
          <w:sz w:val="22"/>
          <w:szCs w:val="22"/>
        </w:rPr>
        <w:t xml:space="preserve"> </w:t>
      </w:r>
      <w:r w:rsidR="005C04AC">
        <w:rPr>
          <w:rFonts w:ascii="Times New Roman" w:eastAsia="Arial" w:hAnsi="Times New Roman" w:cs="Times New Roman"/>
          <w:sz w:val="22"/>
          <w:szCs w:val="22"/>
          <w:highlight w:val="white"/>
        </w:rPr>
        <w:t>Lab works based CSE4473</w:t>
      </w:r>
    </w:p>
    <w:p w14:paraId="4EB86B91" w14:textId="77777777" w:rsidR="00EB2F4A" w:rsidRPr="00EB2F4A" w:rsidRDefault="00EB2F4A" w:rsidP="00EB2F4A">
      <w:pPr>
        <w:rPr>
          <w:rFonts w:ascii="Times New Roman" w:eastAsia="Arial" w:hAnsi="Times New Roman" w:cs="Times New Roman"/>
          <w:b/>
          <w:color w:val="000000"/>
          <w:sz w:val="22"/>
          <w:szCs w:val="22"/>
          <w:highlight w:val="white"/>
        </w:rPr>
      </w:pPr>
    </w:p>
    <w:p w14:paraId="14036E1F" w14:textId="77777777" w:rsidR="00EB2F4A" w:rsidRPr="00EB2F4A" w:rsidRDefault="00EB2F4A" w:rsidP="00EB2F4A">
      <w:pPr>
        <w:rPr>
          <w:rFonts w:ascii="Times New Roman" w:eastAsia="Arial" w:hAnsi="Times New Roman" w:cs="Times New Roman"/>
          <w:b/>
          <w:color w:val="000000"/>
          <w:sz w:val="22"/>
          <w:szCs w:val="22"/>
          <w:highlight w:val="white"/>
        </w:rPr>
      </w:pPr>
      <w:r w:rsidRPr="00EB2F4A">
        <w:rPr>
          <w:rFonts w:ascii="Times New Roman" w:eastAsia="Arial" w:hAnsi="Times New Roman" w:cs="Times New Roman"/>
          <w:b/>
          <w:color w:val="000000"/>
          <w:sz w:val="22"/>
          <w:szCs w:val="22"/>
          <w:highlight w:val="white"/>
        </w:rPr>
        <w:t>Course Code: </w:t>
      </w:r>
      <w:r w:rsidR="00000CCD">
        <w:rPr>
          <w:rFonts w:ascii="Times New Roman" w:eastAsia="Arial" w:hAnsi="Times New Roman" w:cs="Times New Roman"/>
          <w:color w:val="000000"/>
          <w:sz w:val="22"/>
          <w:szCs w:val="22"/>
          <w:highlight w:val="white"/>
        </w:rPr>
        <w:t>CSE4475</w:t>
      </w:r>
    </w:p>
    <w:p w14:paraId="62A469EF" w14:textId="77777777" w:rsidR="00EB2F4A" w:rsidRPr="00EB2F4A" w:rsidRDefault="00EB2F4A" w:rsidP="00EB2F4A">
      <w:pPr>
        <w:rPr>
          <w:rFonts w:ascii="Times New Roman" w:eastAsia="Arial" w:hAnsi="Times New Roman" w:cs="Times New Roman"/>
          <w:color w:val="000000"/>
          <w:sz w:val="22"/>
          <w:szCs w:val="22"/>
        </w:rPr>
      </w:pPr>
      <w:r w:rsidRPr="00EB2F4A">
        <w:rPr>
          <w:rFonts w:ascii="Times New Roman" w:eastAsia="Arial" w:hAnsi="Times New Roman" w:cs="Times New Roman"/>
          <w:b/>
          <w:color w:val="000000"/>
          <w:sz w:val="22"/>
          <w:szCs w:val="22"/>
        </w:rPr>
        <w:lastRenderedPageBreak/>
        <w:t xml:space="preserve">Course Title: </w:t>
      </w:r>
      <w:r w:rsidRPr="00EB2F4A">
        <w:rPr>
          <w:rFonts w:ascii="Times New Roman" w:eastAsia="Arial" w:hAnsi="Times New Roman" w:cs="Times New Roman"/>
          <w:color w:val="000000"/>
          <w:sz w:val="22"/>
          <w:szCs w:val="22"/>
        </w:rPr>
        <w:t>Mobile Application Development</w:t>
      </w:r>
    </w:p>
    <w:p w14:paraId="5880EB63" w14:textId="77777777" w:rsidR="00EB2F4A" w:rsidRPr="00EB2F4A" w:rsidRDefault="00EB2F4A" w:rsidP="00EB2F4A">
      <w:pPr>
        <w:rPr>
          <w:rFonts w:ascii="Times New Roman" w:eastAsia="Arial" w:hAnsi="Times New Roman" w:cs="Times New Roman"/>
          <w:color w:val="000000"/>
          <w:sz w:val="22"/>
          <w:szCs w:val="22"/>
        </w:rPr>
      </w:pPr>
      <w:r w:rsidRPr="00EB2F4A">
        <w:rPr>
          <w:rFonts w:ascii="Times New Roman" w:eastAsia="Arial" w:hAnsi="Times New Roman" w:cs="Times New Roman"/>
          <w:b/>
          <w:color w:val="000000"/>
          <w:sz w:val="22"/>
          <w:szCs w:val="22"/>
          <w:highlight w:val="white"/>
        </w:rPr>
        <w:t>Credit Hour: </w:t>
      </w:r>
      <w:r w:rsidRPr="00EB2F4A">
        <w:rPr>
          <w:rFonts w:ascii="Times New Roman" w:eastAsia="Arial" w:hAnsi="Times New Roman" w:cs="Times New Roman"/>
          <w:color w:val="000000"/>
          <w:sz w:val="22"/>
          <w:szCs w:val="22"/>
          <w:highlight w:val="white"/>
        </w:rPr>
        <w:t>3.00</w:t>
      </w:r>
      <w:r w:rsidRPr="00EB2F4A">
        <w:rPr>
          <w:rFonts w:ascii="Times New Roman" w:eastAsia="Arial" w:hAnsi="Times New Roman" w:cs="Times New Roman"/>
          <w:color w:val="000000"/>
          <w:sz w:val="22"/>
          <w:szCs w:val="22"/>
        </w:rPr>
        <w:br/>
      </w:r>
      <w:r w:rsidRPr="00EB2F4A">
        <w:rPr>
          <w:rFonts w:ascii="Times New Roman" w:eastAsia="Arial" w:hAnsi="Times New Roman" w:cs="Times New Roman"/>
          <w:b/>
          <w:color w:val="000000"/>
          <w:sz w:val="22"/>
          <w:szCs w:val="22"/>
          <w:highlight w:val="white"/>
        </w:rPr>
        <w:t>Prerequisite: </w:t>
      </w:r>
      <w:r w:rsidR="00000CCD">
        <w:rPr>
          <w:rFonts w:asciiTheme="majorHAnsi" w:hAnsiTheme="majorHAnsi" w:cstheme="majorHAnsi"/>
          <w:color w:val="000000"/>
          <w:sz w:val="22"/>
          <w:szCs w:val="22"/>
        </w:rPr>
        <w:t>CSE2103 &amp; CSE2104</w:t>
      </w:r>
    </w:p>
    <w:p w14:paraId="64D30E94" w14:textId="77777777" w:rsidR="00EB2F4A" w:rsidRPr="00EB2F4A" w:rsidRDefault="00EB2F4A" w:rsidP="00EB2F4A">
      <w:pPr>
        <w:rPr>
          <w:rFonts w:ascii="Times New Roman" w:eastAsia="Arial" w:hAnsi="Times New Roman" w:cs="Times New Roman"/>
          <w:color w:val="000000"/>
          <w:sz w:val="22"/>
          <w:szCs w:val="22"/>
        </w:rPr>
      </w:pPr>
    </w:p>
    <w:p w14:paraId="0FE326E6" w14:textId="77777777" w:rsidR="00EB2F4A" w:rsidRPr="00EB2F4A" w:rsidRDefault="00EB2F4A" w:rsidP="00EB2F4A">
      <w:pPr>
        <w:rPr>
          <w:rFonts w:ascii="Times New Roman" w:eastAsia="Arial" w:hAnsi="Times New Roman" w:cs="Times New Roman"/>
          <w:color w:val="000000"/>
          <w:sz w:val="22"/>
          <w:szCs w:val="22"/>
        </w:rPr>
      </w:pPr>
      <w:r w:rsidRPr="00EB2F4A">
        <w:rPr>
          <w:rFonts w:ascii="Times New Roman" w:eastAsia="Arial" w:hAnsi="Times New Roman" w:cs="Times New Roman"/>
          <w:b/>
          <w:color w:val="000000"/>
          <w:sz w:val="22"/>
          <w:szCs w:val="22"/>
        </w:rPr>
        <w:t xml:space="preserve">Content: </w:t>
      </w:r>
      <w:r w:rsidRPr="00EB2F4A">
        <w:rPr>
          <w:rFonts w:ascii="Times New Roman" w:eastAsia="Arial" w:hAnsi="Times New Roman" w:cs="Times New Roman"/>
          <w:sz w:val="22"/>
          <w:szCs w:val="22"/>
        </w:rPr>
        <w:t>Introduction to Android, Java Overview, Android Widgets, Layout Designs, Utilization of media files – text, mp3, jpeg, jpg, Activity States, Internal/External and Temporary/Permanent Data Storage.</w:t>
      </w:r>
    </w:p>
    <w:p w14:paraId="185804F2" w14:textId="77777777" w:rsidR="00000CCD" w:rsidRDefault="00000CCD" w:rsidP="00EB2F4A">
      <w:pPr>
        <w:rPr>
          <w:rFonts w:ascii="Times New Roman" w:eastAsia="Arial" w:hAnsi="Times New Roman" w:cs="Times New Roman"/>
          <w:color w:val="000000"/>
          <w:sz w:val="22"/>
          <w:szCs w:val="22"/>
        </w:rPr>
      </w:pPr>
    </w:p>
    <w:p w14:paraId="03C28505" w14:textId="77777777" w:rsidR="00EB2F4A" w:rsidRPr="00EB2F4A" w:rsidRDefault="00EB2F4A" w:rsidP="00EB2F4A">
      <w:pPr>
        <w:rPr>
          <w:rFonts w:ascii="Times New Roman" w:eastAsia="Arial" w:hAnsi="Times New Roman" w:cs="Times New Roman"/>
          <w:sz w:val="22"/>
          <w:szCs w:val="22"/>
          <w:highlight w:val="white"/>
        </w:rPr>
      </w:pPr>
      <w:r w:rsidRPr="00EB2F4A">
        <w:rPr>
          <w:rFonts w:ascii="Times New Roman" w:eastAsia="Arial" w:hAnsi="Times New Roman" w:cs="Times New Roman"/>
          <w:b/>
          <w:sz w:val="22"/>
          <w:szCs w:val="22"/>
          <w:highlight w:val="white"/>
        </w:rPr>
        <w:t xml:space="preserve">Text: </w:t>
      </w:r>
      <w:r w:rsidRPr="00EB2F4A">
        <w:rPr>
          <w:rFonts w:ascii="Times New Roman" w:eastAsia="Arial" w:hAnsi="Times New Roman" w:cs="Times New Roman"/>
          <w:sz w:val="22"/>
          <w:szCs w:val="22"/>
          <w:highlight w:val="white"/>
        </w:rPr>
        <w:t>Building Android Apps with HTML, CSS, and JavaScript: Making Native Apps with Standards-Based Web Tools by Jonathan Stark, Brian Jepson, Brian MacDonald, 2nd Edition</w:t>
      </w:r>
    </w:p>
    <w:p w14:paraId="5875C0C5" w14:textId="77777777" w:rsidR="00EB2F4A" w:rsidRPr="00EB2F4A" w:rsidRDefault="00EB2F4A" w:rsidP="00EB2F4A">
      <w:pPr>
        <w:rPr>
          <w:rFonts w:ascii="Times New Roman" w:eastAsia="Arial" w:hAnsi="Times New Roman" w:cs="Times New Roman"/>
          <w:sz w:val="22"/>
          <w:szCs w:val="22"/>
          <w:highlight w:val="white"/>
        </w:rPr>
      </w:pPr>
      <w:r w:rsidRPr="00EB2F4A">
        <w:rPr>
          <w:rFonts w:ascii="Times New Roman" w:eastAsia="Arial" w:hAnsi="Times New Roman" w:cs="Times New Roman"/>
          <w:sz w:val="22"/>
          <w:szCs w:val="22"/>
          <w:highlight w:val="white"/>
        </w:rPr>
        <w:t xml:space="preserve">iOS Programming: The Big Nerd Ranch Guide by Christian </w:t>
      </w:r>
      <w:proofErr w:type="spellStart"/>
      <w:r w:rsidRPr="00EB2F4A">
        <w:rPr>
          <w:rFonts w:ascii="Times New Roman" w:eastAsia="Arial" w:hAnsi="Times New Roman" w:cs="Times New Roman"/>
          <w:sz w:val="22"/>
          <w:szCs w:val="22"/>
          <w:highlight w:val="white"/>
        </w:rPr>
        <w:t>Keur</w:t>
      </w:r>
      <w:proofErr w:type="spellEnd"/>
      <w:r w:rsidRPr="00EB2F4A">
        <w:rPr>
          <w:rFonts w:ascii="Times New Roman" w:eastAsia="Arial" w:hAnsi="Times New Roman" w:cs="Times New Roman"/>
          <w:sz w:val="22"/>
          <w:szCs w:val="22"/>
          <w:highlight w:val="white"/>
        </w:rPr>
        <w:t xml:space="preserve">, Aaron </w:t>
      </w:r>
      <w:proofErr w:type="spellStart"/>
      <w:r w:rsidRPr="00EB2F4A">
        <w:rPr>
          <w:rFonts w:ascii="Times New Roman" w:eastAsia="Arial" w:hAnsi="Times New Roman" w:cs="Times New Roman"/>
          <w:sz w:val="22"/>
          <w:szCs w:val="22"/>
          <w:highlight w:val="white"/>
        </w:rPr>
        <w:t>Hillegass</w:t>
      </w:r>
      <w:proofErr w:type="spellEnd"/>
      <w:r w:rsidRPr="00EB2F4A">
        <w:rPr>
          <w:rFonts w:ascii="Times New Roman" w:eastAsia="Arial" w:hAnsi="Times New Roman" w:cs="Times New Roman"/>
          <w:sz w:val="22"/>
          <w:szCs w:val="22"/>
          <w:highlight w:val="white"/>
        </w:rPr>
        <w:t>, by 6th Edition</w:t>
      </w:r>
    </w:p>
    <w:p w14:paraId="387128FF" w14:textId="77777777" w:rsidR="00EB2F4A" w:rsidRPr="00EB2F4A" w:rsidRDefault="00EB2F4A" w:rsidP="00EB2F4A">
      <w:pPr>
        <w:rPr>
          <w:rFonts w:ascii="Times New Roman" w:eastAsia="Arial" w:hAnsi="Times New Roman" w:cs="Times New Roman"/>
          <w:b/>
          <w:sz w:val="22"/>
          <w:szCs w:val="22"/>
          <w:highlight w:val="white"/>
        </w:rPr>
      </w:pPr>
    </w:p>
    <w:p w14:paraId="683E99E6" w14:textId="77777777" w:rsidR="00EB2F4A" w:rsidRPr="00EB2F4A" w:rsidRDefault="00EB2F4A" w:rsidP="00EB2F4A">
      <w:pPr>
        <w:rPr>
          <w:rFonts w:ascii="Times New Roman" w:eastAsia="Arial" w:hAnsi="Times New Roman" w:cs="Times New Roman"/>
          <w:b/>
          <w:color w:val="000000"/>
          <w:sz w:val="22"/>
          <w:szCs w:val="22"/>
          <w:highlight w:val="white"/>
        </w:rPr>
      </w:pPr>
    </w:p>
    <w:p w14:paraId="44A2EF89" w14:textId="77777777" w:rsidR="00EB2F4A" w:rsidRPr="00EB2F4A" w:rsidRDefault="00EB2F4A" w:rsidP="00EB2F4A">
      <w:pPr>
        <w:rPr>
          <w:rFonts w:ascii="Times New Roman" w:eastAsia="Arial" w:hAnsi="Times New Roman" w:cs="Times New Roman"/>
          <w:color w:val="000000"/>
          <w:sz w:val="22"/>
          <w:szCs w:val="22"/>
          <w:highlight w:val="white"/>
        </w:rPr>
      </w:pPr>
      <w:r w:rsidRPr="00EB2F4A">
        <w:rPr>
          <w:rFonts w:ascii="Times New Roman" w:eastAsia="Arial" w:hAnsi="Times New Roman" w:cs="Times New Roman"/>
          <w:b/>
          <w:color w:val="000000"/>
          <w:sz w:val="22"/>
          <w:szCs w:val="22"/>
          <w:highlight w:val="white"/>
        </w:rPr>
        <w:t>Course Code: </w:t>
      </w:r>
      <w:r w:rsidR="00000CCD">
        <w:rPr>
          <w:rFonts w:ascii="Times New Roman" w:eastAsia="Arial" w:hAnsi="Times New Roman" w:cs="Times New Roman"/>
          <w:color w:val="000000"/>
          <w:sz w:val="22"/>
          <w:szCs w:val="22"/>
          <w:highlight w:val="white"/>
        </w:rPr>
        <w:t>CSE4477</w:t>
      </w:r>
    </w:p>
    <w:p w14:paraId="39CC3296" w14:textId="77777777" w:rsidR="00EB2F4A" w:rsidRPr="00EB2F4A" w:rsidRDefault="00EB2F4A" w:rsidP="00EB2F4A">
      <w:pPr>
        <w:rPr>
          <w:rFonts w:ascii="Times New Roman" w:eastAsia="Arial" w:hAnsi="Times New Roman" w:cs="Times New Roman"/>
          <w:color w:val="000000"/>
          <w:sz w:val="22"/>
          <w:szCs w:val="22"/>
        </w:rPr>
      </w:pPr>
      <w:r w:rsidRPr="00EB2F4A">
        <w:rPr>
          <w:rFonts w:ascii="Times New Roman" w:eastAsia="Arial" w:hAnsi="Times New Roman" w:cs="Times New Roman"/>
          <w:b/>
          <w:color w:val="000000"/>
          <w:sz w:val="22"/>
          <w:szCs w:val="22"/>
        </w:rPr>
        <w:t xml:space="preserve">Course Title: </w:t>
      </w:r>
      <w:r w:rsidRPr="00EB2F4A">
        <w:rPr>
          <w:rFonts w:ascii="Times New Roman" w:eastAsia="Arial" w:hAnsi="Times New Roman" w:cs="Times New Roman"/>
          <w:color w:val="000000"/>
          <w:sz w:val="22"/>
          <w:szCs w:val="22"/>
        </w:rPr>
        <w:t>Advanced Programming</w:t>
      </w:r>
      <w:r w:rsidRPr="00EB2F4A">
        <w:rPr>
          <w:rFonts w:ascii="Times New Roman" w:eastAsia="Arial" w:hAnsi="Times New Roman" w:cs="Times New Roman"/>
          <w:color w:val="000000"/>
          <w:sz w:val="22"/>
          <w:szCs w:val="22"/>
        </w:rPr>
        <w:br/>
      </w:r>
      <w:r w:rsidRPr="00EB2F4A">
        <w:rPr>
          <w:rFonts w:ascii="Times New Roman" w:eastAsia="Arial" w:hAnsi="Times New Roman" w:cs="Times New Roman"/>
          <w:b/>
          <w:color w:val="000000"/>
          <w:sz w:val="22"/>
          <w:szCs w:val="22"/>
          <w:highlight w:val="white"/>
        </w:rPr>
        <w:t>Credit Hour: </w:t>
      </w:r>
      <w:r w:rsidRPr="00EB2F4A">
        <w:rPr>
          <w:rFonts w:ascii="Times New Roman" w:eastAsia="Arial" w:hAnsi="Times New Roman" w:cs="Times New Roman"/>
          <w:color w:val="000000"/>
          <w:sz w:val="22"/>
          <w:szCs w:val="22"/>
          <w:highlight w:val="white"/>
        </w:rPr>
        <w:t>3.00</w:t>
      </w:r>
      <w:r w:rsidRPr="00EB2F4A">
        <w:rPr>
          <w:rFonts w:ascii="Times New Roman" w:eastAsia="Arial" w:hAnsi="Times New Roman" w:cs="Times New Roman"/>
          <w:color w:val="000000"/>
          <w:sz w:val="22"/>
          <w:szCs w:val="22"/>
        </w:rPr>
        <w:br/>
      </w:r>
      <w:r w:rsidRPr="00EB2F4A">
        <w:rPr>
          <w:rFonts w:ascii="Times New Roman" w:eastAsia="Arial" w:hAnsi="Times New Roman" w:cs="Times New Roman"/>
          <w:b/>
          <w:color w:val="000000"/>
          <w:sz w:val="22"/>
          <w:szCs w:val="22"/>
          <w:highlight w:val="white"/>
        </w:rPr>
        <w:t>Prerequisite:  </w:t>
      </w:r>
      <w:r w:rsidR="007A5BE2">
        <w:rPr>
          <w:rFonts w:ascii="Times New Roman" w:eastAsia="Arial" w:hAnsi="Times New Roman" w:cs="Times New Roman"/>
          <w:color w:val="000000"/>
          <w:sz w:val="22"/>
          <w:szCs w:val="22"/>
        </w:rPr>
        <w:t>CSE1201, CSE1202, CSE2305, CSE2306</w:t>
      </w:r>
    </w:p>
    <w:p w14:paraId="69BD79D5" w14:textId="77777777" w:rsidR="004A0E65" w:rsidRDefault="00EB2F4A" w:rsidP="004A0E65">
      <w:pPr>
        <w:pBdr>
          <w:top w:val="nil"/>
          <w:left w:val="nil"/>
          <w:bottom w:val="nil"/>
          <w:right w:val="nil"/>
          <w:between w:val="nil"/>
        </w:pBdr>
        <w:shd w:val="clear" w:color="auto" w:fill="FFFFFF"/>
        <w:spacing w:after="158"/>
        <w:jc w:val="both"/>
        <w:rPr>
          <w:rFonts w:ascii="Times New Roman" w:eastAsia="Arial" w:hAnsi="Times New Roman" w:cs="Times New Roman"/>
          <w:color w:val="000000"/>
          <w:sz w:val="22"/>
          <w:szCs w:val="22"/>
        </w:rPr>
      </w:pPr>
      <w:r w:rsidRPr="00EB2F4A">
        <w:rPr>
          <w:rFonts w:ascii="Times New Roman" w:eastAsia="Arial" w:hAnsi="Times New Roman" w:cs="Times New Roman"/>
          <w:b/>
          <w:color w:val="000000"/>
          <w:sz w:val="22"/>
          <w:szCs w:val="22"/>
        </w:rPr>
        <w:t>Content</w:t>
      </w:r>
      <w:r w:rsidRPr="00EB2F4A">
        <w:rPr>
          <w:rFonts w:ascii="Times New Roman" w:eastAsia="Arial" w:hAnsi="Times New Roman" w:cs="Times New Roman"/>
          <w:color w:val="000000"/>
          <w:sz w:val="22"/>
          <w:szCs w:val="22"/>
        </w:rPr>
        <w:t xml:space="preserve">: This is an advanced course in UNIX system facilities. It complements the operating systems course, in that it provides hands-on experience with such facilities as signals, semaphores and file locks. Familiarity with the C language is assumed. About 40% of the course is devoted to UNIX shell programming and some useful utilities like sed and awk. The rest of the course does the UNIX system calls in detail – unbuffered I/O, directories, process creation, signals, pipes, record locks, interposes communication, terminal </w:t>
      </w:r>
      <w:r w:rsidR="004A0E65">
        <w:rPr>
          <w:rFonts w:ascii="Times New Roman" w:eastAsia="Arial" w:hAnsi="Times New Roman" w:cs="Times New Roman"/>
          <w:color w:val="000000"/>
          <w:sz w:val="22"/>
          <w:szCs w:val="22"/>
        </w:rPr>
        <w:t xml:space="preserve">handling and some </w:t>
      </w:r>
      <w:proofErr w:type="spellStart"/>
      <w:r w:rsidR="004A0E65">
        <w:rPr>
          <w:rFonts w:ascii="Times New Roman" w:eastAsia="Arial" w:hAnsi="Times New Roman" w:cs="Times New Roman"/>
          <w:color w:val="000000"/>
          <w:sz w:val="22"/>
          <w:szCs w:val="22"/>
        </w:rPr>
        <w:t>tcp</w:t>
      </w:r>
      <w:proofErr w:type="spellEnd"/>
      <w:r w:rsidR="004A0E65">
        <w:rPr>
          <w:rFonts w:ascii="Times New Roman" w:eastAsia="Arial" w:hAnsi="Times New Roman" w:cs="Times New Roman"/>
          <w:color w:val="000000"/>
          <w:sz w:val="22"/>
          <w:szCs w:val="22"/>
        </w:rPr>
        <w:t>/</w:t>
      </w:r>
      <w:proofErr w:type="spellStart"/>
      <w:r w:rsidR="004A0E65">
        <w:rPr>
          <w:rFonts w:ascii="Times New Roman" w:eastAsia="Arial" w:hAnsi="Times New Roman" w:cs="Times New Roman"/>
          <w:color w:val="000000"/>
          <w:sz w:val="22"/>
          <w:szCs w:val="22"/>
        </w:rPr>
        <w:t>ip</w:t>
      </w:r>
      <w:proofErr w:type="spellEnd"/>
      <w:r w:rsidR="004A0E65">
        <w:rPr>
          <w:rFonts w:ascii="Times New Roman" w:eastAsia="Arial" w:hAnsi="Times New Roman" w:cs="Times New Roman"/>
          <w:color w:val="000000"/>
          <w:sz w:val="22"/>
          <w:szCs w:val="22"/>
        </w:rPr>
        <w:t xml:space="preserve"> calls.</w:t>
      </w:r>
    </w:p>
    <w:p w14:paraId="24F7DC50" w14:textId="77777777" w:rsidR="00EB2F4A" w:rsidRPr="004A0E65" w:rsidRDefault="00EB2F4A" w:rsidP="004A0E65">
      <w:pPr>
        <w:pBdr>
          <w:top w:val="nil"/>
          <w:left w:val="nil"/>
          <w:bottom w:val="nil"/>
          <w:right w:val="nil"/>
          <w:between w:val="nil"/>
        </w:pBdr>
        <w:shd w:val="clear" w:color="auto" w:fill="FFFFFF"/>
        <w:spacing w:after="158"/>
        <w:jc w:val="both"/>
        <w:rPr>
          <w:rFonts w:ascii="Times New Roman" w:eastAsia="Arial" w:hAnsi="Times New Roman" w:cs="Times New Roman"/>
          <w:color w:val="000000"/>
          <w:sz w:val="22"/>
          <w:szCs w:val="22"/>
        </w:rPr>
      </w:pPr>
      <w:r w:rsidRPr="00EB2F4A">
        <w:rPr>
          <w:rFonts w:ascii="Times New Roman" w:eastAsia="Arial" w:hAnsi="Times New Roman" w:cs="Times New Roman"/>
          <w:b/>
          <w:sz w:val="22"/>
          <w:szCs w:val="22"/>
          <w:highlight w:val="white"/>
        </w:rPr>
        <w:t xml:space="preserve">Text: </w:t>
      </w:r>
      <w:r w:rsidRPr="00EB2F4A">
        <w:rPr>
          <w:rFonts w:ascii="Times New Roman" w:eastAsia="Arial" w:hAnsi="Times New Roman" w:cs="Times New Roman"/>
          <w:sz w:val="22"/>
          <w:szCs w:val="22"/>
          <w:highlight w:val="white"/>
        </w:rPr>
        <w:t>Advanced Programming in the UNIX Environment by W. Richard Stevens, Stephen A. Rago, 3rd Edition</w:t>
      </w:r>
    </w:p>
    <w:p w14:paraId="53CBAD2C" w14:textId="77777777" w:rsidR="00EB2F4A" w:rsidRPr="00EB2F4A" w:rsidRDefault="00EB2F4A" w:rsidP="00EB2F4A">
      <w:pPr>
        <w:rPr>
          <w:rFonts w:ascii="Times New Roman" w:eastAsia="Arial" w:hAnsi="Times New Roman" w:cs="Times New Roman"/>
          <w:sz w:val="22"/>
          <w:szCs w:val="22"/>
          <w:highlight w:val="white"/>
        </w:rPr>
      </w:pPr>
      <w:r w:rsidRPr="00EB2F4A">
        <w:rPr>
          <w:rFonts w:ascii="Times New Roman" w:eastAsia="Arial" w:hAnsi="Times New Roman" w:cs="Times New Roman"/>
          <w:sz w:val="22"/>
          <w:szCs w:val="22"/>
          <w:highlight w:val="white"/>
        </w:rPr>
        <w:t xml:space="preserve">The Linux Programming Interface: A Linux and UNIX System Programming Handbook by Michael </w:t>
      </w:r>
      <w:proofErr w:type="spellStart"/>
      <w:r w:rsidRPr="00EB2F4A">
        <w:rPr>
          <w:rFonts w:ascii="Times New Roman" w:eastAsia="Arial" w:hAnsi="Times New Roman" w:cs="Times New Roman"/>
          <w:sz w:val="22"/>
          <w:szCs w:val="22"/>
          <w:highlight w:val="white"/>
        </w:rPr>
        <w:t>Kerrisk</w:t>
      </w:r>
      <w:proofErr w:type="spellEnd"/>
      <w:r w:rsidRPr="00EB2F4A">
        <w:rPr>
          <w:rFonts w:ascii="Times New Roman" w:eastAsia="Arial" w:hAnsi="Times New Roman" w:cs="Times New Roman"/>
          <w:sz w:val="22"/>
          <w:szCs w:val="22"/>
          <w:highlight w:val="white"/>
        </w:rPr>
        <w:t>, 1st Edition</w:t>
      </w:r>
    </w:p>
    <w:p w14:paraId="47BF4F18" w14:textId="77777777" w:rsidR="00EB2F4A" w:rsidRPr="00EB2F4A" w:rsidRDefault="00EB2F4A" w:rsidP="00EB2F4A">
      <w:pPr>
        <w:rPr>
          <w:rFonts w:ascii="Times New Roman" w:eastAsia="Arial" w:hAnsi="Times New Roman" w:cs="Times New Roman"/>
          <w:b/>
          <w:sz w:val="22"/>
          <w:szCs w:val="22"/>
          <w:highlight w:val="white"/>
        </w:rPr>
      </w:pPr>
    </w:p>
    <w:p w14:paraId="114A2AF5" w14:textId="77777777" w:rsidR="00EB2F4A" w:rsidRPr="00EB2F4A" w:rsidRDefault="00EB2F4A" w:rsidP="00EB2F4A">
      <w:pPr>
        <w:rPr>
          <w:rFonts w:ascii="Times New Roman" w:eastAsia="Arial" w:hAnsi="Times New Roman" w:cs="Times New Roman"/>
          <w:color w:val="000000"/>
          <w:sz w:val="22"/>
          <w:szCs w:val="22"/>
          <w:highlight w:val="white"/>
        </w:rPr>
      </w:pPr>
      <w:r w:rsidRPr="00EB2F4A">
        <w:rPr>
          <w:rFonts w:ascii="Times New Roman" w:eastAsia="Arial" w:hAnsi="Times New Roman" w:cs="Times New Roman"/>
          <w:b/>
          <w:color w:val="000000"/>
          <w:sz w:val="22"/>
          <w:szCs w:val="22"/>
          <w:highlight w:val="white"/>
        </w:rPr>
        <w:t>Course Code: </w:t>
      </w:r>
      <w:r w:rsidR="004A0E65">
        <w:rPr>
          <w:rFonts w:ascii="Times New Roman" w:eastAsia="Arial" w:hAnsi="Times New Roman" w:cs="Times New Roman"/>
          <w:color w:val="000000"/>
          <w:sz w:val="22"/>
          <w:szCs w:val="22"/>
          <w:highlight w:val="white"/>
        </w:rPr>
        <w:t>CSE4478</w:t>
      </w:r>
    </w:p>
    <w:p w14:paraId="655EA74F" w14:textId="77777777" w:rsidR="00EB2F4A" w:rsidRPr="00EB2F4A" w:rsidRDefault="00EB2F4A" w:rsidP="00EB2F4A">
      <w:pPr>
        <w:rPr>
          <w:rFonts w:ascii="Times New Roman" w:eastAsia="Arial" w:hAnsi="Times New Roman" w:cs="Times New Roman"/>
          <w:color w:val="000000"/>
          <w:sz w:val="22"/>
          <w:szCs w:val="22"/>
        </w:rPr>
      </w:pPr>
      <w:r w:rsidRPr="00EB2F4A">
        <w:rPr>
          <w:rFonts w:ascii="Times New Roman" w:eastAsia="Arial" w:hAnsi="Times New Roman" w:cs="Times New Roman"/>
          <w:b/>
          <w:color w:val="000000"/>
          <w:sz w:val="22"/>
          <w:szCs w:val="22"/>
        </w:rPr>
        <w:t xml:space="preserve">Course Title: </w:t>
      </w:r>
      <w:r w:rsidRPr="00EB2F4A">
        <w:rPr>
          <w:rFonts w:ascii="Times New Roman" w:eastAsia="Arial" w:hAnsi="Times New Roman" w:cs="Times New Roman"/>
          <w:color w:val="000000"/>
          <w:sz w:val="22"/>
          <w:szCs w:val="22"/>
        </w:rPr>
        <w:t>Advanced Programming Lab</w:t>
      </w:r>
      <w:r w:rsidRPr="00EB2F4A">
        <w:rPr>
          <w:rFonts w:ascii="Times New Roman" w:eastAsia="Arial" w:hAnsi="Times New Roman" w:cs="Times New Roman"/>
          <w:color w:val="000000"/>
          <w:sz w:val="22"/>
          <w:szCs w:val="22"/>
        </w:rPr>
        <w:br/>
      </w:r>
      <w:r w:rsidRPr="00EB2F4A">
        <w:rPr>
          <w:rFonts w:ascii="Times New Roman" w:eastAsia="Arial" w:hAnsi="Times New Roman" w:cs="Times New Roman"/>
          <w:b/>
          <w:color w:val="000000"/>
          <w:sz w:val="22"/>
          <w:szCs w:val="22"/>
          <w:highlight w:val="white"/>
        </w:rPr>
        <w:t>Credit Hour: </w:t>
      </w:r>
      <w:r w:rsidRPr="00EB2F4A">
        <w:rPr>
          <w:rFonts w:ascii="Times New Roman" w:eastAsia="Arial" w:hAnsi="Times New Roman" w:cs="Times New Roman"/>
          <w:color w:val="000000"/>
          <w:sz w:val="22"/>
          <w:szCs w:val="22"/>
          <w:highlight w:val="white"/>
        </w:rPr>
        <w:t>1.00</w:t>
      </w:r>
      <w:r w:rsidRPr="00EB2F4A">
        <w:rPr>
          <w:rFonts w:ascii="Times New Roman" w:eastAsia="Arial" w:hAnsi="Times New Roman" w:cs="Times New Roman"/>
          <w:color w:val="000000"/>
          <w:sz w:val="22"/>
          <w:szCs w:val="22"/>
        </w:rPr>
        <w:br/>
      </w:r>
      <w:r w:rsidRPr="00EB2F4A">
        <w:rPr>
          <w:rFonts w:ascii="Times New Roman" w:eastAsia="Arial" w:hAnsi="Times New Roman" w:cs="Times New Roman"/>
          <w:b/>
          <w:color w:val="000000"/>
          <w:sz w:val="22"/>
          <w:szCs w:val="22"/>
          <w:highlight w:val="white"/>
        </w:rPr>
        <w:t>Prerequisite:  </w:t>
      </w:r>
      <w:r w:rsidR="004A0E65">
        <w:rPr>
          <w:rFonts w:ascii="Times New Roman" w:eastAsia="Arial" w:hAnsi="Times New Roman" w:cs="Times New Roman"/>
          <w:color w:val="000000"/>
          <w:sz w:val="22"/>
          <w:szCs w:val="22"/>
        </w:rPr>
        <w:t>CSE1201, CSE1202, CSE2305, CSE2306</w:t>
      </w:r>
    </w:p>
    <w:p w14:paraId="7B456547" w14:textId="77777777" w:rsidR="00EB2F4A" w:rsidRPr="00EB2F4A" w:rsidRDefault="00EB2F4A" w:rsidP="00EB2F4A">
      <w:pPr>
        <w:pBdr>
          <w:top w:val="nil"/>
          <w:left w:val="nil"/>
          <w:bottom w:val="nil"/>
          <w:right w:val="nil"/>
          <w:between w:val="nil"/>
        </w:pBdr>
        <w:shd w:val="clear" w:color="auto" w:fill="FFFFFF"/>
        <w:spacing w:after="158"/>
        <w:jc w:val="both"/>
        <w:rPr>
          <w:rFonts w:ascii="Times New Roman" w:eastAsia="Arial" w:hAnsi="Times New Roman" w:cs="Times New Roman"/>
          <w:color w:val="000000"/>
          <w:sz w:val="22"/>
          <w:szCs w:val="22"/>
        </w:rPr>
      </w:pPr>
      <w:r w:rsidRPr="00EB2F4A">
        <w:rPr>
          <w:rFonts w:ascii="Times New Roman" w:eastAsia="Arial" w:hAnsi="Times New Roman" w:cs="Times New Roman"/>
          <w:b/>
          <w:color w:val="000000"/>
          <w:sz w:val="22"/>
          <w:szCs w:val="22"/>
        </w:rPr>
        <w:t>Content</w:t>
      </w:r>
      <w:r w:rsidRPr="00EB2F4A">
        <w:rPr>
          <w:rFonts w:ascii="Times New Roman" w:eastAsia="Arial" w:hAnsi="Times New Roman" w:cs="Times New Roman"/>
          <w:color w:val="000000"/>
          <w:sz w:val="22"/>
          <w:szCs w:val="22"/>
        </w:rPr>
        <w:t xml:space="preserve">: </w:t>
      </w:r>
      <w:r w:rsidR="004A0E65">
        <w:rPr>
          <w:rFonts w:ascii="Times New Roman" w:eastAsia="Arial" w:hAnsi="Times New Roman" w:cs="Times New Roman"/>
          <w:sz w:val="22"/>
          <w:szCs w:val="22"/>
          <w:highlight w:val="white"/>
        </w:rPr>
        <w:t>Lab works based CSE4477</w:t>
      </w:r>
    </w:p>
    <w:p w14:paraId="304B3DFE" w14:textId="77777777" w:rsidR="00EB2F4A" w:rsidRPr="00EB2F4A" w:rsidRDefault="00EB2F4A" w:rsidP="00EB2F4A">
      <w:pPr>
        <w:rPr>
          <w:rFonts w:ascii="Times New Roman" w:eastAsia="Arial" w:hAnsi="Times New Roman" w:cs="Times New Roman"/>
          <w:b/>
          <w:color w:val="000000"/>
          <w:sz w:val="22"/>
          <w:szCs w:val="22"/>
          <w:highlight w:val="white"/>
        </w:rPr>
      </w:pPr>
    </w:p>
    <w:p w14:paraId="51961403" w14:textId="77777777" w:rsidR="00EB2F4A" w:rsidRPr="00EB2F4A" w:rsidRDefault="00EB2F4A" w:rsidP="00EB2F4A">
      <w:pPr>
        <w:rPr>
          <w:rFonts w:ascii="Times New Roman" w:eastAsia="Arial" w:hAnsi="Times New Roman" w:cs="Times New Roman"/>
          <w:color w:val="000000"/>
          <w:sz w:val="22"/>
          <w:szCs w:val="22"/>
          <w:highlight w:val="white"/>
        </w:rPr>
      </w:pPr>
      <w:r w:rsidRPr="00EB2F4A">
        <w:rPr>
          <w:rFonts w:ascii="Times New Roman" w:eastAsia="Arial" w:hAnsi="Times New Roman" w:cs="Times New Roman"/>
          <w:b/>
          <w:color w:val="000000"/>
          <w:sz w:val="22"/>
          <w:szCs w:val="22"/>
          <w:highlight w:val="white"/>
        </w:rPr>
        <w:t>Course Code: </w:t>
      </w:r>
      <w:r w:rsidR="001436B2">
        <w:rPr>
          <w:rFonts w:ascii="Times New Roman" w:eastAsia="Arial" w:hAnsi="Times New Roman" w:cs="Times New Roman"/>
          <w:color w:val="000000"/>
          <w:sz w:val="22"/>
          <w:szCs w:val="22"/>
          <w:highlight w:val="white"/>
        </w:rPr>
        <w:t>CSE4479</w:t>
      </w:r>
    </w:p>
    <w:p w14:paraId="058A8FA9" w14:textId="77777777" w:rsidR="00EB2F4A" w:rsidRPr="00EB2F4A" w:rsidRDefault="00EB2F4A" w:rsidP="00EB2F4A">
      <w:pPr>
        <w:rPr>
          <w:rFonts w:ascii="Times New Roman" w:eastAsia="Arial" w:hAnsi="Times New Roman" w:cs="Times New Roman"/>
          <w:color w:val="000000"/>
          <w:sz w:val="22"/>
          <w:szCs w:val="22"/>
        </w:rPr>
      </w:pPr>
      <w:r w:rsidRPr="00EB2F4A">
        <w:rPr>
          <w:rFonts w:ascii="Times New Roman" w:eastAsia="Arial" w:hAnsi="Times New Roman" w:cs="Times New Roman"/>
          <w:b/>
          <w:color w:val="000000"/>
          <w:sz w:val="22"/>
          <w:szCs w:val="22"/>
        </w:rPr>
        <w:t xml:space="preserve">Course Title: </w:t>
      </w:r>
      <w:r w:rsidRPr="00EB2F4A">
        <w:rPr>
          <w:rFonts w:ascii="Times New Roman" w:eastAsia="Arial" w:hAnsi="Times New Roman" w:cs="Times New Roman"/>
          <w:color w:val="000000"/>
          <w:sz w:val="22"/>
          <w:szCs w:val="22"/>
        </w:rPr>
        <w:t>Human Computer Interaction</w:t>
      </w:r>
      <w:r w:rsidRPr="00EB2F4A">
        <w:rPr>
          <w:rFonts w:ascii="Times New Roman" w:eastAsia="Arial" w:hAnsi="Times New Roman" w:cs="Times New Roman"/>
          <w:color w:val="000000"/>
          <w:sz w:val="22"/>
          <w:szCs w:val="22"/>
        </w:rPr>
        <w:br/>
      </w:r>
      <w:r w:rsidRPr="00EB2F4A">
        <w:rPr>
          <w:rFonts w:ascii="Times New Roman" w:eastAsia="Arial" w:hAnsi="Times New Roman" w:cs="Times New Roman"/>
          <w:b/>
          <w:color w:val="000000"/>
          <w:sz w:val="22"/>
          <w:szCs w:val="22"/>
          <w:highlight w:val="white"/>
        </w:rPr>
        <w:t>Credit Hour: </w:t>
      </w:r>
      <w:r w:rsidRPr="00EB2F4A">
        <w:rPr>
          <w:rFonts w:ascii="Times New Roman" w:eastAsia="Arial" w:hAnsi="Times New Roman" w:cs="Times New Roman"/>
          <w:color w:val="000000"/>
          <w:sz w:val="22"/>
          <w:szCs w:val="22"/>
          <w:highlight w:val="white"/>
        </w:rPr>
        <w:t>3.00</w:t>
      </w:r>
      <w:r w:rsidRPr="00EB2F4A">
        <w:rPr>
          <w:rFonts w:ascii="Times New Roman" w:eastAsia="Arial" w:hAnsi="Times New Roman" w:cs="Times New Roman"/>
          <w:color w:val="000000"/>
          <w:sz w:val="22"/>
          <w:szCs w:val="22"/>
        </w:rPr>
        <w:br/>
      </w:r>
      <w:r w:rsidRPr="00EB2F4A">
        <w:rPr>
          <w:rFonts w:ascii="Times New Roman" w:eastAsia="Arial" w:hAnsi="Times New Roman" w:cs="Times New Roman"/>
          <w:b/>
          <w:color w:val="000000"/>
          <w:sz w:val="22"/>
          <w:szCs w:val="22"/>
          <w:highlight w:val="white"/>
        </w:rPr>
        <w:t>Prerequisite:  </w:t>
      </w:r>
      <w:r w:rsidRPr="00EB2F4A">
        <w:rPr>
          <w:rFonts w:ascii="Times New Roman" w:eastAsia="Arial" w:hAnsi="Times New Roman" w:cs="Times New Roman"/>
          <w:color w:val="000000"/>
          <w:sz w:val="22"/>
          <w:szCs w:val="22"/>
          <w:highlight w:val="white"/>
        </w:rPr>
        <w:t>N/A</w:t>
      </w:r>
    </w:p>
    <w:p w14:paraId="2FB5EE55" w14:textId="77777777" w:rsidR="00EB2F4A" w:rsidRPr="00EB2F4A" w:rsidRDefault="00EB2F4A" w:rsidP="00EB2F4A">
      <w:pPr>
        <w:pBdr>
          <w:top w:val="nil"/>
          <w:left w:val="nil"/>
          <w:bottom w:val="nil"/>
          <w:right w:val="nil"/>
          <w:between w:val="nil"/>
        </w:pBdr>
        <w:shd w:val="clear" w:color="auto" w:fill="FFFFFF"/>
        <w:spacing w:before="280" w:after="280"/>
        <w:jc w:val="both"/>
        <w:rPr>
          <w:rFonts w:ascii="Times New Roman" w:eastAsia="Arial" w:hAnsi="Times New Roman" w:cs="Times New Roman"/>
          <w:color w:val="000000"/>
          <w:sz w:val="22"/>
          <w:szCs w:val="22"/>
        </w:rPr>
      </w:pPr>
      <w:r w:rsidRPr="00EB2F4A">
        <w:rPr>
          <w:rFonts w:ascii="Times New Roman" w:eastAsia="Arial" w:hAnsi="Times New Roman" w:cs="Times New Roman"/>
          <w:b/>
          <w:color w:val="000000"/>
          <w:sz w:val="22"/>
          <w:szCs w:val="22"/>
        </w:rPr>
        <w:t>Content</w:t>
      </w:r>
      <w:r w:rsidRPr="00EB2F4A">
        <w:rPr>
          <w:rFonts w:ascii="Times New Roman" w:eastAsia="Arial" w:hAnsi="Times New Roman" w:cs="Times New Roman"/>
          <w:color w:val="000000"/>
          <w:sz w:val="22"/>
          <w:szCs w:val="22"/>
        </w:rPr>
        <w:t>: This course explain the capabilities of both humans and computers from the viewpoint of human information processing, describe typical human–computer interaction (HCI) models and styles, as well as various historic HCI paradigms, apply an interactive design process and universal design principles to designing HCI systems, describe and use HCI design principles, standards and guidelines, analyze and identify user models, user support, socio-organizational issues, and stakeholder requirements of HCI systems, discuss tasks and dialogs of relevant HCI systems based on task analysis and dialog design, analyze and discuss HCI issues in groupware, ubiquitous computing, virtual reality, multimedia, and Word Wide Web-related environments.</w:t>
      </w:r>
    </w:p>
    <w:p w14:paraId="71850599" w14:textId="77777777" w:rsidR="00EB2F4A" w:rsidRPr="00EB2F4A" w:rsidRDefault="00EB2F4A" w:rsidP="00EB2F4A">
      <w:pPr>
        <w:pBdr>
          <w:top w:val="nil"/>
          <w:left w:val="nil"/>
          <w:bottom w:val="nil"/>
          <w:right w:val="nil"/>
          <w:between w:val="nil"/>
        </w:pBdr>
        <w:shd w:val="clear" w:color="auto" w:fill="FFFFFF"/>
        <w:rPr>
          <w:rFonts w:ascii="Times New Roman" w:eastAsia="Arial" w:hAnsi="Times New Roman" w:cs="Times New Roman"/>
          <w:sz w:val="22"/>
          <w:szCs w:val="22"/>
        </w:rPr>
      </w:pPr>
      <w:r w:rsidRPr="00EB2F4A">
        <w:rPr>
          <w:rFonts w:ascii="Times New Roman" w:eastAsia="Arial" w:hAnsi="Times New Roman" w:cs="Times New Roman"/>
          <w:b/>
          <w:sz w:val="22"/>
          <w:szCs w:val="22"/>
        </w:rPr>
        <w:t xml:space="preserve">Text: </w:t>
      </w:r>
      <w:r w:rsidRPr="00EB2F4A">
        <w:rPr>
          <w:rFonts w:ascii="Times New Roman" w:eastAsia="Arial" w:hAnsi="Times New Roman" w:cs="Times New Roman"/>
          <w:sz w:val="22"/>
          <w:szCs w:val="22"/>
        </w:rPr>
        <w:t>Human Computer Interaction by A. Dix and J. E. Finlay, 4th Edition</w:t>
      </w:r>
    </w:p>
    <w:p w14:paraId="1734ACCE" w14:textId="77777777" w:rsidR="00EB2F4A" w:rsidRPr="00EB2F4A" w:rsidRDefault="00EB2F4A" w:rsidP="00EB2F4A">
      <w:pPr>
        <w:pBdr>
          <w:top w:val="nil"/>
          <w:left w:val="nil"/>
          <w:bottom w:val="nil"/>
          <w:right w:val="nil"/>
          <w:between w:val="nil"/>
        </w:pBdr>
        <w:shd w:val="clear" w:color="auto" w:fill="FFFFFF"/>
        <w:rPr>
          <w:rFonts w:ascii="Times New Roman" w:eastAsia="Arial" w:hAnsi="Times New Roman" w:cs="Times New Roman"/>
          <w:sz w:val="22"/>
          <w:szCs w:val="22"/>
        </w:rPr>
      </w:pPr>
      <w:r w:rsidRPr="00EB2F4A">
        <w:rPr>
          <w:rFonts w:ascii="Times New Roman" w:eastAsia="Arial" w:hAnsi="Times New Roman" w:cs="Times New Roman"/>
          <w:sz w:val="22"/>
          <w:szCs w:val="22"/>
        </w:rPr>
        <w:lastRenderedPageBreak/>
        <w:t xml:space="preserve">Interaction Design: Beyond Human-Computer Interaction by Helen Sharp, Jennifer </w:t>
      </w:r>
      <w:proofErr w:type="spellStart"/>
      <w:r w:rsidRPr="00EB2F4A">
        <w:rPr>
          <w:rFonts w:ascii="Times New Roman" w:eastAsia="Arial" w:hAnsi="Times New Roman" w:cs="Times New Roman"/>
          <w:sz w:val="22"/>
          <w:szCs w:val="22"/>
        </w:rPr>
        <w:t>Preece</w:t>
      </w:r>
      <w:proofErr w:type="spellEnd"/>
      <w:r w:rsidRPr="00EB2F4A">
        <w:rPr>
          <w:rFonts w:ascii="Times New Roman" w:eastAsia="Arial" w:hAnsi="Times New Roman" w:cs="Times New Roman"/>
          <w:sz w:val="22"/>
          <w:szCs w:val="22"/>
        </w:rPr>
        <w:t>, Yvonne Roger, 5th Edition</w:t>
      </w:r>
    </w:p>
    <w:p w14:paraId="5AD615CE" w14:textId="77777777" w:rsidR="00EB2F4A" w:rsidRPr="00EB2F4A" w:rsidRDefault="00EB2F4A" w:rsidP="00EB2F4A">
      <w:pPr>
        <w:rPr>
          <w:rFonts w:ascii="Times New Roman" w:eastAsia="Arial" w:hAnsi="Times New Roman" w:cs="Times New Roman"/>
          <w:b/>
          <w:color w:val="000000"/>
          <w:sz w:val="22"/>
          <w:szCs w:val="22"/>
          <w:highlight w:val="white"/>
        </w:rPr>
      </w:pPr>
    </w:p>
    <w:p w14:paraId="620F57CD" w14:textId="77777777" w:rsidR="00EB2F4A" w:rsidRPr="00EB2F4A" w:rsidRDefault="00EB2F4A" w:rsidP="00EB2F4A">
      <w:pPr>
        <w:rPr>
          <w:rFonts w:ascii="Times New Roman" w:eastAsia="Arial" w:hAnsi="Times New Roman" w:cs="Times New Roman"/>
          <w:b/>
          <w:color w:val="000000"/>
          <w:sz w:val="22"/>
          <w:szCs w:val="22"/>
          <w:highlight w:val="white"/>
        </w:rPr>
      </w:pPr>
    </w:p>
    <w:p w14:paraId="01A836C2" w14:textId="77777777" w:rsidR="00EB2F4A" w:rsidRPr="00EB2F4A" w:rsidRDefault="00EB2F4A" w:rsidP="00EB2F4A">
      <w:pPr>
        <w:rPr>
          <w:rFonts w:ascii="Times New Roman" w:eastAsia="Arial" w:hAnsi="Times New Roman" w:cs="Times New Roman"/>
          <w:color w:val="000000"/>
          <w:sz w:val="22"/>
          <w:szCs w:val="22"/>
          <w:highlight w:val="white"/>
        </w:rPr>
      </w:pPr>
      <w:r w:rsidRPr="00EB2F4A">
        <w:rPr>
          <w:rFonts w:ascii="Times New Roman" w:eastAsia="Arial" w:hAnsi="Times New Roman" w:cs="Times New Roman"/>
          <w:b/>
          <w:color w:val="000000"/>
          <w:sz w:val="22"/>
          <w:szCs w:val="22"/>
          <w:highlight w:val="white"/>
        </w:rPr>
        <w:t>Course Code: </w:t>
      </w:r>
      <w:r w:rsidR="001436B2">
        <w:rPr>
          <w:rFonts w:ascii="Times New Roman" w:eastAsia="Arial" w:hAnsi="Times New Roman" w:cs="Times New Roman"/>
          <w:color w:val="000000"/>
          <w:sz w:val="22"/>
          <w:szCs w:val="22"/>
          <w:highlight w:val="white"/>
        </w:rPr>
        <w:t>CSE4481</w:t>
      </w:r>
    </w:p>
    <w:p w14:paraId="2D495771" w14:textId="77777777" w:rsidR="00EB2F4A" w:rsidRPr="00EB2F4A" w:rsidRDefault="00EB2F4A" w:rsidP="00EB2F4A">
      <w:pPr>
        <w:rPr>
          <w:rFonts w:ascii="Times New Roman" w:eastAsia="Arial" w:hAnsi="Times New Roman" w:cs="Times New Roman"/>
          <w:color w:val="000000"/>
          <w:sz w:val="22"/>
          <w:szCs w:val="22"/>
          <w:highlight w:val="white"/>
        </w:rPr>
      </w:pPr>
      <w:r w:rsidRPr="00EB2F4A">
        <w:rPr>
          <w:rFonts w:ascii="Times New Roman" w:eastAsia="Arial" w:hAnsi="Times New Roman" w:cs="Times New Roman"/>
          <w:b/>
          <w:color w:val="000000"/>
          <w:sz w:val="22"/>
          <w:szCs w:val="22"/>
        </w:rPr>
        <w:t xml:space="preserve">Course Title: </w:t>
      </w:r>
      <w:r w:rsidRPr="00EB2F4A">
        <w:rPr>
          <w:rFonts w:ascii="Times New Roman" w:eastAsia="Arial" w:hAnsi="Times New Roman" w:cs="Times New Roman"/>
          <w:color w:val="000000"/>
          <w:sz w:val="22"/>
          <w:szCs w:val="22"/>
        </w:rPr>
        <w:t>Topics of Current Interest</w:t>
      </w:r>
      <w:r w:rsidRPr="00EB2F4A">
        <w:rPr>
          <w:rFonts w:ascii="Times New Roman" w:eastAsia="Arial" w:hAnsi="Times New Roman" w:cs="Times New Roman"/>
          <w:color w:val="000000"/>
          <w:sz w:val="22"/>
          <w:szCs w:val="22"/>
        </w:rPr>
        <w:br/>
      </w:r>
      <w:r w:rsidRPr="00EB2F4A">
        <w:rPr>
          <w:rFonts w:ascii="Times New Roman" w:eastAsia="Arial" w:hAnsi="Times New Roman" w:cs="Times New Roman"/>
          <w:b/>
          <w:color w:val="000000"/>
          <w:sz w:val="22"/>
          <w:szCs w:val="22"/>
          <w:highlight w:val="white"/>
        </w:rPr>
        <w:t>Credit Hour: </w:t>
      </w:r>
      <w:r w:rsidRPr="00EB2F4A">
        <w:rPr>
          <w:rFonts w:ascii="Times New Roman" w:eastAsia="Arial" w:hAnsi="Times New Roman" w:cs="Times New Roman"/>
          <w:color w:val="000000"/>
          <w:sz w:val="22"/>
          <w:szCs w:val="22"/>
          <w:highlight w:val="white"/>
        </w:rPr>
        <w:t>3.00</w:t>
      </w:r>
      <w:r w:rsidRPr="00EB2F4A">
        <w:rPr>
          <w:rFonts w:ascii="Times New Roman" w:eastAsia="Arial" w:hAnsi="Times New Roman" w:cs="Times New Roman"/>
          <w:color w:val="000000"/>
          <w:sz w:val="22"/>
          <w:szCs w:val="22"/>
        </w:rPr>
        <w:br/>
      </w:r>
      <w:r w:rsidRPr="00EB2F4A">
        <w:rPr>
          <w:rFonts w:ascii="Times New Roman" w:eastAsia="Arial" w:hAnsi="Times New Roman" w:cs="Times New Roman"/>
          <w:b/>
          <w:color w:val="000000"/>
          <w:sz w:val="22"/>
          <w:szCs w:val="22"/>
          <w:highlight w:val="white"/>
        </w:rPr>
        <w:t xml:space="preserve">Prerequisite: </w:t>
      </w:r>
      <w:r w:rsidRPr="00EB2F4A">
        <w:rPr>
          <w:rFonts w:ascii="Times New Roman" w:eastAsia="Arial" w:hAnsi="Times New Roman" w:cs="Times New Roman"/>
          <w:color w:val="000000"/>
          <w:sz w:val="22"/>
          <w:szCs w:val="22"/>
          <w:highlight w:val="white"/>
        </w:rPr>
        <w:t>N/A</w:t>
      </w:r>
    </w:p>
    <w:p w14:paraId="71AC4EE9" w14:textId="77777777" w:rsidR="00EB2F4A" w:rsidRPr="00EB2F4A" w:rsidRDefault="00EB2F4A" w:rsidP="00EB2F4A">
      <w:pPr>
        <w:pBdr>
          <w:top w:val="nil"/>
          <w:left w:val="nil"/>
          <w:bottom w:val="nil"/>
          <w:right w:val="nil"/>
          <w:between w:val="nil"/>
        </w:pBdr>
        <w:shd w:val="clear" w:color="auto" w:fill="FFFFFF"/>
        <w:spacing w:before="280" w:after="280"/>
        <w:rPr>
          <w:rFonts w:ascii="Times New Roman" w:eastAsia="Arial" w:hAnsi="Times New Roman" w:cs="Times New Roman"/>
          <w:color w:val="000000"/>
          <w:sz w:val="22"/>
          <w:szCs w:val="22"/>
        </w:rPr>
      </w:pPr>
      <w:r w:rsidRPr="00EB2F4A">
        <w:rPr>
          <w:rFonts w:ascii="Times New Roman" w:eastAsia="Arial" w:hAnsi="Times New Roman" w:cs="Times New Roman"/>
          <w:b/>
          <w:color w:val="000000"/>
          <w:sz w:val="22"/>
          <w:szCs w:val="22"/>
        </w:rPr>
        <w:t>Content</w:t>
      </w:r>
      <w:r w:rsidRPr="00EB2F4A">
        <w:rPr>
          <w:rFonts w:ascii="Times New Roman" w:eastAsia="Arial" w:hAnsi="Times New Roman" w:cs="Times New Roman"/>
          <w:color w:val="000000"/>
          <w:sz w:val="22"/>
          <w:szCs w:val="22"/>
        </w:rPr>
        <w:t>: As necessary.</w:t>
      </w:r>
    </w:p>
    <w:p w14:paraId="7A5C2336" w14:textId="77777777" w:rsidR="00EB2F4A" w:rsidRPr="00EB2F4A" w:rsidRDefault="00EB2F4A" w:rsidP="00EB2F4A">
      <w:pPr>
        <w:rPr>
          <w:rFonts w:ascii="Times New Roman" w:eastAsia="Arial" w:hAnsi="Times New Roman" w:cs="Times New Roman"/>
          <w:color w:val="000000"/>
          <w:sz w:val="22"/>
          <w:szCs w:val="22"/>
          <w:highlight w:val="white"/>
        </w:rPr>
      </w:pPr>
      <w:r w:rsidRPr="00EB2F4A">
        <w:rPr>
          <w:rFonts w:ascii="Times New Roman" w:eastAsia="Arial" w:hAnsi="Times New Roman" w:cs="Times New Roman"/>
          <w:b/>
          <w:color w:val="000000"/>
          <w:sz w:val="22"/>
          <w:szCs w:val="22"/>
          <w:highlight w:val="white"/>
        </w:rPr>
        <w:t>Course Code: </w:t>
      </w:r>
      <w:r w:rsidRPr="00EB2F4A">
        <w:rPr>
          <w:rFonts w:ascii="Times New Roman" w:eastAsia="Arial" w:hAnsi="Times New Roman" w:cs="Times New Roman"/>
          <w:color w:val="000000"/>
          <w:sz w:val="22"/>
          <w:szCs w:val="22"/>
          <w:highlight w:val="white"/>
        </w:rPr>
        <w:t>CSE</w:t>
      </w:r>
      <w:r w:rsidR="00DC3936">
        <w:rPr>
          <w:rFonts w:ascii="Times New Roman" w:eastAsia="Arial" w:hAnsi="Times New Roman" w:cs="Times New Roman"/>
          <w:color w:val="000000"/>
          <w:sz w:val="22"/>
          <w:szCs w:val="22"/>
          <w:highlight w:val="white"/>
        </w:rPr>
        <w:t>4</w:t>
      </w:r>
      <w:r w:rsidRPr="00EB2F4A">
        <w:rPr>
          <w:rFonts w:ascii="Times New Roman" w:eastAsia="Arial" w:hAnsi="Times New Roman" w:cs="Times New Roman"/>
          <w:color w:val="000000"/>
          <w:sz w:val="22"/>
          <w:szCs w:val="22"/>
          <w:highlight w:val="white"/>
        </w:rPr>
        <w:t>48</w:t>
      </w:r>
      <w:r w:rsidR="00DC3936">
        <w:rPr>
          <w:rFonts w:ascii="Times New Roman" w:eastAsia="Arial" w:hAnsi="Times New Roman" w:cs="Times New Roman"/>
          <w:color w:val="000000"/>
          <w:sz w:val="22"/>
          <w:szCs w:val="22"/>
          <w:highlight w:val="white"/>
        </w:rPr>
        <w:t>3</w:t>
      </w:r>
    </w:p>
    <w:p w14:paraId="3BBFB9B1" w14:textId="77777777" w:rsidR="00EB2F4A" w:rsidRPr="00EB2F4A" w:rsidRDefault="00EB2F4A" w:rsidP="00EB2F4A">
      <w:pPr>
        <w:rPr>
          <w:rFonts w:ascii="Times New Roman" w:eastAsia="Arial" w:hAnsi="Times New Roman" w:cs="Times New Roman"/>
          <w:color w:val="000000"/>
          <w:sz w:val="22"/>
          <w:szCs w:val="22"/>
        </w:rPr>
      </w:pPr>
      <w:r w:rsidRPr="00EB2F4A">
        <w:rPr>
          <w:rFonts w:ascii="Times New Roman" w:eastAsia="Arial" w:hAnsi="Times New Roman" w:cs="Times New Roman"/>
          <w:b/>
          <w:color w:val="000000"/>
          <w:sz w:val="22"/>
          <w:szCs w:val="22"/>
        </w:rPr>
        <w:t xml:space="preserve">Course Title: </w:t>
      </w:r>
      <w:r w:rsidRPr="00EB2F4A">
        <w:rPr>
          <w:rFonts w:ascii="Times New Roman" w:eastAsia="Arial" w:hAnsi="Times New Roman" w:cs="Times New Roman"/>
          <w:color w:val="000000"/>
          <w:sz w:val="22"/>
          <w:szCs w:val="22"/>
        </w:rPr>
        <w:t>Enterprise Systems: Concepts and Practice</w:t>
      </w:r>
      <w:r w:rsidRPr="00EB2F4A">
        <w:rPr>
          <w:rFonts w:ascii="Times New Roman" w:eastAsia="Arial" w:hAnsi="Times New Roman" w:cs="Times New Roman"/>
          <w:color w:val="000000"/>
          <w:sz w:val="22"/>
          <w:szCs w:val="22"/>
        </w:rPr>
        <w:br/>
      </w:r>
      <w:r w:rsidRPr="00EB2F4A">
        <w:rPr>
          <w:rFonts w:ascii="Times New Roman" w:eastAsia="Arial" w:hAnsi="Times New Roman" w:cs="Times New Roman"/>
          <w:b/>
          <w:color w:val="000000"/>
          <w:sz w:val="22"/>
          <w:szCs w:val="22"/>
          <w:highlight w:val="white"/>
        </w:rPr>
        <w:t>Credit Hour: </w:t>
      </w:r>
      <w:r w:rsidRPr="00EB2F4A">
        <w:rPr>
          <w:rFonts w:ascii="Times New Roman" w:eastAsia="Arial" w:hAnsi="Times New Roman" w:cs="Times New Roman"/>
          <w:color w:val="000000"/>
          <w:sz w:val="22"/>
          <w:szCs w:val="22"/>
          <w:highlight w:val="white"/>
        </w:rPr>
        <w:t>3.00</w:t>
      </w:r>
      <w:r w:rsidRPr="00EB2F4A">
        <w:rPr>
          <w:rFonts w:ascii="Times New Roman" w:eastAsia="Arial" w:hAnsi="Times New Roman" w:cs="Times New Roman"/>
          <w:color w:val="000000"/>
          <w:sz w:val="22"/>
          <w:szCs w:val="22"/>
        </w:rPr>
        <w:br/>
      </w:r>
      <w:r w:rsidRPr="00EB2F4A">
        <w:rPr>
          <w:rFonts w:ascii="Times New Roman" w:eastAsia="Arial" w:hAnsi="Times New Roman" w:cs="Times New Roman"/>
          <w:b/>
          <w:color w:val="000000"/>
          <w:sz w:val="22"/>
          <w:szCs w:val="22"/>
          <w:highlight w:val="white"/>
        </w:rPr>
        <w:t>Prerequisite:  </w:t>
      </w:r>
      <w:r w:rsidRPr="00EB2F4A">
        <w:rPr>
          <w:rFonts w:ascii="Times New Roman" w:eastAsia="Arial" w:hAnsi="Times New Roman" w:cs="Times New Roman"/>
          <w:color w:val="000000"/>
          <w:sz w:val="22"/>
          <w:szCs w:val="22"/>
          <w:highlight w:val="white"/>
        </w:rPr>
        <w:t>N/A</w:t>
      </w:r>
    </w:p>
    <w:p w14:paraId="45438481" w14:textId="77777777" w:rsidR="00EB2F4A" w:rsidRPr="00EB2F4A" w:rsidRDefault="00EB2F4A" w:rsidP="00EB2F4A">
      <w:pPr>
        <w:shd w:val="clear" w:color="auto" w:fill="FFFFFF"/>
        <w:spacing w:after="150"/>
        <w:rPr>
          <w:rFonts w:ascii="Times New Roman" w:eastAsia="Arial" w:hAnsi="Times New Roman" w:cs="Times New Roman"/>
          <w:b/>
          <w:color w:val="000000"/>
          <w:sz w:val="22"/>
          <w:szCs w:val="22"/>
        </w:rPr>
      </w:pPr>
    </w:p>
    <w:p w14:paraId="4A3F3476" w14:textId="77777777" w:rsidR="00EB2F4A" w:rsidRPr="00EB2F4A" w:rsidRDefault="00EB2F4A" w:rsidP="00EB2F4A">
      <w:pPr>
        <w:pBdr>
          <w:top w:val="nil"/>
          <w:left w:val="nil"/>
          <w:bottom w:val="nil"/>
          <w:right w:val="nil"/>
          <w:between w:val="nil"/>
        </w:pBdr>
        <w:shd w:val="clear" w:color="auto" w:fill="FFFFFF"/>
        <w:spacing w:before="280" w:after="280"/>
        <w:jc w:val="both"/>
        <w:rPr>
          <w:rFonts w:ascii="Times New Roman" w:eastAsia="Arial" w:hAnsi="Times New Roman" w:cs="Times New Roman"/>
          <w:color w:val="000000"/>
          <w:sz w:val="22"/>
          <w:szCs w:val="22"/>
        </w:rPr>
      </w:pPr>
      <w:r w:rsidRPr="00EB2F4A">
        <w:rPr>
          <w:rFonts w:ascii="Times New Roman" w:eastAsia="Arial" w:hAnsi="Times New Roman" w:cs="Times New Roman"/>
          <w:b/>
          <w:color w:val="000000"/>
          <w:sz w:val="22"/>
          <w:szCs w:val="22"/>
        </w:rPr>
        <w:t>Content</w:t>
      </w:r>
      <w:r w:rsidRPr="00EB2F4A">
        <w:rPr>
          <w:rFonts w:ascii="Times New Roman" w:eastAsia="Arial" w:hAnsi="Times New Roman" w:cs="Times New Roman"/>
          <w:color w:val="000000"/>
          <w:sz w:val="22"/>
          <w:szCs w:val="22"/>
        </w:rPr>
        <w:t xml:space="preserve">: This course describes properties and </w:t>
      </w:r>
      <w:r w:rsidRPr="00EB2F4A">
        <w:rPr>
          <w:rFonts w:ascii="Times New Roman" w:eastAsia="Arial" w:hAnsi="Times New Roman" w:cs="Times New Roman"/>
          <w:sz w:val="22"/>
          <w:szCs w:val="22"/>
        </w:rPr>
        <w:t>architecture</w:t>
      </w:r>
      <w:r w:rsidRPr="00EB2F4A">
        <w:rPr>
          <w:rFonts w:ascii="Times New Roman" w:eastAsia="Arial" w:hAnsi="Times New Roman" w:cs="Times New Roman"/>
          <w:color w:val="000000"/>
          <w:sz w:val="22"/>
          <w:szCs w:val="22"/>
        </w:rPr>
        <w:t xml:space="preserve"> of enterprise systems, account for strategies and approaches for implementation and use of enterprise systems, explain how enterprise systems support organizations, analyses implementation and use of enterprise systems from a socio-technical perspective, apply socio-technical models and provide recommendations for implementation and use of enterprise systems implementation, discuss and present critical issues related to implementation and use of enterprise systems, critically assess the role of enterprise systems in organizations, argue for different enterprise systems solutions.</w:t>
      </w:r>
    </w:p>
    <w:p w14:paraId="75CC6669" w14:textId="77777777" w:rsidR="00EB2F4A" w:rsidRPr="00EB2F4A" w:rsidRDefault="00EB2F4A" w:rsidP="00EB2F4A">
      <w:pPr>
        <w:rPr>
          <w:rFonts w:ascii="Times New Roman" w:eastAsia="Arial" w:hAnsi="Times New Roman" w:cs="Times New Roman"/>
          <w:color w:val="000000"/>
          <w:sz w:val="22"/>
          <w:szCs w:val="22"/>
          <w:highlight w:val="white"/>
        </w:rPr>
      </w:pPr>
      <w:r w:rsidRPr="00EB2F4A">
        <w:rPr>
          <w:rFonts w:ascii="Times New Roman" w:eastAsia="Arial" w:hAnsi="Times New Roman" w:cs="Times New Roman"/>
          <w:b/>
          <w:color w:val="000000"/>
          <w:sz w:val="22"/>
          <w:szCs w:val="22"/>
          <w:highlight w:val="white"/>
        </w:rPr>
        <w:t>Course Code: </w:t>
      </w:r>
      <w:r w:rsidR="00DC3936">
        <w:rPr>
          <w:rFonts w:ascii="Times New Roman" w:eastAsia="Arial" w:hAnsi="Times New Roman" w:cs="Times New Roman"/>
          <w:color w:val="000000"/>
          <w:sz w:val="22"/>
          <w:szCs w:val="22"/>
          <w:highlight w:val="white"/>
        </w:rPr>
        <w:t>CSE4</w:t>
      </w:r>
      <w:r w:rsidRPr="00EB2F4A">
        <w:rPr>
          <w:rFonts w:ascii="Times New Roman" w:eastAsia="Arial" w:hAnsi="Times New Roman" w:cs="Times New Roman"/>
          <w:color w:val="000000"/>
          <w:sz w:val="22"/>
          <w:szCs w:val="22"/>
          <w:highlight w:val="white"/>
        </w:rPr>
        <w:t>48</w:t>
      </w:r>
      <w:r w:rsidR="00DC3936">
        <w:rPr>
          <w:rFonts w:ascii="Times New Roman" w:eastAsia="Arial" w:hAnsi="Times New Roman" w:cs="Times New Roman"/>
          <w:color w:val="000000"/>
          <w:sz w:val="22"/>
          <w:szCs w:val="22"/>
          <w:highlight w:val="white"/>
        </w:rPr>
        <w:t>4</w:t>
      </w:r>
    </w:p>
    <w:p w14:paraId="3D81B84A" w14:textId="77777777" w:rsidR="00EB2F4A" w:rsidRPr="00EB2F4A" w:rsidRDefault="00EB2F4A" w:rsidP="00EB2F4A">
      <w:pPr>
        <w:rPr>
          <w:rFonts w:ascii="Times New Roman" w:eastAsia="Arial" w:hAnsi="Times New Roman" w:cs="Times New Roman"/>
          <w:color w:val="000000"/>
          <w:sz w:val="22"/>
          <w:szCs w:val="22"/>
        </w:rPr>
      </w:pPr>
      <w:r w:rsidRPr="00EB2F4A">
        <w:rPr>
          <w:rFonts w:ascii="Times New Roman" w:eastAsia="Arial" w:hAnsi="Times New Roman" w:cs="Times New Roman"/>
          <w:b/>
          <w:color w:val="000000"/>
          <w:sz w:val="22"/>
          <w:szCs w:val="22"/>
        </w:rPr>
        <w:t xml:space="preserve">Course Title: </w:t>
      </w:r>
      <w:r w:rsidRPr="00EB2F4A">
        <w:rPr>
          <w:rFonts w:ascii="Times New Roman" w:eastAsia="Arial" w:hAnsi="Times New Roman" w:cs="Times New Roman"/>
          <w:color w:val="000000"/>
          <w:sz w:val="22"/>
          <w:szCs w:val="22"/>
        </w:rPr>
        <w:t>Enterprise Systems: Concepts and Practice Lab</w:t>
      </w:r>
      <w:r w:rsidRPr="00EB2F4A">
        <w:rPr>
          <w:rFonts w:ascii="Times New Roman" w:eastAsia="Arial" w:hAnsi="Times New Roman" w:cs="Times New Roman"/>
          <w:color w:val="000000"/>
          <w:sz w:val="22"/>
          <w:szCs w:val="22"/>
        </w:rPr>
        <w:br/>
      </w:r>
      <w:r w:rsidRPr="00EB2F4A">
        <w:rPr>
          <w:rFonts w:ascii="Times New Roman" w:eastAsia="Arial" w:hAnsi="Times New Roman" w:cs="Times New Roman"/>
          <w:b/>
          <w:color w:val="000000"/>
          <w:sz w:val="22"/>
          <w:szCs w:val="22"/>
          <w:highlight w:val="white"/>
        </w:rPr>
        <w:t>Credit Hour: </w:t>
      </w:r>
      <w:r w:rsidRPr="00EB2F4A">
        <w:rPr>
          <w:rFonts w:ascii="Times New Roman" w:eastAsia="Arial" w:hAnsi="Times New Roman" w:cs="Times New Roman"/>
          <w:color w:val="000000"/>
          <w:sz w:val="22"/>
          <w:szCs w:val="22"/>
          <w:highlight w:val="white"/>
        </w:rPr>
        <w:t>1.00</w:t>
      </w:r>
      <w:r w:rsidRPr="00EB2F4A">
        <w:rPr>
          <w:rFonts w:ascii="Times New Roman" w:eastAsia="Arial" w:hAnsi="Times New Roman" w:cs="Times New Roman"/>
          <w:color w:val="000000"/>
          <w:sz w:val="22"/>
          <w:szCs w:val="22"/>
        </w:rPr>
        <w:br/>
      </w:r>
      <w:r w:rsidRPr="00EB2F4A">
        <w:rPr>
          <w:rFonts w:ascii="Times New Roman" w:eastAsia="Arial" w:hAnsi="Times New Roman" w:cs="Times New Roman"/>
          <w:b/>
          <w:color w:val="000000"/>
          <w:sz w:val="22"/>
          <w:szCs w:val="22"/>
          <w:highlight w:val="white"/>
        </w:rPr>
        <w:t>Prerequisite:  </w:t>
      </w:r>
      <w:r w:rsidRPr="00EB2F4A">
        <w:rPr>
          <w:rFonts w:ascii="Times New Roman" w:eastAsia="Arial" w:hAnsi="Times New Roman" w:cs="Times New Roman"/>
          <w:color w:val="000000"/>
          <w:sz w:val="22"/>
          <w:szCs w:val="22"/>
          <w:highlight w:val="white"/>
        </w:rPr>
        <w:t>N/A</w:t>
      </w:r>
    </w:p>
    <w:p w14:paraId="3487C953" w14:textId="77777777" w:rsidR="00EB2F4A" w:rsidRPr="00EB2F4A" w:rsidRDefault="00EB2F4A" w:rsidP="00EB2F4A">
      <w:pPr>
        <w:pBdr>
          <w:top w:val="nil"/>
          <w:left w:val="nil"/>
          <w:bottom w:val="nil"/>
          <w:right w:val="nil"/>
          <w:between w:val="nil"/>
        </w:pBdr>
        <w:shd w:val="clear" w:color="auto" w:fill="FFFFFF"/>
        <w:spacing w:before="280" w:after="280"/>
        <w:jc w:val="both"/>
        <w:rPr>
          <w:rFonts w:ascii="Times New Roman" w:eastAsia="Arial" w:hAnsi="Times New Roman" w:cs="Times New Roman"/>
          <w:color w:val="000000"/>
          <w:sz w:val="22"/>
          <w:szCs w:val="22"/>
        </w:rPr>
      </w:pPr>
      <w:r w:rsidRPr="00EB2F4A">
        <w:rPr>
          <w:rFonts w:ascii="Times New Roman" w:eastAsia="Arial" w:hAnsi="Times New Roman" w:cs="Times New Roman"/>
          <w:b/>
          <w:color w:val="000000"/>
          <w:sz w:val="22"/>
          <w:szCs w:val="22"/>
        </w:rPr>
        <w:t>Content</w:t>
      </w:r>
      <w:r w:rsidRPr="00EB2F4A">
        <w:rPr>
          <w:rFonts w:ascii="Times New Roman" w:eastAsia="Arial" w:hAnsi="Times New Roman" w:cs="Times New Roman"/>
          <w:color w:val="000000"/>
          <w:sz w:val="22"/>
          <w:szCs w:val="22"/>
        </w:rPr>
        <w:t xml:space="preserve">: </w:t>
      </w:r>
      <w:r w:rsidRPr="00EB2F4A">
        <w:rPr>
          <w:rFonts w:ascii="Times New Roman" w:eastAsia="Arial" w:hAnsi="Times New Roman" w:cs="Times New Roman"/>
          <w:sz w:val="22"/>
          <w:szCs w:val="22"/>
          <w:highlight w:val="white"/>
        </w:rPr>
        <w:t>Lab works based CSE</w:t>
      </w:r>
      <w:r w:rsidR="00DC3936">
        <w:rPr>
          <w:rFonts w:ascii="Times New Roman" w:eastAsia="Arial" w:hAnsi="Times New Roman" w:cs="Times New Roman"/>
          <w:sz w:val="22"/>
          <w:szCs w:val="22"/>
          <w:highlight w:val="white"/>
        </w:rPr>
        <w:t>4</w:t>
      </w:r>
      <w:r w:rsidRPr="00EB2F4A">
        <w:rPr>
          <w:rFonts w:ascii="Times New Roman" w:eastAsia="Arial" w:hAnsi="Times New Roman" w:cs="Times New Roman"/>
          <w:sz w:val="22"/>
          <w:szCs w:val="22"/>
          <w:highlight w:val="white"/>
        </w:rPr>
        <w:t>48</w:t>
      </w:r>
      <w:r w:rsidR="00DC3936">
        <w:rPr>
          <w:rFonts w:ascii="Times New Roman" w:eastAsia="Arial" w:hAnsi="Times New Roman" w:cs="Times New Roman"/>
          <w:sz w:val="22"/>
          <w:szCs w:val="22"/>
        </w:rPr>
        <w:t>3</w:t>
      </w:r>
    </w:p>
    <w:p w14:paraId="584331D8" w14:textId="77777777" w:rsidR="00EB2F4A" w:rsidRPr="00EB2F4A" w:rsidRDefault="00EB2F4A" w:rsidP="00EB2F4A">
      <w:pPr>
        <w:rPr>
          <w:rFonts w:ascii="Times New Roman" w:eastAsia="Arial" w:hAnsi="Times New Roman" w:cs="Times New Roman"/>
          <w:b/>
          <w:color w:val="000000"/>
          <w:sz w:val="22"/>
          <w:szCs w:val="22"/>
          <w:highlight w:val="white"/>
        </w:rPr>
      </w:pPr>
    </w:p>
    <w:p w14:paraId="24DC0A41" w14:textId="77777777" w:rsidR="00EB2F4A" w:rsidRPr="00EB2F4A" w:rsidRDefault="00EB2F4A" w:rsidP="00EB2F4A">
      <w:pPr>
        <w:rPr>
          <w:rFonts w:ascii="Times New Roman" w:eastAsia="Arial" w:hAnsi="Times New Roman" w:cs="Times New Roman"/>
          <w:color w:val="000000"/>
          <w:sz w:val="22"/>
          <w:szCs w:val="22"/>
          <w:highlight w:val="white"/>
        </w:rPr>
      </w:pPr>
      <w:r w:rsidRPr="00EB2F4A">
        <w:rPr>
          <w:rFonts w:ascii="Times New Roman" w:eastAsia="Arial" w:hAnsi="Times New Roman" w:cs="Times New Roman"/>
          <w:b/>
          <w:color w:val="000000"/>
          <w:sz w:val="22"/>
          <w:szCs w:val="22"/>
          <w:highlight w:val="white"/>
        </w:rPr>
        <w:t>Course Code: </w:t>
      </w:r>
      <w:r w:rsidR="00DC3936">
        <w:rPr>
          <w:rFonts w:ascii="Times New Roman" w:eastAsia="Arial" w:hAnsi="Times New Roman" w:cs="Times New Roman"/>
          <w:color w:val="000000"/>
          <w:sz w:val="22"/>
          <w:szCs w:val="22"/>
          <w:highlight w:val="white"/>
        </w:rPr>
        <w:t>CSE4</w:t>
      </w:r>
      <w:r w:rsidRPr="00EB2F4A">
        <w:rPr>
          <w:rFonts w:ascii="Times New Roman" w:eastAsia="Arial" w:hAnsi="Times New Roman" w:cs="Times New Roman"/>
          <w:color w:val="000000"/>
          <w:sz w:val="22"/>
          <w:szCs w:val="22"/>
          <w:highlight w:val="white"/>
        </w:rPr>
        <w:t>485</w:t>
      </w:r>
    </w:p>
    <w:p w14:paraId="288230D6" w14:textId="77777777" w:rsidR="00EB2F4A" w:rsidRPr="00EB2F4A" w:rsidRDefault="00EB2F4A" w:rsidP="00EB2F4A">
      <w:pPr>
        <w:rPr>
          <w:rFonts w:ascii="Times New Roman" w:eastAsia="Arial" w:hAnsi="Times New Roman" w:cs="Times New Roman"/>
          <w:color w:val="000000"/>
          <w:sz w:val="22"/>
          <w:szCs w:val="22"/>
        </w:rPr>
      </w:pPr>
      <w:r w:rsidRPr="00EB2F4A">
        <w:rPr>
          <w:rFonts w:ascii="Times New Roman" w:eastAsia="Arial" w:hAnsi="Times New Roman" w:cs="Times New Roman"/>
          <w:b/>
          <w:color w:val="000000"/>
          <w:sz w:val="22"/>
          <w:szCs w:val="22"/>
        </w:rPr>
        <w:t xml:space="preserve">Course Title: </w:t>
      </w:r>
      <w:r w:rsidRPr="00EB2F4A">
        <w:rPr>
          <w:rFonts w:ascii="Times New Roman" w:eastAsia="Arial" w:hAnsi="Times New Roman" w:cs="Times New Roman"/>
          <w:color w:val="000000"/>
          <w:sz w:val="22"/>
          <w:szCs w:val="22"/>
        </w:rPr>
        <w:t>Electronic Business</w:t>
      </w:r>
      <w:r w:rsidRPr="00EB2F4A">
        <w:rPr>
          <w:rFonts w:ascii="Times New Roman" w:eastAsia="Arial" w:hAnsi="Times New Roman" w:cs="Times New Roman"/>
          <w:color w:val="000000"/>
          <w:sz w:val="22"/>
          <w:szCs w:val="22"/>
        </w:rPr>
        <w:br/>
      </w:r>
      <w:r w:rsidRPr="00EB2F4A">
        <w:rPr>
          <w:rFonts w:ascii="Times New Roman" w:eastAsia="Arial" w:hAnsi="Times New Roman" w:cs="Times New Roman"/>
          <w:b/>
          <w:color w:val="000000"/>
          <w:sz w:val="22"/>
          <w:szCs w:val="22"/>
          <w:highlight w:val="white"/>
        </w:rPr>
        <w:t>Credit Hour: </w:t>
      </w:r>
      <w:r w:rsidRPr="00EB2F4A">
        <w:rPr>
          <w:rFonts w:ascii="Times New Roman" w:eastAsia="Arial" w:hAnsi="Times New Roman" w:cs="Times New Roman"/>
          <w:color w:val="000000"/>
          <w:sz w:val="22"/>
          <w:szCs w:val="22"/>
          <w:highlight w:val="white"/>
        </w:rPr>
        <w:t>3.00</w:t>
      </w:r>
      <w:r w:rsidRPr="00EB2F4A">
        <w:rPr>
          <w:rFonts w:ascii="Times New Roman" w:eastAsia="Arial" w:hAnsi="Times New Roman" w:cs="Times New Roman"/>
          <w:color w:val="000000"/>
          <w:sz w:val="22"/>
          <w:szCs w:val="22"/>
        </w:rPr>
        <w:br/>
      </w:r>
      <w:r w:rsidRPr="00EB2F4A">
        <w:rPr>
          <w:rFonts w:ascii="Times New Roman" w:eastAsia="Arial" w:hAnsi="Times New Roman" w:cs="Times New Roman"/>
          <w:b/>
          <w:color w:val="000000"/>
          <w:sz w:val="22"/>
          <w:szCs w:val="22"/>
          <w:highlight w:val="white"/>
        </w:rPr>
        <w:t>Prerequisite:  </w:t>
      </w:r>
      <w:r w:rsidRPr="00EB2F4A">
        <w:rPr>
          <w:rFonts w:ascii="Times New Roman" w:eastAsia="Arial" w:hAnsi="Times New Roman" w:cs="Times New Roman"/>
          <w:color w:val="000000"/>
          <w:sz w:val="22"/>
          <w:szCs w:val="22"/>
          <w:highlight w:val="white"/>
        </w:rPr>
        <w:t>N/A</w:t>
      </w:r>
    </w:p>
    <w:p w14:paraId="259857B0" w14:textId="77777777" w:rsidR="00EB2F4A" w:rsidRPr="00EB2F4A" w:rsidRDefault="00EB2F4A" w:rsidP="00EB2F4A">
      <w:pPr>
        <w:pBdr>
          <w:top w:val="nil"/>
          <w:left w:val="nil"/>
          <w:bottom w:val="nil"/>
          <w:right w:val="nil"/>
          <w:between w:val="nil"/>
        </w:pBdr>
        <w:shd w:val="clear" w:color="auto" w:fill="FFFFFF"/>
        <w:spacing w:before="280" w:after="280"/>
        <w:jc w:val="both"/>
        <w:rPr>
          <w:rFonts w:ascii="Times New Roman" w:eastAsia="Arial" w:hAnsi="Times New Roman" w:cs="Times New Roman"/>
          <w:color w:val="000000"/>
          <w:sz w:val="22"/>
          <w:szCs w:val="22"/>
        </w:rPr>
      </w:pPr>
      <w:r w:rsidRPr="00EB2F4A">
        <w:rPr>
          <w:rFonts w:ascii="Times New Roman" w:eastAsia="Arial" w:hAnsi="Times New Roman" w:cs="Times New Roman"/>
          <w:b/>
          <w:color w:val="000000"/>
          <w:sz w:val="22"/>
          <w:szCs w:val="22"/>
        </w:rPr>
        <w:t>Content</w:t>
      </w:r>
      <w:r w:rsidRPr="00EB2F4A">
        <w:rPr>
          <w:rFonts w:ascii="Times New Roman" w:eastAsia="Arial" w:hAnsi="Times New Roman" w:cs="Times New Roman"/>
          <w:color w:val="000000"/>
          <w:sz w:val="22"/>
          <w:szCs w:val="22"/>
        </w:rPr>
        <w:t>: Electronic Business is an interdisciplinary topic encompassing both business and technology. Basic business aspects and applications throughout the business world include commercial business, government, education, and health services. The major characteristics, opportunities, and limitations of this form of business are explored. Students study various issues and risks that exist in the rapidly changing world of electronic business.</w:t>
      </w:r>
    </w:p>
    <w:p w14:paraId="6068BB86" w14:textId="77777777" w:rsidR="00EB2F4A" w:rsidRPr="00EB2F4A" w:rsidRDefault="00EB2F4A" w:rsidP="00EB2F4A">
      <w:pPr>
        <w:rPr>
          <w:rFonts w:ascii="Times New Roman" w:eastAsia="Arial" w:hAnsi="Times New Roman" w:cs="Times New Roman"/>
          <w:sz w:val="22"/>
          <w:szCs w:val="22"/>
          <w:highlight w:val="white"/>
        </w:rPr>
      </w:pPr>
      <w:r w:rsidRPr="00EB2F4A">
        <w:rPr>
          <w:rFonts w:ascii="Times New Roman" w:eastAsia="Arial" w:hAnsi="Times New Roman" w:cs="Times New Roman"/>
          <w:b/>
          <w:sz w:val="22"/>
          <w:szCs w:val="22"/>
          <w:highlight w:val="white"/>
        </w:rPr>
        <w:t xml:space="preserve">Text: </w:t>
      </w:r>
      <w:r w:rsidRPr="00EB2F4A">
        <w:rPr>
          <w:rFonts w:ascii="Times New Roman" w:eastAsia="Arial" w:hAnsi="Times New Roman" w:cs="Times New Roman"/>
          <w:sz w:val="22"/>
          <w:szCs w:val="22"/>
          <w:highlight w:val="white"/>
        </w:rPr>
        <w:t>E-Commerce 2019: Business, Technology and Society, Global Edition by Kenneth C. Laudon, Carol Guercio Traver, 15th Edition</w:t>
      </w:r>
    </w:p>
    <w:p w14:paraId="2CEEF38D" w14:textId="77777777" w:rsidR="00EB2F4A" w:rsidRPr="00EB2F4A" w:rsidRDefault="00EB2F4A" w:rsidP="00EB2F4A">
      <w:pPr>
        <w:rPr>
          <w:rFonts w:ascii="Times New Roman" w:eastAsia="Arial" w:hAnsi="Times New Roman" w:cs="Times New Roman"/>
          <w:sz w:val="22"/>
          <w:szCs w:val="22"/>
          <w:highlight w:val="white"/>
        </w:rPr>
      </w:pPr>
      <w:r w:rsidRPr="00EB2F4A">
        <w:rPr>
          <w:rFonts w:ascii="Times New Roman" w:eastAsia="Arial" w:hAnsi="Times New Roman" w:cs="Times New Roman"/>
          <w:sz w:val="22"/>
          <w:szCs w:val="22"/>
          <w:highlight w:val="white"/>
        </w:rPr>
        <w:t>Digital Business and E-Commerce Management by Dave Chaffey, Tanya Hemphill, David Edmundson-Bird, 7th Edition</w:t>
      </w:r>
    </w:p>
    <w:p w14:paraId="660222F7" w14:textId="77777777" w:rsidR="00EB2F4A" w:rsidRPr="00EB2F4A" w:rsidRDefault="00EB2F4A" w:rsidP="00EB2F4A">
      <w:pPr>
        <w:rPr>
          <w:rFonts w:ascii="Times New Roman" w:eastAsia="Arial" w:hAnsi="Times New Roman" w:cs="Times New Roman"/>
          <w:b/>
          <w:sz w:val="22"/>
          <w:szCs w:val="22"/>
          <w:highlight w:val="white"/>
        </w:rPr>
      </w:pPr>
    </w:p>
    <w:p w14:paraId="7B044727" w14:textId="77777777" w:rsidR="00EB2F4A" w:rsidRPr="00EB2F4A" w:rsidRDefault="00EB2F4A" w:rsidP="00EB2F4A">
      <w:pPr>
        <w:rPr>
          <w:rFonts w:ascii="Times New Roman" w:eastAsia="Arial" w:hAnsi="Times New Roman" w:cs="Times New Roman"/>
          <w:b/>
          <w:sz w:val="22"/>
          <w:szCs w:val="22"/>
          <w:highlight w:val="white"/>
        </w:rPr>
      </w:pPr>
    </w:p>
    <w:p w14:paraId="6E2A92CF" w14:textId="77777777" w:rsidR="00EB2F4A" w:rsidRPr="00EB2F4A" w:rsidRDefault="00EB2F4A" w:rsidP="00EB2F4A">
      <w:pPr>
        <w:rPr>
          <w:rFonts w:ascii="Times New Roman" w:eastAsia="Arial" w:hAnsi="Times New Roman" w:cs="Times New Roman"/>
          <w:color w:val="000000"/>
          <w:sz w:val="22"/>
          <w:szCs w:val="22"/>
          <w:highlight w:val="white"/>
        </w:rPr>
      </w:pPr>
      <w:r w:rsidRPr="00EB2F4A">
        <w:rPr>
          <w:rFonts w:ascii="Times New Roman" w:eastAsia="Arial" w:hAnsi="Times New Roman" w:cs="Times New Roman"/>
          <w:b/>
          <w:color w:val="000000"/>
          <w:sz w:val="22"/>
          <w:szCs w:val="22"/>
          <w:highlight w:val="white"/>
        </w:rPr>
        <w:lastRenderedPageBreak/>
        <w:t>Course Code: </w:t>
      </w:r>
      <w:r w:rsidRPr="00EB2F4A">
        <w:rPr>
          <w:rFonts w:ascii="Times New Roman" w:eastAsia="Arial" w:hAnsi="Times New Roman" w:cs="Times New Roman"/>
          <w:color w:val="000000"/>
          <w:sz w:val="22"/>
          <w:szCs w:val="22"/>
          <w:highlight w:val="white"/>
        </w:rPr>
        <w:t>CSE</w:t>
      </w:r>
      <w:r w:rsidR="00DC3936">
        <w:rPr>
          <w:rFonts w:ascii="Times New Roman" w:eastAsia="Arial" w:hAnsi="Times New Roman" w:cs="Times New Roman"/>
          <w:color w:val="000000"/>
          <w:sz w:val="22"/>
          <w:szCs w:val="22"/>
          <w:highlight w:val="white"/>
        </w:rPr>
        <w:t>4</w:t>
      </w:r>
      <w:r w:rsidRPr="00EB2F4A">
        <w:rPr>
          <w:rFonts w:ascii="Times New Roman" w:eastAsia="Arial" w:hAnsi="Times New Roman" w:cs="Times New Roman"/>
          <w:color w:val="000000"/>
          <w:sz w:val="22"/>
          <w:szCs w:val="22"/>
          <w:highlight w:val="white"/>
        </w:rPr>
        <w:t>487</w:t>
      </w:r>
    </w:p>
    <w:p w14:paraId="724F01E9" w14:textId="77777777" w:rsidR="00EB2F4A" w:rsidRPr="00EB2F4A" w:rsidRDefault="00EB2F4A" w:rsidP="00EB2F4A">
      <w:pPr>
        <w:rPr>
          <w:rFonts w:ascii="Times New Roman" w:eastAsia="Arial" w:hAnsi="Times New Roman" w:cs="Times New Roman"/>
          <w:color w:val="000000"/>
          <w:sz w:val="22"/>
          <w:szCs w:val="22"/>
        </w:rPr>
      </w:pPr>
      <w:r w:rsidRPr="00EB2F4A">
        <w:rPr>
          <w:rFonts w:ascii="Times New Roman" w:eastAsia="Arial" w:hAnsi="Times New Roman" w:cs="Times New Roman"/>
          <w:b/>
          <w:color w:val="000000"/>
          <w:sz w:val="22"/>
          <w:szCs w:val="22"/>
        </w:rPr>
        <w:t xml:space="preserve">Course Title: </w:t>
      </w:r>
      <w:r w:rsidRPr="00EB2F4A">
        <w:rPr>
          <w:rFonts w:ascii="Times New Roman" w:eastAsia="Arial" w:hAnsi="Times New Roman" w:cs="Times New Roman"/>
          <w:color w:val="000000"/>
          <w:sz w:val="22"/>
          <w:szCs w:val="22"/>
        </w:rPr>
        <w:t>UI: Concepts and Design</w:t>
      </w:r>
    </w:p>
    <w:p w14:paraId="5C094B71" w14:textId="77777777" w:rsidR="00EB2F4A" w:rsidRPr="00EB2F4A" w:rsidRDefault="00EB2F4A" w:rsidP="00EB2F4A">
      <w:pPr>
        <w:rPr>
          <w:rFonts w:ascii="Times New Roman" w:eastAsia="Arial" w:hAnsi="Times New Roman" w:cs="Times New Roman"/>
          <w:color w:val="000000"/>
          <w:sz w:val="22"/>
          <w:szCs w:val="22"/>
        </w:rPr>
      </w:pPr>
      <w:r w:rsidRPr="00EB2F4A">
        <w:rPr>
          <w:rFonts w:ascii="Times New Roman" w:eastAsia="Arial" w:hAnsi="Times New Roman" w:cs="Times New Roman"/>
          <w:b/>
          <w:color w:val="000000"/>
          <w:sz w:val="22"/>
          <w:szCs w:val="22"/>
          <w:highlight w:val="white"/>
        </w:rPr>
        <w:t>Credit Hour: </w:t>
      </w:r>
      <w:r w:rsidRPr="00EB2F4A">
        <w:rPr>
          <w:rFonts w:ascii="Times New Roman" w:eastAsia="Arial" w:hAnsi="Times New Roman" w:cs="Times New Roman"/>
          <w:color w:val="000000"/>
          <w:sz w:val="22"/>
          <w:szCs w:val="22"/>
          <w:highlight w:val="white"/>
        </w:rPr>
        <w:t>3.00</w:t>
      </w:r>
      <w:r w:rsidRPr="00EB2F4A">
        <w:rPr>
          <w:rFonts w:ascii="Times New Roman" w:eastAsia="Arial" w:hAnsi="Times New Roman" w:cs="Times New Roman"/>
          <w:color w:val="000000"/>
          <w:sz w:val="22"/>
          <w:szCs w:val="22"/>
        </w:rPr>
        <w:br/>
      </w:r>
      <w:r w:rsidRPr="00EB2F4A">
        <w:rPr>
          <w:rFonts w:ascii="Times New Roman" w:eastAsia="Arial" w:hAnsi="Times New Roman" w:cs="Times New Roman"/>
          <w:b/>
          <w:color w:val="000000"/>
          <w:sz w:val="22"/>
          <w:szCs w:val="22"/>
          <w:highlight w:val="white"/>
        </w:rPr>
        <w:t>Prerequisite:  </w:t>
      </w:r>
      <w:r w:rsidRPr="00EB2F4A">
        <w:rPr>
          <w:rFonts w:ascii="Times New Roman" w:eastAsia="Arial" w:hAnsi="Times New Roman" w:cs="Times New Roman"/>
          <w:color w:val="000000"/>
          <w:sz w:val="22"/>
          <w:szCs w:val="22"/>
          <w:highlight w:val="white"/>
        </w:rPr>
        <w:t>N/A</w:t>
      </w:r>
    </w:p>
    <w:p w14:paraId="6BA01B5E" w14:textId="77777777" w:rsidR="00EB2F4A" w:rsidRPr="00EB2F4A" w:rsidRDefault="00EB2F4A" w:rsidP="00EB2F4A">
      <w:pPr>
        <w:pBdr>
          <w:top w:val="nil"/>
          <w:left w:val="nil"/>
          <w:bottom w:val="nil"/>
          <w:right w:val="nil"/>
          <w:between w:val="nil"/>
        </w:pBdr>
        <w:shd w:val="clear" w:color="auto" w:fill="FFFFFF"/>
        <w:spacing w:before="280" w:after="280"/>
        <w:jc w:val="both"/>
        <w:rPr>
          <w:rFonts w:ascii="Times New Roman" w:eastAsia="Arial" w:hAnsi="Times New Roman" w:cs="Times New Roman"/>
          <w:color w:val="000000"/>
          <w:sz w:val="22"/>
          <w:szCs w:val="22"/>
        </w:rPr>
      </w:pPr>
      <w:r w:rsidRPr="00EB2F4A">
        <w:rPr>
          <w:rFonts w:ascii="Times New Roman" w:eastAsia="Arial" w:hAnsi="Times New Roman" w:cs="Times New Roman"/>
          <w:b/>
          <w:color w:val="000000"/>
          <w:sz w:val="22"/>
          <w:szCs w:val="22"/>
        </w:rPr>
        <w:t>Content</w:t>
      </w:r>
      <w:r w:rsidRPr="00EB2F4A">
        <w:rPr>
          <w:rFonts w:ascii="Times New Roman" w:eastAsia="Arial" w:hAnsi="Times New Roman" w:cs="Times New Roman"/>
          <w:color w:val="000000"/>
          <w:sz w:val="22"/>
          <w:szCs w:val="22"/>
        </w:rPr>
        <w:t>: This course introduced to User Interface Design, User Interface Design process, User-Centered Web Design, User Interface Design Principles and Legal Guidelines, Color, Typography, Layout and Wireframing, designing a Basic Web Site, Navigation Concepts, Designing and Developing a Professional Web Site, Site Publishing, Maintenance, Security, and SEO Strategies.</w:t>
      </w:r>
    </w:p>
    <w:p w14:paraId="7846E5DF" w14:textId="77777777" w:rsidR="00EB2F4A" w:rsidRPr="00EB2F4A" w:rsidRDefault="00EB2F4A" w:rsidP="00EB2F4A">
      <w:pPr>
        <w:rPr>
          <w:rFonts w:ascii="Times New Roman" w:eastAsia="Arial" w:hAnsi="Times New Roman" w:cs="Times New Roman"/>
          <w:sz w:val="22"/>
          <w:szCs w:val="22"/>
          <w:highlight w:val="white"/>
        </w:rPr>
      </w:pPr>
      <w:r w:rsidRPr="00EB2F4A">
        <w:rPr>
          <w:rFonts w:ascii="Times New Roman" w:eastAsia="Arial" w:hAnsi="Times New Roman" w:cs="Times New Roman"/>
          <w:b/>
          <w:sz w:val="22"/>
          <w:szCs w:val="22"/>
          <w:highlight w:val="white"/>
        </w:rPr>
        <w:t xml:space="preserve">Text: </w:t>
      </w:r>
      <w:r w:rsidRPr="00EB2F4A">
        <w:rPr>
          <w:rFonts w:ascii="Times New Roman" w:eastAsia="Arial" w:hAnsi="Times New Roman" w:cs="Times New Roman"/>
          <w:sz w:val="22"/>
          <w:szCs w:val="22"/>
          <w:highlight w:val="white"/>
        </w:rPr>
        <w:t>Intuitive Design: Eight Steps to an Intuitive UI by Everett N McKay, Rob Nance, First Edition</w:t>
      </w:r>
    </w:p>
    <w:p w14:paraId="52ED9E9C" w14:textId="77777777" w:rsidR="00EB2F4A" w:rsidRPr="00EB2F4A" w:rsidRDefault="00EB2F4A" w:rsidP="00EB2F4A">
      <w:pPr>
        <w:rPr>
          <w:rFonts w:ascii="Times New Roman" w:eastAsia="Arial" w:hAnsi="Times New Roman" w:cs="Times New Roman"/>
          <w:sz w:val="22"/>
          <w:szCs w:val="22"/>
          <w:highlight w:val="white"/>
        </w:rPr>
      </w:pPr>
      <w:r w:rsidRPr="00EB2F4A">
        <w:rPr>
          <w:rFonts w:ascii="Times New Roman" w:eastAsia="Arial" w:hAnsi="Times New Roman" w:cs="Times New Roman"/>
          <w:sz w:val="22"/>
          <w:szCs w:val="22"/>
          <w:highlight w:val="white"/>
        </w:rPr>
        <w:t xml:space="preserve">Usability Matters: Practical UX for Developers and other Accidental Designers by Matt Lacey, 1st Edition </w:t>
      </w:r>
    </w:p>
    <w:p w14:paraId="00EAB798" w14:textId="77777777" w:rsidR="00EB2F4A" w:rsidRPr="00EB2F4A" w:rsidRDefault="00EB2F4A" w:rsidP="00EB2F4A">
      <w:pPr>
        <w:rPr>
          <w:rFonts w:ascii="Times New Roman" w:eastAsia="Arial" w:hAnsi="Times New Roman" w:cs="Times New Roman"/>
          <w:b/>
          <w:color w:val="000000"/>
          <w:sz w:val="22"/>
          <w:szCs w:val="22"/>
          <w:highlight w:val="white"/>
        </w:rPr>
      </w:pPr>
    </w:p>
    <w:p w14:paraId="4791EB6E" w14:textId="77777777" w:rsidR="00EB2F4A" w:rsidRPr="00EB2F4A" w:rsidRDefault="00EB2F4A" w:rsidP="00EB2F4A">
      <w:pPr>
        <w:rPr>
          <w:rFonts w:ascii="Times New Roman" w:eastAsia="Arial" w:hAnsi="Times New Roman" w:cs="Times New Roman"/>
          <w:b/>
          <w:color w:val="000000"/>
          <w:sz w:val="22"/>
          <w:szCs w:val="22"/>
          <w:highlight w:val="white"/>
        </w:rPr>
      </w:pPr>
    </w:p>
    <w:p w14:paraId="4401B10E" w14:textId="77777777" w:rsidR="00EB2F4A" w:rsidRPr="00EB2F4A" w:rsidRDefault="00EB2F4A" w:rsidP="00EB2F4A">
      <w:pPr>
        <w:rPr>
          <w:rFonts w:ascii="Times New Roman" w:eastAsia="Arial" w:hAnsi="Times New Roman" w:cs="Times New Roman"/>
          <w:color w:val="000000"/>
          <w:sz w:val="22"/>
          <w:szCs w:val="22"/>
          <w:highlight w:val="white"/>
        </w:rPr>
      </w:pPr>
      <w:r w:rsidRPr="00EB2F4A">
        <w:rPr>
          <w:rFonts w:ascii="Times New Roman" w:eastAsia="Arial" w:hAnsi="Times New Roman" w:cs="Times New Roman"/>
          <w:b/>
          <w:color w:val="000000"/>
          <w:sz w:val="22"/>
          <w:szCs w:val="22"/>
          <w:highlight w:val="white"/>
        </w:rPr>
        <w:t>Course Code: </w:t>
      </w:r>
      <w:r w:rsidRPr="00EB2F4A">
        <w:rPr>
          <w:rFonts w:ascii="Times New Roman" w:eastAsia="Arial" w:hAnsi="Times New Roman" w:cs="Times New Roman"/>
          <w:color w:val="000000"/>
          <w:sz w:val="22"/>
          <w:szCs w:val="22"/>
          <w:highlight w:val="white"/>
        </w:rPr>
        <w:t>CSE</w:t>
      </w:r>
      <w:r w:rsidR="00DC3936">
        <w:rPr>
          <w:rFonts w:ascii="Times New Roman" w:eastAsia="Arial" w:hAnsi="Times New Roman" w:cs="Times New Roman"/>
          <w:color w:val="000000"/>
          <w:sz w:val="22"/>
          <w:szCs w:val="22"/>
          <w:highlight w:val="white"/>
        </w:rPr>
        <w:t>4</w:t>
      </w:r>
      <w:r w:rsidRPr="00EB2F4A">
        <w:rPr>
          <w:rFonts w:ascii="Times New Roman" w:eastAsia="Arial" w:hAnsi="Times New Roman" w:cs="Times New Roman"/>
          <w:color w:val="000000"/>
          <w:sz w:val="22"/>
          <w:szCs w:val="22"/>
          <w:highlight w:val="white"/>
        </w:rPr>
        <w:t>489</w:t>
      </w:r>
    </w:p>
    <w:p w14:paraId="0FF24014" w14:textId="77777777" w:rsidR="00EB2F4A" w:rsidRPr="00EB2F4A" w:rsidRDefault="00EB2F4A" w:rsidP="00EB2F4A">
      <w:pPr>
        <w:rPr>
          <w:rFonts w:ascii="Times New Roman" w:eastAsia="Arial" w:hAnsi="Times New Roman" w:cs="Times New Roman"/>
          <w:color w:val="000000"/>
          <w:sz w:val="22"/>
          <w:szCs w:val="22"/>
        </w:rPr>
      </w:pPr>
      <w:r w:rsidRPr="00EB2F4A">
        <w:rPr>
          <w:rFonts w:ascii="Times New Roman" w:eastAsia="Arial" w:hAnsi="Times New Roman" w:cs="Times New Roman"/>
          <w:b/>
          <w:color w:val="000000"/>
          <w:sz w:val="22"/>
          <w:szCs w:val="22"/>
        </w:rPr>
        <w:t xml:space="preserve">Course Title: </w:t>
      </w:r>
      <w:r w:rsidRPr="00EB2F4A">
        <w:rPr>
          <w:rFonts w:ascii="Times New Roman" w:eastAsia="Arial" w:hAnsi="Times New Roman" w:cs="Times New Roman"/>
          <w:color w:val="000000"/>
          <w:sz w:val="22"/>
          <w:szCs w:val="22"/>
        </w:rPr>
        <w:t xml:space="preserve">IT Audit: Concepts and Practice </w:t>
      </w:r>
    </w:p>
    <w:p w14:paraId="5B90F882" w14:textId="77777777" w:rsidR="00EB2F4A" w:rsidRPr="00EB2F4A" w:rsidRDefault="00EB2F4A" w:rsidP="00EB2F4A">
      <w:pPr>
        <w:rPr>
          <w:rFonts w:ascii="Times New Roman" w:eastAsia="Arial" w:hAnsi="Times New Roman" w:cs="Times New Roman"/>
          <w:color w:val="000000"/>
          <w:sz w:val="22"/>
          <w:szCs w:val="22"/>
        </w:rPr>
      </w:pPr>
      <w:r w:rsidRPr="00EB2F4A">
        <w:rPr>
          <w:rFonts w:ascii="Times New Roman" w:eastAsia="Arial" w:hAnsi="Times New Roman" w:cs="Times New Roman"/>
          <w:b/>
          <w:color w:val="000000"/>
          <w:sz w:val="22"/>
          <w:szCs w:val="22"/>
          <w:highlight w:val="white"/>
        </w:rPr>
        <w:t>Credit Hour: </w:t>
      </w:r>
      <w:r w:rsidRPr="00EB2F4A">
        <w:rPr>
          <w:rFonts w:ascii="Times New Roman" w:eastAsia="Arial" w:hAnsi="Times New Roman" w:cs="Times New Roman"/>
          <w:color w:val="000000"/>
          <w:sz w:val="22"/>
          <w:szCs w:val="22"/>
          <w:highlight w:val="white"/>
        </w:rPr>
        <w:t>3.00</w:t>
      </w:r>
      <w:r w:rsidRPr="00EB2F4A">
        <w:rPr>
          <w:rFonts w:ascii="Times New Roman" w:eastAsia="Arial" w:hAnsi="Times New Roman" w:cs="Times New Roman"/>
          <w:color w:val="000000"/>
          <w:sz w:val="22"/>
          <w:szCs w:val="22"/>
        </w:rPr>
        <w:br/>
      </w:r>
      <w:r w:rsidRPr="00EB2F4A">
        <w:rPr>
          <w:rFonts w:ascii="Times New Roman" w:eastAsia="Arial" w:hAnsi="Times New Roman" w:cs="Times New Roman"/>
          <w:b/>
          <w:color w:val="000000"/>
          <w:sz w:val="22"/>
          <w:szCs w:val="22"/>
          <w:highlight w:val="white"/>
        </w:rPr>
        <w:t>Prerequisite:  </w:t>
      </w:r>
      <w:r w:rsidRPr="00EB2F4A">
        <w:rPr>
          <w:rFonts w:ascii="Times New Roman" w:eastAsia="Arial" w:hAnsi="Times New Roman" w:cs="Times New Roman"/>
          <w:color w:val="000000"/>
          <w:sz w:val="22"/>
          <w:szCs w:val="22"/>
          <w:highlight w:val="white"/>
        </w:rPr>
        <w:t>N/A</w:t>
      </w:r>
    </w:p>
    <w:p w14:paraId="639A8ABC" w14:textId="77777777" w:rsidR="00EB2F4A" w:rsidRPr="00EB2F4A" w:rsidRDefault="00EB2F4A" w:rsidP="00EB2F4A">
      <w:pPr>
        <w:pBdr>
          <w:top w:val="nil"/>
          <w:left w:val="nil"/>
          <w:bottom w:val="nil"/>
          <w:right w:val="nil"/>
          <w:between w:val="nil"/>
        </w:pBdr>
        <w:shd w:val="clear" w:color="auto" w:fill="FFFFFF"/>
        <w:spacing w:before="280" w:after="280"/>
        <w:jc w:val="both"/>
        <w:rPr>
          <w:rFonts w:ascii="Times New Roman" w:eastAsia="Arial" w:hAnsi="Times New Roman" w:cs="Times New Roman"/>
          <w:color w:val="000000"/>
          <w:sz w:val="22"/>
          <w:szCs w:val="22"/>
        </w:rPr>
      </w:pPr>
      <w:r w:rsidRPr="00EB2F4A">
        <w:rPr>
          <w:rFonts w:ascii="Times New Roman" w:eastAsia="Arial" w:hAnsi="Times New Roman" w:cs="Times New Roman"/>
          <w:b/>
          <w:color w:val="000000"/>
          <w:sz w:val="22"/>
          <w:szCs w:val="22"/>
        </w:rPr>
        <w:t>Content</w:t>
      </w:r>
      <w:r w:rsidRPr="00EB2F4A">
        <w:rPr>
          <w:rFonts w:ascii="Times New Roman" w:eastAsia="Arial" w:hAnsi="Times New Roman" w:cs="Times New Roman"/>
          <w:color w:val="000000"/>
          <w:sz w:val="22"/>
          <w:szCs w:val="22"/>
        </w:rPr>
        <w:t>: This course will provide attendees with an introduction to IT auditing, emphasizing the concepts through exercises and case studies. Internal audit professionals will develop knowledge of basic IT audit concepts that can be used to facilitate integrated audit efforts within their organization.</w:t>
      </w:r>
    </w:p>
    <w:p w14:paraId="3AC943A3" w14:textId="77777777" w:rsidR="00EB2F4A" w:rsidRPr="00EB2F4A" w:rsidRDefault="00EB2F4A" w:rsidP="00EB2F4A">
      <w:pPr>
        <w:rPr>
          <w:rFonts w:ascii="Times New Roman" w:eastAsia="Arial" w:hAnsi="Times New Roman" w:cs="Times New Roman"/>
          <w:sz w:val="22"/>
          <w:szCs w:val="22"/>
          <w:highlight w:val="white"/>
        </w:rPr>
      </w:pPr>
      <w:r w:rsidRPr="00EB2F4A">
        <w:rPr>
          <w:rFonts w:ascii="Times New Roman" w:eastAsia="Arial" w:hAnsi="Times New Roman" w:cs="Times New Roman"/>
          <w:b/>
          <w:sz w:val="22"/>
          <w:szCs w:val="22"/>
          <w:highlight w:val="white"/>
        </w:rPr>
        <w:t xml:space="preserve">Text: </w:t>
      </w:r>
      <w:r w:rsidRPr="00EB2F4A">
        <w:rPr>
          <w:rFonts w:ascii="Times New Roman" w:eastAsia="Arial" w:hAnsi="Times New Roman" w:cs="Times New Roman"/>
          <w:sz w:val="22"/>
          <w:szCs w:val="22"/>
          <w:highlight w:val="white"/>
        </w:rPr>
        <w:t>Information Technology Control and Audit by Angel R. Otero, 5th Edition</w:t>
      </w:r>
    </w:p>
    <w:p w14:paraId="563488EC" w14:textId="77777777" w:rsidR="00EB2F4A" w:rsidRPr="00EB2F4A" w:rsidRDefault="00EB2F4A" w:rsidP="00EB2F4A">
      <w:pPr>
        <w:rPr>
          <w:rFonts w:ascii="Times New Roman" w:eastAsia="Arial" w:hAnsi="Times New Roman" w:cs="Times New Roman"/>
          <w:sz w:val="22"/>
          <w:szCs w:val="22"/>
          <w:highlight w:val="white"/>
        </w:rPr>
      </w:pPr>
    </w:p>
    <w:p w14:paraId="3875B53A" w14:textId="77777777" w:rsidR="00EB2F4A" w:rsidRDefault="00EB2F4A" w:rsidP="00EB2F4A">
      <w:pPr>
        <w:rPr>
          <w:rFonts w:ascii="Times New Roman" w:eastAsia="Arial" w:hAnsi="Times New Roman" w:cs="Times New Roman"/>
          <w:sz w:val="22"/>
          <w:szCs w:val="22"/>
          <w:highlight w:val="white"/>
        </w:rPr>
      </w:pPr>
      <w:r w:rsidRPr="00EB2F4A">
        <w:rPr>
          <w:rFonts w:ascii="Times New Roman" w:eastAsia="Arial" w:hAnsi="Times New Roman" w:cs="Times New Roman"/>
          <w:sz w:val="22"/>
          <w:szCs w:val="22"/>
          <w:highlight w:val="white"/>
        </w:rPr>
        <w:t xml:space="preserve">IT Auditing Using Controls to Protect Information Assets by Mike </w:t>
      </w:r>
      <w:proofErr w:type="spellStart"/>
      <w:r w:rsidRPr="00EB2F4A">
        <w:rPr>
          <w:rFonts w:ascii="Times New Roman" w:eastAsia="Arial" w:hAnsi="Times New Roman" w:cs="Times New Roman"/>
          <w:sz w:val="22"/>
          <w:szCs w:val="22"/>
          <w:highlight w:val="white"/>
        </w:rPr>
        <w:t>Kegerreis</w:t>
      </w:r>
      <w:proofErr w:type="spellEnd"/>
      <w:r w:rsidRPr="00EB2F4A">
        <w:rPr>
          <w:rFonts w:ascii="Times New Roman" w:eastAsia="Arial" w:hAnsi="Times New Roman" w:cs="Times New Roman"/>
          <w:sz w:val="22"/>
          <w:szCs w:val="22"/>
          <w:highlight w:val="white"/>
        </w:rPr>
        <w:t>, Mike Schiller, Chris Davis, 3rd Edition</w:t>
      </w:r>
    </w:p>
    <w:p w14:paraId="16B656B4" w14:textId="77777777" w:rsidR="00DC3936" w:rsidRPr="00EB2F4A" w:rsidRDefault="00DC3936" w:rsidP="00EB2F4A">
      <w:pPr>
        <w:rPr>
          <w:rFonts w:ascii="Times New Roman" w:eastAsia="Arial" w:hAnsi="Times New Roman" w:cs="Times New Roman"/>
          <w:sz w:val="22"/>
          <w:szCs w:val="22"/>
          <w:highlight w:val="white"/>
        </w:rPr>
      </w:pPr>
    </w:p>
    <w:p w14:paraId="6C28E8B1" w14:textId="77777777" w:rsidR="00EB2F4A" w:rsidRPr="00EB2F4A" w:rsidRDefault="00EB2F4A" w:rsidP="00EB2F4A">
      <w:pPr>
        <w:rPr>
          <w:rFonts w:ascii="Times New Roman" w:eastAsia="Arial" w:hAnsi="Times New Roman" w:cs="Times New Roman"/>
          <w:color w:val="000000"/>
          <w:sz w:val="22"/>
          <w:szCs w:val="22"/>
          <w:highlight w:val="white"/>
        </w:rPr>
      </w:pPr>
      <w:r w:rsidRPr="00EB2F4A">
        <w:rPr>
          <w:rFonts w:ascii="Times New Roman" w:eastAsia="Arial" w:hAnsi="Times New Roman" w:cs="Times New Roman"/>
          <w:b/>
          <w:color w:val="000000"/>
          <w:sz w:val="22"/>
          <w:szCs w:val="22"/>
          <w:highlight w:val="white"/>
        </w:rPr>
        <w:t>Course Code: </w:t>
      </w:r>
      <w:r w:rsidR="00DC3936">
        <w:rPr>
          <w:rFonts w:ascii="Times New Roman" w:eastAsia="Arial" w:hAnsi="Times New Roman" w:cs="Times New Roman"/>
          <w:color w:val="000000"/>
          <w:sz w:val="22"/>
          <w:szCs w:val="22"/>
          <w:highlight w:val="white"/>
        </w:rPr>
        <w:t>CSE4</w:t>
      </w:r>
      <w:r w:rsidRPr="00EB2F4A">
        <w:rPr>
          <w:rFonts w:ascii="Times New Roman" w:eastAsia="Arial" w:hAnsi="Times New Roman" w:cs="Times New Roman"/>
          <w:color w:val="000000"/>
          <w:sz w:val="22"/>
          <w:szCs w:val="22"/>
          <w:highlight w:val="white"/>
        </w:rPr>
        <w:t>491</w:t>
      </w:r>
    </w:p>
    <w:p w14:paraId="7873BC11" w14:textId="77777777" w:rsidR="00EB2F4A" w:rsidRPr="00EB2F4A" w:rsidRDefault="00EB2F4A" w:rsidP="00EB2F4A">
      <w:pPr>
        <w:rPr>
          <w:rFonts w:ascii="Times New Roman" w:eastAsia="Arial" w:hAnsi="Times New Roman" w:cs="Times New Roman"/>
          <w:color w:val="000000"/>
          <w:sz w:val="22"/>
          <w:szCs w:val="22"/>
        </w:rPr>
      </w:pPr>
      <w:r w:rsidRPr="00EB2F4A">
        <w:rPr>
          <w:rFonts w:ascii="Times New Roman" w:eastAsia="Arial" w:hAnsi="Times New Roman" w:cs="Times New Roman"/>
          <w:b/>
          <w:color w:val="000000"/>
          <w:sz w:val="22"/>
          <w:szCs w:val="22"/>
        </w:rPr>
        <w:t xml:space="preserve">Course Title: </w:t>
      </w:r>
      <w:r w:rsidRPr="00EB2F4A">
        <w:rPr>
          <w:rFonts w:ascii="Times New Roman" w:eastAsia="Arial" w:hAnsi="Times New Roman" w:cs="Times New Roman"/>
          <w:color w:val="000000"/>
          <w:sz w:val="22"/>
          <w:szCs w:val="22"/>
        </w:rPr>
        <w:t xml:space="preserve">ICT for Development </w:t>
      </w:r>
    </w:p>
    <w:p w14:paraId="0B02DC6E" w14:textId="77777777" w:rsidR="00DC3936" w:rsidRDefault="00EB2F4A" w:rsidP="00DC3936">
      <w:pPr>
        <w:rPr>
          <w:rFonts w:ascii="Times New Roman" w:eastAsia="Arial" w:hAnsi="Times New Roman" w:cs="Times New Roman"/>
          <w:color w:val="000000"/>
          <w:sz w:val="22"/>
          <w:szCs w:val="22"/>
        </w:rPr>
      </w:pPr>
      <w:r w:rsidRPr="00EB2F4A">
        <w:rPr>
          <w:rFonts w:ascii="Times New Roman" w:eastAsia="Arial" w:hAnsi="Times New Roman" w:cs="Times New Roman"/>
          <w:b/>
          <w:color w:val="000000"/>
          <w:sz w:val="22"/>
          <w:szCs w:val="22"/>
          <w:highlight w:val="white"/>
        </w:rPr>
        <w:t>Credit Hour: </w:t>
      </w:r>
      <w:r w:rsidRPr="00EB2F4A">
        <w:rPr>
          <w:rFonts w:ascii="Times New Roman" w:eastAsia="Arial" w:hAnsi="Times New Roman" w:cs="Times New Roman"/>
          <w:color w:val="000000"/>
          <w:sz w:val="22"/>
          <w:szCs w:val="22"/>
          <w:highlight w:val="white"/>
        </w:rPr>
        <w:t>3.00</w:t>
      </w:r>
      <w:r w:rsidRPr="00EB2F4A">
        <w:rPr>
          <w:rFonts w:ascii="Times New Roman" w:eastAsia="Arial" w:hAnsi="Times New Roman" w:cs="Times New Roman"/>
          <w:color w:val="000000"/>
          <w:sz w:val="22"/>
          <w:szCs w:val="22"/>
        </w:rPr>
        <w:br/>
      </w:r>
      <w:r w:rsidRPr="00EB2F4A">
        <w:rPr>
          <w:rFonts w:ascii="Times New Roman" w:eastAsia="Arial" w:hAnsi="Times New Roman" w:cs="Times New Roman"/>
          <w:b/>
          <w:color w:val="000000"/>
          <w:sz w:val="22"/>
          <w:szCs w:val="22"/>
          <w:highlight w:val="white"/>
        </w:rPr>
        <w:t>Prerequisite:  </w:t>
      </w:r>
      <w:r w:rsidRPr="00EB2F4A">
        <w:rPr>
          <w:rFonts w:ascii="Times New Roman" w:eastAsia="Arial" w:hAnsi="Times New Roman" w:cs="Times New Roman"/>
          <w:color w:val="000000"/>
          <w:sz w:val="22"/>
          <w:szCs w:val="22"/>
          <w:highlight w:val="white"/>
        </w:rPr>
        <w:t>N/A</w:t>
      </w:r>
    </w:p>
    <w:p w14:paraId="07CF0C01" w14:textId="77777777" w:rsidR="00DC3936" w:rsidRDefault="00DC3936" w:rsidP="00DC3936">
      <w:pPr>
        <w:rPr>
          <w:rFonts w:ascii="Times New Roman" w:eastAsia="Arial" w:hAnsi="Times New Roman" w:cs="Times New Roman"/>
          <w:color w:val="000000"/>
          <w:sz w:val="22"/>
          <w:szCs w:val="22"/>
        </w:rPr>
      </w:pPr>
    </w:p>
    <w:p w14:paraId="2D0C4400" w14:textId="77777777" w:rsidR="00DC3936" w:rsidRDefault="00EB2F4A" w:rsidP="00DC3936">
      <w:pPr>
        <w:rPr>
          <w:rFonts w:ascii="Times New Roman" w:eastAsia="Arial" w:hAnsi="Times New Roman" w:cs="Times New Roman"/>
          <w:color w:val="000000"/>
          <w:sz w:val="22"/>
          <w:szCs w:val="22"/>
        </w:rPr>
      </w:pPr>
      <w:r w:rsidRPr="00EB2F4A">
        <w:rPr>
          <w:rFonts w:ascii="Times New Roman" w:eastAsia="Arial" w:hAnsi="Times New Roman" w:cs="Times New Roman"/>
          <w:b/>
          <w:color w:val="000000"/>
          <w:sz w:val="22"/>
          <w:szCs w:val="22"/>
        </w:rPr>
        <w:t>Content</w:t>
      </w:r>
      <w:r w:rsidRPr="00EB2F4A">
        <w:rPr>
          <w:rFonts w:ascii="Times New Roman" w:eastAsia="Arial" w:hAnsi="Times New Roman" w:cs="Times New Roman"/>
          <w:color w:val="000000"/>
          <w:sz w:val="22"/>
          <w:szCs w:val="22"/>
        </w:rPr>
        <w:t>: Conceptual frameworks to understand the prospects and challenges and roles of information and of information and communications technologies (ICTs) in social and economic development; knowledge and skills to help in the effective planning, development, implementation and management of ICT for development initiatives; case studies.</w:t>
      </w:r>
    </w:p>
    <w:p w14:paraId="4A999256" w14:textId="77777777" w:rsidR="00DC3936" w:rsidRDefault="00EB2F4A" w:rsidP="00DC3936">
      <w:pPr>
        <w:pBdr>
          <w:top w:val="nil"/>
          <w:left w:val="nil"/>
          <w:bottom w:val="nil"/>
          <w:right w:val="nil"/>
          <w:between w:val="nil"/>
        </w:pBdr>
        <w:shd w:val="clear" w:color="auto" w:fill="FFFFFF"/>
        <w:spacing w:before="280" w:after="280"/>
        <w:contextualSpacing/>
        <w:jc w:val="both"/>
        <w:rPr>
          <w:rFonts w:ascii="Times New Roman" w:eastAsia="Arial" w:hAnsi="Times New Roman" w:cs="Times New Roman"/>
          <w:color w:val="000000"/>
          <w:sz w:val="22"/>
          <w:szCs w:val="22"/>
        </w:rPr>
      </w:pPr>
      <w:r w:rsidRPr="00EB2F4A">
        <w:rPr>
          <w:rFonts w:ascii="Times New Roman" w:eastAsia="Arial" w:hAnsi="Times New Roman" w:cs="Times New Roman"/>
          <w:b/>
          <w:sz w:val="22"/>
          <w:szCs w:val="22"/>
          <w:highlight w:val="white"/>
        </w:rPr>
        <w:t xml:space="preserve">Text: </w:t>
      </w:r>
      <w:r w:rsidRPr="00EB2F4A">
        <w:rPr>
          <w:rFonts w:ascii="Times New Roman" w:eastAsia="Arial" w:hAnsi="Times New Roman" w:cs="Times New Roman"/>
          <w:sz w:val="22"/>
          <w:szCs w:val="22"/>
          <w:highlight w:val="white"/>
        </w:rPr>
        <w:t xml:space="preserve">Technologies of </w:t>
      </w:r>
      <w:proofErr w:type="gramStart"/>
      <w:r w:rsidRPr="00EB2F4A">
        <w:rPr>
          <w:rFonts w:ascii="Times New Roman" w:eastAsia="Arial" w:hAnsi="Times New Roman" w:cs="Times New Roman"/>
          <w:sz w:val="22"/>
          <w:szCs w:val="22"/>
          <w:highlight w:val="white"/>
        </w:rPr>
        <w:t>Choice?:</w:t>
      </w:r>
      <w:proofErr w:type="gramEnd"/>
      <w:r w:rsidRPr="00EB2F4A">
        <w:rPr>
          <w:rFonts w:ascii="Times New Roman" w:eastAsia="Arial" w:hAnsi="Times New Roman" w:cs="Times New Roman"/>
          <w:sz w:val="22"/>
          <w:szCs w:val="22"/>
          <w:highlight w:val="white"/>
        </w:rPr>
        <w:t xml:space="preserve"> ICTs, Development, and the Capabilities Approach by Dorothea </w:t>
      </w:r>
      <w:proofErr w:type="spellStart"/>
      <w:r w:rsidRPr="00EB2F4A">
        <w:rPr>
          <w:rFonts w:ascii="Times New Roman" w:eastAsia="Arial" w:hAnsi="Times New Roman" w:cs="Times New Roman"/>
          <w:sz w:val="22"/>
          <w:szCs w:val="22"/>
          <w:highlight w:val="white"/>
        </w:rPr>
        <w:t>Kleine</w:t>
      </w:r>
      <w:proofErr w:type="spellEnd"/>
      <w:r w:rsidRPr="00EB2F4A">
        <w:rPr>
          <w:rFonts w:ascii="Times New Roman" w:eastAsia="Arial" w:hAnsi="Times New Roman" w:cs="Times New Roman"/>
          <w:sz w:val="22"/>
          <w:szCs w:val="22"/>
          <w:highlight w:val="white"/>
        </w:rPr>
        <w:t>, 1st Edition</w:t>
      </w:r>
    </w:p>
    <w:p w14:paraId="008FBB06" w14:textId="77777777" w:rsidR="00EB2F4A" w:rsidRPr="00DC3936" w:rsidRDefault="00EB2F4A" w:rsidP="00DC3936">
      <w:pPr>
        <w:pBdr>
          <w:top w:val="nil"/>
          <w:left w:val="nil"/>
          <w:bottom w:val="nil"/>
          <w:right w:val="nil"/>
          <w:between w:val="nil"/>
        </w:pBdr>
        <w:shd w:val="clear" w:color="auto" w:fill="FFFFFF"/>
        <w:spacing w:before="280" w:after="280"/>
        <w:contextualSpacing/>
        <w:jc w:val="both"/>
        <w:rPr>
          <w:rFonts w:ascii="Times New Roman" w:eastAsia="Arial" w:hAnsi="Times New Roman" w:cs="Times New Roman"/>
          <w:color w:val="000000"/>
          <w:sz w:val="22"/>
          <w:szCs w:val="22"/>
        </w:rPr>
      </w:pPr>
      <w:r w:rsidRPr="00EB2F4A">
        <w:rPr>
          <w:rFonts w:ascii="Times New Roman" w:eastAsia="Arial" w:hAnsi="Times New Roman" w:cs="Times New Roman"/>
          <w:sz w:val="22"/>
          <w:szCs w:val="22"/>
          <w:highlight w:val="white"/>
        </w:rPr>
        <w:t xml:space="preserve">The Emerging Technology of Big Data: Its Impact as a Tool for ICT Development by </w:t>
      </w:r>
      <w:proofErr w:type="spellStart"/>
      <w:r w:rsidRPr="00EB2F4A">
        <w:rPr>
          <w:rFonts w:ascii="Times New Roman" w:eastAsia="Arial" w:hAnsi="Times New Roman" w:cs="Times New Roman"/>
          <w:sz w:val="22"/>
          <w:szCs w:val="22"/>
          <w:highlight w:val="white"/>
        </w:rPr>
        <w:t>Heru</w:t>
      </w:r>
      <w:proofErr w:type="spellEnd"/>
      <w:r w:rsidRPr="00EB2F4A">
        <w:rPr>
          <w:rFonts w:ascii="Times New Roman" w:eastAsia="Arial" w:hAnsi="Times New Roman" w:cs="Times New Roman"/>
          <w:sz w:val="22"/>
          <w:szCs w:val="22"/>
          <w:highlight w:val="white"/>
        </w:rPr>
        <w:t xml:space="preserve"> Susanto, Fang-</w:t>
      </w:r>
      <w:proofErr w:type="spellStart"/>
      <w:r w:rsidRPr="00EB2F4A">
        <w:rPr>
          <w:rFonts w:ascii="Times New Roman" w:eastAsia="Arial" w:hAnsi="Times New Roman" w:cs="Times New Roman"/>
          <w:sz w:val="22"/>
          <w:szCs w:val="22"/>
          <w:highlight w:val="white"/>
        </w:rPr>
        <w:t>Yie</w:t>
      </w:r>
      <w:proofErr w:type="spellEnd"/>
      <w:r w:rsidRPr="00EB2F4A">
        <w:rPr>
          <w:rFonts w:ascii="Times New Roman" w:eastAsia="Arial" w:hAnsi="Times New Roman" w:cs="Times New Roman"/>
          <w:sz w:val="22"/>
          <w:szCs w:val="22"/>
          <w:highlight w:val="white"/>
        </w:rPr>
        <w:t xml:space="preserve"> Leu, Chin Kang Chen, 1st Edition</w:t>
      </w:r>
    </w:p>
    <w:p w14:paraId="25067720" w14:textId="77777777" w:rsidR="00EB2F4A" w:rsidRPr="00EB2F4A" w:rsidRDefault="00EB2F4A" w:rsidP="00EB2F4A">
      <w:pPr>
        <w:rPr>
          <w:rFonts w:ascii="Times New Roman" w:eastAsia="Arial" w:hAnsi="Times New Roman" w:cs="Times New Roman"/>
          <w:b/>
          <w:sz w:val="22"/>
          <w:szCs w:val="22"/>
          <w:highlight w:val="white"/>
        </w:rPr>
      </w:pPr>
    </w:p>
    <w:p w14:paraId="0414C4F8" w14:textId="77777777" w:rsidR="00EB2F4A" w:rsidRPr="00EB2F4A" w:rsidRDefault="00EB2F4A" w:rsidP="00EB2F4A">
      <w:pPr>
        <w:rPr>
          <w:rFonts w:ascii="Times New Roman" w:eastAsia="Arial" w:hAnsi="Times New Roman" w:cs="Times New Roman"/>
          <w:b/>
          <w:color w:val="000000"/>
          <w:sz w:val="22"/>
          <w:szCs w:val="22"/>
          <w:highlight w:val="white"/>
        </w:rPr>
      </w:pPr>
    </w:p>
    <w:p w14:paraId="2BD521DE" w14:textId="77777777" w:rsidR="00EB2F4A" w:rsidRPr="00EB2F4A" w:rsidRDefault="00EB2F4A" w:rsidP="00EB2F4A">
      <w:pPr>
        <w:rPr>
          <w:rFonts w:ascii="Times New Roman" w:eastAsia="Arial" w:hAnsi="Times New Roman" w:cs="Times New Roman"/>
          <w:color w:val="000000"/>
          <w:sz w:val="22"/>
          <w:szCs w:val="22"/>
          <w:highlight w:val="white"/>
        </w:rPr>
      </w:pPr>
      <w:r w:rsidRPr="00EB2F4A">
        <w:rPr>
          <w:rFonts w:ascii="Times New Roman" w:eastAsia="Arial" w:hAnsi="Times New Roman" w:cs="Times New Roman"/>
          <w:b/>
          <w:color w:val="000000"/>
          <w:sz w:val="22"/>
          <w:szCs w:val="22"/>
          <w:highlight w:val="white"/>
        </w:rPr>
        <w:t>Course Code: </w:t>
      </w:r>
      <w:r w:rsidRPr="00EB2F4A">
        <w:rPr>
          <w:rFonts w:ascii="Times New Roman" w:eastAsia="Arial" w:hAnsi="Times New Roman" w:cs="Times New Roman"/>
          <w:color w:val="000000"/>
          <w:sz w:val="22"/>
          <w:szCs w:val="22"/>
          <w:highlight w:val="white"/>
        </w:rPr>
        <w:t>CSE 4</w:t>
      </w:r>
      <w:r w:rsidR="00B852FD">
        <w:rPr>
          <w:rFonts w:ascii="Times New Roman" w:eastAsia="Arial" w:hAnsi="Times New Roman" w:cs="Times New Roman"/>
          <w:color w:val="000000"/>
          <w:sz w:val="22"/>
          <w:szCs w:val="22"/>
          <w:highlight w:val="white"/>
        </w:rPr>
        <w:t>4</w:t>
      </w:r>
      <w:r w:rsidRPr="00EB2F4A">
        <w:rPr>
          <w:rFonts w:ascii="Times New Roman" w:eastAsia="Arial" w:hAnsi="Times New Roman" w:cs="Times New Roman"/>
          <w:color w:val="000000"/>
          <w:sz w:val="22"/>
          <w:szCs w:val="22"/>
          <w:highlight w:val="white"/>
        </w:rPr>
        <w:t>93</w:t>
      </w:r>
    </w:p>
    <w:p w14:paraId="2A811396" w14:textId="77777777" w:rsidR="00EB2F4A" w:rsidRPr="00EB2F4A" w:rsidRDefault="00EB2F4A" w:rsidP="00EB2F4A">
      <w:pPr>
        <w:rPr>
          <w:rFonts w:ascii="Times New Roman" w:eastAsia="Arial" w:hAnsi="Times New Roman" w:cs="Times New Roman"/>
          <w:color w:val="000000"/>
          <w:sz w:val="22"/>
          <w:szCs w:val="22"/>
          <w:highlight w:val="white"/>
        </w:rPr>
      </w:pPr>
      <w:r w:rsidRPr="00EB2F4A">
        <w:rPr>
          <w:rFonts w:ascii="Times New Roman" w:eastAsia="Arial" w:hAnsi="Times New Roman" w:cs="Times New Roman"/>
          <w:b/>
          <w:color w:val="000000"/>
          <w:sz w:val="22"/>
          <w:szCs w:val="22"/>
        </w:rPr>
        <w:t xml:space="preserve">Course Title: </w:t>
      </w:r>
      <w:r w:rsidRPr="00EB2F4A">
        <w:rPr>
          <w:rFonts w:ascii="Times New Roman" w:eastAsia="Arial" w:hAnsi="Times New Roman" w:cs="Times New Roman"/>
          <w:color w:val="000000"/>
          <w:sz w:val="22"/>
          <w:szCs w:val="22"/>
        </w:rPr>
        <w:t>Topics of Current Interest</w:t>
      </w:r>
      <w:r w:rsidRPr="00EB2F4A">
        <w:rPr>
          <w:rFonts w:ascii="Times New Roman" w:eastAsia="Arial" w:hAnsi="Times New Roman" w:cs="Times New Roman"/>
          <w:color w:val="000000"/>
          <w:sz w:val="22"/>
          <w:szCs w:val="22"/>
        </w:rPr>
        <w:br/>
      </w:r>
      <w:r w:rsidRPr="00EB2F4A">
        <w:rPr>
          <w:rFonts w:ascii="Times New Roman" w:eastAsia="Arial" w:hAnsi="Times New Roman" w:cs="Times New Roman"/>
          <w:b/>
          <w:color w:val="000000"/>
          <w:sz w:val="22"/>
          <w:szCs w:val="22"/>
          <w:highlight w:val="white"/>
        </w:rPr>
        <w:t>Credit Hour: </w:t>
      </w:r>
      <w:r w:rsidRPr="00EB2F4A">
        <w:rPr>
          <w:rFonts w:ascii="Times New Roman" w:eastAsia="Arial" w:hAnsi="Times New Roman" w:cs="Times New Roman"/>
          <w:color w:val="000000"/>
          <w:sz w:val="22"/>
          <w:szCs w:val="22"/>
          <w:highlight w:val="white"/>
        </w:rPr>
        <w:t>3.00</w:t>
      </w:r>
      <w:r w:rsidRPr="00EB2F4A">
        <w:rPr>
          <w:rFonts w:ascii="Times New Roman" w:eastAsia="Arial" w:hAnsi="Times New Roman" w:cs="Times New Roman"/>
          <w:color w:val="000000"/>
          <w:sz w:val="22"/>
          <w:szCs w:val="22"/>
        </w:rPr>
        <w:br/>
      </w:r>
      <w:r w:rsidRPr="00EB2F4A">
        <w:rPr>
          <w:rFonts w:ascii="Times New Roman" w:eastAsia="Arial" w:hAnsi="Times New Roman" w:cs="Times New Roman"/>
          <w:b/>
          <w:color w:val="000000"/>
          <w:sz w:val="22"/>
          <w:szCs w:val="22"/>
          <w:highlight w:val="white"/>
        </w:rPr>
        <w:t xml:space="preserve">Prerequisite: </w:t>
      </w:r>
      <w:r w:rsidRPr="00EB2F4A">
        <w:rPr>
          <w:rFonts w:ascii="Times New Roman" w:eastAsia="Arial" w:hAnsi="Times New Roman" w:cs="Times New Roman"/>
          <w:color w:val="000000"/>
          <w:sz w:val="22"/>
          <w:szCs w:val="22"/>
          <w:highlight w:val="white"/>
        </w:rPr>
        <w:t>N/A</w:t>
      </w:r>
    </w:p>
    <w:p w14:paraId="34D919BA" w14:textId="77777777" w:rsidR="00EB2F4A" w:rsidRPr="00EB2F4A" w:rsidRDefault="00EB2F4A" w:rsidP="00EB2F4A">
      <w:pPr>
        <w:rPr>
          <w:rFonts w:ascii="Times New Roman" w:eastAsia="Arial" w:hAnsi="Times New Roman" w:cs="Times New Roman"/>
          <w:b/>
          <w:color w:val="FF0000"/>
          <w:sz w:val="22"/>
          <w:szCs w:val="22"/>
          <w:highlight w:val="white"/>
        </w:rPr>
      </w:pPr>
    </w:p>
    <w:p w14:paraId="07BCC78F" w14:textId="77777777" w:rsidR="00EB2F4A" w:rsidRDefault="00EB2F4A" w:rsidP="00EB2F4A">
      <w:pPr>
        <w:rPr>
          <w:rFonts w:ascii="Times New Roman" w:eastAsia="Arial" w:hAnsi="Times New Roman" w:cs="Times New Roman"/>
          <w:color w:val="000000"/>
          <w:sz w:val="22"/>
          <w:szCs w:val="22"/>
        </w:rPr>
      </w:pPr>
      <w:r w:rsidRPr="00EB2F4A">
        <w:rPr>
          <w:rFonts w:ascii="Times New Roman" w:eastAsia="Arial" w:hAnsi="Times New Roman" w:cs="Times New Roman"/>
          <w:b/>
          <w:color w:val="000000"/>
          <w:sz w:val="22"/>
          <w:szCs w:val="22"/>
        </w:rPr>
        <w:t>Content</w:t>
      </w:r>
      <w:r w:rsidRPr="00EB2F4A">
        <w:rPr>
          <w:rFonts w:ascii="Times New Roman" w:eastAsia="Arial" w:hAnsi="Times New Roman" w:cs="Times New Roman"/>
          <w:color w:val="000000"/>
          <w:sz w:val="22"/>
          <w:szCs w:val="22"/>
        </w:rPr>
        <w:t>: As necessary.</w:t>
      </w:r>
    </w:p>
    <w:p w14:paraId="70405FA6" w14:textId="77777777" w:rsidR="00F048D7" w:rsidRDefault="00F048D7" w:rsidP="00EB2F4A">
      <w:pPr>
        <w:rPr>
          <w:rFonts w:ascii="Times New Roman" w:eastAsia="Arial" w:hAnsi="Times New Roman" w:cs="Times New Roman"/>
          <w:color w:val="000000"/>
          <w:sz w:val="22"/>
          <w:szCs w:val="22"/>
        </w:rPr>
      </w:pPr>
    </w:p>
    <w:p w14:paraId="70A24951" w14:textId="77777777" w:rsidR="00F048D7" w:rsidRDefault="00F048D7">
      <w:pPr>
        <w:spacing w:after="200" w:line="276" w:lineRule="auto"/>
        <w:rPr>
          <w:rFonts w:ascii="Times New Roman" w:hAnsi="Times New Roman" w:cs="Times New Roman"/>
          <w:b/>
          <w:sz w:val="22"/>
          <w:szCs w:val="22"/>
          <w:u w:val="single"/>
        </w:rPr>
      </w:pPr>
      <w:r>
        <w:rPr>
          <w:rFonts w:ascii="Times New Roman" w:hAnsi="Times New Roman" w:cs="Times New Roman"/>
          <w:b/>
          <w:sz w:val="22"/>
          <w:szCs w:val="22"/>
          <w:u w:val="single"/>
        </w:rPr>
        <w:br w:type="page"/>
      </w:r>
    </w:p>
    <w:p w14:paraId="1CE3A123" w14:textId="77777777" w:rsidR="00F048D7" w:rsidRDefault="00F048D7" w:rsidP="00F048D7">
      <w:pPr>
        <w:jc w:val="center"/>
        <w:rPr>
          <w:rFonts w:ascii="Times New Roman" w:hAnsi="Times New Roman" w:cs="Times New Roman"/>
          <w:b/>
          <w:sz w:val="22"/>
          <w:szCs w:val="22"/>
          <w:u w:val="single"/>
        </w:rPr>
      </w:pPr>
      <w:r>
        <w:rPr>
          <w:rFonts w:ascii="Times New Roman" w:hAnsi="Times New Roman" w:cs="Times New Roman"/>
          <w:b/>
          <w:sz w:val="22"/>
          <w:szCs w:val="22"/>
          <w:u w:val="single"/>
        </w:rPr>
        <w:lastRenderedPageBreak/>
        <w:t>Minor/Optional</w:t>
      </w:r>
      <w:r w:rsidRPr="00EB2F4A">
        <w:rPr>
          <w:rFonts w:ascii="Times New Roman" w:hAnsi="Times New Roman" w:cs="Times New Roman"/>
          <w:b/>
          <w:sz w:val="22"/>
          <w:szCs w:val="22"/>
          <w:u w:val="single"/>
        </w:rPr>
        <w:t xml:space="preserve"> Courses</w:t>
      </w:r>
    </w:p>
    <w:p w14:paraId="63A9872A" w14:textId="77777777" w:rsidR="00F048D7" w:rsidRDefault="00F048D7" w:rsidP="00F048D7">
      <w:pPr>
        <w:rPr>
          <w:rFonts w:ascii="Times New Roman" w:eastAsia="Arial" w:hAnsi="Times New Roman" w:cs="Times New Roman"/>
          <w:b/>
          <w:color w:val="000000"/>
          <w:sz w:val="22"/>
          <w:szCs w:val="22"/>
          <w:highlight w:val="white"/>
        </w:rPr>
      </w:pPr>
    </w:p>
    <w:p w14:paraId="79B35316" w14:textId="77777777" w:rsidR="00F048D7" w:rsidRDefault="00F048D7" w:rsidP="00F048D7">
      <w:pPr>
        <w:rPr>
          <w:rFonts w:ascii="Times New Roman" w:eastAsia="Arial" w:hAnsi="Times New Roman" w:cs="Times New Roman"/>
          <w:b/>
          <w:color w:val="000000"/>
          <w:sz w:val="22"/>
          <w:szCs w:val="22"/>
          <w:highlight w:val="white"/>
        </w:rPr>
      </w:pPr>
    </w:p>
    <w:p w14:paraId="6F87645B" w14:textId="77777777" w:rsidR="00F048D7" w:rsidRPr="00EB2F4A" w:rsidRDefault="00F048D7" w:rsidP="00F048D7">
      <w:pPr>
        <w:rPr>
          <w:rFonts w:ascii="Times New Roman" w:eastAsia="Arial" w:hAnsi="Times New Roman" w:cs="Times New Roman"/>
          <w:color w:val="000000"/>
          <w:sz w:val="22"/>
          <w:szCs w:val="22"/>
          <w:highlight w:val="white"/>
        </w:rPr>
      </w:pPr>
      <w:r w:rsidRPr="00EB2F4A">
        <w:rPr>
          <w:rFonts w:ascii="Times New Roman" w:eastAsia="Arial" w:hAnsi="Times New Roman" w:cs="Times New Roman"/>
          <w:b/>
          <w:color w:val="000000"/>
          <w:sz w:val="22"/>
          <w:szCs w:val="22"/>
          <w:highlight w:val="white"/>
        </w:rPr>
        <w:t>Course Code: </w:t>
      </w:r>
      <w:r>
        <w:rPr>
          <w:rFonts w:ascii="Times New Roman" w:eastAsia="Arial" w:hAnsi="Times New Roman" w:cs="Times New Roman"/>
          <w:color w:val="000000"/>
          <w:sz w:val="22"/>
          <w:szCs w:val="22"/>
          <w:highlight w:val="white"/>
        </w:rPr>
        <w:t>CSE4</w:t>
      </w:r>
      <w:r w:rsidR="00D10264">
        <w:rPr>
          <w:rFonts w:ascii="Times New Roman" w:eastAsia="Arial" w:hAnsi="Times New Roman" w:cs="Times New Roman"/>
          <w:color w:val="000000"/>
          <w:sz w:val="22"/>
          <w:szCs w:val="22"/>
          <w:highlight w:val="white"/>
        </w:rPr>
        <w:t>70</w:t>
      </w:r>
      <w:r w:rsidRPr="00EB2F4A">
        <w:rPr>
          <w:rFonts w:ascii="Times New Roman" w:eastAsia="Arial" w:hAnsi="Times New Roman" w:cs="Times New Roman"/>
          <w:color w:val="000000"/>
          <w:sz w:val="22"/>
          <w:szCs w:val="22"/>
          <w:highlight w:val="white"/>
        </w:rPr>
        <w:t>1</w:t>
      </w:r>
    </w:p>
    <w:p w14:paraId="3821F085" w14:textId="77777777" w:rsidR="00F048D7" w:rsidRPr="00EB2F4A" w:rsidRDefault="00F048D7" w:rsidP="00F048D7">
      <w:pPr>
        <w:rPr>
          <w:rFonts w:ascii="Times New Roman" w:eastAsia="Arial" w:hAnsi="Times New Roman" w:cs="Times New Roman"/>
          <w:color w:val="000000"/>
          <w:sz w:val="22"/>
          <w:szCs w:val="22"/>
        </w:rPr>
      </w:pPr>
      <w:r w:rsidRPr="00EB2F4A">
        <w:rPr>
          <w:rFonts w:ascii="Times New Roman" w:eastAsia="Arial" w:hAnsi="Times New Roman" w:cs="Times New Roman"/>
          <w:b/>
          <w:color w:val="000000"/>
          <w:sz w:val="22"/>
          <w:szCs w:val="22"/>
        </w:rPr>
        <w:t xml:space="preserve">Course Title: </w:t>
      </w:r>
      <w:r w:rsidR="00D10264">
        <w:rPr>
          <w:rFonts w:ascii="Times New Roman" w:eastAsia="Calibri" w:hAnsi="Times New Roman" w:cs="Times New Roman"/>
        </w:rPr>
        <w:t>E-Commerce</w:t>
      </w:r>
    </w:p>
    <w:p w14:paraId="0914E2BB" w14:textId="77777777" w:rsidR="00F048D7" w:rsidRDefault="00F048D7" w:rsidP="00F048D7">
      <w:pPr>
        <w:rPr>
          <w:rFonts w:ascii="Times New Roman" w:eastAsia="Arial" w:hAnsi="Times New Roman" w:cs="Times New Roman"/>
          <w:color w:val="000000"/>
          <w:sz w:val="22"/>
          <w:szCs w:val="22"/>
        </w:rPr>
      </w:pPr>
      <w:r w:rsidRPr="00EB2F4A">
        <w:rPr>
          <w:rFonts w:ascii="Times New Roman" w:eastAsia="Arial" w:hAnsi="Times New Roman" w:cs="Times New Roman"/>
          <w:b/>
          <w:color w:val="000000"/>
          <w:sz w:val="22"/>
          <w:szCs w:val="22"/>
          <w:highlight w:val="white"/>
        </w:rPr>
        <w:t>Credit Hour: </w:t>
      </w:r>
      <w:r w:rsidRPr="00EB2F4A">
        <w:rPr>
          <w:rFonts w:ascii="Times New Roman" w:eastAsia="Arial" w:hAnsi="Times New Roman" w:cs="Times New Roman"/>
          <w:color w:val="000000"/>
          <w:sz w:val="22"/>
          <w:szCs w:val="22"/>
          <w:highlight w:val="white"/>
        </w:rPr>
        <w:t>3.00</w:t>
      </w:r>
      <w:r w:rsidRPr="00EB2F4A">
        <w:rPr>
          <w:rFonts w:ascii="Times New Roman" w:eastAsia="Arial" w:hAnsi="Times New Roman" w:cs="Times New Roman"/>
          <w:color w:val="000000"/>
          <w:sz w:val="22"/>
          <w:szCs w:val="22"/>
        </w:rPr>
        <w:br/>
      </w:r>
      <w:r w:rsidRPr="00EB2F4A">
        <w:rPr>
          <w:rFonts w:ascii="Times New Roman" w:eastAsia="Arial" w:hAnsi="Times New Roman" w:cs="Times New Roman"/>
          <w:b/>
          <w:color w:val="000000"/>
          <w:sz w:val="22"/>
          <w:szCs w:val="22"/>
          <w:highlight w:val="white"/>
        </w:rPr>
        <w:t>Prerequisite:  </w:t>
      </w:r>
      <w:r w:rsidRPr="00EB2F4A">
        <w:rPr>
          <w:rFonts w:ascii="Times New Roman" w:eastAsia="Arial" w:hAnsi="Times New Roman" w:cs="Times New Roman"/>
          <w:color w:val="000000"/>
          <w:sz w:val="22"/>
          <w:szCs w:val="22"/>
          <w:highlight w:val="white"/>
        </w:rPr>
        <w:t>N/A</w:t>
      </w:r>
    </w:p>
    <w:p w14:paraId="014ACD32" w14:textId="77777777" w:rsidR="00F048D7" w:rsidRDefault="00F048D7" w:rsidP="00F048D7">
      <w:pPr>
        <w:rPr>
          <w:rFonts w:ascii="Times New Roman" w:eastAsia="Arial" w:hAnsi="Times New Roman" w:cs="Times New Roman"/>
          <w:color w:val="000000"/>
          <w:sz w:val="22"/>
          <w:szCs w:val="22"/>
        </w:rPr>
      </w:pPr>
    </w:p>
    <w:p w14:paraId="2DAE9F8D" w14:textId="77777777" w:rsidR="00F048D7" w:rsidRPr="00D10264" w:rsidRDefault="00F048D7" w:rsidP="00F048D7">
      <w:pPr>
        <w:rPr>
          <w:rFonts w:ascii="Times New Roman" w:eastAsia="Arial" w:hAnsi="Times New Roman" w:cs="Times New Roman"/>
          <w:color w:val="000000"/>
          <w:sz w:val="22"/>
          <w:szCs w:val="22"/>
        </w:rPr>
      </w:pPr>
      <w:r w:rsidRPr="00EB2F4A">
        <w:rPr>
          <w:rFonts w:ascii="Times New Roman" w:eastAsia="Arial" w:hAnsi="Times New Roman" w:cs="Times New Roman"/>
          <w:b/>
          <w:color w:val="000000"/>
          <w:sz w:val="22"/>
          <w:szCs w:val="22"/>
        </w:rPr>
        <w:t>Content</w:t>
      </w:r>
      <w:r w:rsidRPr="00D10264">
        <w:rPr>
          <w:rFonts w:ascii="Times New Roman" w:eastAsia="Arial" w:hAnsi="Times New Roman" w:cs="Times New Roman"/>
          <w:color w:val="000000"/>
          <w:sz w:val="22"/>
          <w:szCs w:val="22"/>
        </w:rPr>
        <w:t xml:space="preserve">: </w:t>
      </w:r>
      <w:r w:rsidR="00D10264" w:rsidRPr="00D10264">
        <w:rPr>
          <w:rFonts w:ascii="Times New Roman" w:hAnsi="Times New Roman" w:cs="Times New Roman"/>
          <w:color w:val="000000"/>
          <w:sz w:val="22"/>
          <w:szCs w:val="22"/>
          <w:shd w:val="clear" w:color="auto" w:fill="FFFFFF"/>
        </w:rPr>
        <w:t>An introduction to e-commerce principles, theories, technologies and applications. This course gives an overview of the impact of new technologies on commercial paradigms and practices, legal issues and business ethics. The course also comprises advanced managerial issues regarding the use of cutting-edge e-Business applications. It provides students with a deeper understanding of new technologies and recent theory in e-commerce and their implications for e-business thought and practice.</w:t>
      </w:r>
    </w:p>
    <w:p w14:paraId="1F2BBA65" w14:textId="77777777" w:rsidR="00F048D7" w:rsidRDefault="00F048D7" w:rsidP="00D10264">
      <w:pPr>
        <w:pStyle w:val="Heading1"/>
        <w:shd w:val="clear" w:color="auto" w:fill="FFFFFF"/>
        <w:spacing w:before="150" w:beforeAutospacing="0" w:after="150" w:afterAutospacing="0"/>
        <w:textAlignment w:val="baseline"/>
        <w:rPr>
          <w:b w:val="0"/>
          <w:bCs w:val="0"/>
          <w:color w:val="000000"/>
          <w:sz w:val="22"/>
          <w:szCs w:val="22"/>
          <w:shd w:val="clear" w:color="auto" w:fill="FFFFFF"/>
        </w:rPr>
      </w:pPr>
      <w:r w:rsidRPr="00EB2F4A">
        <w:rPr>
          <w:rFonts w:eastAsia="Arial"/>
          <w:sz w:val="22"/>
          <w:szCs w:val="22"/>
          <w:highlight w:val="white"/>
        </w:rPr>
        <w:t xml:space="preserve">Text: </w:t>
      </w:r>
      <w:r w:rsidR="00D10264" w:rsidRPr="00D10264">
        <w:rPr>
          <w:rFonts w:eastAsiaTheme="minorEastAsia"/>
          <w:b w:val="0"/>
          <w:bCs w:val="0"/>
          <w:color w:val="000000"/>
          <w:kern w:val="0"/>
          <w:sz w:val="22"/>
          <w:szCs w:val="22"/>
          <w:shd w:val="clear" w:color="auto" w:fill="FFFFFF"/>
        </w:rPr>
        <w:t>Electronic Commerce: The Strategic Perspective</w:t>
      </w:r>
      <w:r w:rsidR="00D10264">
        <w:rPr>
          <w:rFonts w:eastAsiaTheme="minorEastAsia"/>
          <w:b w:val="0"/>
          <w:bCs w:val="0"/>
          <w:color w:val="000000"/>
          <w:kern w:val="0"/>
          <w:sz w:val="22"/>
          <w:szCs w:val="22"/>
          <w:shd w:val="clear" w:color="auto" w:fill="FFFFFF"/>
        </w:rPr>
        <w:t xml:space="preserve"> </w:t>
      </w:r>
      <w:r w:rsidRPr="00D10264">
        <w:rPr>
          <w:rFonts w:eastAsiaTheme="minorEastAsia"/>
          <w:b w:val="0"/>
          <w:bCs w:val="0"/>
          <w:color w:val="000000"/>
          <w:sz w:val="22"/>
          <w:szCs w:val="22"/>
          <w:shd w:val="clear" w:color="auto" w:fill="FFFFFF"/>
        </w:rPr>
        <w:t xml:space="preserve">by </w:t>
      </w:r>
      <w:r w:rsidR="00D10264" w:rsidRPr="00D10264">
        <w:rPr>
          <w:rFonts w:eastAsiaTheme="minorEastAsia"/>
          <w:b w:val="0"/>
          <w:bCs w:val="0"/>
          <w:color w:val="000000"/>
          <w:sz w:val="22"/>
          <w:szCs w:val="22"/>
          <w:shd w:val="clear" w:color="auto" w:fill="FFFFFF"/>
        </w:rPr>
        <w:t>R.T. Watson, P. Berthon, L. F. Pitt, G. M. Zinkhan</w:t>
      </w:r>
      <w:r w:rsidRPr="00D10264">
        <w:rPr>
          <w:rFonts w:eastAsiaTheme="minorEastAsia"/>
          <w:b w:val="0"/>
          <w:bCs w:val="0"/>
          <w:color w:val="000000"/>
          <w:sz w:val="22"/>
          <w:szCs w:val="22"/>
          <w:shd w:val="clear" w:color="auto" w:fill="FFFFFF"/>
        </w:rPr>
        <w:t>, 1st Edition</w:t>
      </w:r>
      <w:r w:rsidR="00D10264" w:rsidRPr="00D10264">
        <w:rPr>
          <w:rFonts w:eastAsiaTheme="minorEastAsia"/>
          <w:b w:val="0"/>
          <w:bCs w:val="0"/>
          <w:color w:val="000000"/>
          <w:sz w:val="22"/>
          <w:szCs w:val="22"/>
          <w:shd w:val="clear" w:color="auto" w:fill="FFFFFF"/>
        </w:rPr>
        <w:t xml:space="preserve">, </w:t>
      </w:r>
      <w:hyperlink r:id="rId11" w:history="1">
        <w:proofErr w:type="spellStart"/>
        <w:r w:rsidR="00D10264" w:rsidRPr="00D10264">
          <w:rPr>
            <w:b w:val="0"/>
            <w:bCs w:val="0"/>
            <w:color w:val="000000"/>
            <w:sz w:val="22"/>
            <w:szCs w:val="22"/>
          </w:rPr>
          <w:t>BCcampus</w:t>
        </w:r>
        <w:proofErr w:type="spellEnd"/>
      </w:hyperlink>
    </w:p>
    <w:p w14:paraId="6B9A6F52" w14:textId="77777777" w:rsidR="00D10264" w:rsidRDefault="00D10264" w:rsidP="00D10264">
      <w:pPr>
        <w:pStyle w:val="Heading1"/>
        <w:shd w:val="clear" w:color="auto" w:fill="FFFFFF"/>
        <w:spacing w:before="150" w:beforeAutospacing="0" w:after="150" w:afterAutospacing="0"/>
        <w:textAlignment w:val="baseline"/>
        <w:rPr>
          <w:b w:val="0"/>
          <w:bCs w:val="0"/>
          <w:color w:val="000000"/>
          <w:sz w:val="22"/>
          <w:szCs w:val="22"/>
          <w:shd w:val="clear" w:color="auto" w:fill="FFFFFF"/>
        </w:rPr>
      </w:pPr>
    </w:p>
    <w:p w14:paraId="1EAD8EF2" w14:textId="77777777" w:rsidR="00D10264" w:rsidRPr="00EB2F4A" w:rsidRDefault="00D10264" w:rsidP="00D10264">
      <w:pPr>
        <w:rPr>
          <w:rFonts w:ascii="Times New Roman" w:eastAsia="Arial" w:hAnsi="Times New Roman" w:cs="Times New Roman"/>
          <w:color w:val="000000"/>
          <w:sz w:val="22"/>
          <w:szCs w:val="22"/>
          <w:highlight w:val="white"/>
        </w:rPr>
      </w:pPr>
      <w:r w:rsidRPr="00EB2F4A">
        <w:rPr>
          <w:rFonts w:ascii="Times New Roman" w:eastAsia="Arial" w:hAnsi="Times New Roman" w:cs="Times New Roman"/>
          <w:b/>
          <w:color w:val="000000"/>
          <w:sz w:val="22"/>
          <w:szCs w:val="22"/>
          <w:highlight w:val="white"/>
        </w:rPr>
        <w:t>Course Code: </w:t>
      </w:r>
      <w:r>
        <w:rPr>
          <w:rFonts w:ascii="Times New Roman" w:eastAsia="Arial" w:hAnsi="Times New Roman" w:cs="Times New Roman"/>
          <w:color w:val="000000"/>
          <w:sz w:val="22"/>
          <w:szCs w:val="22"/>
          <w:highlight w:val="white"/>
        </w:rPr>
        <w:t>CSE4703</w:t>
      </w:r>
    </w:p>
    <w:p w14:paraId="0351963C" w14:textId="77777777" w:rsidR="00D10264" w:rsidRPr="00EB2F4A" w:rsidRDefault="00D10264" w:rsidP="00D10264">
      <w:pPr>
        <w:rPr>
          <w:rFonts w:ascii="Times New Roman" w:eastAsia="Arial" w:hAnsi="Times New Roman" w:cs="Times New Roman"/>
          <w:color w:val="000000"/>
          <w:sz w:val="22"/>
          <w:szCs w:val="22"/>
        </w:rPr>
      </w:pPr>
      <w:r w:rsidRPr="00EB2F4A">
        <w:rPr>
          <w:rFonts w:ascii="Times New Roman" w:eastAsia="Arial" w:hAnsi="Times New Roman" w:cs="Times New Roman"/>
          <w:b/>
          <w:color w:val="000000"/>
          <w:sz w:val="22"/>
          <w:szCs w:val="22"/>
        </w:rPr>
        <w:t xml:space="preserve">Course Title: </w:t>
      </w:r>
      <w:r>
        <w:rPr>
          <w:rFonts w:ascii="Times New Roman" w:eastAsia="Calibri" w:hAnsi="Times New Roman" w:cs="Times New Roman"/>
        </w:rPr>
        <w:t>Management Information System</w:t>
      </w:r>
    </w:p>
    <w:p w14:paraId="6BFD37BD" w14:textId="77777777" w:rsidR="00D10264" w:rsidRDefault="00D10264" w:rsidP="00D10264">
      <w:pPr>
        <w:rPr>
          <w:rFonts w:ascii="Times New Roman" w:eastAsia="Arial" w:hAnsi="Times New Roman" w:cs="Times New Roman"/>
          <w:color w:val="000000"/>
          <w:sz w:val="22"/>
          <w:szCs w:val="22"/>
        </w:rPr>
      </w:pPr>
      <w:r w:rsidRPr="00EB2F4A">
        <w:rPr>
          <w:rFonts w:ascii="Times New Roman" w:eastAsia="Arial" w:hAnsi="Times New Roman" w:cs="Times New Roman"/>
          <w:b/>
          <w:color w:val="000000"/>
          <w:sz w:val="22"/>
          <w:szCs w:val="22"/>
          <w:highlight w:val="white"/>
        </w:rPr>
        <w:t>Credit Hour: </w:t>
      </w:r>
      <w:r w:rsidRPr="00EB2F4A">
        <w:rPr>
          <w:rFonts w:ascii="Times New Roman" w:eastAsia="Arial" w:hAnsi="Times New Roman" w:cs="Times New Roman"/>
          <w:color w:val="000000"/>
          <w:sz w:val="22"/>
          <w:szCs w:val="22"/>
          <w:highlight w:val="white"/>
        </w:rPr>
        <w:t>3.00</w:t>
      </w:r>
      <w:r w:rsidRPr="00EB2F4A">
        <w:rPr>
          <w:rFonts w:ascii="Times New Roman" w:eastAsia="Arial" w:hAnsi="Times New Roman" w:cs="Times New Roman"/>
          <w:color w:val="000000"/>
          <w:sz w:val="22"/>
          <w:szCs w:val="22"/>
        </w:rPr>
        <w:br/>
      </w:r>
      <w:r w:rsidRPr="00EB2F4A">
        <w:rPr>
          <w:rFonts w:ascii="Times New Roman" w:eastAsia="Arial" w:hAnsi="Times New Roman" w:cs="Times New Roman"/>
          <w:b/>
          <w:color w:val="000000"/>
          <w:sz w:val="22"/>
          <w:szCs w:val="22"/>
          <w:highlight w:val="white"/>
        </w:rPr>
        <w:t>Prerequisite:  </w:t>
      </w:r>
      <w:r w:rsidRPr="00EB2F4A">
        <w:rPr>
          <w:rFonts w:ascii="Times New Roman" w:eastAsia="Arial" w:hAnsi="Times New Roman" w:cs="Times New Roman"/>
          <w:color w:val="000000"/>
          <w:sz w:val="22"/>
          <w:szCs w:val="22"/>
          <w:highlight w:val="white"/>
        </w:rPr>
        <w:t>N/A</w:t>
      </w:r>
    </w:p>
    <w:p w14:paraId="6C50337D" w14:textId="77777777" w:rsidR="00D10264" w:rsidRDefault="00D10264" w:rsidP="00D10264">
      <w:pPr>
        <w:rPr>
          <w:rFonts w:ascii="Times New Roman" w:eastAsia="Arial" w:hAnsi="Times New Roman" w:cs="Times New Roman"/>
          <w:color w:val="000000"/>
          <w:sz w:val="22"/>
          <w:szCs w:val="22"/>
        </w:rPr>
      </w:pPr>
    </w:p>
    <w:p w14:paraId="5BD42D7B" w14:textId="77777777" w:rsidR="00D10264" w:rsidRPr="00D10264" w:rsidRDefault="00D10264" w:rsidP="00D10264">
      <w:pPr>
        <w:rPr>
          <w:rFonts w:ascii="Times New Roman" w:eastAsia="Arial" w:hAnsi="Times New Roman" w:cs="Times New Roman"/>
          <w:color w:val="000000"/>
          <w:sz w:val="22"/>
          <w:szCs w:val="22"/>
        </w:rPr>
      </w:pPr>
      <w:r w:rsidRPr="00EB2F4A">
        <w:rPr>
          <w:rFonts w:ascii="Times New Roman" w:eastAsia="Arial" w:hAnsi="Times New Roman" w:cs="Times New Roman"/>
          <w:b/>
          <w:color w:val="000000"/>
          <w:sz w:val="22"/>
          <w:szCs w:val="22"/>
        </w:rPr>
        <w:t>Content</w:t>
      </w:r>
      <w:r w:rsidRPr="00D10264">
        <w:rPr>
          <w:rFonts w:ascii="Times New Roman" w:eastAsia="Arial" w:hAnsi="Times New Roman" w:cs="Times New Roman"/>
          <w:color w:val="000000"/>
          <w:sz w:val="22"/>
          <w:szCs w:val="22"/>
        </w:rPr>
        <w:t xml:space="preserve">: </w:t>
      </w:r>
      <w:r>
        <w:rPr>
          <w:rFonts w:ascii="open_sansregular" w:hAnsi="open_sansregular"/>
          <w:color w:val="000000"/>
          <w:sz w:val="21"/>
          <w:szCs w:val="21"/>
          <w:shd w:val="clear" w:color="auto" w:fill="FFFFFF"/>
        </w:rPr>
        <w:t>Introduction to MIS, Components on IS, Structures of IS, Implementation of different IS, DSS, AIS, Project Planning, Production cycle, Data processing, Processing cycle, etc.</w:t>
      </w:r>
    </w:p>
    <w:p w14:paraId="75E1B740" w14:textId="77777777" w:rsidR="00D10264" w:rsidRDefault="00D10264" w:rsidP="00D10264">
      <w:pPr>
        <w:pStyle w:val="Heading1"/>
        <w:shd w:val="clear" w:color="auto" w:fill="FFFFFF"/>
        <w:spacing w:before="0" w:beforeAutospacing="0"/>
        <w:rPr>
          <w:b w:val="0"/>
          <w:bCs w:val="0"/>
          <w:color w:val="000000"/>
          <w:sz w:val="22"/>
          <w:szCs w:val="22"/>
          <w:shd w:val="clear" w:color="auto" w:fill="FFFFFF"/>
        </w:rPr>
      </w:pPr>
      <w:r w:rsidRPr="008D44C1">
        <w:rPr>
          <w:rFonts w:ascii="open_sansregular" w:eastAsiaTheme="minorEastAsia" w:hAnsi="open_sansregular" w:cstheme="minorBidi"/>
          <w:color w:val="000000"/>
          <w:kern w:val="0"/>
          <w:sz w:val="21"/>
          <w:szCs w:val="21"/>
          <w:shd w:val="clear" w:color="auto" w:fill="FFFFFF"/>
        </w:rPr>
        <w:t>Text:</w:t>
      </w:r>
      <w:r w:rsidRPr="00D10264">
        <w:rPr>
          <w:rFonts w:ascii="open_sansregular" w:eastAsiaTheme="minorEastAsia" w:hAnsi="open_sansregular" w:cstheme="minorBidi"/>
          <w:b w:val="0"/>
          <w:bCs w:val="0"/>
          <w:color w:val="000000"/>
          <w:kern w:val="0"/>
          <w:sz w:val="21"/>
          <w:szCs w:val="21"/>
          <w:shd w:val="clear" w:color="auto" w:fill="FFFFFF"/>
        </w:rPr>
        <w:t xml:space="preserve"> Management Information Systems: Managing the Digital Firm</w:t>
      </w:r>
      <w:r>
        <w:rPr>
          <w:rFonts w:ascii="Arial" w:hAnsi="Arial" w:cs="Arial"/>
          <w:color w:val="111111"/>
          <w:sz w:val="42"/>
          <w:szCs w:val="42"/>
        </w:rPr>
        <w:t xml:space="preserve"> </w:t>
      </w:r>
      <w:r w:rsidRPr="00D10264">
        <w:rPr>
          <w:rFonts w:eastAsiaTheme="minorEastAsia"/>
          <w:b w:val="0"/>
          <w:bCs w:val="0"/>
          <w:color w:val="000000"/>
          <w:sz w:val="22"/>
          <w:szCs w:val="22"/>
          <w:shd w:val="clear" w:color="auto" w:fill="FFFFFF"/>
        </w:rPr>
        <w:t xml:space="preserve">by </w:t>
      </w:r>
      <w:r>
        <w:rPr>
          <w:rFonts w:eastAsiaTheme="minorEastAsia"/>
          <w:b w:val="0"/>
          <w:bCs w:val="0"/>
          <w:color w:val="000000"/>
          <w:sz w:val="22"/>
          <w:szCs w:val="22"/>
          <w:shd w:val="clear" w:color="auto" w:fill="FFFFFF"/>
        </w:rPr>
        <w:t>K</w:t>
      </w:r>
      <w:r w:rsidRPr="00D10264">
        <w:rPr>
          <w:rFonts w:eastAsiaTheme="minorEastAsia"/>
          <w:b w:val="0"/>
          <w:bCs w:val="0"/>
          <w:color w:val="000000"/>
          <w:sz w:val="22"/>
          <w:szCs w:val="22"/>
          <w:shd w:val="clear" w:color="auto" w:fill="FFFFFF"/>
        </w:rPr>
        <w:t>.</w:t>
      </w:r>
      <w:r>
        <w:rPr>
          <w:rFonts w:eastAsiaTheme="minorEastAsia"/>
          <w:b w:val="0"/>
          <w:bCs w:val="0"/>
          <w:color w:val="000000"/>
          <w:sz w:val="22"/>
          <w:szCs w:val="22"/>
          <w:shd w:val="clear" w:color="auto" w:fill="FFFFFF"/>
        </w:rPr>
        <w:t>C</w:t>
      </w:r>
      <w:r w:rsidRPr="00D10264">
        <w:rPr>
          <w:rFonts w:eastAsiaTheme="minorEastAsia"/>
          <w:b w:val="0"/>
          <w:bCs w:val="0"/>
          <w:color w:val="000000"/>
          <w:sz w:val="22"/>
          <w:szCs w:val="22"/>
          <w:shd w:val="clear" w:color="auto" w:fill="FFFFFF"/>
        </w:rPr>
        <w:t xml:space="preserve">. </w:t>
      </w:r>
      <w:r>
        <w:rPr>
          <w:rFonts w:eastAsiaTheme="minorEastAsia"/>
          <w:b w:val="0"/>
          <w:bCs w:val="0"/>
          <w:color w:val="000000"/>
          <w:sz w:val="22"/>
          <w:szCs w:val="22"/>
          <w:shd w:val="clear" w:color="auto" w:fill="FFFFFF"/>
        </w:rPr>
        <w:t>Laudon</w:t>
      </w:r>
      <w:r w:rsidRPr="00D10264">
        <w:rPr>
          <w:rFonts w:eastAsiaTheme="minorEastAsia"/>
          <w:b w:val="0"/>
          <w:bCs w:val="0"/>
          <w:color w:val="000000"/>
          <w:sz w:val="22"/>
          <w:szCs w:val="22"/>
          <w:shd w:val="clear" w:color="auto" w:fill="FFFFFF"/>
        </w:rPr>
        <w:t xml:space="preserve">, </w:t>
      </w:r>
      <w:r>
        <w:rPr>
          <w:rFonts w:eastAsiaTheme="minorEastAsia"/>
          <w:b w:val="0"/>
          <w:bCs w:val="0"/>
          <w:color w:val="000000"/>
          <w:sz w:val="22"/>
          <w:szCs w:val="22"/>
          <w:shd w:val="clear" w:color="auto" w:fill="FFFFFF"/>
        </w:rPr>
        <w:t xml:space="preserve">J. </w:t>
      </w:r>
      <w:r w:rsidRPr="00D10264">
        <w:rPr>
          <w:rFonts w:eastAsiaTheme="minorEastAsia"/>
          <w:b w:val="0"/>
          <w:bCs w:val="0"/>
          <w:color w:val="000000"/>
          <w:sz w:val="22"/>
          <w:szCs w:val="22"/>
          <w:shd w:val="clear" w:color="auto" w:fill="FFFFFF"/>
        </w:rPr>
        <w:t xml:space="preserve">P. </w:t>
      </w:r>
      <w:r>
        <w:rPr>
          <w:rFonts w:eastAsiaTheme="minorEastAsia"/>
          <w:b w:val="0"/>
          <w:bCs w:val="0"/>
          <w:color w:val="000000"/>
          <w:sz w:val="22"/>
          <w:szCs w:val="22"/>
          <w:shd w:val="clear" w:color="auto" w:fill="FFFFFF"/>
        </w:rPr>
        <w:t>Laudon</w:t>
      </w:r>
      <w:r w:rsidRPr="00D10264">
        <w:rPr>
          <w:rFonts w:eastAsiaTheme="minorEastAsia"/>
          <w:b w:val="0"/>
          <w:bCs w:val="0"/>
          <w:color w:val="000000"/>
          <w:sz w:val="22"/>
          <w:szCs w:val="22"/>
          <w:shd w:val="clear" w:color="auto" w:fill="FFFFFF"/>
        </w:rPr>
        <w:t>,</w:t>
      </w:r>
      <w:r>
        <w:rPr>
          <w:rFonts w:eastAsiaTheme="minorEastAsia"/>
          <w:b w:val="0"/>
          <w:bCs w:val="0"/>
          <w:color w:val="000000"/>
          <w:sz w:val="22"/>
          <w:szCs w:val="22"/>
          <w:shd w:val="clear" w:color="auto" w:fill="FFFFFF"/>
        </w:rPr>
        <w:t xml:space="preserve"> 16</w:t>
      </w:r>
      <w:r w:rsidRPr="00D10264">
        <w:rPr>
          <w:rFonts w:eastAsiaTheme="minorEastAsia"/>
          <w:b w:val="0"/>
          <w:bCs w:val="0"/>
          <w:color w:val="000000"/>
          <w:sz w:val="22"/>
          <w:szCs w:val="22"/>
          <w:shd w:val="clear" w:color="auto" w:fill="FFFFFF"/>
          <w:vertAlign w:val="superscript"/>
        </w:rPr>
        <w:t>th</w:t>
      </w:r>
      <w:r>
        <w:rPr>
          <w:rFonts w:eastAsiaTheme="minorEastAsia"/>
          <w:b w:val="0"/>
          <w:bCs w:val="0"/>
          <w:color w:val="000000"/>
          <w:sz w:val="22"/>
          <w:szCs w:val="22"/>
          <w:shd w:val="clear" w:color="auto" w:fill="FFFFFF"/>
        </w:rPr>
        <w:t xml:space="preserve"> edition,</w:t>
      </w:r>
      <w:r w:rsidRPr="00D10264">
        <w:rPr>
          <w:rFonts w:eastAsiaTheme="minorEastAsia"/>
          <w:b w:val="0"/>
          <w:bCs w:val="0"/>
          <w:color w:val="000000"/>
          <w:sz w:val="22"/>
          <w:szCs w:val="22"/>
          <w:shd w:val="clear" w:color="auto" w:fill="FFFFFF"/>
        </w:rPr>
        <w:t xml:space="preserve"> </w:t>
      </w:r>
      <w:hyperlink r:id="rId12" w:history="1">
        <w:r>
          <w:rPr>
            <w:b w:val="0"/>
            <w:bCs w:val="0"/>
            <w:color w:val="000000"/>
            <w:sz w:val="22"/>
            <w:szCs w:val="22"/>
          </w:rPr>
          <w:t>Pearson</w:t>
        </w:r>
      </w:hyperlink>
    </w:p>
    <w:p w14:paraId="6F3FFDD8" w14:textId="77777777" w:rsidR="00D10264" w:rsidRPr="00EB2F4A" w:rsidRDefault="00D10264" w:rsidP="00D10264">
      <w:pPr>
        <w:rPr>
          <w:rFonts w:ascii="Times New Roman" w:eastAsia="Arial" w:hAnsi="Times New Roman" w:cs="Times New Roman"/>
          <w:color w:val="000000"/>
          <w:sz w:val="22"/>
          <w:szCs w:val="22"/>
          <w:highlight w:val="white"/>
        </w:rPr>
      </w:pPr>
      <w:r w:rsidRPr="00EB2F4A">
        <w:rPr>
          <w:rFonts w:ascii="Times New Roman" w:eastAsia="Arial" w:hAnsi="Times New Roman" w:cs="Times New Roman"/>
          <w:b/>
          <w:color w:val="000000"/>
          <w:sz w:val="22"/>
          <w:szCs w:val="22"/>
          <w:highlight w:val="white"/>
        </w:rPr>
        <w:t>Course Code: </w:t>
      </w:r>
      <w:r>
        <w:rPr>
          <w:rFonts w:ascii="Times New Roman" w:eastAsia="Arial" w:hAnsi="Times New Roman" w:cs="Times New Roman"/>
          <w:color w:val="000000"/>
          <w:sz w:val="22"/>
          <w:szCs w:val="22"/>
          <w:highlight w:val="white"/>
        </w:rPr>
        <w:t>CSE4705</w:t>
      </w:r>
    </w:p>
    <w:p w14:paraId="04FA4162" w14:textId="77777777" w:rsidR="00D10264" w:rsidRPr="00EB2F4A" w:rsidRDefault="00D10264" w:rsidP="00D10264">
      <w:pPr>
        <w:rPr>
          <w:rFonts w:ascii="Times New Roman" w:eastAsia="Arial" w:hAnsi="Times New Roman" w:cs="Times New Roman"/>
          <w:color w:val="000000"/>
          <w:sz w:val="22"/>
          <w:szCs w:val="22"/>
        </w:rPr>
      </w:pPr>
      <w:r w:rsidRPr="00EB2F4A">
        <w:rPr>
          <w:rFonts w:ascii="Times New Roman" w:eastAsia="Arial" w:hAnsi="Times New Roman" w:cs="Times New Roman"/>
          <w:b/>
          <w:color w:val="000000"/>
          <w:sz w:val="22"/>
          <w:szCs w:val="22"/>
        </w:rPr>
        <w:t xml:space="preserve">Course Title: </w:t>
      </w:r>
      <w:r>
        <w:rPr>
          <w:rFonts w:ascii="Times New Roman" w:eastAsia="Calibri" w:hAnsi="Times New Roman" w:cs="Times New Roman"/>
        </w:rPr>
        <w:t>Management Information System</w:t>
      </w:r>
    </w:p>
    <w:p w14:paraId="0FAAEE19" w14:textId="77777777" w:rsidR="00D10264" w:rsidRDefault="00D10264" w:rsidP="00D10264">
      <w:pPr>
        <w:rPr>
          <w:rFonts w:ascii="Times New Roman" w:eastAsia="Arial" w:hAnsi="Times New Roman" w:cs="Times New Roman"/>
          <w:color w:val="000000"/>
          <w:sz w:val="22"/>
          <w:szCs w:val="22"/>
        </w:rPr>
      </w:pPr>
      <w:r w:rsidRPr="00EB2F4A">
        <w:rPr>
          <w:rFonts w:ascii="Times New Roman" w:eastAsia="Arial" w:hAnsi="Times New Roman" w:cs="Times New Roman"/>
          <w:b/>
          <w:color w:val="000000"/>
          <w:sz w:val="22"/>
          <w:szCs w:val="22"/>
          <w:highlight w:val="white"/>
        </w:rPr>
        <w:t>Credit Hour: </w:t>
      </w:r>
      <w:r w:rsidRPr="00EB2F4A">
        <w:rPr>
          <w:rFonts w:ascii="Times New Roman" w:eastAsia="Arial" w:hAnsi="Times New Roman" w:cs="Times New Roman"/>
          <w:color w:val="000000"/>
          <w:sz w:val="22"/>
          <w:szCs w:val="22"/>
          <w:highlight w:val="white"/>
        </w:rPr>
        <w:t>3.00</w:t>
      </w:r>
      <w:r w:rsidRPr="00EB2F4A">
        <w:rPr>
          <w:rFonts w:ascii="Times New Roman" w:eastAsia="Arial" w:hAnsi="Times New Roman" w:cs="Times New Roman"/>
          <w:color w:val="000000"/>
          <w:sz w:val="22"/>
          <w:szCs w:val="22"/>
        </w:rPr>
        <w:br/>
      </w:r>
      <w:r w:rsidRPr="00EB2F4A">
        <w:rPr>
          <w:rFonts w:ascii="Times New Roman" w:eastAsia="Arial" w:hAnsi="Times New Roman" w:cs="Times New Roman"/>
          <w:b/>
          <w:color w:val="000000"/>
          <w:sz w:val="22"/>
          <w:szCs w:val="22"/>
          <w:highlight w:val="white"/>
        </w:rPr>
        <w:t>Prerequisite:  </w:t>
      </w:r>
      <w:r w:rsidRPr="00EB2F4A">
        <w:rPr>
          <w:rFonts w:ascii="Times New Roman" w:eastAsia="Arial" w:hAnsi="Times New Roman" w:cs="Times New Roman"/>
          <w:color w:val="000000"/>
          <w:sz w:val="22"/>
          <w:szCs w:val="22"/>
          <w:highlight w:val="white"/>
        </w:rPr>
        <w:t>N/A</w:t>
      </w:r>
    </w:p>
    <w:p w14:paraId="2B7CEFFA" w14:textId="77777777" w:rsidR="00D10264" w:rsidRDefault="00D10264" w:rsidP="00D10264">
      <w:pPr>
        <w:rPr>
          <w:rFonts w:ascii="Times New Roman" w:eastAsia="Arial" w:hAnsi="Times New Roman" w:cs="Times New Roman"/>
          <w:color w:val="000000"/>
          <w:sz w:val="22"/>
          <w:szCs w:val="22"/>
        </w:rPr>
      </w:pPr>
    </w:p>
    <w:p w14:paraId="730F1AD1" w14:textId="77777777" w:rsidR="00D10264" w:rsidRPr="00D10264" w:rsidRDefault="00D10264" w:rsidP="00D10264">
      <w:pPr>
        <w:rPr>
          <w:rFonts w:ascii="Times New Roman" w:eastAsia="Arial" w:hAnsi="Times New Roman" w:cs="Times New Roman"/>
          <w:color w:val="000000"/>
          <w:sz w:val="22"/>
          <w:szCs w:val="22"/>
        </w:rPr>
      </w:pPr>
      <w:r w:rsidRPr="00EB2F4A">
        <w:rPr>
          <w:rFonts w:ascii="Times New Roman" w:eastAsia="Arial" w:hAnsi="Times New Roman" w:cs="Times New Roman"/>
          <w:b/>
          <w:color w:val="000000"/>
          <w:sz w:val="22"/>
          <w:szCs w:val="22"/>
        </w:rPr>
        <w:t>Content</w:t>
      </w:r>
      <w:r w:rsidRPr="00D10264">
        <w:rPr>
          <w:rFonts w:ascii="Times New Roman" w:eastAsia="Arial" w:hAnsi="Times New Roman" w:cs="Times New Roman"/>
          <w:color w:val="000000"/>
          <w:sz w:val="22"/>
          <w:szCs w:val="22"/>
        </w:rPr>
        <w:t xml:space="preserve">: </w:t>
      </w:r>
      <w:r w:rsidR="008D44C1" w:rsidRPr="008D44C1">
        <w:rPr>
          <w:rFonts w:ascii="open_sansregular" w:hAnsi="open_sansregular"/>
          <w:color w:val="000000"/>
          <w:sz w:val="21"/>
          <w:szCs w:val="21"/>
          <w:shd w:val="clear" w:color="auto" w:fill="FFFFFF"/>
        </w:rPr>
        <w:t>Analysis, design and implementation of multimedia software, primarily for e-learning courses or training. Projects emphasize user interface design, content design with storyboards or scripts, creation of graphics, animation, audio and video materials, and software development using high level authoring tools. </w:t>
      </w:r>
    </w:p>
    <w:p w14:paraId="2584AB54" w14:textId="77777777" w:rsidR="00D10264" w:rsidRDefault="00D10264" w:rsidP="00D10264">
      <w:pPr>
        <w:pStyle w:val="Heading1"/>
        <w:shd w:val="clear" w:color="auto" w:fill="FFFFFF"/>
        <w:spacing w:before="0" w:beforeAutospacing="0"/>
        <w:rPr>
          <w:b w:val="0"/>
          <w:bCs w:val="0"/>
          <w:color w:val="000000"/>
          <w:sz w:val="22"/>
          <w:szCs w:val="22"/>
          <w:shd w:val="clear" w:color="auto" w:fill="FFFFFF"/>
        </w:rPr>
      </w:pPr>
      <w:r w:rsidRPr="008D44C1">
        <w:rPr>
          <w:rFonts w:ascii="open_sansregular" w:eastAsiaTheme="minorEastAsia" w:hAnsi="open_sansregular" w:cstheme="minorBidi"/>
          <w:color w:val="000000"/>
          <w:kern w:val="0"/>
          <w:sz w:val="21"/>
          <w:szCs w:val="21"/>
          <w:shd w:val="clear" w:color="auto" w:fill="FFFFFF"/>
        </w:rPr>
        <w:t>Text:</w:t>
      </w:r>
      <w:r w:rsidRPr="00D10264">
        <w:rPr>
          <w:rFonts w:ascii="open_sansregular" w:eastAsiaTheme="minorEastAsia" w:hAnsi="open_sansregular" w:cstheme="minorBidi"/>
          <w:b w:val="0"/>
          <w:bCs w:val="0"/>
          <w:color w:val="000000"/>
          <w:kern w:val="0"/>
          <w:sz w:val="21"/>
          <w:szCs w:val="21"/>
          <w:shd w:val="clear" w:color="auto" w:fill="FFFFFF"/>
        </w:rPr>
        <w:t xml:space="preserve"> </w:t>
      </w:r>
      <w:r w:rsidR="008D44C1" w:rsidRPr="008D44C1">
        <w:rPr>
          <w:rFonts w:ascii="open_sansregular" w:eastAsiaTheme="minorEastAsia" w:hAnsi="open_sansregular" w:cstheme="minorBidi"/>
          <w:b w:val="0"/>
          <w:bCs w:val="0"/>
          <w:color w:val="000000"/>
          <w:kern w:val="0"/>
          <w:sz w:val="21"/>
          <w:szCs w:val="21"/>
          <w:shd w:val="clear" w:color="auto" w:fill="FFFFFF"/>
        </w:rPr>
        <w:t>e-Learning and the Science of Instruction: Proven Guidelines for Consumers and Designers of Multimedia Learning</w:t>
      </w:r>
      <w:r w:rsidR="008D44C1">
        <w:rPr>
          <w:rFonts w:ascii="Arial" w:hAnsi="Arial" w:cs="Arial"/>
          <w:color w:val="111111"/>
          <w:sz w:val="42"/>
          <w:szCs w:val="42"/>
        </w:rPr>
        <w:t xml:space="preserve"> </w:t>
      </w:r>
      <w:r w:rsidRPr="00D10264">
        <w:rPr>
          <w:rFonts w:eastAsiaTheme="minorEastAsia"/>
          <w:b w:val="0"/>
          <w:bCs w:val="0"/>
          <w:color w:val="000000"/>
          <w:sz w:val="22"/>
          <w:szCs w:val="22"/>
          <w:shd w:val="clear" w:color="auto" w:fill="FFFFFF"/>
        </w:rPr>
        <w:t xml:space="preserve">by </w:t>
      </w:r>
      <w:r w:rsidR="008D44C1" w:rsidRPr="008D44C1">
        <w:rPr>
          <w:rFonts w:ascii="open_sansregular" w:eastAsiaTheme="minorEastAsia" w:hAnsi="open_sansregular" w:cstheme="minorBidi"/>
          <w:b w:val="0"/>
          <w:bCs w:val="0"/>
          <w:color w:val="000000"/>
          <w:kern w:val="0"/>
          <w:sz w:val="21"/>
          <w:szCs w:val="21"/>
          <w:shd w:val="clear" w:color="auto" w:fill="FFFFFF"/>
        </w:rPr>
        <w:t>R. Clark, R. Mayer</w:t>
      </w:r>
      <w:r w:rsidRPr="00D10264">
        <w:rPr>
          <w:rFonts w:eastAsiaTheme="minorEastAsia"/>
          <w:b w:val="0"/>
          <w:bCs w:val="0"/>
          <w:color w:val="000000"/>
          <w:sz w:val="22"/>
          <w:szCs w:val="22"/>
          <w:shd w:val="clear" w:color="auto" w:fill="FFFFFF"/>
        </w:rPr>
        <w:t>,</w:t>
      </w:r>
      <w:r>
        <w:rPr>
          <w:rFonts w:eastAsiaTheme="minorEastAsia"/>
          <w:b w:val="0"/>
          <w:bCs w:val="0"/>
          <w:color w:val="000000"/>
          <w:sz w:val="22"/>
          <w:szCs w:val="22"/>
          <w:shd w:val="clear" w:color="auto" w:fill="FFFFFF"/>
        </w:rPr>
        <w:t xml:space="preserve"> </w:t>
      </w:r>
      <w:r w:rsidR="008D44C1">
        <w:rPr>
          <w:rFonts w:eastAsiaTheme="minorEastAsia"/>
          <w:b w:val="0"/>
          <w:bCs w:val="0"/>
          <w:color w:val="000000"/>
          <w:sz w:val="22"/>
          <w:szCs w:val="22"/>
          <w:shd w:val="clear" w:color="auto" w:fill="FFFFFF"/>
        </w:rPr>
        <w:t>4</w:t>
      </w:r>
      <w:r w:rsidRPr="00D10264">
        <w:rPr>
          <w:rFonts w:eastAsiaTheme="minorEastAsia"/>
          <w:b w:val="0"/>
          <w:bCs w:val="0"/>
          <w:color w:val="000000"/>
          <w:sz w:val="22"/>
          <w:szCs w:val="22"/>
          <w:shd w:val="clear" w:color="auto" w:fill="FFFFFF"/>
          <w:vertAlign w:val="superscript"/>
        </w:rPr>
        <w:t>th</w:t>
      </w:r>
      <w:r>
        <w:rPr>
          <w:rFonts w:eastAsiaTheme="minorEastAsia"/>
          <w:b w:val="0"/>
          <w:bCs w:val="0"/>
          <w:color w:val="000000"/>
          <w:sz w:val="22"/>
          <w:szCs w:val="22"/>
          <w:shd w:val="clear" w:color="auto" w:fill="FFFFFF"/>
        </w:rPr>
        <w:t xml:space="preserve"> edition</w:t>
      </w:r>
      <w:r w:rsidRPr="00D10264">
        <w:rPr>
          <w:rFonts w:eastAsiaTheme="minorEastAsia"/>
          <w:b w:val="0"/>
          <w:bCs w:val="0"/>
          <w:color w:val="000000"/>
          <w:sz w:val="22"/>
          <w:szCs w:val="22"/>
          <w:shd w:val="clear" w:color="auto" w:fill="FFFFFF"/>
        </w:rPr>
        <w:t xml:space="preserve"> </w:t>
      </w:r>
      <w:hyperlink r:id="rId13" w:history="1">
        <w:r>
          <w:rPr>
            <w:b w:val="0"/>
            <w:bCs w:val="0"/>
            <w:color w:val="000000"/>
            <w:sz w:val="22"/>
            <w:szCs w:val="22"/>
          </w:rPr>
          <w:t>Pearson</w:t>
        </w:r>
      </w:hyperlink>
    </w:p>
    <w:p w14:paraId="6DAD8277" w14:textId="77777777" w:rsidR="008D44C1" w:rsidRPr="00EB2F4A" w:rsidRDefault="008D44C1" w:rsidP="008D44C1">
      <w:pPr>
        <w:rPr>
          <w:rFonts w:ascii="Times New Roman" w:eastAsia="Arial" w:hAnsi="Times New Roman" w:cs="Times New Roman"/>
          <w:color w:val="000000"/>
          <w:sz w:val="22"/>
          <w:szCs w:val="22"/>
          <w:highlight w:val="white"/>
        </w:rPr>
      </w:pPr>
      <w:r w:rsidRPr="00EB2F4A">
        <w:rPr>
          <w:rFonts w:ascii="Times New Roman" w:eastAsia="Arial" w:hAnsi="Times New Roman" w:cs="Times New Roman"/>
          <w:b/>
          <w:color w:val="000000"/>
          <w:sz w:val="22"/>
          <w:szCs w:val="22"/>
          <w:highlight w:val="white"/>
        </w:rPr>
        <w:t>Course Code: </w:t>
      </w:r>
      <w:r>
        <w:rPr>
          <w:rFonts w:ascii="Times New Roman" w:eastAsia="Arial" w:hAnsi="Times New Roman" w:cs="Times New Roman"/>
          <w:color w:val="000000"/>
          <w:sz w:val="22"/>
          <w:szCs w:val="22"/>
          <w:highlight w:val="white"/>
        </w:rPr>
        <w:t>CSE4707</w:t>
      </w:r>
    </w:p>
    <w:p w14:paraId="3472FDFA" w14:textId="77777777" w:rsidR="008D44C1" w:rsidRPr="00EB2F4A" w:rsidRDefault="008D44C1" w:rsidP="008D44C1">
      <w:pPr>
        <w:rPr>
          <w:rFonts w:ascii="Times New Roman" w:eastAsia="Arial" w:hAnsi="Times New Roman" w:cs="Times New Roman"/>
          <w:color w:val="000000"/>
          <w:sz w:val="22"/>
          <w:szCs w:val="22"/>
        </w:rPr>
      </w:pPr>
      <w:r w:rsidRPr="00EB2F4A">
        <w:rPr>
          <w:rFonts w:ascii="Times New Roman" w:eastAsia="Arial" w:hAnsi="Times New Roman" w:cs="Times New Roman"/>
          <w:b/>
          <w:color w:val="000000"/>
          <w:sz w:val="22"/>
          <w:szCs w:val="22"/>
        </w:rPr>
        <w:t xml:space="preserve">Course Title: </w:t>
      </w:r>
      <w:r>
        <w:rPr>
          <w:rFonts w:ascii="Times New Roman" w:eastAsia="Calibri" w:hAnsi="Times New Roman" w:cs="Times New Roman"/>
        </w:rPr>
        <w:t>Web Application Design</w:t>
      </w:r>
    </w:p>
    <w:p w14:paraId="3A862548" w14:textId="77777777" w:rsidR="008D44C1" w:rsidRDefault="008D44C1" w:rsidP="008D44C1">
      <w:pPr>
        <w:rPr>
          <w:rFonts w:ascii="Times New Roman" w:eastAsia="Arial" w:hAnsi="Times New Roman" w:cs="Times New Roman"/>
          <w:color w:val="000000"/>
          <w:sz w:val="22"/>
          <w:szCs w:val="22"/>
        </w:rPr>
      </w:pPr>
      <w:r w:rsidRPr="00EB2F4A">
        <w:rPr>
          <w:rFonts w:ascii="Times New Roman" w:eastAsia="Arial" w:hAnsi="Times New Roman" w:cs="Times New Roman"/>
          <w:b/>
          <w:color w:val="000000"/>
          <w:sz w:val="22"/>
          <w:szCs w:val="22"/>
          <w:highlight w:val="white"/>
        </w:rPr>
        <w:t>Credit Hour: </w:t>
      </w:r>
      <w:r w:rsidRPr="00EB2F4A">
        <w:rPr>
          <w:rFonts w:ascii="Times New Roman" w:eastAsia="Arial" w:hAnsi="Times New Roman" w:cs="Times New Roman"/>
          <w:color w:val="000000"/>
          <w:sz w:val="22"/>
          <w:szCs w:val="22"/>
          <w:highlight w:val="white"/>
        </w:rPr>
        <w:t>3.00</w:t>
      </w:r>
      <w:r w:rsidRPr="00EB2F4A">
        <w:rPr>
          <w:rFonts w:ascii="Times New Roman" w:eastAsia="Arial" w:hAnsi="Times New Roman" w:cs="Times New Roman"/>
          <w:color w:val="000000"/>
          <w:sz w:val="22"/>
          <w:szCs w:val="22"/>
        </w:rPr>
        <w:br/>
      </w:r>
      <w:r w:rsidRPr="00EB2F4A">
        <w:rPr>
          <w:rFonts w:ascii="Times New Roman" w:eastAsia="Arial" w:hAnsi="Times New Roman" w:cs="Times New Roman"/>
          <w:b/>
          <w:color w:val="000000"/>
          <w:sz w:val="22"/>
          <w:szCs w:val="22"/>
          <w:highlight w:val="white"/>
        </w:rPr>
        <w:t>Prerequisite:  </w:t>
      </w:r>
      <w:r w:rsidRPr="00EB2F4A">
        <w:rPr>
          <w:rFonts w:ascii="Times New Roman" w:eastAsia="Arial" w:hAnsi="Times New Roman" w:cs="Times New Roman"/>
          <w:color w:val="000000"/>
          <w:sz w:val="22"/>
          <w:szCs w:val="22"/>
          <w:highlight w:val="white"/>
        </w:rPr>
        <w:t>N/A</w:t>
      </w:r>
    </w:p>
    <w:p w14:paraId="4750FD3E" w14:textId="77777777" w:rsidR="008D44C1" w:rsidRDefault="008D44C1" w:rsidP="008D44C1">
      <w:pPr>
        <w:rPr>
          <w:rFonts w:ascii="Times New Roman" w:eastAsia="Arial" w:hAnsi="Times New Roman" w:cs="Times New Roman"/>
          <w:color w:val="000000"/>
          <w:sz w:val="22"/>
          <w:szCs w:val="22"/>
        </w:rPr>
      </w:pPr>
    </w:p>
    <w:p w14:paraId="0910154F" w14:textId="77777777" w:rsidR="008D44C1" w:rsidRPr="00D10264" w:rsidRDefault="008D44C1" w:rsidP="008D44C1">
      <w:pPr>
        <w:rPr>
          <w:rFonts w:ascii="Times New Roman" w:eastAsia="Arial" w:hAnsi="Times New Roman" w:cs="Times New Roman"/>
          <w:color w:val="000000"/>
          <w:sz w:val="22"/>
          <w:szCs w:val="22"/>
        </w:rPr>
      </w:pPr>
      <w:r w:rsidRPr="00EB2F4A">
        <w:rPr>
          <w:rFonts w:ascii="Times New Roman" w:eastAsia="Arial" w:hAnsi="Times New Roman" w:cs="Times New Roman"/>
          <w:b/>
          <w:color w:val="000000"/>
          <w:sz w:val="22"/>
          <w:szCs w:val="22"/>
        </w:rPr>
        <w:t>Content</w:t>
      </w:r>
      <w:r w:rsidRPr="00D10264">
        <w:rPr>
          <w:rFonts w:ascii="Times New Roman" w:eastAsia="Arial" w:hAnsi="Times New Roman" w:cs="Times New Roman"/>
          <w:color w:val="000000"/>
          <w:sz w:val="22"/>
          <w:szCs w:val="22"/>
        </w:rPr>
        <w:t xml:space="preserve">: </w:t>
      </w:r>
      <w:r>
        <w:rPr>
          <w:rFonts w:ascii="open_sansregular" w:hAnsi="open_sansregular"/>
          <w:color w:val="000000"/>
          <w:sz w:val="21"/>
          <w:szCs w:val="21"/>
          <w:shd w:val="clear" w:color="auto" w:fill="FFFFFF"/>
        </w:rPr>
        <w:t xml:space="preserve">Introduction to Web Technologies. HTML5, CSS3 with </w:t>
      </w:r>
      <w:proofErr w:type="spellStart"/>
      <w:proofErr w:type="gramStart"/>
      <w:r>
        <w:rPr>
          <w:rFonts w:ascii="open_sansregular" w:hAnsi="open_sansregular"/>
          <w:color w:val="000000"/>
          <w:sz w:val="21"/>
          <w:szCs w:val="21"/>
          <w:shd w:val="clear" w:color="auto" w:fill="FFFFFF"/>
        </w:rPr>
        <w:t>it’s</w:t>
      </w:r>
      <w:proofErr w:type="spellEnd"/>
      <w:proofErr w:type="gramEnd"/>
      <w:r>
        <w:rPr>
          <w:rFonts w:ascii="open_sansregular" w:hAnsi="open_sansregular"/>
          <w:color w:val="000000"/>
          <w:sz w:val="21"/>
          <w:szCs w:val="21"/>
          <w:shd w:val="clear" w:color="auto" w:fill="FFFFFF"/>
        </w:rPr>
        <w:t xml:space="preserve"> new components. JavaScript, jQuery, AJAX. Data transmission formats and processes. XML and JSON. Cyber Security and Secured Protocols.</w:t>
      </w:r>
      <w:r w:rsidRPr="008D44C1">
        <w:rPr>
          <w:rFonts w:ascii="open_sansregular" w:hAnsi="open_sansregular"/>
          <w:color w:val="000000"/>
          <w:sz w:val="21"/>
          <w:szCs w:val="21"/>
          <w:shd w:val="clear" w:color="auto" w:fill="FFFFFF"/>
        </w:rPr>
        <w:t> </w:t>
      </w:r>
    </w:p>
    <w:p w14:paraId="490E2CC0" w14:textId="77777777" w:rsidR="008D44C1" w:rsidRDefault="008D44C1" w:rsidP="008D44C1">
      <w:pPr>
        <w:pStyle w:val="Heading1"/>
        <w:shd w:val="clear" w:color="auto" w:fill="FFFFFF"/>
        <w:spacing w:before="0" w:beforeAutospacing="0"/>
        <w:rPr>
          <w:rFonts w:ascii="open_sansregular" w:eastAsiaTheme="minorEastAsia" w:hAnsi="open_sansregular" w:cstheme="minorBidi"/>
          <w:b w:val="0"/>
          <w:bCs w:val="0"/>
          <w:color w:val="000000"/>
          <w:kern w:val="0"/>
          <w:sz w:val="21"/>
          <w:szCs w:val="21"/>
          <w:shd w:val="clear" w:color="auto" w:fill="FFFFFF"/>
        </w:rPr>
      </w:pPr>
      <w:r w:rsidRPr="008D44C1">
        <w:rPr>
          <w:rFonts w:ascii="open_sansregular" w:eastAsiaTheme="minorEastAsia" w:hAnsi="open_sansregular" w:cstheme="minorBidi"/>
          <w:color w:val="000000"/>
          <w:kern w:val="0"/>
          <w:sz w:val="21"/>
          <w:szCs w:val="21"/>
          <w:shd w:val="clear" w:color="auto" w:fill="FFFFFF"/>
        </w:rPr>
        <w:t>Text:</w:t>
      </w:r>
      <w:r w:rsidRPr="00D10264">
        <w:rPr>
          <w:rFonts w:ascii="open_sansregular" w:eastAsiaTheme="minorEastAsia" w:hAnsi="open_sansregular" w:cstheme="minorBidi"/>
          <w:b w:val="0"/>
          <w:bCs w:val="0"/>
          <w:color w:val="000000"/>
          <w:kern w:val="0"/>
          <w:sz w:val="21"/>
          <w:szCs w:val="21"/>
          <w:shd w:val="clear" w:color="auto" w:fill="FFFFFF"/>
        </w:rPr>
        <w:t xml:space="preserve"> </w:t>
      </w:r>
      <w:r w:rsidR="00973923">
        <w:rPr>
          <w:rFonts w:ascii="open_sansregular" w:eastAsiaTheme="minorEastAsia" w:hAnsi="open_sansregular" w:cstheme="minorBidi"/>
          <w:b w:val="0"/>
          <w:bCs w:val="0"/>
          <w:color w:val="000000"/>
          <w:kern w:val="0"/>
          <w:sz w:val="21"/>
          <w:szCs w:val="21"/>
          <w:shd w:val="clear" w:color="auto" w:fill="FFFFFF"/>
        </w:rPr>
        <w:t>As per instructor’s guideline</w:t>
      </w:r>
    </w:p>
    <w:p w14:paraId="3FD78C4E" w14:textId="77777777" w:rsidR="004A174C" w:rsidRDefault="004A174C" w:rsidP="008D44C1">
      <w:pPr>
        <w:pStyle w:val="Heading1"/>
        <w:shd w:val="clear" w:color="auto" w:fill="FFFFFF"/>
        <w:spacing w:before="0" w:beforeAutospacing="0"/>
        <w:rPr>
          <w:rFonts w:ascii="open_sansregular" w:eastAsiaTheme="minorEastAsia" w:hAnsi="open_sansregular" w:cstheme="minorBidi"/>
          <w:b w:val="0"/>
          <w:bCs w:val="0"/>
          <w:color w:val="000000"/>
          <w:kern w:val="0"/>
          <w:sz w:val="21"/>
          <w:szCs w:val="21"/>
          <w:shd w:val="clear" w:color="auto" w:fill="FFFFFF"/>
        </w:rPr>
      </w:pPr>
    </w:p>
    <w:p w14:paraId="4B2E5BE9" w14:textId="77777777" w:rsidR="004A174C" w:rsidRPr="00EB2F4A" w:rsidRDefault="004A174C" w:rsidP="004A174C">
      <w:pPr>
        <w:rPr>
          <w:rFonts w:ascii="Times New Roman" w:eastAsia="Arial" w:hAnsi="Times New Roman" w:cs="Times New Roman"/>
          <w:color w:val="000000"/>
          <w:sz w:val="22"/>
          <w:szCs w:val="22"/>
          <w:highlight w:val="white"/>
        </w:rPr>
      </w:pPr>
      <w:r w:rsidRPr="00EB2F4A">
        <w:rPr>
          <w:rFonts w:ascii="Times New Roman" w:eastAsia="Arial" w:hAnsi="Times New Roman" w:cs="Times New Roman"/>
          <w:b/>
          <w:color w:val="000000"/>
          <w:sz w:val="22"/>
          <w:szCs w:val="22"/>
          <w:highlight w:val="white"/>
        </w:rPr>
        <w:lastRenderedPageBreak/>
        <w:t>Course Code: </w:t>
      </w:r>
      <w:r>
        <w:rPr>
          <w:rFonts w:ascii="Times New Roman" w:eastAsia="Arial" w:hAnsi="Times New Roman" w:cs="Times New Roman"/>
          <w:color w:val="000000"/>
          <w:sz w:val="22"/>
          <w:szCs w:val="22"/>
          <w:highlight w:val="white"/>
        </w:rPr>
        <w:t>CSE4709</w:t>
      </w:r>
    </w:p>
    <w:p w14:paraId="4C88CFBD" w14:textId="77777777" w:rsidR="004A174C" w:rsidRPr="00EB2F4A" w:rsidRDefault="004A174C" w:rsidP="004A174C">
      <w:pPr>
        <w:rPr>
          <w:rFonts w:ascii="Times New Roman" w:eastAsia="Arial" w:hAnsi="Times New Roman" w:cs="Times New Roman"/>
          <w:color w:val="000000"/>
          <w:sz w:val="22"/>
          <w:szCs w:val="22"/>
        </w:rPr>
      </w:pPr>
      <w:r w:rsidRPr="00EB2F4A">
        <w:rPr>
          <w:rFonts w:ascii="Times New Roman" w:eastAsia="Arial" w:hAnsi="Times New Roman" w:cs="Times New Roman"/>
          <w:b/>
          <w:color w:val="000000"/>
          <w:sz w:val="22"/>
          <w:szCs w:val="22"/>
        </w:rPr>
        <w:t xml:space="preserve">Course Title: </w:t>
      </w:r>
      <w:r>
        <w:rPr>
          <w:rFonts w:ascii="Times New Roman" w:eastAsia="Calibri" w:hAnsi="Times New Roman" w:cs="Times New Roman"/>
          <w:color w:val="231F20"/>
        </w:rPr>
        <w:t>Social and Professional Issues in Computing</w:t>
      </w:r>
    </w:p>
    <w:p w14:paraId="37965430" w14:textId="77777777" w:rsidR="004A174C" w:rsidRDefault="004A174C" w:rsidP="004A174C">
      <w:pPr>
        <w:rPr>
          <w:rFonts w:ascii="Times New Roman" w:eastAsia="Arial" w:hAnsi="Times New Roman" w:cs="Times New Roman"/>
          <w:color w:val="000000"/>
          <w:sz w:val="22"/>
          <w:szCs w:val="22"/>
        </w:rPr>
      </w:pPr>
      <w:r w:rsidRPr="00EB2F4A">
        <w:rPr>
          <w:rFonts w:ascii="Times New Roman" w:eastAsia="Arial" w:hAnsi="Times New Roman" w:cs="Times New Roman"/>
          <w:b/>
          <w:color w:val="000000"/>
          <w:sz w:val="22"/>
          <w:szCs w:val="22"/>
          <w:highlight w:val="white"/>
        </w:rPr>
        <w:t>Credit Hour: </w:t>
      </w:r>
      <w:r w:rsidRPr="00EB2F4A">
        <w:rPr>
          <w:rFonts w:ascii="Times New Roman" w:eastAsia="Arial" w:hAnsi="Times New Roman" w:cs="Times New Roman"/>
          <w:color w:val="000000"/>
          <w:sz w:val="22"/>
          <w:szCs w:val="22"/>
          <w:highlight w:val="white"/>
        </w:rPr>
        <w:t>3.00</w:t>
      </w:r>
      <w:r w:rsidRPr="00EB2F4A">
        <w:rPr>
          <w:rFonts w:ascii="Times New Roman" w:eastAsia="Arial" w:hAnsi="Times New Roman" w:cs="Times New Roman"/>
          <w:color w:val="000000"/>
          <w:sz w:val="22"/>
          <w:szCs w:val="22"/>
        </w:rPr>
        <w:br/>
      </w:r>
      <w:r w:rsidRPr="00EB2F4A">
        <w:rPr>
          <w:rFonts w:ascii="Times New Roman" w:eastAsia="Arial" w:hAnsi="Times New Roman" w:cs="Times New Roman"/>
          <w:b/>
          <w:color w:val="000000"/>
          <w:sz w:val="22"/>
          <w:szCs w:val="22"/>
          <w:highlight w:val="white"/>
        </w:rPr>
        <w:t>Prerequisite:  </w:t>
      </w:r>
      <w:r w:rsidRPr="00EB2F4A">
        <w:rPr>
          <w:rFonts w:ascii="Times New Roman" w:eastAsia="Arial" w:hAnsi="Times New Roman" w:cs="Times New Roman"/>
          <w:color w:val="000000"/>
          <w:sz w:val="22"/>
          <w:szCs w:val="22"/>
          <w:highlight w:val="white"/>
        </w:rPr>
        <w:t>N/A</w:t>
      </w:r>
    </w:p>
    <w:p w14:paraId="1D2876B4" w14:textId="77777777" w:rsidR="004A174C" w:rsidRDefault="004A174C" w:rsidP="004A174C">
      <w:pPr>
        <w:rPr>
          <w:rFonts w:ascii="Times New Roman" w:eastAsia="Arial" w:hAnsi="Times New Roman" w:cs="Times New Roman"/>
          <w:color w:val="000000"/>
          <w:sz w:val="22"/>
          <w:szCs w:val="22"/>
        </w:rPr>
      </w:pPr>
    </w:p>
    <w:p w14:paraId="345E92E2" w14:textId="77777777" w:rsidR="004A174C" w:rsidRPr="00D10264" w:rsidRDefault="004A174C" w:rsidP="004A174C">
      <w:pPr>
        <w:jc w:val="both"/>
        <w:rPr>
          <w:rFonts w:ascii="Times New Roman" w:eastAsia="Arial" w:hAnsi="Times New Roman" w:cs="Times New Roman"/>
          <w:color w:val="000000"/>
          <w:sz w:val="22"/>
          <w:szCs w:val="22"/>
        </w:rPr>
      </w:pPr>
      <w:r w:rsidRPr="00EB2F4A">
        <w:rPr>
          <w:rFonts w:ascii="Times New Roman" w:eastAsia="Arial" w:hAnsi="Times New Roman" w:cs="Times New Roman"/>
          <w:b/>
          <w:color w:val="000000"/>
          <w:sz w:val="22"/>
          <w:szCs w:val="22"/>
        </w:rPr>
        <w:t>Content</w:t>
      </w:r>
      <w:r w:rsidRPr="00D10264">
        <w:rPr>
          <w:rFonts w:ascii="Times New Roman" w:eastAsia="Arial" w:hAnsi="Times New Roman" w:cs="Times New Roman"/>
          <w:color w:val="000000"/>
          <w:sz w:val="22"/>
          <w:szCs w:val="22"/>
        </w:rPr>
        <w:t xml:space="preserve">: </w:t>
      </w:r>
      <w:r w:rsidRPr="004A174C">
        <w:rPr>
          <w:rFonts w:ascii="Times New Roman" w:hAnsi="Times New Roman" w:cs="Times New Roman"/>
          <w:color w:val="000000"/>
          <w:sz w:val="22"/>
          <w:szCs w:val="22"/>
          <w:shd w:val="clear" w:color="auto" w:fill="FFFFFF"/>
        </w:rPr>
        <w:t xml:space="preserve">Introduction to the social implications of computing, Social implications of networked communication, Growth of, Control of, and access to the Internet, Gender – Related issues, Cultural issues, International Issues, Accessibility Issues (e.g. underrepresentation of minorities, Women and disabled in the computing profession), Public policy issues (e.g. electronic voting). Making and evaluating ethical arguments, Identifying and evaluating ethical choices, Understanding the social context of design, Identifying assumptions and values. Professional Ethics: Community values and the laws by which we live, </w:t>
      </w:r>
      <w:proofErr w:type="gramStart"/>
      <w:r w:rsidRPr="004A174C">
        <w:rPr>
          <w:rFonts w:ascii="Times New Roman" w:hAnsi="Times New Roman" w:cs="Times New Roman"/>
          <w:color w:val="000000"/>
          <w:sz w:val="22"/>
          <w:szCs w:val="22"/>
          <w:shd w:val="clear" w:color="auto" w:fill="FFFFFF"/>
        </w:rPr>
        <w:t>The</w:t>
      </w:r>
      <w:proofErr w:type="gramEnd"/>
      <w:r w:rsidRPr="004A174C">
        <w:rPr>
          <w:rFonts w:ascii="Times New Roman" w:hAnsi="Times New Roman" w:cs="Times New Roman"/>
          <w:color w:val="000000"/>
          <w:sz w:val="22"/>
          <w:szCs w:val="22"/>
          <w:shd w:val="clear" w:color="auto" w:fill="FFFFFF"/>
        </w:rPr>
        <w:t xml:space="preserve"> nature of professionalism (Including care, attention and discipline, fiduciary responsibility, and mentoring). Keeping up-to-date as a professional (in terms of knowledge, tools, skills, legal and professional framework as well as the ability to self-assess and computer fluency), Various forms of professional credentialing and the advantages and disadvantages, Codes of ethics, conduct, and practice(IEEE, ACM, SE, AITP, and so forth), Dealing with harassment and discrimination, Historical examples of software risks (such as the Therac-25 case), Implications of software complexity, Risk assessment and Risk Management; Risk removal, risk reduction and risk control. Security Operations: Physical security, Physical access controls, Personnel access controls, Operational security, Security polices for systems/networks, Recovery and Response, Dealing with problems (both technical and human). Foundations of Intellectual Property, Copyrights, patents, and trade secrets, Software Piracy, Software Patents, Transactional issues concerning Intellectual Property. History and examples of computer crime, “Cracking” (“Hacking”) and its effects, Viruses, Worms, and Trojan Horses, Identity Theft, Crime Prevention strategies.</w:t>
      </w:r>
      <w:r w:rsidRPr="008D44C1">
        <w:rPr>
          <w:rFonts w:ascii="open_sansregular" w:hAnsi="open_sansregular"/>
          <w:color w:val="000000"/>
          <w:sz w:val="21"/>
          <w:szCs w:val="21"/>
          <w:shd w:val="clear" w:color="auto" w:fill="FFFFFF"/>
        </w:rPr>
        <w:t> </w:t>
      </w:r>
    </w:p>
    <w:p w14:paraId="2B35CA7C" w14:textId="77777777" w:rsidR="004A174C" w:rsidRDefault="004A174C" w:rsidP="004A174C">
      <w:pPr>
        <w:pStyle w:val="Heading1"/>
        <w:shd w:val="clear" w:color="auto" w:fill="FFFFFF"/>
        <w:spacing w:before="0" w:beforeAutospacing="0"/>
        <w:rPr>
          <w:rFonts w:ascii="open_sansregular" w:eastAsiaTheme="minorEastAsia" w:hAnsi="open_sansregular" w:cstheme="minorBidi"/>
          <w:b w:val="0"/>
          <w:bCs w:val="0"/>
          <w:color w:val="000000"/>
          <w:kern w:val="0"/>
          <w:sz w:val="21"/>
          <w:szCs w:val="21"/>
          <w:shd w:val="clear" w:color="auto" w:fill="FFFFFF"/>
        </w:rPr>
      </w:pPr>
      <w:r w:rsidRPr="008D44C1">
        <w:rPr>
          <w:rFonts w:ascii="open_sansregular" w:eastAsiaTheme="minorEastAsia" w:hAnsi="open_sansregular" w:cstheme="minorBidi"/>
          <w:color w:val="000000"/>
          <w:kern w:val="0"/>
          <w:sz w:val="21"/>
          <w:szCs w:val="21"/>
          <w:shd w:val="clear" w:color="auto" w:fill="FFFFFF"/>
        </w:rPr>
        <w:t>Text:</w:t>
      </w:r>
      <w:r w:rsidRPr="00D10264">
        <w:rPr>
          <w:rFonts w:ascii="open_sansregular" w:eastAsiaTheme="minorEastAsia" w:hAnsi="open_sansregular" w:cstheme="minorBidi"/>
          <w:b w:val="0"/>
          <w:bCs w:val="0"/>
          <w:color w:val="000000"/>
          <w:kern w:val="0"/>
          <w:sz w:val="21"/>
          <w:szCs w:val="21"/>
          <w:shd w:val="clear" w:color="auto" w:fill="FFFFFF"/>
        </w:rPr>
        <w:t xml:space="preserve"> </w:t>
      </w:r>
      <w:r>
        <w:rPr>
          <w:rFonts w:ascii="open_sansregular" w:eastAsiaTheme="minorEastAsia" w:hAnsi="open_sansregular" w:cstheme="minorBidi"/>
          <w:b w:val="0"/>
          <w:bCs w:val="0"/>
          <w:color w:val="000000"/>
          <w:kern w:val="0"/>
          <w:sz w:val="21"/>
          <w:szCs w:val="21"/>
          <w:shd w:val="clear" w:color="auto" w:fill="FFFFFF"/>
        </w:rPr>
        <w:t>As per instructor’s guideline</w:t>
      </w:r>
    </w:p>
    <w:p w14:paraId="49A5BD7B" w14:textId="77777777" w:rsidR="004A174C" w:rsidRPr="00EB2F4A" w:rsidRDefault="004A174C" w:rsidP="004A174C">
      <w:pPr>
        <w:rPr>
          <w:rFonts w:ascii="Times New Roman" w:eastAsia="Arial" w:hAnsi="Times New Roman" w:cs="Times New Roman"/>
          <w:color w:val="000000"/>
          <w:sz w:val="22"/>
          <w:szCs w:val="22"/>
          <w:highlight w:val="white"/>
        </w:rPr>
      </w:pPr>
      <w:r w:rsidRPr="00EB2F4A">
        <w:rPr>
          <w:rFonts w:ascii="Times New Roman" w:eastAsia="Arial" w:hAnsi="Times New Roman" w:cs="Times New Roman"/>
          <w:b/>
          <w:color w:val="000000"/>
          <w:sz w:val="22"/>
          <w:szCs w:val="22"/>
          <w:highlight w:val="white"/>
        </w:rPr>
        <w:t>Course Code: </w:t>
      </w:r>
      <w:r>
        <w:rPr>
          <w:rFonts w:ascii="Times New Roman" w:eastAsia="Arial" w:hAnsi="Times New Roman" w:cs="Times New Roman"/>
          <w:color w:val="000000"/>
          <w:sz w:val="22"/>
          <w:szCs w:val="22"/>
          <w:highlight w:val="white"/>
        </w:rPr>
        <w:t>CSE4711</w:t>
      </w:r>
    </w:p>
    <w:p w14:paraId="7662E7A1" w14:textId="77777777" w:rsidR="004A174C" w:rsidRPr="00EB2F4A" w:rsidRDefault="004A174C" w:rsidP="004A174C">
      <w:pPr>
        <w:rPr>
          <w:rFonts w:ascii="Times New Roman" w:eastAsia="Arial" w:hAnsi="Times New Roman" w:cs="Times New Roman"/>
          <w:color w:val="000000"/>
          <w:sz w:val="22"/>
          <w:szCs w:val="22"/>
        </w:rPr>
      </w:pPr>
      <w:r w:rsidRPr="00EB2F4A">
        <w:rPr>
          <w:rFonts w:ascii="Times New Roman" w:eastAsia="Arial" w:hAnsi="Times New Roman" w:cs="Times New Roman"/>
          <w:b/>
          <w:color w:val="000000"/>
          <w:sz w:val="22"/>
          <w:szCs w:val="22"/>
        </w:rPr>
        <w:t xml:space="preserve">Course Title: </w:t>
      </w:r>
      <w:r>
        <w:rPr>
          <w:rFonts w:ascii="Times New Roman" w:eastAsia="Calibri" w:hAnsi="Times New Roman" w:cs="Times New Roman"/>
          <w:color w:val="231F20"/>
        </w:rPr>
        <w:t xml:space="preserve">AI </w:t>
      </w:r>
      <w:r w:rsidR="009832D3">
        <w:rPr>
          <w:rFonts w:ascii="Times New Roman" w:eastAsia="Calibri" w:hAnsi="Times New Roman" w:cs="Times New Roman"/>
          <w:color w:val="231F20"/>
        </w:rPr>
        <w:t xml:space="preserve">&amp; ML </w:t>
      </w:r>
      <w:proofErr w:type="gramStart"/>
      <w:r>
        <w:rPr>
          <w:rFonts w:ascii="Times New Roman" w:eastAsia="Calibri" w:hAnsi="Times New Roman" w:cs="Times New Roman"/>
          <w:color w:val="231F20"/>
        </w:rPr>
        <w:t>For</w:t>
      </w:r>
      <w:proofErr w:type="gramEnd"/>
      <w:r>
        <w:rPr>
          <w:rFonts w:ascii="Times New Roman" w:eastAsia="Calibri" w:hAnsi="Times New Roman" w:cs="Times New Roman"/>
          <w:color w:val="231F20"/>
        </w:rPr>
        <w:t xml:space="preserve"> Social Good</w:t>
      </w:r>
    </w:p>
    <w:p w14:paraId="4B5D046C" w14:textId="77777777" w:rsidR="004A174C" w:rsidRDefault="004A174C" w:rsidP="004A174C">
      <w:pPr>
        <w:rPr>
          <w:rFonts w:ascii="Times New Roman" w:eastAsia="Arial" w:hAnsi="Times New Roman" w:cs="Times New Roman"/>
          <w:color w:val="000000"/>
          <w:sz w:val="22"/>
          <w:szCs w:val="22"/>
        </w:rPr>
      </w:pPr>
      <w:r w:rsidRPr="00EB2F4A">
        <w:rPr>
          <w:rFonts w:ascii="Times New Roman" w:eastAsia="Arial" w:hAnsi="Times New Roman" w:cs="Times New Roman"/>
          <w:b/>
          <w:color w:val="000000"/>
          <w:sz w:val="22"/>
          <w:szCs w:val="22"/>
          <w:highlight w:val="white"/>
        </w:rPr>
        <w:t>Credit Hour: </w:t>
      </w:r>
      <w:r w:rsidRPr="00EB2F4A">
        <w:rPr>
          <w:rFonts w:ascii="Times New Roman" w:eastAsia="Arial" w:hAnsi="Times New Roman" w:cs="Times New Roman"/>
          <w:color w:val="000000"/>
          <w:sz w:val="22"/>
          <w:szCs w:val="22"/>
          <w:highlight w:val="white"/>
        </w:rPr>
        <w:t>3.00</w:t>
      </w:r>
      <w:r w:rsidRPr="00EB2F4A">
        <w:rPr>
          <w:rFonts w:ascii="Times New Roman" w:eastAsia="Arial" w:hAnsi="Times New Roman" w:cs="Times New Roman"/>
          <w:color w:val="000000"/>
          <w:sz w:val="22"/>
          <w:szCs w:val="22"/>
        </w:rPr>
        <w:br/>
      </w:r>
      <w:r w:rsidRPr="00EB2F4A">
        <w:rPr>
          <w:rFonts w:ascii="Times New Roman" w:eastAsia="Arial" w:hAnsi="Times New Roman" w:cs="Times New Roman"/>
          <w:b/>
          <w:color w:val="000000"/>
          <w:sz w:val="22"/>
          <w:szCs w:val="22"/>
          <w:highlight w:val="white"/>
        </w:rPr>
        <w:t>Prerequisite:  </w:t>
      </w:r>
      <w:r w:rsidRPr="00EB2F4A">
        <w:rPr>
          <w:rFonts w:ascii="Times New Roman" w:eastAsia="Arial" w:hAnsi="Times New Roman" w:cs="Times New Roman"/>
          <w:color w:val="000000"/>
          <w:sz w:val="22"/>
          <w:szCs w:val="22"/>
          <w:highlight w:val="white"/>
        </w:rPr>
        <w:t>N/A</w:t>
      </w:r>
    </w:p>
    <w:p w14:paraId="4A7F83AB" w14:textId="77777777" w:rsidR="004A174C" w:rsidRDefault="004A174C" w:rsidP="004A174C">
      <w:pPr>
        <w:rPr>
          <w:rFonts w:ascii="Times New Roman" w:eastAsia="Arial" w:hAnsi="Times New Roman" w:cs="Times New Roman"/>
          <w:color w:val="000000"/>
          <w:sz w:val="22"/>
          <w:szCs w:val="22"/>
        </w:rPr>
      </w:pPr>
    </w:p>
    <w:p w14:paraId="18EB0832" w14:textId="77777777" w:rsidR="004A174C" w:rsidRDefault="004A174C" w:rsidP="004A174C">
      <w:pPr>
        <w:jc w:val="both"/>
        <w:rPr>
          <w:rFonts w:ascii="Times New Roman" w:hAnsi="Times New Roman" w:cs="Times New Roman"/>
          <w:color w:val="000000"/>
          <w:sz w:val="22"/>
          <w:szCs w:val="22"/>
          <w:shd w:val="clear" w:color="auto" w:fill="FFFFFF"/>
        </w:rPr>
      </w:pPr>
      <w:r w:rsidRPr="00EB2F4A">
        <w:rPr>
          <w:rFonts w:ascii="Times New Roman" w:eastAsia="Arial" w:hAnsi="Times New Roman" w:cs="Times New Roman"/>
          <w:b/>
          <w:color w:val="000000"/>
          <w:sz w:val="22"/>
          <w:szCs w:val="22"/>
        </w:rPr>
        <w:t>Content</w:t>
      </w:r>
      <w:r w:rsidRPr="00D10264">
        <w:rPr>
          <w:rFonts w:ascii="Times New Roman" w:eastAsia="Arial" w:hAnsi="Times New Roman" w:cs="Times New Roman"/>
          <w:color w:val="000000"/>
          <w:sz w:val="22"/>
          <w:szCs w:val="22"/>
        </w:rPr>
        <w:t xml:space="preserve">: </w:t>
      </w:r>
      <w:r w:rsidR="00066659" w:rsidRPr="00066659">
        <w:rPr>
          <w:rFonts w:ascii="Times New Roman" w:hAnsi="Times New Roman" w:cs="Times New Roman"/>
          <w:color w:val="000000"/>
          <w:sz w:val="22"/>
          <w:szCs w:val="22"/>
          <w:shd w:val="clear" w:color="auto" w:fill="FFFFFF"/>
        </w:rPr>
        <w:t>Advancement of AI technology has enabled more expansion of its application area. From medical treatment, gaming, manufacturing to daily business processes. Huge amount of money has been poured in AI research due to its exciting discoveries. However, the rapid growth and excitement that the technology offers obscure u</w:t>
      </w:r>
      <w:r w:rsidR="009832D3">
        <w:rPr>
          <w:rFonts w:ascii="Times New Roman" w:hAnsi="Times New Roman" w:cs="Times New Roman"/>
          <w:color w:val="000000"/>
          <w:sz w:val="22"/>
          <w:szCs w:val="22"/>
          <w:shd w:val="clear" w:color="auto" w:fill="FFFFFF"/>
        </w:rPr>
        <w:t>s from looking at the impact it</w:t>
      </w:r>
      <w:r w:rsidR="00066659" w:rsidRPr="00066659">
        <w:rPr>
          <w:rFonts w:ascii="Times New Roman" w:hAnsi="Times New Roman" w:cs="Times New Roman"/>
          <w:color w:val="000000"/>
          <w:sz w:val="22"/>
          <w:szCs w:val="22"/>
          <w:shd w:val="clear" w:color="auto" w:fill="FFFFFF"/>
        </w:rPr>
        <w:t xml:space="preserve"> bring</w:t>
      </w:r>
      <w:r w:rsidR="009832D3">
        <w:rPr>
          <w:rFonts w:ascii="Times New Roman" w:hAnsi="Times New Roman" w:cs="Times New Roman"/>
          <w:color w:val="000000"/>
          <w:sz w:val="22"/>
          <w:szCs w:val="22"/>
          <w:shd w:val="clear" w:color="auto" w:fill="FFFFFF"/>
        </w:rPr>
        <w:t>s</w:t>
      </w:r>
      <w:r w:rsidR="00066659" w:rsidRPr="00066659">
        <w:rPr>
          <w:rFonts w:ascii="Times New Roman" w:hAnsi="Times New Roman" w:cs="Times New Roman"/>
          <w:color w:val="000000"/>
          <w:sz w:val="22"/>
          <w:szCs w:val="22"/>
          <w:shd w:val="clear" w:color="auto" w:fill="FFFFFF"/>
        </w:rPr>
        <w:t xml:space="preserve"> in our society. This course gives an introduction to AI </w:t>
      </w:r>
      <w:r w:rsidR="009832D3">
        <w:rPr>
          <w:rFonts w:ascii="Times New Roman" w:hAnsi="Times New Roman" w:cs="Times New Roman"/>
          <w:color w:val="000000"/>
          <w:sz w:val="22"/>
          <w:szCs w:val="22"/>
          <w:shd w:val="clear" w:color="auto" w:fill="FFFFFF"/>
        </w:rPr>
        <w:t xml:space="preserve">&amp; Machine Learning </w:t>
      </w:r>
      <w:r w:rsidR="00066659" w:rsidRPr="00066659">
        <w:rPr>
          <w:rFonts w:ascii="Times New Roman" w:hAnsi="Times New Roman" w:cs="Times New Roman"/>
          <w:color w:val="000000"/>
          <w:sz w:val="22"/>
          <w:szCs w:val="22"/>
          <w:shd w:val="clear" w:color="auto" w:fill="FFFFFF"/>
        </w:rPr>
        <w:t xml:space="preserve">and discusses various impacts of AI </w:t>
      </w:r>
      <w:r w:rsidR="009832D3">
        <w:rPr>
          <w:rFonts w:ascii="Times New Roman" w:hAnsi="Times New Roman" w:cs="Times New Roman"/>
          <w:color w:val="000000"/>
          <w:sz w:val="22"/>
          <w:szCs w:val="22"/>
          <w:shd w:val="clear" w:color="auto" w:fill="FFFFFF"/>
        </w:rPr>
        <w:t xml:space="preserve">&amp; ML </w:t>
      </w:r>
      <w:r w:rsidR="00066659" w:rsidRPr="00066659">
        <w:rPr>
          <w:rFonts w:ascii="Times New Roman" w:hAnsi="Times New Roman" w:cs="Times New Roman"/>
          <w:color w:val="000000"/>
          <w:sz w:val="22"/>
          <w:szCs w:val="22"/>
          <w:shd w:val="clear" w:color="auto" w:fill="FFFFFF"/>
        </w:rPr>
        <w:t>in our lives and society today.</w:t>
      </w:r>
    </w:p>
    <w:p w14:paraId="0BA62E2C" w14:textId="77777777" w:rsidR="00066659" w:rsidRPr="00D10264" w:rsidRDefault="00066659" w:rsidP="004A174C">
      <w:pPr>
        <w:jc w:val="both"/>
        <w:rPr>
          <w:rFonts w:ascii="Times New Roman" w:eastAsia="Arial" w:hAnsi="Times New Roman" w:cs="Times New Roman"/>
          <w:color w:val="000000"/>
          <w:sz w:val="22"/>
          <w:szCs w:val="22"/>
        </w:rPr>
      </w:pPr>
    </w:p>
    <w:p w14:paraId="014616D2" w14:textId="77777777" w:rsidR="004A174C" w:rsidRDefault="004A174C" w:rsidP="004A174C">
      <w:pPr>
        <w:pStyle w:val="Heading1"/>
        <w:shd w:val="clear" w:color="auto" w:fill="FFFFFF"/>
        <w:spacing w:before="0" w:beforeAutospacing="0"/>
        <w:rPr>
          <w:rFonts w:ascii="open_sansregular" w:eastAsiaTheme="minorEastAsia" w:hAnsi="open_sansregular" w:cstheme="minorBidi"/>
          <w:b w:val="0"/>
          <w:bCs w:val="0"/>
          <w:color w:val="000000"/>
          <w:kern w:val="0"/>
          <w:sz w:val="21"/>
          <w:szCs w:val="21"/>
          <w:shd w:val="clear" w:color="auto" w:fill="FFFFFF"/>
        </w:rPr>
      </w:pPr>
      <w:r w:rsidRPr="008D44C1">
        <w:rPr>
          <w:rFonts w:ascii="open_sansregular" w:eastAsiaTheme="minorEastAsia" w:hAnsi="open_sansregular" w:cstheme="minorBidi"/>
          <w:color w:val="000000"/>
          <w:kern w:val="0"/>
          <w:sz w:val="21"/>
          <w:szCs w:val="21"/>
          <w:shd w:val="clear" w:color="auto" w:fill="FFFFFF"/>
        </w:rPr>
        <w:t>Text:</w:t>
      </w:r>
      <w:r w:rsidRPr="00D10264">
        <w:rPr>
          <w:rFonts w:ascii="open_sansregular" w:eastAsiaTheme="minorEastAsia" w:hAnsi="open_sansregular" w:cstheme="minorBidi"/>
          <w:b w:val="0"/>
          <w:bCs w:val="0"/>
          <w:color w:val="000000"/>
          <w:kern w:val="0"/>
          <w:sz w:val="21"/>
          <w:szCs w:val="21"/>
          <w:shd w:val="clear" w:color="auto" w:fill="FFFFFF"/>
        </w:rPr>
        <w:t xml:space="preserve"> </w:t>
      </w:r>
      <w:r>
        <w:rPr>
          <w:rFonts w:ascii="open_sansregular" w:eastAsiaTheme="minorEastAsia" w:hAnsi="open_sansregular" w:cstheme="minorBidi"/>
          <w:b w:val="0"/>
          <w:bCs w:val="0"/>
          <w:color w:val="000000"/>
          <w:kern w:val="0"/>
          <w:sz w:val="21"/>
          <w:szCs w:val="21"/>
          <w:shd w:val="clear" w:color="auto" w:fill="FFFFFF"/>
        </w:rPr>
        <w:t>As per instructor’s guideline</w:t>
      </w:r>
    </w:p>
    <w:p w14:paraId="78E618AE" w14:textId="77777777" w:rsidR="00066659" w:rsidRPr="00EB2F4A" w:rsidRDefault="00066659" w:rsidP="00066659">
      <w:pPr>
        <w:rPr>
          <w:rFonts w:ascii="Times New Roman" w:eastAsia="Arial" w:hAnsi="Times New Roman" w:cs="Times New Roman"/>
          <w:color w:val="000000"/>
          <w:sz w:val="22"/>
          <w:szCs w:val="22"/>
          <w:highlight w:val="white"/>
        </w:rPr>
      </w:pPr>
      <w:r w:rsidRPr="00EB2F4A">
        <w:rPr>
          <w:rFonts w:ascii="Times New Roman" w:eastAsia="Arial" w:hAnsi="Times New Roman" w:cs="Times New Roman"/>
          <w:b/>
          <w:color w:val="000000"/>
          <w:sz w:val="22"/>
          <w:szCs w:val="22"/>
          <w:highlight w:val="white"/>
        </w:rPr>
        <w:t>Course Code: </w:t>
      </w:r>
      <w:r>
        <w:rPr>
          <w:rFonts w:ascii="Times New Roman" w:eastAsia="Arial" w:hAnsi="Times New Roman" w:cs="Times New Roman"/>
          <w:color w:val="000000"/>
          <w:sz w:val="22"/>
          <w:szCs w:val="22"/>
          <w:highlight w:val="white"/>
        </w:rPr>
        <w:t>CSE4713</w:t>
      </w:r>
    </w:p>
    <w:p w14:paraId="2E4DB35D" w14:textId="77777777" w:rsidR="00066659" w:rsidRPr="00EB2F4A" w:rsidRDefault="00066659" w:rsidP="00066659">
      <w:pPr>
        <w:rPr>
          <w:rFonts w:ascii="Times New Roman" w:eastAsia="Arial" w:hAnsi="Times New Roman" w:cs="Times New Roman"/>
          <w:color w:val="000000"/>
          <w:sz w:val="22"/>
          <w:szCs w:val="22"/>
        </w:rPr>
      </w:pPr>
      <w:r w:rsidRPr="00EB2F4A">
        <w:rPr>
          <w:rFonts w:ascii="Times New Roman" w:eastAsia="Arial" w:hAnsi="Times New Roman" w:cs="Times New Roman"/>
          <w:b/>
          <w:color w:val="000000"/>
          <w:sz w:val="22"/>
          <w:szCs w:val="22"/>
        </w:rPr>
        <w:t xml:space="preserve">Course Title: </w:t>
      </w:r>
      <w:r>
        <w:rPr>
          <w:rFonts w:ascii="Times New Roman" w:eastAsia="Calibri" w:hAnsi="Times New Roman" w:cs="Times New Roman"/>
          <w:color w:val="231F20"/>
        </w:rPr>
        <w:t>Tech Startup</w:t>
      </w:r>
    </w:p>
    <w:p w14:paraId="75E6C83B" w14:textId="77777777" w:rsidR="00066659" w:rsidRDefault="00066659" w:rsidP="00066659">
      <w:pPr>
        <w:rPr>
          <w:rFonts w:ascii="Times New Roman" w:eastAsia="Arial" w:hAnsi="Times New Roman" w:cs="Times New Roman"/>
          <w:color w:val="000000"/>
          <w:sz w:val="22"/>
          <w:szCs w:val="22"/>
        </w:rPr>
      </w:pPr>
      <w:r w:rsidRPr="00EB2F4A">
        <w:rPr>
          <w:rFonts w:ascii="Times New Roman" w:eastAsia="Arial" w:hAnsi="Times New Roman" w:cs="Times New Roman"/>
          <w:b/>
          <w:color w:val="000000"/>
          <w:sz w:val="22"/>
          <w:szCs w:val="22"/>
          <w:highlight w:val="white"/>
        </w:rPr>
        <w:t>Credit Hour: </w:t>
      </w:r>
      <w:r w:rsidRPr="00EB2F4A">
        <w:rPr>
          <w:rFonts w:ascii="Times New Roman" w:eastAsia="Arial" w:hAnsi="Times New Roman" w:cs="Times New Roman"/>
          <w:color w:val="000000"/>
          <w:sz w:val="22"/>
          <w:szCs w:val="22"/>
          <w:highlight w:val="white"/>
        </w:rPr>
        <w:t>3.00</w:t>
      </w:r>
      <w:r w:rsidRPr="00EB2F4A">
        <w:rPr>
          <w:rFonts w:ascii="Times New Roman" w:eastAsia="Arial" w:hAnsi="Times New Roman" w:cs="Times New Roman"/>
          <w:color w:val="000000"/>
          <w:sz w:val="22"/>
          <w:szCs w:val="22"/>
        </w:rPr>
        <w:br/>
      </w:r>
      <w:r w:rsidRPr="00EB2F4A">
        <w:rPr>
          <w:rFonts w:ascii="Times New Roman" w:eastAsia="Arial" w:hAnsi="Times New Roman" w:cs="Times New Roman"/>
          <w:b/>
          <w:color w:val="000000"/>
          <w:sz w:val="22"/>
          <w:szCs w:val="22"/>
          <w:highlight w:val="white"/>
        </w:rPr>
        <w:t>Prerequisite:  </w:t>
      </w:r>
      <w:r w:rsidRPr="00EB2F4A">
        <w:rPr>
          <w:rFonts w:ascii="Times New Roman" w:eastAsia="Arial" w:hAnsi="Times New Roman" w:cs="Times New Roman"/>
          <w:color w:val="000000"/>
          <w:sz w:val="22"/>
          <w:szCs w:val="22"/>
          <w:highlight w:val="white"/>
        </w:rPr>
        <w:t>N/A</w:t>
      </w:r>
    </w:p>
    <w:p w14:paraId="319C6A48" w14:textId="77777777" w:rsidR="00066659" w:rsidRDefault="00066659" w:rsidP="00066659">
      <w:pPr>
        <w:rPr>
          <w:rFonts w:ascii="Times New Roman" w:eastAsia="Arial" w:hAnsi="Times New Roman" w:cs="Times New Roman"/>
          <w:color w:val="000000"/>
          <w:sz w:val="22"/>
          <w:szCs w:val="22"/>
        </w:rPr>
      </w:pPr>
    </w:p>
    <w:p w14:paraId="58A626E5" w14:textId="77777777" w:rsidR="00066659" w:rsidRPr="00D10264" w:rsidRDefault="00066659" w:rsidP="00066659">
      <w:pPr>
        <w:jc w:val="both"/>
        <w:rPr>
          <w:rFonts w:ascii="Times New Roman" w:eastAsia="Arial" w:hAnsi="Times New Roman" w:cs="Times New Roman"/>
          <w:color w:val="000000"/>
          <w:sz w:val="22"/>
          <w:szCs w:val="22"/>
        </w:rPr>
      </w:pPr>
      <w:r w:rsidRPr="00EB2F4A">
        <w:rPr>
          <w:rFonts w:ascii="Times New Roman" w:eastAsia="Arial" w:hAnsi="Times New Roman" w:cs="Times New Roman"/>
          <w:b/>
          <w:color w:val="000000"/>
          <w:sz w:val="22"/>
          <w:szCs w:val="22"/>
        </w:rPr>
        <w:t>Content</w:t>
      </w:r>
      <w:r w:rsidRPr="00D10264">
        <w:rPr>
          <w:rFonts w:ascii="Times New Roman" w:eastAsia="Arial" w:hAnsi="Times New Roman" w:cs="Times New Roman"/>
          <w:color w:val="000000"/>
          <w:sz w:val="22"/>
          <w:szCs w:val="22"/>
        </w:rPr>
        <w:t xml:space="preserve">: </w:t>
      </w:r>
      <w:r w:rsidR="0080339A">
        <w:rPr>
          <w:rFonts w:ascii="Times New Roman" w:eastAsia="Arial" w:hAnsi="Times New Roman" w:cs="Times New Roman"/>
          <w:color w:val="000000"/>
          <w:sz w:val="22"/>
          <w:szCs w:val="22"/>
        </w:rPr>
        <w:t xml:space="preserve">This </w:t>
      </w:r>
      <w:r w:rsidR="0080339A" w:rsidRPr="0080339A">
        <w:rPr>
          <w:rFonts w:ascii="Times New Roman" w:hAnsi="Times New Roman" w:cs="Times New Roman"/>
          <w:color w:val="000000"/>
          <w:sz w:val="22"/>
          <w:szCs w:val="22"/>
          <w:shd w:val="clear" w:color="auto" w:fill="FFFFFF"/>
        </w:rPr>
        <w:t>course will work on building the entrepreneurial mindset and introducing basic entrepreneurship princ</w:t>
      </w:r>
      <w:r w:rsidR="0080339A">
        <w:rPr>
          <w:rFonts w:ascii="Times New Roman" w:hAnsi="Times New Roman" w:cs="Times New Roman"/>
          <w:color w:val="000000"/>
          <w:sz w:val="22"/>
          <w:szCs w:val="22"/>
          <w:shd w:val="clear" w:color="auto" w:fill="FFFFFF"/>
        </w:rPr>
        <w:t>iples, technology</w:t>
      </w:r>
      <w:r w:rsidR="0080339A" w:rsidRPr="0080339A">
        <w:rPr>
          <w:rFonts w:ascii="Times New Roman" w:hAnsi="Times New Roman" w:cs="Times New Roman"/>
          <w:color w:val="000000"/>
          <w:sz w:val="22"/>
          <w:szCs w:val="22"/>
          <w:shd w:val="clear" w:color="auto" w:fill="FFFFFF"/>
        </w:rPr>
        <w:t xml:space="preserve"> innovation and creativity through interactive lectures, workshops, and case studies in contemporary issues to include energy, life sciences, healthcare</w:t>
      </w:r>
      <w:r w:rsidR="00F459AC">
        <w:rPr>
          <w:rFonts w:ascii="Times New Roman" w:hAnsi="Times New Roman" w:cs="Times New Roman"/>
          <w:color w:val="000000"/>
          <w:sz w:val="22"/>
          <w:szCs w:val="22"/>
          <w:shd w:val="clear" w:color="auto" w:fill="FFFFFF"/>
        </w:rPr>
        <w:t>, social issues to be tackled through</w:t>
      </w:r>
      <w:r w:rsidR="0080339A" w:rsidRPr="0080339A">
        <w:rPr>
          <w:rFonts w:ascii="Times New Roman" w:hAnsi="Times New Roman" w:cs="Times New Roman"/>
          <w:color w:val="000000"/>
          <w:sz w:val="22"/>
          <w:szCs w:val="22"/>
          <w:shd w:val="clear" w:color="auto" w:fill="FFFFFF"/>
        </w:rPr>
        <w:t xml:space="preserve"> technology</w:t>
      </w:r>
      <w:r w:rsidR="00F459AC">
        <w:rPr>
          <w:rFonts w:ascii="Times New Roman" w:hAnsi="Times New Roman" w:cs="Times New Roman"/>
          <w:color w:val="000000"/>
          <w:sz w:val="22"/>
          <w:szCs w:val="22"/>
          <w:shd w:val="clear" w:color="auto" w:fill="FFFFFF"/>
        </w:rPr>
        <w:t>.</w:t>
      </w:r>
      <w:r w:rsidR="0080339A" w:rsidRPr="0080339A">
        <w:rPr>
          <w:rFonts w:ascii="Times New Roman" w:hAnsi="Times New Roman" w:cs="Times New Roman"/>
          <w:color w:val="000000"/>
          <w:sz w:val="22"/>
          <w:szCs w:val="22"/>
          <w:shd w:val="clear" w:color="auto" w:fill="FFFFFF"/>
        </w:rPr>
        <w:t xml:space="preserve"> </w:t>
      </w:r>
      <w:r w:rsidR="00F459AC">
        <w:rPr>
          <w:rFonts w:ascii="Times New Roman" w:hAnsi="Times New Roman" w:cs="Times New Roman"/>
          <w:color w:val="000000"/>
          <w:sz w:val="22"/>
          <w:szCs w:val="22"/>
          <w:shd w:val="clear" w:color="auto" w:fill="FFFFFF"/>
        </w:rPr>
        <w:t>This course will</w:t>
      </w:r>
      <w:r w:rsidR="0080339A" w:rsidRPr="0080339A">
        <w:rPr>
          <w:rFonts w:ascii="Times New Roman" w:hAnsi="Times New Roman" w:cs="Times New Roman"/>
          <w:color w:val="000000"/>
          <w:sz w:val="22"/>
          <w:szCs w:val="22"/>
          <w:shd w:val="clear" w:color="auto" w:fill="FFFFFF"/>
        </w:rPr>
        <w:t> help students learn the processes and skills needed to launch and manage new technology ventures, with a focus on business plan development</w:t>
      </w:r>
      <w:r w:rsidR="00F459AC">
        <w:rPr>
          <w:rFonts w:ascii="Times New Roman" w:hAnsi="Times New Roman" w:cs="Times New Roman"/>
          <w:color w:val="000000"/>
          <w:sz w:val="22"/>
          <w:szCs w:val="22"/>
          <w:shd w:val="clear" w:color="auto" w:fill="FFFFFF"/>
        </w:rPr>
        <w:t>. Topics related to c</w:t>
      </w:r>
      <w:r w:rsidR="0080339A" w:rsidRPr="0080339A">
        <w:rPr>
          <w:rFonts w:ascii="Times New Roman" w:hAnsi="Times New Roman" w:cs="Times New Roman"/>
          <w:color w:val="000000"/>
          <w:sz w:val="22"/>
          <w:szCs w:val="22"/>
          <w:shd w:val="clear" w:color="auto" w:fill="FFFFFF"/>
        </w:rPr>
        <w:t>ritical legal and business issues entrepreneurs face as they build and launch a new</w:t>
      </w:r>
      <w:r w:rsidR="00F459AC">
        <w:rPr>
          <w:rFonts w:ascii="Times New Roman" w:hAnsi="Times New Roman" w:cs="Times New Roman"/>
          <w:color w:val="000000"/>
          <w:sz w:val="22"/>
          <w:szCs w:val="22"/>
          <w:shd w:val="clear" w:color="auto" w:fill="FFFFFF"/>
        </w:rPr>
        <w:t xml:space="preserve"> technology</w:t>
      </w:r>
      <w:r w:rsidR="0080339A" w:rsidRPr="0080339A">
        <w:rPr>
          <w:rFonts w:ascii="Times New Roman" w:hAnsi="Times New Roman" w:cs="Times New Roman"/>
          <w:color w:val="000000"/>
          <w:sz w:val="22"/>
          <w:szCs w:val="22"/>
          <w:shd w:val="clear" w:color="auto" w:fill="FFFFFF"/>
        </w:rPr>
        <w:t xml:space="preserve"> venture</w:t>
      </w:r>
      <w:r w:rsidR="00F459AC">
        <w:rPr>
          <w:rFonts w:ascii="Times New Roman" w:hAnsi="Times New Roman" w:cs="Times New Roman"/>
          <w:color w:val="000000"/>
          <w:sz w:val="22"/>
          <w:szCs w:val="22"/>
          <w:shd w:val="clear" w:color="auto" w:fill="FFFFFF"/>
        </w:rPr>
        <w:t xml:space="preserve"> will be </w:t>
      </w:r>
      <w:r w:rsidR="00F459AC">
        <w:rPr>
          <w:rFonts w:ascii="Times New Roman" w:hAnsi="Times New Roman" w:cs="Times New Roman"/>
          <w:color w:val="000000"/>
          <w:sz w:val="22"/>
          <w:szCs w:val="22"/>
          <w:shd w:val="clear" w:color="auto" w:fill="FFFFFF"/>
        </w:rPr>
        <w:lastRenderedPageBreak/>
        <w:t>covered</w:t>
      </w:r>
      <w:r w:rsidR="0080339A" w:rsidRPr="0080339A">
        <w:rPr>
          <w:rFonts w:ascii="Times New Roman" w:hAnsi="Times New Roman" w:cs="Times New Roman"/>
          <w:color w:val="000000"/>
          <w:sz w:val="22"/>
          <w:szCs w:val="22"/>
          <w:shd w:val="clear" w:color="auto" w:fill="FFFFFF"/>
        </w:rPr>
        <w:t xml:space="preserve">. </w:t>
      </w:r>
      <w:r w:rsidR="007D4421" w:rsidRPr="007D4421">
        <w:rPr>
          <w:rFonts w:ascii="Times New Roman" w:hAnsi="Times New Roman" w:cs="Times New Roman"/>
          <w:color w:val="000000"/>
          <w:sz w:val="22"/>
          <w:szCs w:val="22"/>
          <w:shd w:val="clear" w:color="auto" w:fill="FFFFFF"/>
        </w:rPr>
        <w:t>A</w:t>
      </w:r>
      <w:r w:rsidR="0080339A" w:rsidRPr="007D4421">
        <w:rPr>
          <w:rFonts w:ascii="Times New Roman" w:hAnsi="Times New Roman" w:cs="Times New Roman"/>
          <w:color w:val="000000"/>
          <w:sz w:val="22"/>
          <w:szCs w:val="22"/>
          <w:shd w:val="clear" w:color="auto" w:fill="FFFFFF"/>
        </w:rPr>
        <w:t xml:space="preserve">ttention </w:t>
      </w:r>
      <w:r w:rsidR="007D4421">
        <w:rPr>
          <w:rFonts w:ascii="Times New Roman" w:hAnsi="Times New Roman" w:cs="Times New Roman"/>
          <w:color w:val="000000"/>
          <w:sz w:val="22"/>
          <w:szCs w:val="22"/>
          <w:shd w:val="clear" w:color="auto" w:fill="FFFFFF"/>
        </w:rPr>
        <w:t>will be</w:t>
      </w:r>
      <w:r w:rsidR="0080339A" w:rsidRPr="007D4421">
        <w:rPr>
          <w:rFonts w:ascii="Times New Roman" w:hAnsi="Times New Roman" w:cs="Times New Roman"/>
          <w:color w:val="000000"/>
          <w:sz w:val="22"/>
          <w:szCs w:val="22"/>
          <w:shd w:val="clear" w:color="auto" w:fill="FFFFFF"/>
        </w:rPr>
        <w:t xml:space="preserve"> placed on new venture formation, intellectual property management, and financing arrangements</w:t>
      </w:r>
      <w:r w:rsidR="007D4421">
        <w:rPr>
          <w:rFonts w:ascii="Times New Roman" w:hAnsi="Times New Roman" w:cs="Times New Roman"/>
          <w:color w:val="000000"/>
          <w:sz w:val="22"/>
          <w:szCs w:val="22"/>
          <w:shd w:val="clear" w:color="auto" w:fill="FFFFFF"/>
        </w:rPr>
        <w:t xml:space="preserve"> to establish a tech startup</w:t>
      </w:r>
      <w:r w:rsidR="0080339A" w:rsidRPr="007D4421">
        <w:rPr>
          <w:rFonts w:ascii="Times New Roman" w:hAnsi="Times New Roman" w:cs="Times New Roman"/>
          <w:color w:val="000000"/>
          <w:sz w:val="22"/>
          <w:szCs w:val="22"/>
          <w:shd w:val="clear" w:color="auto" w:fill="FFFFFF"/>
        </w:rPr>
        <w:t>.</w:t>
      </w:r>
    </w:p>
    <w:p w14:paraId="792EF7C1" w14:textId="77777777" w:rsidR="00066659" w:rsidRDefault="00066659" w:rsidP="00066659">
      <w:pPr>
        <w:pStyle w:val="Heading1"/>
        <w:shd w:val="clear" w:color="auto" w:fill="FFFFFF"/>
        <w:spacing w:before="0" w:beforeAutospacing="0"/>
        <w:rPr>
          <w:rFonts w:ascii="open_sansregular" w:eastAsiaTheme="minorEastAsia" w:hAnsi="open_sansregular" w:cstheme="minorBidi"/>
          <w:b w:val="0"/>
          <w:bCs w:val="0"/>
          <w:color w:val="000000"/>
          <w:kern w:val="0"/>
          <w:sz w:val="21"/>
          <w:szCs w:val="21"/>
          <w:shd w:val="clear" w:color="auto" w:fill="FFFFFF"/>
        </w:rPr>
      </w:pPr>
      <w:r w:rsidRPr="008D44C1">
        <w:rPr>
          <w:rFonts w:ascii="open_sansregular" w:eastAsiaTheme="minorEastAsia" w:hAnsi="open_sansregular" w:cstheme="minorBidi"/>
          <w:color w:val="000000"/>
          <w:kern w:val="0"/>
          <w:sz w:val="21"/>
          <w:szCs w:val="21"/>
          <w:shd w:val="clear" w:color="auto" w:fill="FFFFFF"/>
        </w:rPr>
        <w:t>Text:</w:t>
      </w:r>
      <w:r w:rsidRPr="00D10264">
        <w:rPr>
          <w:rFonts w:ascii="open_sansregular" w:eastAsiaTheme="minorEastAsia" w:hAnsi="open_sansregular" w:cstheme="minorBidi"/>
          <w:b w:val="0"/>
          <w:bCs w:val="0"/>
          <w:color w:val="000000"/>
          <w:kern w:val="0"/>
          <w:sz w:val="21"/>
          <w:szCs w:val="21"/>
          <w:shd w:val="clear" w:color="auto" w:fill="FFFFFF"/>
        </w:rPr>
        <w:t xml:space="preserve"> </w:t>
      </w:r>
      <w:r>
        <w:rPr>
          <w:rFonts w:ascii="open_sansregular" w:eastAsiaTheme="minorEastAsia" w:hAnsi="open_sansregular" w:cstheme="minorBidi"/>
          <w:b w:val="0"/>
          <w:bCs w:val="0"/>
          <w:color w:val="000000"/>
          <w:kern w:val="0"/>
          <w:sz w:val="21"/>
          <w:szCs w:val="21"/>
          <w:shd w:val="clear" w:color="auto" w:fill="FFFFFF"/>
        </w:rPr>
        <w:t>As per instructor’s guideline</w:t>
      </w:r>
    </w:p>
    <w:p w14:paraId="19E39BC7" w14:textId="77777777" w:rsidR="00066659" w:rsidRDefault="00066659" w:rsidP="005F6B62">
      <w:pPr>
        <w:rPr>
          <w:rFonts w:ascii="Times New Roman" w:eastAsia="Arial" w:hAnsi="Times New Roman" w:cs="Times New Roman"/>
          <w:b/>
          <w:color w:val="000000"/>
          <w:sz w:val="22"/>
          <w:szCs w:val="22"/>
          <w:highlight w:val="white"/>
        </w:rPr>
      </w:pPr>
    </w:p>
    <w:p w14:paraId="4BDBF417" w14:textId="77777777" w:rsidR="00066659" w:rsidRPr="00EB2F4A" w:rsidRDefault="00066659" w:rsidP="00066659">
      <w:pPr>
        <w:rPr>
          <w:rFonts w:ascii="Times New Roman" w:eastAsia="Arial" w:hAnsi="Times New Roman" w:cs="Times New Roman"/>
          <w:color w:val="000000"/>
          <w:sz w:val="22"/>
          <w:szCs w:val="22"/>
          <w:highlight w:val="white"/>
        </w:rPr>
      </w:pPr>
      <w:r w:rsidRPr="00EB2F4A">
        <w:rPr>
          <w:rFonts w:ascii="Times New Roman" w:eastAsia="Arial" w:hAnsi="Times New Roman" w:cs="Times New Roman"/>
          <w:b/>
          <w:color w:val="000000"/>
          <w:sz w:val="22"/>
          <w:szCs w:val="22"/>
          <w:highlight w:val="white"/>
        </w:rPr>
        <w:t>Course Code: </w:t>
      </w:r>
      <w:r>
        <w:rPr>
          <w:rFonts w:ascii="Times New Roman" w:eastAsia="Arial" w:hAnsi="Times New Roman" w:cs="Times New Roman"/>
          <w:color w:val="000000"/>
          <w:sz w:val="22"/>
          <w:szCs w:val="22"/>
          <w:highlight w:val="white"/>
        </w:rPr>
        <w:t>CSE4715</w:t>
      </w:r>
    </w:p>
    <w:p w14:paraId="502FE52E" w14:textId="77777777" w:rsidR="00066659" w:rsidRPr="00EB2F4A" w:rsidRDefault="00066659" w:rsidP="00066659">
      <w:pPr>
        <w:rPr>
          <w:rFonts w:ascii="Times New Roman" w:eastAsia="Arial" w:hAnsi="Times New Roman" w:cs="Times New Roman"/>
          <w:color w:val="000000"/>
          <w:sz w:val="22"/>
          <w:szCs w:val="22"/>
        </w:rPr>
      </w:pPr>
      <w:r w:rsidRPr="00EB2F4A">
        <w:rPr>
          <w:rFonts w:ascii="Times New Roman" w:eastAsia="Arial" w:hAnsi="Times New Roman" w:cs="Times New Roman"/>
          <w:b/>
          <w:color w:val="000000"/>
          <w:sz w:val="22"/>
          <w:szCs w:val="22"/>
        </w:rPr>
        <w:t xml:space="preserve">Course Title: </w:t>
      </w:r>
      <w:r w:rsidRPr="00066659">
        <w:rPr>
          <w:rFonts w:ascii="Times New Roman" w:eastAsia="Calibri" w:hAnsi="Times New Roman" w:cs="Times New Roman"/>
          <w:color w:val="231F20"/>
          <w:sz w:val="22"/>
          <w:szCs w:val="22"/>
        </w:rPr>
        <w:t>Data Analytics</w:t>
      </w:r>
    </w:p>
    <w:p w14:paraId="5877F2D8" w14:textId="77777777" w:rsidR="00066659" w:rsidRDefault="00066659" w:rsidP="00066659">
      <w:pPr>
        <w:rPr>
          <w:rFonts w:ascii="Times New Roman" w:eastAsia="Arial" w:hAnsi="Times New Roman" w:cs="Times New Roman"/>
          <w:color w:val="000000"/>
          <w:sz w:val="22"/>
          <w:szCs w:val="22"/>
        </w:rPr>
      </w:pPr>
      <w:r w:rsidRPr="00EB2F4A">
        <w:rPr>
          <w:rFonts w:ascii="Times New Roman" w:eastAsia="Arial" w:hAnsi="Times New Roman" w:cs="Times New Roman"/>
          <w:b/>
          <w:color w:val="000000"/>
          <w:sz w:val="22"/>
          <w:szCs w:val="22"/>
          <w:highlight w:val="white"/>
        </w:rPr>
        <w:t>Credit Hour: </w:t>
      </w:r>
      <w:r w:rsidRPr="00EB2F4A">
        <w:rPr>
          <w:rFonts w:ascii="Times New Roman" w:eastAsia="Arial" w:hAnsi="Times New Roman" w:cs="Times New Roman"/>
          <w:color w:val="000000"/>
          <w:sz w:val="22"/>
          <w:szCs w:val="22"/>
          <w:highlight w:val="white"/>
        </w:rPr>
        <w:t>3.00</w:t>
      </w:r>
      <w:r w:rsidRPr="00EB2F4A">
        <w:rPr>
          <w:rFonts w:ascii="Times New Roman" w:eastAsia="Arial" w:hAnsi="Times New Roman" w:cs="Times New Roman"/>
          <w:color w:val="000000"/>
          <w:sz w:val="22"/>
          <w:szCs w:val="22"/>
        </w:rPr>
        <w:br/>
      </w:r>
      <w:r w:rsidRPr="00EB2F4A">
        <w:rPr>
          <w:rFonts w:ascii="Times New Roman" w:eastAsia="Arial" w:hAnsi="Times New Roman" w:cs="Times New Roman"/>
          <w:b/>
          <w:color w:val="000000"/>
          <w:sz w:val="22"/>
          <w:szCs w:val="22"/>
          <w:highlight w:val="white"/>
        </w:rPr>
        <w:t>Prerequisite:  </w:t>
      </w:r>
      <w:r w:rsidRPr="00EB2F4A">
        <w:rPr>
          <w:rFonts w:ascii="Times New Roman" w:eastAsia="Arial" w:hAnsi="Times New Roman" w:cs="Times New Roman"/>
          <w:color w:val="000000"/>
          <w:sz w:val="22"/>
          <w:szCs w:val="22"/>
          <w:highlight w:val="white"/>
        </w:rPr>
        <w:t>N/A</w:t>
      </w:r>
    </w:p>
    <w:p w14:paraId="0CAC4035" w14:textId="77777777" w:rsidR="00066659" w:rsidRDefault="00066659" w:rsidP="00066659">
      <w:pPr>
        <w:rPr>
          <w:rFonts w:ascii="Times New Roman" w:eastAsia="Arial" w:hAnsi="Times New Roman" w:cs="Times New Roman"/>
          <w:color w:val="000000"/>
          <w:sz w:val="22"/>
          <w:szCs w:val="22"/>
        </w:rPr>
      </w:pPr>
    </w:p>
    <w:p w14:paraId="4727EEC5" w14:textId="77777777" w:rsidR="00066659" w:rsidRPr="00066659" w:rsidRDefault="00066659" w:rsidP="00066659">
      <w:pPr>
        <w:jc w:val="both"/>
        <w:rPr>
          <w:rFonts w:ascii="Times New Roman" w:eastAsia="Calibri" w:hAnsi="Times New Roman" w:cs="Times New Roman"/>
          <w:color w:val="231F20"/>
        </w:rPr>
      </w:pPr>
      <w:r w:rsidRPr="00EB2F4A">
        <w:rPr>
          <w:rFonts w:ascii="Times New Roman" w:eastAsia="Arial" w:hAnsi="Times New Roman" w:cs="Times New Roman"/>
          <w:b/>
          <w:color w:val="000000"/>
          <w:sz w:val="22"/>
          <w:szCs w:val="22"/>
        </w:rPr>
        <w:t>Content</w:t>
      </w:r>
      <w:r w:rsidRPr="00D10264">
        <w:rPr>
          <w:rFonts w:ascii="Times New Roman" w:eastAsia="Arial" w:hAnsi="Times New Roman" w:cs="Times New Roman"/>
          <w:color w:val="000000"/>
          <w:sz w:val="22"/>
          <w:szCs w:val="22"/>
        </w:rPr>
        <w:t xml:space="preserve">: </w:t>
      </w:r>
      <w:r w:rsidRPr="00066659">
        <w:rPr>
          <w:rFonts w:ascii="Times New Roman" w:eastAsia="Calibri" w:hAnsi="Times New Roman" w:cs="Times New Roman"/>
          <w:color w:val="231F20"/>
          <w:sz w:val="22"/>
          <w:szCs w:val="22"/>
        </w:rPr>
        <w:t>Data analysis is an evolving area of studies with focus on various predictive modeling techniques coupled with ample analytical tools that help increase our capacity to handle data. This course helps students to develop a basic understanding of data analysis that they will need to make decisions using data, and to communicate the results effectively. The course is an introduction to the key concepts of statistics for data analysis, essential tools and methodologies for predictive modeling tasks</w:t>
      </w:r>
    </w:p>
    <w:p w14:paraId="61FFDA46" w14:textId="77777777" w:rsidR="00066659" w:rsidRDefault="00066659" w:rsidP="00066659">
      <w:pPr>
        <w:pStyle w:val="Heading1"/>
        <w:shd w:val="clear" w:color="auto" w:fill="FFFFFF"/>
        <w:spacing w:before="0" w:beforeAutospacing="0"/>
        <w:rPr>
          <w:rFonts w:ascii="open_sansregular" w:eastAsiaTheme="minorEastAsia" w:hAnsi="open_sansregular" w:cstheme="minorBidi"/>
          <w:b w:val="0"/>
          <w:bCs w:val="0"/>
          <w:color w:val="000000"/>
          <w:kern w:val="0"/>
          <w:sz w:val="21"/>
          <w:szCs w:val="21"/>
          <w:shd w:val="clear" w:color="auto" w:fill="FFFFFF"/>
        </w:rPr>
      </w:pPr>
      <w:r w:rsidRPr="008D44C1">
        <w:rPr>
          <w:rFonts w:ascii="open_sansregular" w:eastAsiaTheme="minorEastAsia" w:hAnsi="open_sansregular" w:cstheme="minorBidi"/>
          <w:color w:val="000000"/>
          <w:kern w:val="0"/>
          <w:sz w:val="21"/>
          <w:szCs w:val="21"/>
          <w:shd w:val="clear" w:color="auto" w:fill="FFFFFF"/>
        </w:rPr>
        <w:t>Text:</w:t>
      </w:r>
      <w:r w:rsidRPr="00D10264">
        <w:rPr>
          <w:rFonts w:ascii="open_sansregular" w:eastAsiaTheme="minorEastAsia" w:hAnsi="open_sansregular" w:cstheme="minorBidi"/>
          <w:b w:val="0"/>
          <w:bCs w:val="0"/>
          <w:color w:val="000000"/>
          <w:kern w:val="0"/>
          <w:sz w:val="21"/>
          <w:szCs w:val="21"/>
          <w:shd w:val="clear" w:color="auto" w:fill="FFFFFF"/>
        </w:rPr>
        <w:t xml:space="preserve"> </w:t>
      </w:r>
      <w:r>
        <w:rPr>
          <w:rFonts w:ascii="open_sansregular" w:eastAsiaTheme="minorEastAsia" w:hAnsi="open_sansregular" w:cstheme="minorBidi"/>
          <w:b w:val="0"/>
          <w:bCs w:val="0"/>
          <w:color w:val="000000"/>
          <w:kern w:val="0"/>
          <w:sz w:val="21"/>
          <w:szCs w:val="21"/>
          <w:shd w:val="clear" w:color="auto" w:fill="FFFFFF"/>
        </w:rPr>
        <w:t>As per instructor’s guideline</w:t>
      </w:r>
    </w:p>
    <w:p w14:paraId="2F65A00C" w14:textId="77777777" w:rsidR="00066659" w:rsidRDefault="00066659" w:rsidP="005F6B62">
      <w:pPr>
        <w:rPr>
          <w:rFonts w:ascii="Times New Roman" w:eastAsia="Arial" w:hAnsi="Times New Roman" w:cs="Times New Roman"/>
          <w:b/>
          <w:color w:val="000000"/>
          <w:sz w:val="22"/>
          <w:szCs w:val="22"/>
          <w:highlight w:val="white"/>
        </w:rPr>
      </w:pPr>
    </w:p>
    <w:p w14:paraId="68B9C66C" w14:textId="77777777" w:rsidR="00066659" w:rsidRDefault="00066659" w:rsidP="005F6B62">
      <w:pPr>
        <w:rPr>
          <w:rFonts w:ascii="Times New Roman" w:eastAsia="Arial" w:hAnsi="Times New Roman" w:cs="Times New Roman"/>
          <w:b/>
          <w:color w:val="000000"/>
          <w:sz w:val="22"/>
          <w:szCs w:val="22"/>
          <w:highlight w:val="white"/>
        </w:rPr>
      </w:pPr>
    </w:p>
    <w:p w14:paraId="39FE03D0" w14:textId="77777777" w:rsidR="005F6B62" w:rsidRPr="00EB2F4A" w:rsidRDefault="005F6B62" w:rsidP="005F6B62">
      <w:pPr>
        <w:rPr>
          <w:rFonts w:ascii="Times New Roman" w:eastAsia="Arial" w:hAnsi="Times New Roman" w:cs="Times New Roman"/>
          <w:color w:val="000000"/>
          <w:sz w:val="22"/>
          <w:szCs w:val="22"/>
          <w:highlight w:val="white"/>
        </w:rPr>
      </w:pPr>
      <w:r w:rsidRPr="00EB2F4A">
        <w:rPr>
          <w:rFonts w:ascii="Times New Roman" w:eastAsia="Arial" w:hAnsi="Times New Roman" w:cs="Times New Roman"/>
          <w:b/>
          <w:color w:val="000000"/>
          <w:sz w:val="22"/>
          <w:szCs w:val="22"/>
          <w:highlight w:val="white"/>
        </w:rPr>
        <w:t>Course Code: </w:t>
      </w:r>
      <w:r>
        <w:rPr>
          <w:rFonts w:ascii="Times New Roman" w:eastAsia="Arial" w:hAnsi="Times New Roman" w:cs="Times New Roman"/>
          <w:color w:val="000000"/>
          <w:sz w:val="22"/>
          <w:szCs w:val="22"/>
          <w:highlight w:val="white"/>
        </w:rPr>
        <w:t>CSE4719</w:t>
      </w:r>
    </w:p>
    <w:p w14:paraId="60E50F96" w14:textId="77777777" w:rsidR="005F6B62" w:rsidRPr="00EB2F4A" w:rsidRDefault="005F6B62" w:rsidP="005F6B62">
      <w:pPr>
        <w:rPr>
          <w:rFonts w:ascii="Times New Roman" w:eastAsia="Arial" w:hAnsi="Times New Roman" w:cs="Times New Roman"/>
          <w:color w:val="000000"/>
          <w:sz w:val="22"/>
          <w:szCs w:val="22"/>
        </w:rPr>
      </w:pPr>
      <w:r w:rsidRPr="00EB2F4A">
        <w:rPr>
          <w:rFonts w:ascii="Times New Roman" w:eastAsia="Arial" w:hAnsi="Times New Roman" w:cs="Times New Roman"/>
          <w:b/>
          <w:color w:val="000000"/>
          <w:sz w:val="22"/>
          <w:szCs w:val="22"/>
        </w:rPr>
        <w:t xml:space="preserve">Course Title: </w:t>
      </w:r>
      <w:r>
        <w:rPr>
          <w:rFonts w:ascii="Times New Roman" w:eastAsia="Calibri" w:hAnsi="Times New Roman" w:cs="Times New Roman"/>
          <w:color w:val="231F20"/>
        </w:rPr>
        <w:t>IT Project Management</w:t>
      </w:r>
    </w:p>
    <w:p w14:paraId="4E93E334" w14:textId="77777777" w:rsidR="005F6B62" w:rsidRDefault="005F6B62" w:rsidP="005F6B62">
      <w:pPr>
        <w:rPr>
          <w:rFonts w:ascii="Times New Roman" w:eastAsia="Arial" w:hAnsi="Times New Roman" w:cs="Times New Roman"/>
          <w:color w:val="000000"/>
          <w:sz w:val="22"/>
          <w:szCs w:val="22"/>
        </w:rPr>
      </w:pPr>
      <w:r w:rsidRPr="00EB2F4A">
        <w:rPr>
          <w:rFonts w:ascii="Times New Roman" w:eastAsia="Arial" w:hAnsi="Times New Roman" w:cs="Times New Roman"/>
          <w:b/>
          <w:color w:val="000000"/>
          <w:sz w:val="22"/>
          <w:szCs w:val="22"/>
          <w:highlight w:val="white"/>
        </w:rPr>
        <w:t>Credit Hour: </w:t>
      </w:r>
      <w:r w:rsidRPr="00EB2F4A">
        <w:rPr>
          <w:rFonts w:ascii="Times New Roman" w:eastAsia="Arial" w:hAnsi="Times New Roman" w:cs="Times New Roman"/>
          <w:color w:val="000000"/>
          <w:sz w:val="22"/>
          <w:szCs w:val="22"/>
          <w:highlight w:val="white"/>
        </w:rPr>
        <w:t>3.00</w:t>
      </w:r>
      <w:r w:rsidRPr="00EB2F4A">
        <w:rPr>
          <w:rFonts w:ascii="Times New Roman" w:eastAsia="Arial" w:hAnsi="Times New Roman" w:cs="Times New Roman"/>
          <w:color w:val="000000"/>
          <w:sz w:val="22"/>
          <w:szCs w:val="22"/>
        </w:rPr>
        <w:br/>
      </w:r>
      <w:r w:rsidRPr="00EB2F4A">
        <w:rPr>
          <w:rFonts w:ascii="Times New Roman" w:eastAsia="Arial" w:hAnsi="Times New Roman" w:cs="Times New Roman"/>
          <w:b/>
          <w:color w:val="000000"/>
          <w:sz w:val="22"/>
          <w:szCs w:val="22"/>
          <w:highlight w:val="white"/>
        </w:rPr>
        <w:t>Prerequisite:  </w:t>
      </w:r>
      <w:r w:rsidRPr="00EB2F4A">
        <w:rPr>
          <w:rFonts w:ascii="Times New Roman" w:eastAsia="Arial" w:hAnsi="Times New Roman" w:cs="Times New Roman"/>
          <w:color w:val="000000"/>
          <w:sz w:val="22"/>
          <w:szCs w:val="22"/>
          <w:highlight w:val="white"/>
        </w:rPr>
        <w:t>N/A</w:t>
      </w:r>
    </w:p>
    <w:p w14:paraId="1A802972" w14:textId="77777777" w:rsidR="005F6B62" w:rsidRDefault="005F6B62" w:rsidP="005F6B62">
      <w:pPr>
        <w:rPr>
          <w:rFonts w:ascii="Times New Roman" w:eastAsia="Arial" w:hAnsi="Times New Roman" w:cs="Times New Roman"/>
          <w:color w:val="000000"/>
          <w:sz w:val="22"/>
          <w:szCs w:val="22"/>
        </w:rPr>
      </w:pPr>
    </w:p>
    <w:p w14:paraId="41C2AEF0" w14:textId="77777777" w:rsidR="005F6B62" w:rsidRPr="00D10264" w:rsidRDefault="005F6B62" w:rsidP="005F6B62">
      <w:pPr>
        <w:jc w:val="both"/>
        <w:rPr>
          <w:rFonts w:ascii="Times New Roman" w:eastAsia="Arial" w:hAnsi="Times New Roman" w:cs="Times New Roman"/>
          <w:color w:val="000000"/>
          <w:sz w:val="22"/>
          <w:szCs w:val="22"/>
        </w:rPr>
      </w:pPr>
      <w:r w:rsidRPr="00EB2F4A">
        <w:rPr>
          <w:rFonts w:ascii="Times New Roman" w:eastAsia="Arial" w:hAnsi="Times New Roman" w:cs="Times New Roman"/>
          <w:b/>
          <w:color w:val="000000"/>
          <w:sz w:val="22"/>
          <w:szCs w:val="22"/>
        </w:rPr>
        <w:t>Content</w:t>
      </w:r>
      <w:r w:rsidRPr="00D10264">
        <w:rPr>
          <w:rFonts w:ascii="Times New Roman" w:eastAsia="Arial" w:hAnsi="Times New Roman" w:cs="Times New Roman"/>
          <w:color w:val="000000"/>
          <w:sz w:val="22"/>
          <w:szCs w:val="22"/>
        </w:rPr>
        <w:t xml:space="preserve">: </w:t>
      </w:r>
      <w:r w:rsidRPr="005F6B62">
        <w:rPr>
          <w:rFonts w:ascii="Times New Roman" w:hAnsi="Times New Roman" w:cs="Times New Roman"/>
          <w:color w:val="000000"/>
          <w:sz w:val="22"/>
          <w:szCs w:val="22"/>
          <w:shd w:val="clear" w:color="auto" w:fill="FFFFFF"/>
        </w:rPr>
        <w:t>Introduction to IT project management concepts and frameworks; the role of the project manager; </w:t>
      </w:r>
      <w:proofErr w:type="spellStart"/>
      <w:r w:rsidRPr="005F6B62">
        <w:rPr>
          <w:rFonts w:ascii="Times New Roman" w:hAnsi="Times New Roman" w:cs="Times New Roman"/>
          <w:color w:val="000000"/>
          <w:sz w:val="22"/>
          <w:szCs w:val="22"/>
          <w:shd w:val="clear" w:color="auto" w:fill="FFFFFF"/>
        </w:rPr>
        <w:t>conceptualising</w:t>
      </w:r>
      <w:proofErr w:type="spellEnd"/>
      <w:r w:rsidRPr="005F6B62">
        <w:rPr>
          <w:rFonts w:ascii="Times New Roman" w:hAnsi="Times New Roman" w:cs="Times New Roman"/>
          <w:color w:val="000000"/>
          <w:sz w:val="22"/>
          <w:szCs w:val="22"/>
          <w:shd w:val="clear" w:color="auto" w:fill="FFFFFF"/>
        </w:rPr>
        <w:t xml:space="preserve"> and </w:t>
      </w:r>
      <w:proofErr w:type="spellStart"/>
      <w:r w:rsidRPr="005F6B62">
        <w:rPr>
          <w:rFonts w:ascii="Times New Roman" w:hAnsi="Times New Roman" w:cs="Times New Roman"/>
          <w:color w:val="000000"/>
          <w:sz w:val="22"/>
          <w:szCs w:val="22"/>
          <w:shd w:val="clear" w:color="auto" w:fill="FFFFFF"/>
        </w:rPr>
        <w:t>visualising</w:t>
      </w:r>
      <w:proofErr w:type="spellEnd"/>
      <w:r w:rsidRPr="005F6B62">
        <w:rPr>
          <w:rFonts w:ascii="Times New Roman" w:hAnsi="Times New Roman" w:cs="Times New Roman"/>
          <w:color w:val="000000"/>
          <w:sz w:val="22"/>
          <w:szCs w:val="22"/>
          <w:shd w:val="clear" w:color="auto" w:fill="FFFFFF"/>
        </w:rPr>
        <w:t xml:space="preserve"> projects in terms of the overall cycle from initiation through to sign off; project management processes and knowledge areas; project management tools and techniques; interfaces between the project manager and various stakeholders; working in teams; career planning</w:t>
      </w:r>
    </w:p>
    <w:p w14:paraId="64BE13B0" w14:textId="77777777" w:rsidR="005F6B62" w:rsidRDefault="005F6B62" w:rsidP="005F6B62">
      <w:pPr>
        <w:pStyle w:val="Heading1"/>
        <w:shd w:val="clear" w:color="auto" w:fill="FFFFFF"/>
        <w:spacing w:before="0" w:beforeAutospacing="0"/>
        <w:rPr>
          <w:rFonts w:eastAsiaTheme="minorEastAsia"/>
          <w:b w:val="0"/>
          <w:bCs w:val="0"/>
          <w:color w:val="000000"/>
          <w:kern w:val="0"/>
          <w:sz w:val="22"/>
          <w:szCs w:val="22"/>
          <w:shd w:val="clear" w:color="auto" w:fill="FFFFFF"/>
        </w:rPr>
      </w:pPr>
      <w:r w:rsidRPr="008D44C1">
        <w:rPr>
          <w:rFonts w:ascii="open_sansregular" w:eastAsiaTheme="minorEastAsia" w:hAnsi="open_sansregular" w:cstheme="minorBidi"/>
          <w:color w:val="000000"/>
          <w:kern w:val="0"/>
          <w:sz w:val="21"/>
          <w:szCs w:val="21"/>
          <w:shd w:val="clear" w:color="auto" w:fill="FFFFFF"/>
        </w:rPr>
        <w:t>Text:</w:t>
      </w:r>
      <w:r w:rsidRPr="00D10264">
        <w:rPr>
          <w:rFonts w:ascii="open_sansregular" w:eastAsiaTheme="minorEastAsia" w:hAnsi="open_sansregular" w:cstheme="minorBidi"/>
          <w:b w:val="0"/>
          <w:bCs w:val="0"/>
          <w:color w:val="000000"/>
          <w:kern w:val="0"/>
          <w:sz w:val="21"/>
          <w:szCs w:val="21"/>
          <w:shd w:val="clear" w:color="auto" w:fill="FFFFFF"/>
        </w:rPr>
        <w:t xml:space="preserve"> </w:t>
      </w:r>
      <w:r w:rsidRPr="005F6B62">
        <w:rPr>
          <w:rFonts w:eastAsiaTheme="minorEastAsia"/>
          <w:b w:val="0"/>
          <w:bCs w:val="0"/>
          <w:color w:val="000000"/>
          <w:kern w:val="0"/>
          <w:sz w:val="22"/>
          <w:szCs w:val="22"/>
          <w:shd w:val="clear" w:color="auto" w:fill="FFFFFF"/>
        </w:rPr>
        <w:t>Brilliant PRINCE2: What you really need to know about PRINCE2 by S. Barker, Pearson</w:t>
      </w:r>
    </w:p>
    <w:p w14:paraId="6B06335B" w14:textId="77777777" w:rsidR="005F6B62" w:rsidRPr="00EB2F4A" w:rsidRDefault="005F6B62" w:rsidP="005F6B62">
      <w:pPr>
        <w:rPr>
          <w:rFonts w:ascii="Times New Roman" w:eastAsia="Arial" w:hAnsi="Times New Roman" w:cs="Times New Roman"/>
          <w:color w:val="000000"/>
          <w:sz w:val="22"/>
          <w:szCs w:val="22"/>
          <w:highlight w:val="white"/>
        </w:rPr>
      </w:pPr>
      <w:r w:rsidRPr="00EB2F4A">
        <w:rPr>
          <w:rFonts w:ascii="Times New Roman" w:eastAsia="Arial" w:hAnsi="Times New Roman" w:cs="Times New Roman"/>
          <w:b/>
          <w:color w:val="000000"/>
          <w:sz w:val="22"/>
          <w:szCs w:val="22"/>
          <w:highlight w:val="white"/>
        </w:rPr>
        <w:t>Course Code: </w:t>
      </w:r>
      <w:r>
        <w:rPr>
          <w:rFonts w:ascii="Times New Roman" w:eastAsia="Arial" w:hAnsi="Times New Roman" w:cs="Times New Roman"/>
          <w:color w:val="000000"/>
          <w:sz w:val="22"/>
          <w:szCs w:val="22"/>
          <w:highlight w:val="white"/>
        </w:rPr>
        <w:t>CSE4721</w:t>
      </w:r>
    </w:p>
    <w:p w14:paraId="67ED23E4" w14:textId="77777777" w:rsidR="005F6B62" w:rsidRPr="00EB2F4A" w:rsidRDefault="005F6B62" w:rsidP="005F6B62">
      <w:pPr>
        <w:rPr>
          <w:rFonts w:ascii="Times New Roman" w:eastAsia="Arial" w:hAnsi="Times New Roman" w:cs="Times New Roman"/>
          <w:color w:val="000000"/>
          <w:sz w:val="22"/>
          <w:szCs w:val="22"/>
        </w:rPr>
      </w:pPr>
      <w:r w:rsidRPr="00EB2F4A">
        <w:rPr>
          <w:rFonts w:ascii="Times New Roman" w:eastAsia="Arial" w:hAnsi="Times New Roman" w:cs="Times New Roman"/>
          <w:b/>
          <w:color w:val="000000"/>
          <w:sz w:val="22"/>
          <w:szCs w:val="22"/>
        </w:rPr>
        <w:t xml:space="preserve">Course Title: </w:t>
      </w:r>
      <w:r>
        <w:rPr>
          <w:rFonts w:ascii="Times New Roman" w:eastAsia="Calibri" w:hAnsi="Times New Roman" w:cs="Times New Roman"/>
          <w:color w:val="231F20"/>
        </w:rPr>
        <w:t>AR/VR</w:t>
      </w:r>
    </w:p>
    <w:p w14:paraId="0F86C928" w14:textId="77777777" w:rsidR="005F6B62" w:rsidRDefault="005F6B62" w:rsidP="005F6B62">
      <w:pPr>
        <w:rPr>
          <w:rFonts w:ascii="Times New Roman" w:eastAsia="Arial" w:hAnsi="Times New Roman" w:cs="Times New Roman"/>
          <w:color w:val="000000"/>
          <w:sz w:val="22"/>
          <w:szCs w:val="22"/>
        </w:rPr>
      </w:pPr>
      <w:r w:rsidRPr="00EB2F4A">
        <w:rPr>
          <w:rFonts w:ascii="Times New Roman" w:eastAsia="Arial" w:hAnsi="Times New Roman" w:cs="Times New Roman"/>
          <w:b/>
          <w:color w:val="000000"/>
          <w:sz w:val="22"/>
          <w:szCs w:val="22"/>
          <w:highlight w:val="white"/>
        </w:rPr>
        <w:t>Credit Hour: </w:t>
      </w:r>
      <w:r w:rsidRPr="00EB2F4A">
        <w:rPr>
          <w:rFonts w:ascii="Times New Roman" w:eastAsia="Arial" w:hAnsi="Times New Roman" w:cs="Times New Roman"/>
          <w:color w:val="000000"/>
          <w:sz w:val="22"/>
          <w:szCs w:val="22"/>
          <w:highlight w:val="white"/>
        </w:rPr>
        <w:t>3.00</w:t>
      </w:r>
      <w:r w:rsidRPr="00EB2F4A">
        <w:rPr>
          <w:rFonts w:ascii="Times New Roman" w:eastAsia="Arial" w:hAnsi="Times New Roman" w:cs="Times New Roman"/>
          <w:color w:val="000000"/>
          <w:sz w:val="22"/>
          <w:szCs w:val="22"/>
        </w:rPr>
        <w:br/>
      </w:r>
      <w:r w:rsidRPr="00EB2F4A">
        <w:rPr>
          <w:rFonts w:ascii="Times New Roman" w:eastAsia="Arial" w:hAnsi="Times New Roman" w:cs="Times New Roman"/>
          <w:b/>
          <w:color w:val="000000"/>
          <w:sz w:val="22"/>
          <w:szCs w:val="22"/>
          <w:highlight w:val="white"/>
        </w:rPr>
        <w:t>Prerequisite:  </w:t>
      </w:r>
      <w:r w:rsidRPr="00EB2F4A">
        <w:rPr>
          <w:rFonts w:ascii="Times New Roman" w:eastAsia="Arial" w:hAnsi="Times New Roman" w:cs="Times New Roman"/>
          <w:color w:val="000000"/>
          <w:sz w:val="22"/>
          <w:szCs w:val="22"/>
          <w:highlight w:val="white"/>
        </w:rPr>
        <w:t>N/A</w:t>
      </w:r>
    </w:p>
    <w:p w14:paraId="40DFC984" w14:textId="77777777" w:rsidR="005F6B62" w:rsidRDefault="005F6B62" w:rsidP="005F6B62">
      <w:pPr>
        <w:rPr>
          <w:rFonts w:ascii="Times New Roman" w:eastAsia="Arial" w:hAnsi="Times New Roman" w:cs="Times New Roman"/>
          <w:color w:val="000000"/>
          <w:sz w:val="22"/>
          <w:szCs w:val="22"/>
        </w:rPr>
      </w:pPr>
    </w:p>
    <w:p w14:paraId="64429974" w14:textId="77777777" w:rsidR="005F6B62" w:rsidRPr="00D10264" w:rsidRDefault="005F6B62" w:rsidP="005F6B62">
      <w:pPr>
        <w:jc w:val="both"/>
        <w:rPr>
          <w:rFonts w:ascii="Times New Roman" w:eastAsia="Arial" w:hAnsi="Times New Roman" w:cs="Times New Roman"/>
          <w:color w:val="000000"/>
          <w:sz w:val="22"/>
          <w:szCs w:val="22"/>
        </w:rPr>
      </w:pPr>
      <w:r w:rsidRPr="00EB2F4A">
        <w:rPr>
          <w:rFonts w:ascii="Times New Roman" w:eastAsia="Arial" w:hAnsi="Times New Roman" w:cs="Times New Roman"/>
          <w:b/>
          <w:color w:val="000000"/>
          <w:sz w:val="22"/>
          <w:szCs w:val="22"/>
        </w:rPr>
        <w:t>Content</w:t>
      </w:r>
      <w:r>
        <w:rPr>
          <w:rFonts w:ascii="Times New Roman" w:eastAsia="Arial" w:hAnsi="Times New Roman" w:cs="Times New Roman"/>
          <w:color w:val="000000"/>
          <w:sz w:val="22"/>
          <w:szCs w:val="22"/>
        </w:rPr>
        <w:t xml:space="preserve">: </w:t>
      </w:r>
      <w:r w:rsidRPr="005F6B62">
        <w:rPr>
          <w:rFonts w:ascii="Times New Roman" w:hAnsi="Times New Roman" w:cs="Times New Roman"/>
          <w:color w:val="000000"/>
          <w:sz w:val="22"/>
          <w:szCs w:val="22"/>
          <w:shd w:val="clear" w:color="auto" w:fill="FFFFFF"/>
        </w:rPr>
        <w:t>This course will introduce you to the world of Augmented, Mixed, and Virtual Reality interfaces. These interfaces enable new kinds of user experiences by superimposing digital content onto the user’s real world view or creating fully immersive virtual world experiences. You will learn about the differences between AR/VR, about the technical and design requirements for creating such user experiences, and how to prototype and develop your first AR/VR interfaces. You will also receive an overview of new and evolving interaction design principles and methods, current AR/VR interface development approaches, and how to assess the usability of AR/VR interfaces.</w:t>
      </w:r>
    </w:p>
    <w:p w14:paraId="6A05E270" w14:textId="77777777" w:rsidR="005F6B62" w:rsidRPr="00D10264" w:rsidRDefault="005F6B62" w:rsidP="005F6B62">
      <w:pPr>
        <w:pStyle w:val="Heading1"/>
        <w:shd w:val="clear" w:color="auto" w:fill="FFFFFF"/>
        <w:spacing w:before="0" w:beforeAutospacing="0"/>
        <w:rPr>
          <w:rFonts w:ascii="Arial" w:hAnsi="Arial" w:cs="Arial"/>
          <w:color w:val="111111"/>
          <w:sz w:val="42"/>
          <w:szCs w:val="42"/>
        </w:rPr>
      </w:pPr>
      <w:r w:rsidRPr="008D44C1">
        <w:rPr>
          <w:rFonts w:ascii="open_sansregular" w:eastAsiaTheme="minorEastAsia" w:hAnsi="open_sansregular" w:cstheme="minorBidi"/>
          <w:color w:val="000000"/>
          <w:kern w:val="0"/>
          <w:sz w:val="21"/>
          <w:szCs w:val="21"/>
          <w:shd w:val="clear" w:color="auto" w:fill="FFFFFF"/>
        </w:rPr>
        <w:t>Text:</w:t>
      </w:r>
      <w:r w:rsidRPr="00D10264">
        <w:rPr>
          <w:rFonts w:ascii="open_sansregular" w:eastAsiaTheme="minorEastAsia" w:hAnsi="open_sansregular" w:cstheme="minorBidi"/>
          <w:b w:val="0"/>
          <w:bCs w:val="0"/>
          <w:color w:val="000000"/>
          <w:kern w:val="0"/>
          <w:sz w:val="21"/>
          <w:szCs w:val="21"/>
          <w:shd w:val="clear" w:color="auto" w:fill="FFFFFF"/>
        </w:rPr>
        <w:t xml:space="preserve"> </w:t>
      </w:r>
      <w:r>
        <w:rPr>
          <w:rFonts w:ascii="open_sansregular" w:eastAsiaTheme="minorEastAsia" w:hAnsi="open_sansregular" w:cstheme="minorBidi"/>
          <w:b w:val="0"/>
          <w:bCs w:val="0"/>
          <w:color w:val="000000"/>
          <w:kern w:val="0"/>
          <w:sz w:val="21"/>
          <w:szCs w:val="21"/>
          <w:shd w:val="clear" w:color="auto" w:fill="FFFFFF"/>
        </w:rPr>
        <w:t>As per instructor’s guideline</w:t>
      </w:r>
    </w:p>
    <w:p w14:paraId="7ECCC0B8" w14:textId="77777777" w:rsidR="005F6B62" w:rsidRPr="00D10264" w:rsidRDefault="005F6B62" w:rsidP="004A174C">
      <w:pPr>
        <w:pStyle w:val="Heading1"/>
        <w:shd w:val="clear" w:color="auto" w:fill="FFFFFF"/>
        <w:spacing w:before="0" w:beforeAutospacing="0"/>
        <w:rPr>
          <w:rFonts w:ascii="Arial" w:hAnsi="Arial" w:cs="Arial"/>
          <w:color w:val="111111"/>
          <w:sz w:val="42"/>
          <w:szCs w:val="42"/>
        </w:rPr>
      </w:pPr>
    </w:p>
    <w:sectPr w:rsidR="005F6B62" w:rsidRPr="00D10264" w:rsidSect="0087771B">
      <w:pgSz w:w="12240" w:h="15840"/>
      <w:pgMar w:top="1440" w:right="1440" w:bottom="1440" w:left="1440" w:header="720" w:footer="720" w:gutter="0"/>
      <w:cols w:space="720"/>
      <w:noEndnote/>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Vrinda">
    <w:panose1 w:val="020B0502040204020203"/>
    <w:charset w:val="00"/>
    <w:family w:val="swiss"/>
    <w:pitch w:val="variable"/>
    <w:sig w:usb0="00010003" w:usb1="00000000" w:usb2="00000000" w:usb3="00000000" w:csb0="00000001" w:csb1="00000000"/>
  </w:font>
  <w:font w:name="TimesNewRomanPSMT">
    <w:altName w:val="Times New Roman"/>
    <w:panose1 w:val="020B0604020202020204"/>
    <w:charset w:val="00"/>
    <w:family w:val="roman"/>
    <w:notTrueType/>
    <w:pitch w:val="default"/>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stleTLig">
    <w:altName w:val="Times New Roman"/>
    <w:panose1 w:val="020B0604020202020204"/>
    <w:charset w:val="00"/>
    <w:family w:val="swiss"/>
    <w:pitch w:val="variable"/>
    <w:sig w:usb0="00000001" w:usb1="00000000" w:usb2="00000000" w:usb3="00000000" w:csb0="00000013" w:csb1="00000000"/>
  </w:font>
  <w:font w:name="Verdana">
    <w:panose1 w:val="020B0604030504040204"/>
    <w:charset w:val="00"/>
    <w:family w:val="swiss"/>
    <w:pitch w:val="variable"/>
    <w:sig w:usb0="A10006FF" w:usb1="4000205B" w:usb2="00000010" w:usb3="00000000" w:csb0="0000019F" w:csb1="00000000"/>
  </w:font>
  <w:font w:name="open_sansregular">
    <w:altName w:val="Times New Roman"/>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FA79E1"/>
    <w:multiLevelType w:val="hybridMultilevel"/>
    <w:tmpl w:val="90B28132"/>
    <w:lvl w:ilvl="0" w:tplc="134807FC">
      <w:start w:val="7"/>
      <w:numFmt w:val="bullet"/>
      <w:lvlText w:val=""/>
      <w:lvlJc w:val="left"/>
      <w:pPr>
        <w:ind w:left="488" w:hanging="360"/>
      </w:pPr>
      <w:rPr>
        <w:rFonts w:ascii="Symbol" w:eastAsia="Calibri" w:hAnsi="Symbol" w:cs="Times New Roman" w:hint="default"/>
      </w:rPr>
    </w:lvl>
    <w:lvl w:ilvl="1" w:tplc="04090003" w:tentative="1">
      <w:start w:val="1"/>
      <w:numFmt w:val="bullet"/>
      <w:lvlText w:val="o"/>
      <w:lvlJc w:val="left"/>
      <w:pPr>
        <w:ind w:left="1208" w:hanging="360"/>
      </w:pPr>
      <w:rPr>
        <w:rFonts w:ascii="Courier New" w:hAnsi="Courier New" w:cs="Courier New" w:hint="default"/>
      </w:rPr>
    </w:lvl>
    <w:lvl w:ilvl="2" w:tplc="04090005" w:tentative="1">
      <w:start w:val="1"/>
      <w:numFmt w:val="bullet"/>
      <w:lvlText w:val=""/>
      <w:lvlJc w:val="left"/>
      <w:pPr>
        <w:ind w:left="1928" w:hanging="360"/>
      </w:pPr>
      <w:rPr>
        <w:rFonts w:ascii="Wingdings" w:hAnsi="Wingdings" w:hint="default"/>
      </w:rPr>
    </w:lvl>
    <w:lvl w:ilvl="3" w:tplc="04090001" w:tentative="1">
      <w:start w:val="1"/>
      <w:numFmt w:val="bullet"/>
      <w:lvlText w:val=""/>
      <w:lvlJc w:val="left"/>
      <w:pPr>
        <w:ind w:left="2648" w:hanging="360"/>
      </w:pPr>
      <w:rPr>
        <w:rFonts w:ascii="Symbol" w:hAnsi="Symbol" w:hint="default"/>
      </w:rPr>
    </w:lvl>
    <w:lvl w:ilvl="4" w:tplc="04090003" w:tentative="1">
      <w:start w:val="1"/>
      <w:numFmt w:val="bullet"/>
      <w:lvlText w:val="o"/>
      <w:lvlJc w:val="left"/>
      <w:pPr>
        <w:ind w:left="3368" w:hanging="360"/>
      </w:pPr>
      <w:rPr>
        <w:rFonts w:ascii="Courier New" w:hAnsi="Courier New" w:cs="Courier New" w:hint="default"/>
      </w:rPr>
    </w:lvl>
    <w:lvl w:ilvl="5" w:tplc="04090005" w:tentative="1">
      <w:start w:val="1"/>
      <w:numFmt w:val="bullet"/>
      <w:lvlText w:val=""/>
      <w:lvlJc w:val="left"/>
      <w:pPr>
        <w:ind w:left="4088" w:hanging="360"/>
      </w:pPr>
      <w:rPr>
        <w:rFonts w:ascii="Wingdings" w:hAnsi="Wingdings" w:hint="default"/>
      </w:rPr>
    </w:lvl>
    <w:lvl w:ilvl="6" w:tplc="04090001" w:tentative="1">
      <w:start w:val="1"/>
      <w:numFmt w:val="bullet"/>
      <w:lvlText w:val=""/>
      <w:lvlJc w:val="left"/>
      <w:pPr>
        <w:ind w:left="4808" w:hanging="360"/>
      </w:pPr>
      <w:rPr>
        <w:rFonts w:ascii="Symbol" w:hAnsi="Symbol" w:hint="default"/>
      </w:rPr>
    </w:lvl>
    <w:lvl w:ilvl="7" w:tplc="04090003" w:tentative="1">
      <w:start w:val="1"/>
      <w:numFmt w:val="bullet"/>
      <w:lvlText w:val="o"/>
      <w:lvlJc w:val="left"/>
      <w:pPr>
        <w:ind w:left="5528" w:hanging="360"/>
      </w:pPr>
      <w:rPr>
        <w:rFonts w:ascii="Courier New" w:hAnsi="Courier New" w:cs="Courier New" w:hint="default"/>
      </w:rPr>
    </w:lvl>
    <w:lvl w:ilvl="8" w:tplc="04090005" w:tentative="1">
      <w:start w:val="1"/>
      <w:numFmt w:val="bullet"/>
      <w:lvlText w:val=""/>
      <w:lvlJc w:val="left"/>
      <w:pPr>
        <w:ind w:left="6248" w:hanging="360"/>
      </w:pPr>
      <w:rPr>
        <w:rFonts w:ascii="Wingdings" w:hAnsi="Wingdings" w:hint="default"/>
      </w:rPr>
    </w:lvl>
  </w:abstractNum>
  <w:abstractNum w:abstractNumId="1" w15:restartNumberingAfterBreak="0">
    <w:nsid w:val="140B2D2E"/>
    <w:multiLevelType w:val="hybridMultilevel"/>
    <w:tmpl w:val="8320FF68"/>
    <w:lvl w:ilvl="0" w:tplc="05D4EB90">
      <w:start w:val="1"/>
      <w:numFmt w:val="upperLetter"/>
      <w:lvlText w:val="%1."/>
      <w:lvlJc w:val="left"/>
      <w:pPr>
        <w:ind w:left="488" w:hanging="360"/>
      </w:pPr>
      <w:rPr>
        <w:rFonts w:hint="default"/>
      </w:rPr>
    </w:lvl>
    <w:lvl w:ilvl="1" w:tplc="04090019" w:tentative="1">
      <w:start w:val="1"/>
      <w:numFmt w:val="lowerLetter"/>
      <w:lvlText w:val="%2."/>
      <w:lvlJc w:val="left"/>
      <w:pPr>
        <w:ind w:left="1208" w:hanging="360"/>
      </w:pPr>
    </w:lvl>
    <w:lvl w:ilvl="2" w:tplc="0409001B" w:tentative="1">
      <w:start w:val="1"/>
      <w:numFmt w:val="lowerRoman"/>
      <w:lvlText w:val="%3."/>
      <w:lvlJc w:val="right"/>
      <w:pPr>
        <w:ind w:left="1928" w:hanging="180"/>
      </w:pPr>
    </w:lvl>
    <w:lvl w:ilvl="3" w:tplc="0409000F" w:tentative="1">
      <w:start w:val="1"/>
      <w:numFmt w:val="decimal"/>
      <w:lvlText w:val="%4."/>
      <w:lvlJc w:val="left"/>
      <w:pPr>
        <w:ind w:left="2648" w:hanging="360"/>
      </w:pPr>
    </w:lvl>
    <w:lvl w:ilvl="4" w:tplc="04090019" w:tentative="1">
      <w:start w:val="1"/>
      <w:numFmt w:val="lowerLetter"/>
      <w:lvlText w:val="%5."/>
      <w:lvlJc w:val="left"/>
      <w:pPr>
        <w:ind w:left="3368" w:hanging="360"/>
      </w:pPr>
    </w:lvl>
    <w:lvl w:ilvl="5" w:tplc="0409001B" w:tentative="1">
      <w:start w:val="1"/>
      <w:numFmt w:val="lowerRoman"/>
      <w:lvlText w:val="%6."/>
      <w:lvlJc w:val="right"/>
      <w:pPr>
        <w:ind w:left="4088" w:hanging="180"/>
      </w:pPr>
    </w:lvl>
    <w:lvl w:ilvl="6" w:tplc="0409000F" w:tentative="1">
      <w:start w:val="1"/>
      <w:numFmt w:val="decimal"/>
      <w:lvlText w:val="%7."/>
      <w:lvlJc w:val="left"/>
      <w:pPr>
        <w:ind w:left="4808" w:hanging="360"/>
      </w:pPr>
    </w:lvl>
    <w:lvl w:ilvl="7" w:tplc="04090019" w:tentative="1">
      <w:start w:val="1"/>
      <w:numFmt w:val="lowerLetter"/>
      <w:lvlText w:val="%8."/>
      <w:lvlJc w:val="left"/>
      <w:pPr>
        <w:ind w:left="5528" w:hanging="360"/>
      </w:pPr>
    </w:lvl>
    <w:lvl w:ilvl="8" w:tplc="0409001B" w:tentative="1">
      <w:start w:val="1"/>
      <w:numFmt w:val="lowerRoman"/>
      <w:lvlText w:val="%9."/>
      <w:lvlJc w:val="right"/>
      <w:pPr>
        <w:ind w:left="6248" w:hanging="180"/>
      </w:pPr>
    </w:lvl>
  </w:abstractNum>
  <w:abstractNum w:abstractNumId="2" w15:restartNumberingAfterBreak="0">
    <w:nsid w:val="292C2BF0"/>
    <w:multiLevelType w:val="hybridMultilevel"/>
    <w:tmpl w:val="27E01B4A"/>
    <w:lvl w:ilvl="0" w:tplc="B55638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DAC6800"/>
    <w:multiLevelType w:val="hybridMultilevel"/>
    <w:tmpl w:val="531CEE00"/>
    <w:lvl w:ilvl="0" w:tplc="1C4039AE">
      <w:start w:val="1"/>
      <w:numFmt w:val="decimal"/>
      <w:lvlText w:val="%1."/>
      <w:lvlJc w:val="left"/>
      <w:pPr>
        <w:ind w:left="468" w:hanging="360"/>
      </w:pPr>
      <w:rPr>
        <w:rFonts w:hint="default"/>
        <w:color w:val="231F20"/>
      </w:rPr>
    </w:lvl>
    <w:lvl w:ilvl="1" w:tplc="04090019" w:tentative="1">
      <w:start w:val="1"/>
      <w:numFmt w:val="lowerLetter"/>
      <w:lvlText w:val="%2."/>
      <w:lvlJc w:val="left"/>
      <w:pPr>
        <w:ind w:left="1188" w:hanging="360"/>
      </w:pPr>
    </w:lvl>
    <w:lvl w:ilvl="2" w:tplc="0409001B" w:tentative="1">
      <w:start w:val="1"/>
      <w:numFmt w:val="lowerRoman"/>
      <w:lvlText w:val="%3."/>
      <w:lvlJc w:val="right"/>
      <w:pPr>
        <w:ind w:left="1908" w:hanging="180"/>
      </w:pPr>
    </w:lvl>
    <w:lvl w:ilvl="3" w:tplc="0409000F" w:tentative="1">
      <w:start w:val="1"/>
      <w:numFmt w:val="decimal"/>
      <w:lvlText w:val="%4."/>
      <w:lvlJc w:val="left"/>
      <w:pPr>
        <w:ind w:left="2628" w:hanging="360"/>
      </w:pPr>
    </w:lvl>
    <w:lvl w:ilvl="4" w:tplc="04090019" w:tentative="1">
      <w:start w:val="1"/>
      <w:numFmt w:val="lowerLetter"/>
      <w:lvlText w:val="%5."/>
      <w:lvlJc w:val="left"/>
      <w:pPr>
        <w:ind w:left="3348" w:hanging="360"/>
      </w:pPr>
    </w:lvl>
    <w:lvl w:ilvl="5" w:tplc="0409001B" w:tentative="1">
      <w:start w:val="1"/>
      <w:numFmt w:val="lowerRoman"/>
      <w:lvlText w:val="%6."/>
      <w:lvlJc w:val="right"/>
      <w:pPr>
        <w:ind w:left="4068" w:hanging="180"/>
      </w:pPr>
    </w:lvl>
    <w:lvl w:ilvl="6" w:tplc="0409000F" w:tentative="1">
      <w:start w:val="1"/>
      <w:numFmt w:val="decimal"/>
      <w:lvlText w:val="%7."/>
      <w:lvlJc w:val="left"/>
      <w:pPr>
        <w:ind w:left="4788" w:hanging="360"/>
      </w:pPr>
    </w:lvl>
    <w:lvl w:ilvl="7" w:tplc="04090019" w:tentative="1">
      <w:start w:val="1"/>
      <w:numFmt w:val="lowerLetter"/>
      <w:lvlText w:val="%8."/>
      <w:lvlJc w:val="left"/>
      <w:pPr>
        <w:ind w:left="5508" w:hanging="360"/>
      </w:pPr>
    </w:lvl>
    <w:lvl w:ilvl="8" w:tplc="0409001B" w:tentative="1">
      <w:start w:val="1"/>
      <w:numFmt w:val="lowerRoman"/>
      <w:lvlText w:val="%9."/>
      <w:lvlJc w:val="right"/>
      <w:pPr>
        <w:ind w:left="6228" w:hanging="180"/>
      </w:pPr>
    </w:lvl>
  </w:abstractNum>
  <w:abstractNum w:abstractNumId="4" w15:restartNumberingAfterBreak="0">
    <w:nsid w:val="505B7299"/>
    <w:multiLevelType w:val="hybridMultilevel"/>
    <w:tmpl w:val="B2CA64A8"/>
    <w:lvl w:ilvl="0" w:tplc="A1A244E0">
      <w:start w:val="2"/>
      <w:numFmt w:val="decimal"/>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num w:numId="1">
    <w:abstractNumId w:val="4"/>
  </w:num>
  <w:num w:numId="2">
    <w:abstractNumId w:val="2"/>
  </w:num>
  <w:num w:numId="3">
    <w:abstractNumId w:val="1"/>
  </w:num>
  <w:num w:numId="4">
    <w:abstractNumId w:val="3"/>
  </w:num>
  <w:num w:numId="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icrosoft Office User">
    <w15:presenceInfo w15:providerId="None" w15:userId="Microsoft Office User"/>
  </w15:person>
  <w15:person w15:author="Shahriar Rahman">
    <w15:presenceInfo w15:providerId="Windows Live" w15:userId="be34a6bd9fa302d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5D78"/>
    <w:rsid w:val="00000CCD"/>
    <w:rsid w:val="00014DA6"/>
    <w:rsid w:val="0001628D"/>
    <w:rsid w:val="00030AA3"/>
    <w:rsid w:val="00047099"/>
    <w:rsid w:val="00066659"/>
    <w:rsid w:val="000D5788"/>
    <w:rsid w:val="00126F47"/>
    <w:rsid w:val="001436B2"/>
    <w:rsid w:val="0018717C"/>
    <w:rsid w:val="001C4AB3"/>
    <w:rsid w:val="001C5A97"/>
    <w:rsid w:val="00281E07"/>
    <w:rsid w:val="002B0952"/>
    <w:rsid w:val="002B6101"/>
    <w:rsid w:val="002D3068"/>
    <w:rsid w:val="002F2564"/>
    <w:rsid w:val="00337AB8"/>
    <w:rsid w:val="00351B88"/>
    <w:rsid w:val="00353D03"/>
    <w:rsid w:val="00387CCF"/>
    <w:rsid w:val="0039705E"/>
    <w:rsid w:val="003A72DE"/>
    <w:rsid w:val="003A761F"/>
    <w:rsid w:val="003B4440"/>
    <w:rsid w:val="003D1264"/>
    <w:rsid w:val="003E443E"/>
    <w:rsid w:val="00417688"/>
    <w:rsid w:val="004220CC"/>
    <w:rsid w:val="00426BFE"/>
    <w:rsid w:val="00435F0F"/>
    <w:rsid w:val="004606C3"/>
    <w:rsid w:val="00461965"/>
    <w:rsid w:val="00461995"/>
    <w:rsid w:val="00473A58"/>
    <w:rsid w:val="004A0E65"/>
    <w:rsid w:val="004A174C"/>
    <w:rsid w:val="004E5D78"/>
    <w:rsid w:val="005237BA"/>
    <w:rsid w:val="005419A9"/>
    <w:rsid w:val="005435C8"/>
    <w:rsid w:val="0056318F"/>
    <w:rsid w:val="00583950"/>
    <w:rsid w:val="005C04AC"/>
    <w:rsid w:val="005C77F6"/>
    <w:rsid w:val="005E1C72"/>
    <w:rsid w:val="005F226C"/>
    <w:rsid w:val="005F38D0"/>
    <w:rsid w:val="005F3F6D"/>
    <w:rsid w:val="005F6B62"/>
    <w:rsid w:val="006A7536"/>
    <w:rsid w:val="006E3C50"/>
    <w:rsid w:val="00760FA2"/>
    <w:rsid w:val="00773261"/>
    <w:rsid w:val="007A5BE2"/>
    <w:rsid w:val="007B1CEC"/>
    <w:rsid w:val="007C77C0"/>
    <w:rsid w:val="007D393B"/>
    <w:rsid w:val="007D4421"/>
    <w:rsid w:val="007E4444"/>
    <w:rsid w:val="007E675D"/>
    <w:rsid w:val="0080339A"/>
    <w:rsid w:val="00827314"/>
    <w:rsid w:val="00844F19"/>
    <w:rsid w:val="008607A4"/>
    <w:rsid w:val="00871D1C"/>
    <w:rsid w:val="0087771B"/>
    <w:rsid w:val="00892385"/>
    <w:rsid w:val="008C16EB"/>
    <w:rsid w:val="008D44C1"/>
    <w:rsid w:val="00900CD8"/>
    <w:rsid w:val="00906240"/>
    <w:rsid w:val="00907B15"/>
    <w:rsid w:val="00954F87"/>
    <w:rsid w:val="00973923"/>
    <w:rsid w:val="00981505"/>
    <w:rsid w:val="009832D3"/>
    <w:rsid w:val="00A35215"/>
    <w:rsid w:val="00A53904"/>
    <w:rsid w:val="00A56625"/>
    <w:rsid w:val="00A57AA9"/>
    <w:rsid w:val="00A64FC3"/>
    <w:rsid w:val="00A71E92"/>
    <w:rsid w:val="00A9022D"/>
    <w:rsid w:val="00A945AA"/>
    <w:rsid w:val="00AA3DDC"/>
    <w:rsid w:val="00AB210B"/>
    <w:rsid w:val="00AC1D43"/>
    <w:rsid w:val="00AC41DC"/>
    <w:rsid w:val="00AF557B"/>
    <w:rsid w:val="00B1537F"/>
    <w:rsid w:val="00B55CBF"/>
    <w:rsid w:val="00B677A9"/>
    <w:rsid w:val="00B7419C"/>
    <w:rsid w:val="00B852FD"/>
    <w:rsid w:val="00B9403B"/>
    <w:rsid w:val="00BA13F8"/>
    <w:rsid w:val="00BA7E1B"/>
    <w:rsid w:val="00BB1D40"/>
    <w:rsid w:val="00BB5320"/>
    <w:rsid w:val="00BE6DC4"/>
    <w:rsid w:val="00BF4755"/>
    <w:rsid w:val="00BF54B1"/>
    <w:rsid w:val="00C16C5A"/>
    <w:rsid w:val="00C20EE9"/>
    <w:rsid w:val="00C433DD"/>
    <w:rsid w:val="00C726D6"/>
    <w:rsid w:val="00CE2AE4"/>
    <w:rsid w:val="00CE423B"/>
    <w:rsid w:val="00CF7BCE"/>
    <w:rsid w:val="00D10264"/>
    <w:rsid w:val="00D12EA0"/>
    <w:rsid w:val="00D37941"/>
    <w:rsid w:val="00D92D83"/>
    <w:rsid w:val="00DC1785"/>
    <w:rsid w:val="00DC3936"/>
    <w:rsid w:val="00E07306"/>
    <w:rsid w:val="00E33657"/>
    <w:rsid w:val="00E71693"/>
    <w:rsid w:val="00E918FF"/>
    <w:rsid w:val="00EA1E85"/>
    <w:rsid w:val="00EA385D"/>
    <w:rsid w:val="00EA4D6D"/>
    <w:rsid w:val="00EB1E98"/>
    <w:rsid w:val="00EB2F4A"/>
    <w:rsid w:val="00EE32B2"/>
    <w:rsid w:val="00EE7E1B"/>
    <w:rsid w:val="00F04624"/>
    <w:rsid w:val="00F048D7"/>
    <w:rsid w:val="00F459AC"/>
    <w:rsid w:val="00F96117"/>
    <w:rsid w:val="00FC7594"/>
    <w:rsid w:val="00FD22C5"/>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7AAC99"/>
  <w15:docId w15:val="{E2F84A42-40E9-364B-98FF-055B2FDF83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5D78"/>
    <w:pPr>
      <w:spacing w:after="0" w:line="240" w:lineRule="auto"/>
    </w:pPr>
    <w:rPr>
      <w:rFonts w:eastAsiaTheme="minorEastAsia"/>
      <w:sz w:val="24"/>
      <w:szCs w:val="24"/>
    </w:rPr>
  </w:style>
  <w:style w:type="paragraph" w:styleId="Heading1">
    <w:name w:val="heading 1"/>
    <w:basedOn w:val="Normal"/>
    <w:link w:val="Heading1Char"/>
    <w:uiPriority w:val="9"/>
    <w:qFormat/>
    <w:rsid w:val="0087771B"/>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21">
    <w:name w:val="fontstyle21"/>
    <w:basedOn w:val="DefaultParagraphFont"/>
    <w:rsid w:val="0087771B"/>
    <w:rPr>
      <w:rFonts w:ascii="TimesNewRomanPSMT" w:hAnsi="TimesNewRomanPSMT" w:hint="default"/>
      <w:b w:val="0"/>
      <w:bCs w:val="0"/>
      <w:i w:val="0"/>
      <w:iCs w:val="0"/>
      <w:color w:val="000000"/>
      <w:sz w:val="24"/>
      <w:szCs w:val="24"/>
    </w:rPr>
  </w:style>
  <w:style w:type="character" w:customStyle="1" w:styleId="Heading1Char">
    <w:name w:val="Heading 1 Char"/>
    <w:basedOn w:val="DefaultParagraphFont"/>
    <w:link w:val="Heading1"/>
    <w:uiPriority w:val="9"/>
    <w:rsid w:val="0087771B"/>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87771B"/>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87771B"/>
    <w:rPr>
      <w:b/>
      <w:bCs/>
    </w:rPr>
  </w:style>
  <w:style w:type="paragraph" w:styleId="ListParagraph">
    <w:name w:val="List Paragraph"/>
    <w:basedOn w:val="Normal"/>
    <w:uiPriority w:val="34"/>
    <w:qFormat/>
    <w:rsid w:val="0087771B"/>
    <w:pPr>
      <w:spacing w:after="200" w:line="276" w:lineRule="auto"/>
      <w:ind w:left="720"/>
      <w:contextualSpacing/>
    </w:pPr>
    <w:rPr>
      <w:rFonts w:eastAsiaTheme="minorHAnsi"/>
      <w:sz w:val="22"/>
      <w:szCs w:val="22"/>
    </w:rPr>
  </w:style>
  <w:style w:type="paragraph" w:customStyle="1" w:styleId="TableParagraph">
    <w:name w:val="Table Paragraph"/>
    <w:basedOn w:val="Normal"/>
    <w:uiPriority w:val="1"/>
    <w:qFormat/>
    <w:rsid w:val="0087771B"/>
    <w:pPr>
      <w:widowControl w:val="0"/>
      <w:autoSpaceDE w:val="0"/>
      <w:autoSpaceDN w:val="0"/>
    </w:pPr>
    <w:rPr>
      <w:rFonts w:ascii="Arial Black" w:eastAsia="Arial Black" w:hAnsi="Arial Black" w:cs="Arial Black"/>
      <w:sz w:val="22"/>
      <w:szCs w:val="22"/>
      <w:lang w:bidi="en-US"/>
    </w:rPr>
  </w:style>
  <w:style w:type="character" w:styleId="Hyperlink">
    <w:name w:val="Hyperlink"/>
    <w:basedOn w:val="DefaultParagraphFont"/>
    <w:uiPriority w:val="99"/>
    <w:unhideWhenUsed/>
    <w:rsid w:val="0087771B"/>
    <w:rPr>
      <w:color w:val="0000FF" w:themeColor="hyperlink"/>
      <w:u w:val="single"/>
    </w:rPr>
  </w:style>
  <w:style w:type="paragraph" w:customStyle="1" w:styleId="Default">
    <w:name w:val="Default"/>
    <w:rsid w:val="0087771B"/>
    <w:pPr>
      <w:autoSpaceDE w:val="0"/>
      <w:autoSpaceDN w:val="0"/>
      <w:adjustRightInd w:val="0"/>
      <w:spacing w:after="0" w:line="240" w:lineRule="auto"/>
    </w:pPr>
    <w:rPr>
      <w:rFonts w:ascii="Times New Roman" w:hAnsi="Times New Roman" w:cs="Times New Roman"/>
      <w:color w:val="000000"/>
      <w:sz w:val="24"/>
      <w:szCs w:val="24"/>
    </w:rPr>
  </w:style>
  <w:style w:type="paragraph" w:styleId="NoSpacing">
    <w:name w:val="No Spacing"/>
    <w:uiPriority w:val="1"/>
    <w:qFormat/>
    <w:rsid w:val="0087771B"/>
    <w:pPr>
      <w:spacing w:after="0" w:line="240" w:lineRule="auto"/>
      <w:jc w:val="both"/>
    </w:pPr>
    <w:rPr>
      <w:rFonts w:ascii="Calibri" w:eastAsia="Calibri" w:hAnsi="Calibri" w:cs="Calibri"/>
    </w:rPr>
  </w:style>
  <w:style w:type="character" w:customStyle="1" w:styleId="fontstyle01">
    <w:name w:val="fontstyle01"/>
    <w:rsid w:val="0087771B"/>
    <w:rPr>
      <w:rFonts w:ascii="Times New Roman" w:hAnsi="Times New Roman" w:cs="Times New Roman" w:hint="default"/>
      <w:b/>
      <w:bCs/>
      <w:i w:val="0"/>
      <w:iCs w:val="0"/>
      <w:color w:val="000000"/>
      <w:sz w:val="28"/>
      <w:szCs w:val="28"/>
    </w:rPr>
  </w:style>
  <w:style w:type="character" w:customStyle="1" w:styleId="by">
    <w:name w:val="by"/>
    <w:basedOn w:val="DefaultParagraphFont"/>
    <w:rsid w:val="0087771B"/>
  </w:style>
  <w:style w:type="character" w:customStyle="1" w:styleId="a-size-extra-large">
    <w:name w:val="a-size-extra-large"/>
    <w:basedOn w:val="DefaultParagraphFont"/>
    <w:rsid w:val="0087771B"/>
  </w:style>
  <w:style w:type="character" w:customStyle="1" w:styleId="a-declarative">
    <w:name w:val="a-declarative"/>
    <w:basedOn w:val="DefaultParagraphFont"/>
    <w:rsid w:val="0087771B"/>
  </w:style>
  <w:style w:type="character" w:customStyle="1" w:styleId="a-color-secondary">
    <w:name w:val="a-color-secondary"/>
    <w:basedOn w:val="DefaultParagraphFont"/>
    <w:rsid w:val="0087771B"/>
  </w:style>
  <w:style w:type="paragraph" w:styleId="BalloonText">
    <w:name w:val="Balloon Text"/>
    <w:basedOn w:val="Normal"/>
    <w:link w:val="BalloonTextChar"/>
    <w:uiPriority w:val="99"/>
    <w:semiHidden/>
    <w:unhideWhenUsed/>
    <w:rsid w:val="00EB1E98"/>
    <w:rPr>
      <w:rFonts w:ascii="Tahoma" w:hAnsi="Tahoma" w:cs="Tahoma"/>
      <w:sz w:val="16"/>
      <w:szCs w:val="16"/>
    </w:rPr>
  </w:style>
  <w:style w:type="character" w:customStyle="1" w:styleId="BalloonTextChar">
    <w:name w:val="Balloon Text Char"/>
    <w:basedOn w:val="DefaultParagraphFont"/>
    <w:link w:val="BalloonText"/>
    <w:uiPriority w:val="99"/>
    <w:semiHidden/>
    <w:rsid w:val="00EB1E98"/>
    <w:rPr>
      <w:rFonts w:ascii="Tahoma" w:eastAsiaTheme="minorEastAsia" w:hAnsi="Tahoma" w:cs="Tahoma"/>
      <w:sz w:val="16"/>
      <w:szCs w:val="16"/>
    </w:rPr>
  </w:style>
  <w:style w:type="table" w:styleId="TableGrid">
    <w:name w:val="Table Grid"/>
    <w:basedOn w:val="TableNormal"/>
    <w:uiPriority w:val="39"/>
    <w:rsid w:val="00BF54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3D1264"/>
    <w:rPr>
      <w:sz w:val="16"/>
      <w:szCs w:val="16"/>
    </w:rPr>
  </w:style>
  <w:style w:type="paragraph" w:styleId="CommentText">
    <w:name w:val="annotation text"/>
    <w:basedOn w:val="Normal"/>
    <w:link w:val="CommentTextChar"/>
    <w:uiPriority w:val="99"/>
    <w:semiHidden/>
    <w:unhideWhenUsed/>
    <w:rsid w:val="003D1264"/>
    <w:rPr>
      <w:sz w:val="20"/>
      <w:szCs w:val="20"/>
    </w:rPr>
  </w:style>
  <w:style w:type="character" w:customStyle="1" w:styleId="CommentTextChar">
    <w:name w:val="Comment Text Char"/>
    <w:basedOn w:val="DefaultParagraphFont"/>
    <w:link w:val="CommentText"/>
    <w:uiPriority w:val="99"/>
    <w:semiHidden/>
    <w:rsid w:val="003D1264"/>
    <w:rPr>
      <w:rFonts w:eastAsiaTheme="minorEastAsia"/>
      <w:sz w:val="20"/>
      <w:szCs w:val="20"/>
    </w:rPr>
  </w:style>
  <w:style w:type="paragraph" w:styleId="CommentSubject">
    <w:name w:val="annotation subject"/>
    <w:basedOn w:val="CommentText"/>
    <w:next w:val="CommentText"/>
    <w:link w:val="CommentSubjectChar"/>
    <w:uiPriority w:val="99"/>
    <w:semiHidden/>
    <w:unhideWhenUsed/>
    <w:rsid w:val="003D1264"/>
    <w:rPr>
      <w:b/>
      <w:bCs/>
    </w:rPr>
  </w:style>
  <w:style w:type="character" w:customStyle="1" w:styleId="CommentSubjectChar">
    <w:name w:val="Comment Subject Char"/>
    <w:basedOn w:val="CommentTextChar"/>
    <w:link w:val="CommentSubject"/>
    <w:uiPriority w:val="99"/>
    <w:semiHidden/>
    <w:rsid w:val="003D1264"/>
    <w:rPr>
      <w:rFonts w:eastAsiaTheme="minorEastAsia"/>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427893">
      <w:bodyDiv w:val="1"/>
      <w:marLeft w:val="0"/>
      <w:marRight w:val="0"/>
      <w:marTop w:val="0"/>
      <w:marBottom w:val="0"/>
      <w:divBdr>
        <w:top w:val="none" w:sz="0" w:space="0" w:color="auto"/>
        <w:left w:val="none" w:sz="0" w:space="0" w:color="auto"/>
        <w:bottom w:val="none" w:sz="0" w:space="0" w:color="auto"/>
        <w:right w:val="none" w:sz="0" w:space="0" w:color="auto"/>
      </w:divBdr>
    </w:div>
    <w:div w:id="312104167">
      <w:bodyDiv w:val="1"/>
      <w:marLeft w:val="0"/>
      <w:marRight w:val="0"/>
      <w:marTop w:val="0"/>
      <w:marBottom w:val="0"/>
      <w:divBdr>
        <w:top w:val="none" w:sz="0" w:space="0" w:color="auto"/>
        <w:left w:val="none" w:sz="0" w:space="0" w:color="auto"/>
        <w:bottom w:val="none" w:sz="0" w:space="0" w:color="auto"/>
        <w:right w:val="none" w:sz="0" w:space="0" w:color="auto"/>
      </w:divBdr>
    </w:div>
    <w:div w:id="690839187">
      <w:bodyDiv w:val="1"/>
      <w:marLeft w:val="0"/>
      <w:marRight w:val="0"/>
      <w:marTop w:val="0"/>
      <w:marBottom w:val="0"/>
      <w:divBdr>
        <w:top w:val="none" w:sz="0" w:space="0" w:color="auto"/>
        <w:left w:val="none" w:sz="0" w:space="0" w:color="auto"/>
        <w:bottom w:val="none" w:sz="0" w:space="0" w:color="auto"/>
        <w:right w:val="none" w:sz="0" w:space="0" w:color="auto"/>
      </w:divBdr>
    </w:div>
    <w:div w:id="938757323">
      <w:bodyDiv w:val="1"/>
      <w:marLeft w:val="0"/>
      <w:marRight w:val="0"/>
      <w:marTop w:val="0"/>
      <w:marBottom w:val="0"/>
      <w:divBdr>
        <w:top w:val="none" w:sz="0" w:space="0" w:color="auto"/>
        <w:left w:val="none" w:sz="0" w:space="0" w:color="auto"/>
        <w:bottom w:val="none" w:sz="0" w:space="0" w:color="auto"/>
        <w:right w:val="none" w:sz="0" w:space="0" w:color="auto"/>
      </w:divBdr>
    </w:div>
    <w:div w:id="1075130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mazon.com/Charles-E-Leiserson/e/B000AQ6W9W/ref=dp_byline_cont_book_2" TargetMode="External"/><Relationship Id="rId13" Type="http://schemas.openxmlformats.org/officeDocument/2006/relationships/hyperlink" Target="https://open.bccampus.ca/2011/03/07/electronic-commerce-the-strategic-perspective/" TargetMode="External"/><Relationship Id="rId3" Type="http://schemas.openxmlformats.org/officeDocument/2006/relationships/settings" Target="settings.xml"/><Relationship Id="rId7" Type="http://schemas.openxmlformats.org/officeDocument/2006/relationships/hyperlink" Target="https://www.amazon.com/Thomas-H-Cormen/e/B000AQ24AS/ref=dp_byline_cont_book_1" TargetMode="External"/><Relationship Id="rId12" Type="http://schemas.openxmlformats.org/officeDocument/2006/relationships/hyperlink" Target="https://open.bccampus.ca/2011/03/07/electronic-commerce-the-strategic-perspective/"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goodreads.com/author/show/124036.M_Morris_Mano" TargetMode="External"/><Relationship Id="rId11" Type="http://schemas.openxmlformats.org/officeDocument/2006/relationships/hyperlink" Target="https://open.bccampus.ca/2011/03/07/electronic-commerce-the-strategic-perspective/" TargetMode="External"/><Relationship Id="rId5" Type="http://schemas.openxmlformats.org/officeDocument/2006/relationships/hyperlink" Target="https://www.google.com.bd/search?tbo=p&amp;tbm=bks&amp;q=inauthor:%22Kenneth+H.+Rosen%22&amp;source=gbs_metadata_r&amp;cad=3" TargetMode="External"/><Relationship Id="rId15" Type="http://schemas.microsoft.com/office/2011/relationships/people" Target="people.xml"/><Relationship Id="rId10" Type="http://schemas.openxmlformats.org/officeDocument/2006/relationships/hyperlink" Target="https://www.amazon.com/Clifford-Stein/e/B001K6MOAW/ref=dp_byline_cont_book_4" TargetMode="External"/><Relationship Id="rId4" Type="http://schemas.openxmlformats.org/officeDocument/2006/relationships/webSettings" Target="webSettings.xml"/><Relationship Id="rId9" Type="http://schemas.openxmlformats.org/officeDocument/2006/relationships/hyperlink" Target="https://www.amazon.com/Ronald-L-Rivest/e/B000AQ24MQ/ref=dp_byline_cont_book_3"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49</Pages>
  <Words>14135</Words>
  <Characters>80570</Characters>
  <Application>Microsoft Office Word</Application>
  <DocSecurity>0</DocSecurity>
  <Lines>671</Lines>
  <Paragraphs>189</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94516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Faculty</dc:creator>
  <cp:lastModifiedBy>Microsoft Office User</cp:lastModifiedBy>
  <cp:revision>3</cp:revision>
  <cp:lastPrinted>2020-03-11T08:49:00Z</cp:lastPrinted>
  <dcterms:created xsi:type="dcterms:W3CDTF">2020-09-01T10:08:00Z</dcterms:created>
  <dcterms:modified xsi:type="dcterms:W3CDTF">2020-09-01T10:22:00Z</dcterms:modified>
</cp:coreProperties>
</file>